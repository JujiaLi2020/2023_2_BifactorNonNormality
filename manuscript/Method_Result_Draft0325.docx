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Pr="00732ED6"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3C4C2C9C" w14:textId="77777777" w:rsidR="00695B84" w:rsidRPr="00732ED6" w:rsidRDefault="00695B84" w:rsidP="00695B84">
      <w:pPr>
        <w:spacing w:after="0" w:line="480" w:lineRule="auto"/>
        <w:rPr>
          <w:rFonts w:ascii="Times New Roman" w:hAnsi="Times New Roman" w:cs="Times New Roman"/>
          <w:b/>
          <w:bCs/>
          <w:sz w:val="24"/>
          <w:szCs w:val="24"/>
        </w:rPr>
      </w:pPr>
    </w:p>
    <w:p w14:paraId="2F2F70F1" w14:textId="7258F8FD" w:rsidR="00BB7C2B" w:rsidRPr="00732ED6" w:rsidRDefault="00F711CD"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Purpose</w:t>
      </w:r>
      <w:r w:rsidR="00BB6418" w:rsidRPr="00732ED6">
        <w:rPr>
          <w:rFonts w:ascii="Times New Roman" w:hAnsi="Times New Roman" w:cs="Times New Roman"/>
          <w:b/>
          <w:bCs/>
          <w:sz w:val="24"/>
          <w:szCs w:val="24"/>
        </w:rPr>
        <w:t xml:space="preserve"> of the Study</w:t>
      </w:r>
    </w:p>
    <w:p w14:paraId="0FB1CE36" w14:textId="5FCF06AB"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are in</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 xml:space="preserve">-Olivares, 2017; Olsson et al., 2000; Ory &amp; Mokhtarian, 2010), and confirmatory factor analysis (CFA)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xml:space="preserve">,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w:t>
      </w:r>
      <w:r w:rsidR="00937AE2" w:rsidRPr="00732ED6">
        <w:rPr>
          <w:rFonts w:ascii="Times New Roman" w:hAnsi="Times New Roman" w:cs="Times New Roman"/>
          <w:sz w:val="24"/>
          <w:szCs w:val="24"/>
        </w:rPr>
        <w:lastRenderedPageBreak/>
        <w:t>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general factor and 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219DEDB7"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items</w:t>
      </w:r>
      <w:r w:rsidR="00B876B3" w:rsidRPr="00732ED6">
        <w:rPr>
          <w:rFonts w:ascii="Times New Roman" w:hAnsi="Times New Roman" w:cs="Times New Roman"/>
          <w:sz w:val="24"/>
          <w:szCs w:val="24"/>
        </w:rPr>
        <w:t>, but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2D9AB8AA" w14:textId="77777777" w:rsidR="00695B84" w:rsidRPr="00732ED6" w:rsidRDefault="00695B84" w:rsidP="00D67234">
      <w:pPr>
        <w:spacing w:after="0" w:line="480" w:lineRule="auto"/>
        <w:rPr>
          <w:rFonts w:ascii="Times New Roman" w:eastAsia="Times New Roman" w:hAnsi="Times New Roman" w:cs="Times New Roman"/>
          <w:color w:val="000000"/>
          <w:sz w:val="24"/>
          <w:szCs w:val="24"/>
        </w:rPr>
      </w:pPr>
    </w:p>
    <w:p w14:paraId="108037F4" w14:textId="1A90DFEB" w:rsidR="00C61171" w:rsidRPr="00732ED6" w:rsidRDefault="00BF0722" w:rsidP="00041F7F">
      <w:pPr>
        <w:spacing w:after="0"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Method</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w:t>
      </w:r>
      <w:r w:rsidR="00286A5B" w:rsidRPr="00732ED6">
        <w:rPr>
          <w:rFonts w:ascii="Times New Roman" w:hAnsi="Times New Roman" w:cs="Times New Roman"/>
          <w:sz w:val="24"/>
          <w:szCs w:val="24"/>
        </w:rPr>
        <w:lastRenderedPageBreak/>
        <w:t>ordered category given</w:t>
      </w:r>
      <w:r w:rsidR="00530383"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trait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06070A"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7777777" w:rsidR="00695B84" w:rsidRPr="00732ED6" w:rsidRDefault="00695B84" w:rsidP="00D67234">
      <w:pPr>
        <w:spacing w:after="0" w:line="480" w:lineRule="auto"/>
        <w:rPr>
          <w:rFonts w:ascii="Times New Roman" w:hAnsi="Times New Roman" w:cs="Times New Roman"/>
          <w:sz w:val="24"/>
          <w:szCs w:val="24"/>
        </w:rPr>
      </w:pP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2011; Svetina et al., 2017; Wang et al., 2018), it explores how deviations from normality in these latent traits affect model outcomes. In a bifactor model, individuals are characterized by a single general factor (</w:t>
      </w:r>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r w:rsidR="00297E7C" w:rsidRPr="00732ED6">
        <w:rPr>
          <w:rFonts w:ascii="Times New Roman" w:hAnsi="Times New Roman" w:cs="Times New Roman"/>
          <w:sz w:val="24"/>
          <w:szCs w:val="24"/>
        </w:rPr>
        <w:t xml:space="preserve">) and several </w:t>
      </w:r>
      <w:r w:rsidR="00297E7C" w:rsidRPr="00732ED6">
        <w:rPr>
          <w:rFonts w:ascii="Times New Roman" w:hAnsi="Times New Roman" w:cs="Times New Roman"/>
          <w:sz w:val="24"/>
          <w:szCs w:val="24"/>
        </w:rPr>
        <w:lastRenderedPageBreak/>
        <w:t>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732ED6"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25101C" w:rsidRDefault="0025101C" w:rsidP="00447B73">
            <w:pPr>
              <w:spacing w:line="276" w:lineRule="auto"/>
              <w:ind w:firstLine="720"/>
              <w:jc w:val="center"/>
              <w:rPr>
                <w:rFonts w:ascii="Times New Roman" w:hAnsi="Times New Roman" w:cs="Times New Roman"/>
                <w:b/>
                <w:bCs/>
                <w:sz w:val="24"/>
                <w:szCs w:val="24"/>
              </w:rPr>
            </w:pPr>
            <w:r w:rsidRPr="0025101C">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25101C" w:rsidRDefault="00B9536E" w:rsidP="00447B7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L</w:t>
            </w:r>
            <w:r w:rsidR="0025101C" w:rsidRPr="0025101C">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25101C" w:rsidRDefault="0025101C" w:rsidP="00447B73">
            <w:pPr>
              <w:spacing w:line="276" w:lineRule="auto"/>
              <w:ind w:firstLine="720"/>
              <w:jc w:val="center"/>
              <w:rPr>
                <w:rFonts w:ascii="Times New Roman" w:hAnsi="Times New Roman" w:cs="Times New Roman"/>
                <w:b/>
                <w:bCs/>
                <w:sz w:val="24"/>
                <w:szCs w:val="24"/>
              </w:rPr>
            </w:pPr>
            <w:r w:rsidRPr="0025101C">
              <w:rPr>
                <w:rFonts w:ascii="Times New Roman" w:hAnsi="Times New Roman" w:cs="Times New Roman"/>
                <w:b/>
                <w:bCs/>
                <w:sz w:val="24"/>
                <w:szCs w:val="24"/>
              </w:rPr>
              <w:t xml:space="preserve">Values of </w:t>
            </w:r>
            <w:r w:rsidR="00B9536E">
              <w:rPr>
                <w:rFonts w:ascii="Times New Roman" w:hAnsi="Times New Roman" w:cs="Times New Roman"/>
                <w:b/>
                <w:bCs/>
                <w:sz w:val="24"/>
                <w:szCs w:val="24"/>
              </w:rPr>
              <w:t>L</w:t>
            </w:r>
            <w:r w:rsidRPr="0025101C">
              <w:rPr>
                <w:rFonts w:ascii="Times New Roman" w:hAnsi="Times New Roman" w:cs="Times New Roman"/>
                <w:b/>
                <w:bCs/>
                <w:sz w:val="24"/>
                <w:szCs w:val="24"/>
              </w:rPr>
              <w:t>evels</w:t>
            </w:r>
          </w:p>
        </w:tc>
      </w:tr>
      <w:tr w:rsidR="0025101C" w:rsidRPr="00732ED6" w14:paraId="29F67A2E" w14:textId="77777777" w:rsidTr="00875565">
        <w:tc>
          <w:tcPr>
            <w:tcW w:w="3240" w:type="dxa"/>
            <w:tcBorders>
              <w:top w:val="single" w:sz="4" w:space="0" w:color="auto"/>
            </w:tcBorders>
          </w:tcPr>
          <w:p w14:paraId="18A4E67D" w14:textId="77777777"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Sample size (</w:t>
            </w:r>
            <w:r w:rsidRPr="00875565">
              <w:rPr>
                <w:rFonts w:ascii="Times New Roman" w:hAnsi="Times New Roman" w:cs="Times New Roman"/>
                <w:i/>
                <w:iCs/>
                <w:sz w:val="24"/>
                <w:szCs w:val="24"/>
              </w:rPr>
              <w:t>N</w:t>
            </w:r>
            <w:r w:rsidRPr="00732ED6">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N</w:t>
            </w:r>
            <w:r w:rsidRPr="00732ED6">
              <w:rPr>
                <w:rFonts w:ascii="Times New Roman" w:hAnsi="Times New Roman" w:cs="Times New Roman"/>
                <w:sz w:val="24"/>
                <w:szCs w:val="24"/>
              </w:rPr>
              <w:t xml:space="preserve"> = 250, 500, 1000</w:t>
            </w:r>
          </w:p>
        </w:tc>
      </w:tr>
      <w:tr w:rsidR="0025101C" w:rsidRPr="00732ED6" w14:paraId="281B3763" w14:textId="77777777" w:rsidTr="00875565">
        <w:tc>
          <w:tcPr>
            <w:tcW w:w="3240" w:type="dxa"/>
          </w:tcPr>
          <w:p w14:paraId="6FB9FF3D" w14:textId="4EC054DC"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Number of Item per Factor (</w:t>
            </w:r>
            <w:r w:rsidRPr="00875565">
              <w:rPr>
                <w:rFonts w:ascii="Times New Roman" w:hAnsi="Times New Roman" w:cs="Times New Roman"/>
                <w:i/>
                <w:iCs/>
                <w:sz w:val="24"/>
                <w:szCs w:val="24"/>
              </w:rPr>
              <w:t>I</w:t>
            </w:r>
            <w:r w:rsidRPr="00875565">
              <w:rPr>
                <w:rFonts w:ascii="Times New Roman" w:hAnsi="Times New Roman" w:cs="Times New Roman" w:hint="eastAsia"/>
                <w:i/>
                <w:iCs/>
                <w:sz w:val="24"/>
                <w:szCs w:val="24"/>
                <w:vertAlign w:val="subscript"/>
              </w:rPr>
              <w:t>s</w:t>
            </w:r>
            <w:r w:rsidRPr="00732ED6">
              <w:rPr>
                <w:rFonts w:ascii="Times New Roman" w:hAnsi="Times New Roman" w:cs="Times New Roman"/>
                <w:sz w:val="24"/>
                <w:szCs w:val="24"/>
              </w:rPr>
              <w:t>)</w:t>
            </w:r>
          </w:p>
        </w:tc>
        <w:tc>
          <w:tcPr>
            <w:tcW w:w="1170" w:type="dxa"/>
          </w:tcPr>
          <w:p w14:paraId="4D81C0C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3</w:t>
            </w:r>
          </w:p>
        </w:tc>
        <w:tc>
          <w:tcPr>
            <w:tcW w:w="4225" w:type="dxa"/>
          </w:tcPr>
          <w:p w14:paraId="05CD17EB" w14:textId="700C83F3"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I</w:t>
            </w:r>
            <w:r w:rsidR="008B1FC0" w:rsidRPr="008B1FC0">
              <w:rPr>
                <w:rFonts w:ascii="Times New Roman" w:hAnsi="Times New Roman" w:cs="Times New Roman"/>
                <w:i/>
                <w:iCs/>
                <w:sz w:val="24"/>
                <w:szCs w:val="24"/>
                <w:vertAlign w:val="subscript"/>
              </w:rPr>
              <w:t>s</w:t>
            </w:r>
            <w:r w:rsidRPr="00B9536E">
              <w:rPr>
                <w:rFonts w:ascii="Times New Roman" w:hAnsi="Times New Roman" w:cs="Times New Roman"/>
                <w:i/>
                <w:iCs/>
                <w:sz w:val="24"/>
                <w:szCs w:val="24"/>
              </w:rPr>
              <w:t xml:space="preserve"> </w:t>
            </w:r>
            <w:r w:rsidRPr="00732ED6">
              <w:rPr>
                <w:rFonts w:ascii="Times New Roman" w:hAnsi="Times New Roman" w:cs="Times New Roman"/>
                <w:sz w:val="24"/>
                <w:szCs w:val="24"/>
              </w:rPr>
              <w:t>= 5, 10, 20</w:t>
            </w:r>
          </w:p>
        </w:tc>
      </w:tr>
      <w:tr w:rsidR="0025101C" w:rsidRPr="00732ED6" w14:paraId="581045A4" w14:textId="77777777" w:rsidTr="00875565">
        <w:tc>
          <w:tcPr>
            <w:tcW w:w="3240" w:type="dxa"/>
          </w:tcPr>
          <w:p w14:paraId="3728A077" w14:textId="77777777" w:rsidR="0025101C" w:rsidRPr="00732ED6" w:rsidRDefault="0025101C" w:rsidP="00447B73">
            <w:pPr>
              <w:spacing w:line="360" w:lineRule="auto"/>
              <w:rPr>
                <w:rFonts w:ascii="Times New Roman" w:hAnsi="Times New Roman" w:cs="Times New Roman"/>
                <w:sz w:val="24"/>
                <w:szCs w:val="24"/>
              </w:rPr>
            </w:pPr>
            <w:r w:rsidRPr="00732ED6">
              <w:rPr>
                <w:rFonts w:ascii="Times New Roman" w:hAnsi="Times New Roman" w:cs="Times New Roman"/>
                <w:sz w:val="24"/>
                <w:szCs w:val="24"/>
              </w:rPr>
              <w:t>Number of Specific Factor (</w:t>
            </w:r>
            <w:r w:rsidRPr="00875565">
              <w:rPr>
                <w:rFonts w:ascii="Times New Roman" w:hAnsi="Times New Roman" w:cs="Times New Roman"/>
                <w:i/>
                <w:iCs/>
                <w:sz w:val="24"/>
                <w:szCs w:val="24"/>
              </w:rPr>
              <w:t>F</w:t>
            </w:r>
            <w:r w:rsidRPr="00875565">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tc>
        <w:tc>
          <w:tcPr>
            <w:tcW w:w="1170" w:type="dxa"/>
          </w:tcPr>
          <w:p w14:paraId="2CA0C45B"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2E99A9B5" w14:textId="77777777" w:rsidR="0025101C" w:rsidRPr="00732ED6" w:rsidRDefault="0025101C" w:rsidP="00447B73">
            <w:pPr>
              <w:spacing w:line="360" w:lineRule="auto"/>
              <w:rPr>
                <w:rFonts w:ascii="Times New Roman" w:hAnsi="Times New Roman" w:cs="Times New Roman"/>
                <w:sz w:val="24"/>
                <w:szCs w:val="24"/>
              </w:rPr>
            </w:pPr>
            <w:r w:rsidRPr="00B9536E">
              <w:rPr>
                <w:rFonts w:ascii="Times New Roman" w:hAnsi="Times New Roman" w:cs="Times New Roman"/>
                <w:i/>
                <w:iCs/>
                <w:sz w:val="24"/>
                <w:szCs w:val="24"/>
              </w:rPr>
              <w:t>F</w:t>
            </w:r>
            <w:r w:rsidRPr="00B9536E">
              <w:rPr>
                <w:rFonts w:ascii="Times New Roman" w:hAnsi="Times New Roman" w:cs="Times New Roman"/>
                <w:i/>
                <w:iCs/>
                <w:sz w:val="24"/>
                <w:szCs w:val="24"/>
                <w:vertAlign w:val="subscript"/>
              </w:rPr>
              <w:t>s</w:t>
            </w:r>
            <w:r w:rsidRPr="00732ED6">
              <w:rPr>
                <w:rFonts w:ascii="Times New Roman" w:hAnsi="Times New Roman" w:cs="Times New Roman"/>
                <w:sz w:val="24"/>
                <w:szCs w:val="24"/>
              </w:rPr>
              <w:t xml:space="preserve"> = 2, 4</w:t>
            </w:r>
          </w:p>
        </w:tc>
      </w:tr>
      <w:tr w:rsidR="0025101C" w:rsidRPr="008B1FC0" w14:paraId="3F361733" w14:textId="77777777" w:rsidTr="00875565">
        <w:tc>
          <w:tcPr>
            <w:tcW w:w="3240" w:type="dxa"/>
          </w:tcPr>
          <w:p w14:paraId="6E8DC699" w14:textId="75C111E7" w:rsidR="0025101C" w:rsidRPr="00732ED6" w:rsidRDefault="008B1FC0" w:rsidP="00447B73">
            <w:pPr>
              <w:spacing w:line="360" w:lineRule="auto"/>
              <w:rPr>
                <w:rFonts w:ascii="Times New Roman" w:hAnsi="Times New Roman" w:cs="Times New Roman"/>
                <w:sz w:val="24"/>
                <w:szCs w:val="24"/>
              </w:rPr>
            </w:pPr>
            <w:r w:rsidRPr="008B1FC0">
              <w:rPr>
                <w:rFonts w:ascii="Times New Roman" w:hAnsi="Times New Roman" w:cs="Times New Roman"/>
                <w:sz w:val="24"/>
                <w:szCs w:val="24"/>
              </w:rPr>
              <w:t>GF Non-norm. (</w:t>
            </w:r>
            <w:r w:rsidRPr="007D05C2">
              <w:rPr>
                <w:rFonts w:ascii="Times New Roman" w:hAnsi="Times New Roman" w:cs="Times New Roman"/>
                <w:i/>
                <w:iCs/>
                <w:sz w:val="24"/>
                <w:szCs w:val="24"/>
              </w:rPr>
              <w:t>GF</w:t>
            </w:r>
            <w:r w:rsidRPr="008B1FC0">
              <w:rPr>
                <w:rFonts w:ascii="Times New Roman" w:hAnsi="Times New Roman" w:cs="Times New Roman"/>
                <w:sz w:val="24"/>
                <w:szCs w:val="24"/>
              </w:rPr>
              <w:t>)</w:t>
            </w:r>
          </w:p>
        </w:tc>
        <w:tc>
          <w:tcPr>
            <w:tcW w:w="1170" w:type="dxa"/>
          </w:tcPr>
          <w:p w14:paraId="5008DB56"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7ED3408A" w14:textId="7FA5D278" w:rsidR="0025101C" w:rsidRPr="008B1FC0" w:rsidRDefault="007D05C2" w:rsidP="00447B73">
            <w:pPr>
              <w:spacing w:line="360" w:lineRule="auto"/>
              <w:rPr>
                <w:rFonts w:ascii="Times New Roman" w:hAnsi="Times New Roman" w:cs="Times New Roman"/>
                <w:sz w:val="24"/>
                <w:szCs w:val="24"/>
                <w:lang w:val="fr-FR"/>
              </w:rPr>
            </w:pPr>
            <w:r w:rsidRPr="007D05C2">
              <w:rPr>
                <w:rFonts w:ascii="Times New Roman" w:hAnsi="Times New Roman" w:cs="Times New Roman"/>
                <w:i/>
                <w:iCs/>
                <w:sz w:val="24"/>
                <w:szCs w:val="24"/>
                <w:lang w:val="fr-FR"/>
              </w:rPr>
              <w:t>GF</w:t>
            </w:r>
            <w:r>
              <w:rPr>
                <w:rFonts w:ascii="Times New Roman" w:hAnsi="Times New Roman" w:cs="Times New Roman"/>
                <w:i/>
                <w:iCs/>
                <w:sz w:val="24"/>
                <w:szCs w:val="24"/>
                <w:lang w:val="fr-FR"/>
              </w:rPr>
              <w:t xml:space="preserve"> = </w:t>
            </w:r>
            <w:r w:rsidR="0025101C" w:rsidRPr="008B1FC0">
              <w:rPr>
                <w:rFonts w:ascii="Times New Roman" w:hAnsi="Times New Roman" w:cs="Times New Roman"/>
                <w:sz w:val="24"/>
                <w:szCs w:val="24"/>
                <w:lang w:val="fr-FR"/>
              </w:rPr>
              <w:t>Normal</w:t>
            </w:r>
            <w:r w:rsidR="008B1FC0" w:rsidRPr="008B1FC0">
              <w:rPr>
                <w:rFonts w:ascii="Times New Roman" w:hAnsi="Times New Roman" w:cs="Times New Roman"/>
                <w:sz w:val="24"/>
                <w:szCs w:val="24"/>
                <w:lang w:val="fr-FR"/>
              </w:rPr>
              <w:t xml:space="preserve"> (</w:t>
            </w:r>
            <w:r w:rsidR="0025101C" w:rsidRPr="008B1FC0">
              <w:rPr>
                <w:rFonts w:ascii="Times New Roman" w:hAnsi="Times New Roman" w:cs="Times New Roman"/>
                <w:sz w:val="24"/>
                <w:szCs w:val="24"/>
                <w:lang w:val="fr-FR"/>
              </w:rPr>
              <w:t>Skew = 0, Kurt = 0</w:t>
            </w:r>
            <w:r w:rsidR="008B1FC0" w:rsidRPr="008B1FC0">
              <w:rPr>
                <w:rFonts w:ascii="Times New Roman" w:hAnsi="Times New Roman" w:cs="Times New Roman"/>
                <w:sz w:val="24"/>
                <w:szCs w:val="24"/>
                <w:lang w:val="fr-FR"/>
              </w:rPr>
              <w:t>)</w:t>
            </w:r>
            <w:r>
              <w:rPr>
                <w:rFonts w:ascii="Times New Roman" w:hAnsi="Times New Roman" w:cs="Times New Roman"/>
                <w:sz w:val="24"/>
                <w:szCs w:val="24"/>
                <w:lang w:val="fr-FR"/>
              </w:rPr>
              <w:t>,</w:t>
            </w:r>
          </w:p>
          <w:p w14:paraId="095FE738" w14:textId="572DA58C" w:rsidR="0025101C" w:rsidRPr="008B1FC0" w:rsidRDefault="0025101C" w:rsidP="00447B73">
            <w:pPr>
              <w:spacing w:line="360" w:lineRule="auto"/>
              <w:rPr>
                <w:rFonts w:ascii="Times New Roman" w:hAnsi="Times New Roman" w:cs="Times New Roman"/>
                <w:sz w:val="24"/>
                <w:szCs w:val="24"/>
                <w:lang w:val="fr-FR"/>
              </w:rPr>
            </w:pPr>
            <w:r w:rsidRPr="008B1FC0">
              <w:rPr>
                <w:rFonts w:ascii="Times New Roman" w:hAnsi="Times New Roman" w:cs="Times New Roman"/>
                <w:sz w:val="24"/>
                <w:szCs w:val="24"/>
                <w:lang w:val="fr-FR"/>
              </w:rPr>
              <w:t>Non-normal</w:t>
            </w:r>
            <w:r w:rsidR="008B1FC0" w:rsidRPr="008B1FC0">
              <w:rPr>
                <w:rFonts w:ascii="Times New Roman" w:hAnsi="Times New Roman" w:cs="Times New Roman"/>
                <w:sz w:val="24"/>
                <w:szCs w:val="24"/>
                <w:lang w:val="fr-FR"/>
              </w:rPr>
              <w:t xml:space="preserve"> (</w:t>
            </w:r>
            <w:r w:rsidRPr="008B1FC0">
              <w:rPr>
                <w:rFonts w:ascii="Times New Roman" w:hAnsi="Times New Roman" w:cs="Times New Roman"/>
                <w:sz w:val="24"/>
                <w:szCs w:val="24"/>
                <w:lang w:val="fr-FR"/>
              </w:rPr>
              <w:t>Skew = 2, Kurt = 7</w:t>
            </w:r>
            <w:r w:rsidR="008B1FC0" w:rsidRPr="008B1FC0">
              <w:rPr>
                <w:rFonts w:ascii="Times New Roman" w:hAnsi="Times New Roman" w:cs="Times New Roman"/>
                <w:sz w:val="24"/>
                <w:szCs w:val="24"/>
                <w:lang w:val="fr-FR"/>
              </w:rPr>
              <w:t>)</w:t>
            </w:r>
            <w:r w:rsidRPr="008B1FC0">
              <w:rPr>
                <w:rFonts w:ascii="Times New Roman" w:hAnsi="Times New Roman" w:cs="Times New Roman"/>
                <w:sz w:val="24"/>
                <w:szCs w:val="24"/>
                <w:lang w:val="fr-FR"/>
              </w:rPr>
              <w:t xml:space="preserve"> </w:t>
            </w:r>
          </w:p>
        </w:tc>
      </w:tr>
      <w:tr w:rsidR="0025101C" w:rsidRPr="008B1FC0" w14:paraId="35D1E00C" w14:textId="77777777" w:rsidTr="00875565">
        <w:tc>
          <w:tcPr>
            <w:tcW w:w="3240" w:type="dxa"/>
          </w:tcPr>
          <w:p w14:paraId="1924E0C9" w14:textId="46DEB8E1" w:rsidR="0025101C" w:rsidRPr="00732ED6" w:rsidRDefault="008B1FC0" w:rsidP="00447B73">
            <w:pPr>
              <w:spacing w:line="360" w:lineRule="auto"/>
              <w:rPr>
                <w:rFonts w:ascii="Times New Roman" w:hAnsi="Times New Roman" w:cs="Times New Roman"/>
                <w:sz w:val="24"/>
                <w:szCs w:val="24"/>
              </w:rPr>
            </w:pPr>
            <w:r>
              <w:rPr>
                <w:rFonts w:ascii="Times New Roman" w:hAnsi="Times New Roman" w:cs="Times New Roman"/>
                <w:sz w:val="24"/>
                <w:szCs w:val="24"/>
              </w:rPr>
              <w:t>S</w:t>
            </w:r>
            <w:r w:rsidRPr="008B1FC0">
              <w:rPr>
                <w:rFonts w:ascii="Times New Roman" w:hAnsi="Times New Roman" w:cs="Times New Roman"/>
                <w:sz w:val="24"/>
                <w:szCs w:val="24"/>
              </w:rPr>
              <w:t>F Non-norm. (</w:t>
            </w:r>
            <w:r w:rsidRPr="007D05C2">
              <w:rPr>
                <w:rFonts w:ascii="Times New Roman" w:hAnsi="Times New Roman" w:cs="Times New Roman"/>
                <w:i/>
                <w:iCs/>
                <w:sz w:val="24"/>
                <w:szCs w:val="24"/>
              </w:rPr>
              <w:t>SF</w:t>
            </w:r>
            <w:r w:rsidRPr="008B1FC0">
              <w:rPr>
                <w:rFonts w:ascii="Times New Roman" w:hAnsi="Times New Roman" w:cs="Times New Roman"/>
                <w:sz w:val="24"/>
                <w:szCs w:val="24"/>
              </w:rPr>
              <w:t>)</w:t>
            </w:r>
          </w:p>
        </w:tc>
        <w:tc>
          <w:tcPr>
            <w:tcW w:w="1170" w:type="dxa"/>
          </w:tcPr>
          <w:p w14:paraId="36D05005" w14:textId="77777777" w:rsidR="0025101C" w:rsidRPr="00732ED6" w:rsidRDefault="0025101C" w:rsidP="00447B73">
            <w:pPr>
              <w:spacing w:line="360" w:lineRule="auto"/>
              <w:ind w:firstLine="720"/>
              <w:rPr>
                <w:rFonts w:ascii="Times New Roman" w:hAnsi="Times New Roman" w:cs="Times New Roman"/>
                <w:sz w:val="24"/>
                <w:szCs w:val="24"/>
              </w:rPr>
            </w:pPr>
            <w:r w:rsidRPr="00732ED6">
              <w:rPr>
                <w:rFonts w:ascii="Times New Roman" w:hAnsi="Times New Roman" w:cs="Times New Roman"/>
                <w:sz w:val="24"/>
                <w:szCs w:val="24"/>
              </w:rPr>
              <w:t>2</w:t>
            </w:r>
          </w:p>
        </w:tc>
        <w:tc>
          <w:tcPr>
            <w:tcW w:w="4225" w:type="dxa"/>
          </w:tcPr>
          <w:p w14:paraId="5EB459D7" w14:textId="1886C87D" w:rsidR="007D05C2" w:rsidRPr="008B1FC0" w:rsidRDefault="007D05C2" w:rsidP="007D05C2">
            <w:pPr>
              <w:spacing w:line="360" w:lineRule="auto"/>
              <w:rPr>
                <w:rFonts w:ascii="Times New Roman" w:hAnsi="Times New Roman" w:cs="Times New Roman"/>
                <w:sz w:val="24"/>
                <w:szCs w:val="24"/>
                <w:lang w:val="fr-FR"/>
              </w:rPr>
            </w:pPr>
            <w:r>
              <w:rPr>
                <w:rFonts w:ascii="Times New Roman" w:hAnsi="Times New Roman" w:cs="Times New Roman"/>
                <w:i/>
                <w:iCs/>
                <w:sz w:val="24"/>
                <w:szCs w:val="24"/>
                <w:lang w:val="fr-FR"/>
              </w:rPr>
              <w:t>S</w:t>
            </w:r>
            <w:r w:rsidRPr="007D05C2">
              <w:rPr>
                <w:rFonts w:ascii="Times New Roman" w:hAnsi="Times New Roman" w:cs="Times New Roman"/>
                <w:i/>
                <w:iCs/>
                <w:sz w:val="24"/>
                <w:szCs w:val="24"/>
                <w:lang w:val="fr-FR"/>
              </w:rPr>
              <w:t>F</w:t>
            </w:r>
            <w:r>
              <w:rPr>
                <w:rFonts w:ascii="Times New Roman" w:hAnsi="Times New Roman" w:cs="Times New Roman"/>
                <w:i/>
                <w:iCs/>
                <w:sz w:val="24"/>
                <w:szCs w:val="24"/>
                <w:lang w:val="fr-FR"/>
              </w:rPr>
              <w:t xml:space="preserve"> = </w:t>
            </w:r>
            <w:r w:rsidRPr="008B1FC0">
              <w:rPr>
                <w:rFonts w:ascii="Times New Roman" w:hAnsi="Times New Roman" w:cs="Times New Roman"/>
                <w:sz w:val="24"/>
                <w:szCs w:val="24"/>
                <w:lang w:val="fr-FR"/>
              </w:rPr>
              <w:t>Normal (Skew = 0, Kurt = 0)</w:t>
            </w:r>
            <w:r>
              <w:rPr>
                <w:rFonts w:ascii="Times New Roman" w:hAnsi="Times New Roman" w:cs="Times New Roman"/>
                <w:sz w:val="24"/>
                <w:szCs w:val="24"/>
                <w:lang w:val="fr-FR"/>
              </w:rPr>
              <w:t>,</w:t>
            </w:r>
          </w:p>
          <w:p w14:paraId="74B3EE82" w14:textId="4BCB8752" w:rsidR="0025101C" w:rsidRPr="008B1FC0" w:rsidRDefault="008B1FC0" w:rsidP="008B1FC0">
            <w:pPr>
              <w:spacing w:line="360" w:lineRule="auto"/>
              <w:rPr>
                <w:rFonts w:ascii="Times New Roman" w:hAnsi="Times New Roman" w:cs="Times New Roman"/>
                <w:sz w:val="24"/>
                <w:szCs w:val="24"/>
                <w:lang w:val="fr-FR"/>
              </w:rPr>
            </w:pPr>
            <w:r w:rsidRPr="008B1FC0">
              <w:rPr>
                <w:rFonts w:ascii="Times New Roman" w:hAnsi="Times New Roman" w:cs="Times New Roman"/>
                <w:sz w:val="24"/>
                <w:szCs w:val="24"/>
                <w:lang w:val="fr-FR"/>
              </w:rPr>
              <w:t>Non-normal (Skew = 2, Kurt = 7)</w:t>
            </w:r>
          </w:p>
        </w:tc>
      </w:tr>
    </w:tbl>
    <w:p w14:paraId="15C3B029" w14:textId="0C9B1F7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r w:rsidRPr="007D05C2">
        <w:rPr>
          <w:rFonts w:ascii="Times New Roman" w:hAnsi="Times New Roman" w:cs="Times New Roman"/>
          <w:i/>
          <w:iCs/>
          <w:sz w:val="24"/>
          <w:szCs w:val="24"/>
        </w:rPr>
        <w:t>GF</w:t>
      </w:r>
      <w:r w:rsidRPr="007D05C2">
        <w:rPr>
          <w:rFonts w:ascii="Times New Roman" w:hAnsi="Times New Roman" w:cs="Times New Roman"/>
          <w:sz w:val="24"/>
          <w:szCs w:val="24"/>
        </w:rPr>
        <w:t xml:space="preserve"> = Normal, Non-normal) and the specific factor (</w:t>
      </w:r>
      <w:r w:rsidRPr="007D05C2">
        <w:rPr>
          <w:rFonts w:ascii="Times New Roman" w:hAnsi="Times New Roman" w:cs="Times New Roman"/>
          <w:i/>
          <w:iCs/>
          <w:sz w:val="24"/>
          <w:szCs w:val="24"/>
        </w:rPr>
        <w:t>SF</w:t>
      </w:r>
      <w:r w:rsidRPr="007D05C2">
        <w:rPr>
          <w:rFonts w:ascii="Times New Roman" w:hAnsi="Times New Roman" w:cs="Times New Roman"/>
          <w:sz w:val="24"/>
          <w:szCs w:val="24"/>
        </w:rPr>
        <w:t xml:space="preserve"> = Normal, Non-normal). The normal condition is characterized by a skewness of 0 and a kurtosis of 0, while the non-normal condition is characterized by a skewness of 2 and a kurtosis of 7.</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xml:space="preserve">, 2012; </w:t>
      </w:r>
      <w:r w:rsidRPr="00732ED6">
        <w:rPr>
          <w:rFonts w:ascii="Times New Roman" w:hAnsi="Times New Roman" w:cs="Times New Roman"/>
          <w:sz w:val="24"/>
          <w:szCs w:val="24"/>
        </w:rPr>
        <w:lastRenderedPageBreak/>
        <w:t>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b1[−2, −0.67], b2[−0.67, 0.67], and b3[0.67, 2], for three thresholds (locations) to distinguish the possibilities of choosing each item</w:t>
      </w:r>
      <w:r w:rsidR="00951721" w:rsidRPr="00732ED6">
        <w:rPr>
          <w:rFonts w:ascii="Times New Roman" w:hAnsi="Times New Roman" w:cs="Times New Roman"/>
          <w:sz w:val="24"/>
          <w:szCs w:val="24"/>
        </w:rPr>
        <w:t>.</w:t>
      </w:r>
    </w:p>
    <w:p w14:paraId="51E46706" w14:textId="7627A572"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Person </w:t>
      </w:r>
      <w:r w:rsidR="000A12ED" w:rsidRPr="00732ED6">
        <w:rPr>
          <w:rFonts w:ascii="Times New Roman" w:hAnsi="Times New Roman" w:cs="Times New Roman"/>
          <w:b/>
          <w:bCs/>
          <w:sz w:val="24"/>
          <w:szCs w:val="24"/>
        </w:rPr>
        <w:t xml:space="preserve">ability </w:t>
      </w:r>
      <w:r w:rsidRPr="00732ED6">
        <w:rPr>
          <w:rFonts w:ascii="Times New Roman" w:hAnsi="Times New Roman" w:cs="Times New Roman"/>
          <w:b/>
          <w:bCs/>
          <w:sz w:val="24"/>
          <w:szCs w:val="24"/>
        </w:rPr>
        <w:t>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lastRenderedPageBreak/>
        <w:t>Estimation</w:t>
      </w:r>
    </w:p>
    <w:p w14:paraId="7562B063" w14:textId="20F4677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 function from the R package "mirt"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"mirt," the estimation of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53CDC55C"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including item parameter</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(θ</w:t>
      </w:r>
      <w:r w:rsidR="00A95D03" w:rsidRPr="00732ED6">
        <w:rPr>
          <w:rFonts w:ascii="Times New Roman" w:hAnsi="Times New Roman" w:cs="Times New Roman"/>
          <w:sz w:val="24"/>
          <w:szCs w:val="24"/>
          <w:vertAlign w:val="subscript"/>
        </w:rPr>
        <w:t>g</w:t>
      </w:r>
      <w:r w:rsidR="00A95D03" w:rsidRPr="00732ED6">
        <w:rPr>
          <w:rFonts w:ascii="Times New Roman" w:hAnsi="Times New Roman" w:cs="Times New Roman"/>
          <w:sz w:val="24"/>
          <w:szCs w:val="24"/>
        </w:rPr>
        <w:t>, θ</w:t>
      </w:r>
      <w:r w:rsidR="00A95D03" w:rsidRPr="00732ED6">
        <w:rPr>
          <w:rFonts w:ascii="Times New Roman" w:hAnsi="Times New Roman" w:cs="Times New Roman"/>
          <w:sz w:val="24"/>
          <w:szCs w:val="24"/>
          <w:vertAlign w:val="subscript"/>
        </w:rPr>
        <w:t>s</w:t>
      </w:r>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06070A"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m:t>
                  </m:r>
                  <m:r>
                    <w:rPr>
                      <w:rFonts w:ascii="Cambria Math" w:hAnsi="Cambria Math" w:cs="Times New Roman"/>
                      <w:sz w:val="24"/>
                      <w:szCs w:val="24"/>
                    </w:rPr>
                    <m:t>=1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lastRenderedPageBreak/>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(θ</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θ</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551E2C66" w14:textId="796442EA" w:rsidR="009E5AC7"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Correlation</w:t>
      </w:r>
      <w:r w:rsidR="00356EF6"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Correlation measures the strength and direction of a linear relationship between </w:t>
      </w:r>
      <w:r w:rsidR="001B1630" w:rsidRPr="00732ED6">
        <w:rPr>
          <w:rFonts w:ascii="Times New Roman" w:hAnsi="Times New Roman" w:cs="Times New Roman"/>
          <w:sz w:val="24"/>
          <w:szCs w:val="24"/>
        </w:rPr>
        <w:t>the true personal ability and the estimated personal ability</w:t>
      </w:r>
      <w:r w:rsidRPr="00732ED6">
        <w:rPr>
          <w:rFonts w:ascii="Times New Roman" w:hAnsi="Times New Roman" w:cs="Times New Roman"/>
          <w:sz w:val="24"/>
          <w:szCs w:val="24"/>
        </w:rPr>
        <w:t xml:space="preserve">. </w:t>
      </w:r>
      <w:r w:rsidR="001B1630" w:rsidRPr="00732ED6">
        <w:rPr>
          <w:rFonts w:ascii="Times New Roman" w:hAnsi="Times New Roman" w:cs="Times New Roman"/>
          <w:sz w:val="24"/>
          <w:szCs w:val="24"/>
        </w:rPr>
        <w:t>A correlation closer to one indicates good performance of the estimation methods.</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0F37E73" w14:textId="5D26D036" w:rsidR="00020711" w:rsidRPr="00732ED6" w:rsidRDefault="00195F28" w:rsidP="0002071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For our analysis, we concentrate</w:t>
      </w:r>
      <w:r w:rsidR="009D7705" w:rsidRPr="00732ED6">
        <w:rPr>
          <w:rFonts w:ascii="Times New Roman" w:hAnsi="Times New Roman" w:cs="Times New Roman"/>
          <w:sz w:val="24"/>
          <w:szCs w:val="24"/>
        </w:rPr>
        <w:t>d</w:t>
      </w:r>
      <w:r w:rsidRPr="00732ED6">
        <w:rPr>
          <w:rFonts w:ascii="Times New Roman" w:hAnsi="Times New Roman" w:cs="Times New Roman"/>
          <w:sz w:val="24"/>
          <w:szCs w:val="24"/>
        </w:rPr>
        <w:t xml:space="preserve"> on those effects exceeding </w:t>
      </w:r>
      <w:r w:rsidR="00CB062D" w:rsidRPr="00732ED6">
        <w:rPr>
          <w:rFonts w:ascii="Times New Roman" w:hAnsi="Times New Roman" w:cs="Times New Roman"/>
          <w:sz w:val="24"/>
          <w:szCs w:val="24"/>
        </w:rPr>
        <w:t>0</w:t>
      </w:r>
      <w:r w:rsidRPr="00732ED6">
        <w:rPr>
          <w:rFonts w:ascii="Times New Roman" w:hAnsi="Times New Roman" w:cs="Times New Roman"/>
          <w:sz w:val="24"/>
          <w:szCs w:val="24"/>
        </w:rPr>
        <w:t>.06 to underscore the significant influences on item parameter estimation regarding bias and RMSE, as detailed in Table 2.</w:t>
      </w:r>
      <w:r w:rsidR="009D7705" w:rsidRPr="00732ED6">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The interaction between </w:t>
      </w:r>
      <w:r w:rsidR="00020711" w:rsidRPr="002744D3">
        <w:rPr>
          <w:rFonts w:ascii="Times New Roman" w:hAnsi="Times New Roman" w:cs="Times New Roman"/>
          <w:i/>
          <w:iCs/>
          <w:sz w:val="24"/>
          <w:szCs w:val="24"/>
        </w:rPr>
        <w:t>I</w:t>
      </w:r>
      <w:r w:rsidR="00B0083F" w:rsidRPr="00B0083F">
        <w:rPr>
          <w:rFonts w:ascii="Times New Roman" w:hAnsi="Times New Roman" w:cs="Times New Roman"/>
          <w:i/>
          <w:iCs/>
          <w:sz w:val="24"/>
          <w:szCs w:val="24"/>
          <w:vertAlign w:val="subscript"/>
        </w:rPr>
        <w:t>s</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(the number of items within factors) and </w:t>
      </w:r>
      <w:r w:rsidR="00020711" w:rsidRPr="002744D3">
        <w:rPr>
          <w:rFonts w:ascii="Times New Roman" w:hAnsi="Times New Roman" w:cs="Times New Roman"/>
          <w:i/>
          <w:iCs/>
          <w:sz w:val="24"/>
          <w:szCs w:val="24"/>
        </w:rPr>
        <w:t>N</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(sample size) was the </w:t>
      </w:r>
      <w:r w:rsidR="00020711">
        <w:rPr>
          <w:rFonts w:ascii="Times New Roman" w:hAnsi="Times New Roman" w:cs="Times New Roman"/>
          <w:sz w:val="24"/>
          <w:szCs w:val="24"/>
        </w:rPr>
        <w:t>only</w:t>
      </w:r>
      <w:r w:rsidR="00020711" w:rsidRPr="00732ED6">
        <w:rPr>
          <w:rFonts w:ascii="Times New Roman" w:hAnsi="Times New Roman" w:cs="Times New Roman"/>
          <w:sz w:val="24"/>
          <w:szCs w:val="24"/>
        </w:rPr>
        <w:t xml:space="preserve"> interaction term that exhibited an effect size greater than 0.06. This interaction significantly influenced bias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4C7807">
        <w:rPr>
          <w:rFonts w:ascii="Times New Roman" w:hAnsi="Times New Roman" w:cs="Times New Roman"/>
          <w:sz w:val="24"/>
          <w:szCs w:val="24"/>
        </w:rPr>
        <w:t xml:space="preserve"> </w:t>
      </w:r>
      <w:r w:rsidR="00020711">
        <w:rPr>
          <w:rFonts w:ascii="Times New Roman" w:hAnsi="Times New Roman" w:cs="Times New Roman"/>
          <w:sz w:val="24"/>
          <w:szCs w:val="24"/>
        </w:rPr>
        <w:t>(</w:t>
      </w:r>
      <w:r w:rsidR="00020711" w:rsidRPr="00732ED6">
        <w:rPr>
          <w:rFonts w:ascii="Times New Roman" w:hAnsi="Times New Roman" w:cs="Times New Roman"/>
          <w:sz w:val="24"/>
          <w:szCs w:val="24"/>
        </w:rPr>
        <w:t>the discrimination on general factor</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58637B">
        <w:rPr>
          <w:rFonts w:ascii="Times New Roman" w:hAnsi="Times New Roman" w:cs="Times New Roman"/>
          <w:sz w:val="24"/>
          <w:szCs w:val="24"/>
        </w:rPr>
        <w:t xml:space="preserve"> </w:t>
      </w:r>
      <w:r w:rsidR="00020711">
        <w:rPr>
          <w:rFonts w:ascii="Times New Roman" w:hAnsi="Times New Roman" w:cs="Times New Roman"/>
          <w:sz w:val="24"/>
          <w:szCs w:val="24"/>
        </w:rPr>
        <w:t xml:space="preserve">(the average </w:t>
      </w:r>
      <w:r w:rsidR="00020711" w:rsidRPr="00732ED6">
        <w:rPr>
          <w:rFonts w:ascii="Times New Roman" w:hAnsi="Times New Roman" w:cs="Times New Roman"/>
          <w:sz w:val="24"/>
          <w:szCs w:val="24"/>
        </w:rPr>
        <w:t>discrimination on specific factors</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and RMSE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w:t>
      </w:r>
      <w:r w:rsidR="00020711">
        <w:rPr>
          <w:rFonts w:ascii="Times New Roman" w:hAnsi="Times New Roman" w:cs="Times New Roman"/>
          <w:sz w:val="24"/>
          <w:szCs w:val="24"/>
        </w:rPr>
        <w:t xml:space="preserve">the </w:t>
      </w:r>
      <w:r w:rsidR="00020711" w:rsidRPr="00732ED6">
        <w:rPr>
          <w:rFonts w:ascii="Times New Roman" w:hAnsi="Times New Roman" w:cs="Times New Roman"/>
          <w:sz w:val="24"/>
          <w:szCs w:val="24"/>
        </w:rPr>
        <w:t xml:space="preserve">average location), suggesting that </w:t>
      </w:r>
      <w:r w:rsidR="00020711" w:rsidRPr="002744D3">
        <w:rPr>
          <w:rFonts w:ascii="Times New Roman" w:hAnsi="Times New Roman" w:cs="Times New Roman"/>
          <w:i/>
          <w:iCs/>
          <w:sz w:val="24"/>
          <w:szCs w:val="24"/>
        </w:rPr>
        <w:t>I</w:t>
      </w:r>
      <w:r w:rsidR="0076244A" w:rsidRPr="0076244A">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impact estimation differently across various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Regarding main effects, deviations from normality in the general factor primarily affected the bias (.498) in </w:t>
      </w:r>
      <w:r w:rsidR="00020711" w:rsidRPr="00732ED6">
        <w:rPr>
          <w:rFonts w:ascii="Times New Roman" w:hAnsi="Times New Roman" w:cs="Times New Roman"/>
          <w:sz w:val="24"/>
          <w:szCs w:val="24"/>
        </w:rPr>
        <w:lastRenderedPageBreak/>
        <w:t xml:space="preserve">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while having a less effect on the RMSE for all item parameter estimations. On the other hand, the number of items within factors significantly influenced the RMSE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had a medium impact on estimat</w:t>
      </w:r>
      <w:r w:rsidR="00020711">
        <w:rPr>
          <w:rFonts w:ascii="Times New Roman" w:hAnsi="Times New Roman" w:cs="Times New Roman"/>
          <w:sz w:val="24"/>
          <w:szCs w:val="24"/>
        </w:rPr>
        <w:t xml:space="preserve">ing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but only minimally affected bias in estimating all item parameters. Additionally,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substantially affected the RMSE in estimating all item parameters and had medium effects on the bias in estimating </w:t>
      </w:r>
      <w:proofErr w:type="gramStart"/>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proofErr w:type="gramEnd"/>
      <w:r w:rsidR="00020711" w:rsidRPr="00732ED6">
        <w:rPr>
          <w:rFonts w:ascii="Times New Roman" w:hAnsi="Times New Roman" w:cs="Times New Roman"/>
          <w:sz w:val="24"/>
          <w:szCs w:val="24"/>
        </w:rPr>
        <w:t>.</w:t>
      </w:r>
    </w:p>
    <w:p w14:paraId="73904D03" w14:textId="7846E6DA" w:rsidR="00F92C6D" w:rsidRPr="00732ED6" w:rsidRDefault="009D7705" w:rsidP="008A0B55">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2. </w:t>
      </w:r>
    </w:p>
    <w:p w14:paraId="4927439C" w14:textId="5FF921BE" w:rsidR="009D7705" w:rsidRPr="00732ED6" w:rsidRDefault="009D7705" w:rsidP="00F92C6D">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Analyzing Effect Sizes (Generalized Eta Squared&gt; .06) of Main Effects and Interactions on Estimation Accuracy for Item Parameters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9D7705" w:rsidRPr="00732ED6" w14:paraId="4BA26420" w14:textId="77777777" w:rsidTr="004911A3">
        <w:trPr>
          <w:trHeight w:val="300"/>
        </w:trPr>
        <w:tc>
          <w:tcPr>
            <w:tcW w:w="1890" w:type="dxa"/>
            <w:shd w:val="clear" w:color="auto" w:fill="auto"/>
            <w:noWrap/>
            <w:vAlign w:val="bottom"/>
            <w:hideMark/>
          </w:tcPr>
          <w:p w14:paraId="02598DEB" w14:textId="77777777" w:rsidR="009D7705" w:rsidRPr="00732ED6" w:rsidRDefault="009D7705" w:rsidP="004911A3">
            <w:pPr>
              <w:spacing w:after="0" w:line="240" w:lineRule="auto"/>
              <w:rPr>
                <w:rFonts w:ascii="Times New Roman" w:eastAsia="Times New Roman" w:hAnsi="Times New Roman" w:cs="Times New Roman"/>
                <w:b/>
                <w:bCs/>
                <w:color w:val="000000"/>
                <w:sz w:val="24"/>
                <w:szCs w:val="24"/>
              </w:rPr>
            </w:pPr>
            <w:r w:rsidRPr="00732ED6">
              <w:rPr>
                <w:rFonts w:ascii="Times New Roman" w:eastAsia="Times New Roman" w:hAnsi="Times New Roman" w:cs="Times New Roman"/>
                <w:b/>
                <w:bCs/>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40A62678" w14:textId="77777777" w:rsidR="009D7705" w:rsidRPr="00732ED6" w:rsidRDefault="009D7705" w:rsidP="004911A3">
            <w:pPr>
              <w:spacing w:after="0" w:line="240" w:lineRule="auto"/>
              <w:jc w:val="center"/>
              <w:rPr>
                <w:rFonts w:ascii="Times New Roman" w:eastAsia="Times New Roman" w:hAnsi="Times New Roman" w:cs="Times New Roman"/>
                <w:b/>
                <w:bCs/>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411EA8FB" w14:textId="77777777" w:rsidR="009D7705" w:rsidRPr="00732ED6" w:rsidRDefault="009D7705" w:rsidP="004911A3">
            <w:pPr>
              <w:spacing w:after="0" w:line="240" w:lineRule="auto"/>
              <w:jc w:val="center"/>
              <w:rPr>
                <w:rFonts w:ascii="Times New Roman" w:eastAsia="Times New Roman" w:hAnsi="Times New Roman" w:cs="Times New Roman"/>
                <w:b/>
                <w:bCs/>
                <w:color w:val="000000"/>
                <w:sz w:val="24"/>
                <w:szCs w:val="24"/>
              </w:rPr>
            </w:pPr>
            <w:r w:rsidRPr="00732ED6">
              <w:rPr>
                <w:rFonts w:ascii="Times New Roman" w:eastAsia="Times New Roman" w:hAnsi="Times New Roman" w:cs="Times New Roman"/>
                <w:b/>
                <w:bCs/>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5045786E" w14:textId="77777777" w:rsidR="009D7705" w:rsidRPr="00732ED6" w:rsidRDefault="009D7705" w:rsidP="004911A3">
            <w:pPr>
              <w:spacing w:after="0" w:line="240" w:lineRule="auto"/>
              <w:jc w:val="center"/>
              <w:rPr>
                <w:rFonts w:ascii="Times New Roman" w:eastAsia="Times New Roman" w:hAnsi="Times New Roman" w:cs="Times New Roman"/>
                <w:b/>
                <w:bCs/>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1429E63C" w14:textId="77777777" w:rsidR="009D7705" w:rsidRPr="00732ED6" w:rsidRDefault="009D7705" w:rsidP="004911A3">
            <w:pPr>
              <w:spacing w:after="0" w:line="240" w:lineRule="auto"/>
              <w:jc w:val="center"/>
              <w:rPr>
                <w:rFonts w:ascii="Times New Roman" w:eastAsia="Times New Roman" w:hAnsi="Times New Roman" w:cs="Times New Roman"/>
                <w:b/>
                <w:bCs/>
                <w:sz w:val="24"/>
                <w:szCs w:val="24"/>
              </w:rPr>
            </w:pPr>
          </w:p>
        </w:tc>
        <w:tc>
          <w:tcPr>
            <w:tcW w:w="1129" w:type="dxa"/>
            <w:tcBorders>
              <w:top w:val="single" w:sz="4" w:space="0" w:color="auto"/>
              <w:bottom w:val="single" w:sz="4" w:space="0" w:color="auto"/>
            </w:tcBorders>
            <w:shd w:val="clear" w:color="auto" w:fill="auto"/>
            <w:noWrap/>
            <w:vAlign w:val="center"/>
            <w:hideMark/>
          </w:tcPr>
          <w:p w14:paraId="26725035" w14:textId="77777777" w:rsidR="009D7705" w:rsidRPr="00732ED6" w:rsidRDefault="009D7705" w:rsidP="004911A3">
            <w:pPr>
              <w:spacing w:after="0" w:line="240" w:lineRule="auto"/>
              <w:jc w:val="center"/>
              <w:rPr>
                <w:rFonts w:ascii="Times New Roman" w:eastAsia="Times New Roman" w:hAnsi="Times New Roman" w:cs="Times New Roman"/>
                <w:b/>
                <w:bCs/>
                <w:color w:val="000000"/>
                <w:sz w:val="24"/>
                <w:szCs w:val="24"/>
              </w:rPr>
            </w:pPr>
            <w:r w:rsidRPr="00732ED6">
              <w:rPr>
                <w:rFonts w:ascii="Times New Roman" w:eastAsia="Times New Roman" w:hAnsi="Times New Roman" w:cs="Times New Roman"/>
                <w:b/>
                <w:bCs/>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0A7BD4E1" w14:textId="77777777" w:rsidR="009D7705" w:rsidRPr="00732ED6" w:rsidRDefault="009D7705" w:rsidP="004911A3">
            <w:pPr>
              <w:spacing w:after="0" w:line="240" w:lineRule="auto"/>
              <w:jc w:val="center"/>
              <w:rPr>
                <w:rFonts w:ascii="Times New Roman" w:eastAsia="Times New Roman" w:hAnsi="Times New Roman" w:cs="Times New Roman"/>
                <w:b/>
                <w:bCs/>
                <w:color w:val="000000"/>
                <w:sz w:val="24"/>
                <w:szCs w:val="24"/>
              </w:rPr>
            </w:pPr>
          </w:p>
        </w:tc>
      </w:tr>
      <w:tr w:rsidR="009D7705" w:rsidRPr="00732ED6" w14:paraId="4A7343EF" w14:textId="77777777" w:rsidTr="004911A3">
        <w:trPr>
          <w:trHeight w:val="300"/>
        </w:trPr>
        <w:tc>
          <w:tcPr>
            <w:tcW w:w="1890" w:type="dxa"/>
            <w:tcBorders>
              <w:bottom w:val="single" w:sz="4" w:space="0" w:color="auto"/>
            </w:tcBorders>
            <w:shd w:val="clear" w:color="auto" w:fill="auto"/>
            <w:noWrap/>
            <w:vAlign w:val="bottom"/>
            <w:hideMark/>
          </w:tcPr>
          <w:p w14:paraId="2FE7F5CB" w14:textId="77777777" w:rsidR="009D7705" w:rsidRPr="00732ED6" w:rsidRDefault="009D7705" w:rsidP="004911A3">
            <w:pPr>
              <w:spacing w:after="0" w:line="240" w:lineRule="auto"/>
              <w:rPr>
                <w:rFonts w:ascii="Times New Roman" w:eastAsia="Times New Roman" w:hAnsi="Times New Roman" w:cs="Times New Roman"/>
                <w:b/>
                <w:bCs/>
                <w:sz w:val="24"/>
                <w:szCs w:val="24"/>
              </w:rPr>
            </w:pPr>
          </w:p>
        </w:tc>
        <w:tc>
          <w:tcPr>
            <w:tcW w:w="1129" w:type="dxa"/>
            <w:tcBorders>
              <w:top w:val="single" w:sz="4" w:space="0" w:color="auto"/>
              <w:bottom w:val="single" w:sz="4" w:space="0" w:color="auto"/>
            </w:tcBorders>
            <w:shd w:val="clear" w:color="auto" w:fill="auto"/>
            <w:noWrap/>
            <w:vAlign w:val="center"/>
            <w:hideMark/>
          </w:tcPr>
          <w:p w14:paraId="70CD423D" w14:textId="77777777" w:rsidR="009D7705" w:rsidRPr="00236860" w:rsidRDefault="009D7705" w:rsidP="004911A3">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a</w:t>
            </w:r>
            <w:r w:rsidRPr="00236860">
              <w:rPr>
                <w:rFonts w:ascii="Times New Roman" w:eastAsia="Times New Roman" w:hAnsi="Times New Roman" w:cs="Times New Roman"/>
                <w:b/>
                <w:bCs/>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0D7301AB" w14:textId="77777777" w:rsidR="009D7705" w:rsidRPr="00236860" w:rsidRDefault="009D7705" w:rsidP="004911A3">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a</w:t>
            </w:r>
            <w:r w:rsidRPr="00236860">
              <w:rPr>
                <w:rFonts w:ascii="Times New Roman" w:eastAsia="Times New Roman" w:hAnsi="Times New Roman" w:cs="Times New Roman"/>
                <w:b/>
                <w:bCs/>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1013B8FE" w14:textId="77777777" w:rsidR="009D7705" w:rsidRPr="00236860" w:rsidRDefault="009D7705" w:rsidP="004911A3">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5FACA0C5" w14:textId="77777777" w:rsidR="009D7705" w:rsidRPr="00236860" w:rsidRDefault="009D7705" w:rsidP="004911A3">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a</w:t>
            </w:r>
            <w:r w:rsidRPr="00236860">
              <w:rPr>
                <w:rFonts w:ascii="Times New Roman" w:eastAsia="Times New Roman" w:hAnsi="Times New Roman" w:cs="Times New Roman"/>
                <w:b/>
                <w:bCs/>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7CA07DC1" w14:textId="77777777" w:rsidR="009D7705" w:rsidRPr="00236860" w:rsidRDefault="009D7705" w:rsidP="004911A3">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a</w:t>
            </w:r>
            <w:r w:rsidRPr="00236860">
              <w:rPr>
                <w:rFonts w:ascii="Times New Roman" w:eastAsia="Times New Roman" w:hAnsi="Times New Roman" w:cs="Times New Roman"/>
                <w:b/>
                <w:bCs/>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34054D4D" w14:textId="77777777" w:rsidR="009D7705" w:rsidRPr="00236860" w:rsidRDefault="009D7705" w:rsidP="004911A3">
            <w:pPr>
              <w:spacing w:after="0" w:line="240" w:lineRule="auto"/>
              <w:jc w:val="center"/>
              <w:rPr>
                <w:rFonts w:ascii="Times New Roman" w:eastAsia="Times New Roman" w:hAnsi="Times New Roman" w:cs="Times New Roman"/>
                <w:b/>
                <w:bCs/>
                <w:i/>
                <w:iCs/>
                <w:color w:val="000000"/>
                <w:sz w:val="24"/>
                <w:szCs w:val="24"/>
              </w:rPr>
            </w:pPr>
            <w:r w:rsidRPr="00236860">
              <w:rPr>
                <w:rFonts w:ascii="Times New Roman" w:eastAsia="Times New Roman" w:hAnsi="Times New Roman" w:cs="Times New Roman"/>
                <w:b/>
                <w:bCs/>
                <w:i/>
                <w:iCs/>
                <w:color w:val="000000"/>
                <w:sz w:val="24"/>
                <w:szCs w:val="24"/>
              </w:rPr>
              <w:t>c</w:t>
            </w:r>
          </w:p>
        </w:tc>
      </w:tr>
      <w:tr w:rsidR="009D7705" w:rsidRPr="00732ED6" w14:paraId="72BDB559" w14:textId="77777777" w:rsidTr="004911A3">
        <w:trPr>
          <w:trHeight w:val="300"/>
        </w:trPr>
        <w:tc>
          <w:tcPr>
            <w:tcW w:w="1890" w:type="dxa"/>
            <w:shd w:val="clear" w:color="auto" w:fill="auto"/>
            <w:noWrap/>
            <w:vAlign w:val="bottom"/>
            <w:hideMark/>
          </w:tcPr>
          <w:p w14:paraId="4302142C" w14:textId="28B4E947" w:rsidR="009D7705" w:rsidRPr="0097678C" w:rsidRDefault="001F22DA" w:rsidP="004911A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GF</w:t>
            </w:r>
          </w:p>
        </w:tc>
        <w:tc>
          <w:tcPr>
            <w:tcW w:w="1129" w:type="dxa"/>
            <w:shd w:val="clear" w:color="auto" w:fill="auto"/>
            <w:noWrap/>
            <w:vAlign w:val="bottom"/>
            <w:hideMark/>
          </w:tcPr>
          <w:p w14:paraId="41CCA87D"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63688858"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hideMark/>
          </w:tcPr>
          <w:p w14:paraId="3C437601"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0312DCA2"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.024</w:t>
            </w:r>
          </w:p>
        </w:tc>
        <w:tc>
          <w:tcPr>
            <w:tcW w:w="1129" w:type="dxa"/>
            <w:shd w:val="clear" w:color="auto" w:fill="auto"/>
            <w:noWrap/>
            <w:vAlign w:val="bottom"/>
            <w:hideMark/>
          </w:tcPr>
          <w:p w14:paraId="05A6E548"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6EB6B7FF"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.010</w:t>
            </w:r>
          </w:p>
        </w:tc>
      </w:tr>
      <w:tr w:rsidR="009D7705" w:rsidRPr="00732ED6" w14:paraId="4C33B4E1" w14:textId="77777777" w:rsidTr="004911A3">
        <w:trPr>
          <w:trHeight w:val="300"/>
        </w:trPr>
        <w:tc>
          <w:tcPr>
            <w:tcW w:w="1890" w:type="dxa"/>
            <w:shd w:val="clear" w:color="auto" w:fill="auto"/>
            <w:noWrap/>
            <w:vAlign w:val="bottom"/>
          </w:tcPr>
          <w:p w14:paraId="72E314D6" w14:textId="03AA5C71" w:rsidR="009D7705" w:rsidRPr="0097678C" w:rsidRDefault="009D7705" w:rsidP="004911A3">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001F22DA"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0CA3392D"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.037</w:t>
            </w:r>
          </w:p>
        </w:tc>
        <w:tc>
          <w:tcPr>
            <w:tcW w:w="1129" w:type="dxa"/>
            <w:shd w:val="clear" w:color="auto" w:fill="auto"/>
            <w:noWrap/>
            <w:vAlign w:val="bottom"/>
          </w:tcPr>
          <w:p w14:paraId="6CD52852" w14:textId="5994049C" w:rsidR="009D7705" w:rsidRPr="00732ED6" w:rsidRDefault="00C36FF3"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w:t>
            </w:r>
            <w:r w:rsidR="009D7705" w:rsidRPr="00732ED6">
              <w:rPr>
                <w:rFonts w:ascii="Times New Roman" w:hAnsi="Times New Roman" w:cs="Times New Roman"/>
                <w:color w:val="000000"/>
                <w:sz w:val="24"/>
                <w:szCs w:val="24"/>
              </w:rPr>
              <w:t>043</w:t>
            </w:r>
          </w:p>
        </w:tc>
        <w:tc>
          <w:tcPr>
            <w:tcW w:w="1129" w:type="dxa"/>
            <w:shd w:val="clear" w:color="auto" w:fill="auto"/>
            <w:noWrap/>
            <w:vAlign w:val="bottom"/>
          </w:tcPr>
          <w:p w14:paraId="4878BBBD"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.011</w:t>
            </w:r>
          </w:p>
        </w:tc>
        <w:tc>
          <w:tcPr>
            <w:tcW w:w="1129" w:type="dxa"/>
            <w:shd w:val="clear" w:color="auto" w:fill="auto"/>
            <w:noWrap/>
            <w:vAlign w:val="bottom"/>
          </w:tcPr>
          <w:p w14:paraId="5AC71581"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2290D985"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29F58D1F"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9D7705" w:rsidRPr="00732ED6" w14:paraId="1E236949" w14:textId="77777777" w:rsidTr="004911A3">
        <w:trPr>
          <w:trHeight w:val="300"/>
        </w:trPr>
        <w:tc>
          <w:tcPr>
            <w:tcW w:w="1890" w:type="dxa"/>
            <w:shd w:val="clear" w:color="auto" w:fill="auto"/>
            <w:noWrap/>
            <w:vAlign w:val="bottom"/>
          </w:tcPr>
          <w:p w14:paraId="76AEF4AD" w14:textId="77777777" w:rsidR="009D7705" w:rsidRPr="0097678C" w:rsidRDefault="009D7705" w:rsidP="004911A3">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0ED81FE"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22A0AB8A"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.030</w:t>
            </w:r>
          </w:p>
        </w:tc>
        <w:tc>
          <w:tcPr>
            <w:tcW w:w="1129" w:type="dxa"/>
            <w:shd w:val="clear" w:color="auto" w:fill="auto"/>
            <w:noWrap/>
            <w:vAlign w:val="bottom"/>
          </w:tcPr>
          <w:p w14:paraId="08E1A4CD"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1129" w:type="dxa"/>
            <w:shd w:val="clear" w:color="auto" w:fill="auto"/>
            <w:noWrap/>
            <w:vAlign w:val="bottom"/>
          </w:tcPr>
          <w:p w14:paraId="537C13E1"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5A137C8C"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389DF095"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9D7705" w:rsidRPr="00732ED6" w14:paraId="4B95A8DD" w14:textId="77777777" w:rsidTr="004911A3">
        <w:trPr>
          <w:trHeight w:val="300"/>
        </w:trPr>
        <w:tc>
          <w:tcPr>
            <w:tcW w:w="1890" w:type="dxa"/>
            <w:shd w:val="clear" w:color="auto" w:fill="auto"/>
            <w:noWrap/>
            <w:vAlign w:val="bottom"/>
            <w:hideMark/>
          </w:tcPr>
          <w:p w14:paraId="4F8AD13D" w14:textId="39A9187E" w:rsidR="009D7705" w:rsidRPr="0097678C" w:rsidRDefault="009D7705" w:rsidP="004911A3">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001F22DA" w:rsidRPr="001F22DA">
              <w:rPr>
                <w:rFonts w:ascii="Times New Roman" w:eastAsia="Times New Roman" w:hAnsi="Times New Roman" w:cs="Times New Roman"/>
                <w:i/>
                <w:iCs/>
                <w:color w:val="000000"/>
                <w:sz w:val="24"/>
                <w:szCs w:val="24"/>
                <w:vertAlign w:val="subscript"/>
              </w:rPr>
              <w:t>s</w:t>
            </w:r>
            <w:r w:rsidRPr="0097678C">
              <w:rPr>
                <w:rFonts w:ascii="Times New Roman" w:eastAsia="Times New Roman" w:hAnsi="Times New Roman" w:cs="Times New Roman"/>
                <w:i/>
                <w:iCs/>
                <w:color w:val="000000"/>
                <w:sz w:val="24"/>
                <w:szCs w:val="24"/>
              </w:rPr>
              <w:t>: N</w:t>
            </w:r>
          </w:p>
        </w:tc>
        <w:tc>
          <w:tcPr>
            <w:tcW w:w="1129" w:type="dxa"/>
            <w:shd w:val="clear" w:color="auto" w:fill="auto"/>
            <w:noWrap/>
            <w:vAlign w:val="bottom"/>
            <w:hideMark/>
          </w:tcPr>
          <w:p w14:paraId="1B89E216"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1129" w:type="dxa"/>
            <w:shd w:val="clear" w:color="auto" w:fill="auto"/>
            <w:noWrap/>
            <w:vAlign w:val="bottom"/>
            <w:hideMark/>
          </w:tcPr>
          <w:p w14:paraId="13B32011"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1129" w:type="dxa"/>
            <w:shd w:val="clear" w:color="auto" w:fill="auto"/>
            <w:noWrap/>
            <w:vAlign w:val="bottom"/>
            <w:hideMark/>
          </w:tcPr>
          <w:p w14:paraId="59E1D6E2"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.000</w:t>
            </w:r>
          </w:p>
        </w:tc>
        <w:tc>
          <w:tcPr>
            <w:tcW w:w="1129" w:type="dxa"/>
            <w:shd w:val="clear" w:color="auto" w:fill="auto"/>
            <w:noWrap/>
            <w:vAlign w:val="bottom"/>
            <w:hideMark/>
          </w:tcPr>
          <w:p w14:paraId="47FD8A79"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.055</w:t>
            </w:r>
          </w:p>
        </w:tc>
        <w:tc>
          <w:tcPr>
            <w:tcW w:w="1129" w:type="dxa"/>
            <w:shd w:val="clear" w:color="auto" w:fill="auto"/>
            <w:noWrap/>
            <w:vAlign w:val="bottom"/>
            <w:hideMark/>
          </w:tcPr>
          <w:p w14:paraId="64B60CC9"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37156A24" w14:textId="77777777" w:rsidR="009D7705" w:rsidRPr="00732ED6" w:rsidRDefault="009D7705" w:rsidP="004911A3">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.054</w:t>
            </w:r>
          </w:p>
        </w:tc>
      </w:tr>
    </w:tbl>
    <w:p w14:paraId="477C128E" w14:textId="3D481760" w:rsidR="009D7705" w:rsidRPr="00732ED6" w:rsidRDefault="00C2397E" w:rsidP="00F92C6D">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9D7705" w:rsidRPr="00732ED6">
        <w:rPr>
          <w:rFonts w:ascii="Times New Roman" w:hAnsi="Times New Roman" w:cs="Times New Roman"/>
          <w:sz w:val="24"/>
          <w:szCs w:val="24"/>
        </w:rPr>
        <w:t>The table displays effect sizes for bias and RMSE in item parameter estimation, which encompasses discrimination on the general factor (</w:t>
      </w:r>
      <w:r w:rsidR="009D7705" w:rsidRPr="0097678C">
        <w:rPr>
          <w:rFonts w:ascii="Times New Roman" w:hAnsi="Times New Roman" w:cs="Times New Roman"/>
          <w:i/>
          <w:iCs/>
          <w:sz w:val="24"/>
          <w:szCs w:val="24"/>
        </w:rPr>
        <w:t>a</w:t>
      </w:r>
      <w:r w:rsidR="009D7705" w:rsidRPr="0097678C">
        <w:rPr>
          <w:rFonts w:ascii="Times New Roman" w:hAnsi="Times New Roman" w:cs="Times New Roman"/>
          <w:i/>
          <w:iCs/>
          <w:sz w:val="24"/>
          <w:szCs w:val="24"/>
          <w:vertAlign w:val="subscript"/>
        </w:rPr>
        <w:t>g</w:t>
      </w:r>
      <w:r w:rsidR="009D7705" w:rsidRPr="00732ED6">
        <w:rPr>
          <w:rFonts w:ascii="Times New Roman" w:hAnsi="Times New Roman" w:cs="Times New Roman"/>
          <w:sz w:val="24"/>
          <w:szCs w:val="24"/>
        </w:rPr>
        <w:t>) and average discrimination on specific factors (</w:t>
      </w:r>
      <w:r w:rsidR="009D7705" w:rsidRPr="0097678C">
        <w:rPr>
          <w:rFonts w:ascii="Times New Roman" w:hAnsi="Times New Roman" w:cs="Times New Roman"/>
          <w:i/>
          <w:iCs/>
          <w:sz w:val="24"/>
          <w:szCs w:val="24"/>
        </w:rPr>
        <w:t>a</w:t>
      </w:r>
      <w:r w:rsidR="009D7705" w:rsidRPr="0097678C">
        <w:rPr>
          <w:rFonts w:ascii="Times New Roman" w:hAnsi="Times New Roman" w:cs="Times New Roman"/>
          <w:i/>
          <w:iCs/>
          <w:sz w:val="24"/>
          <w:szCs w:val="24"/>
          <w:vertAlign w:val="subscript"/>
        </w:rPr>
        <w:t>s</w:t>
      </w:r>
      <w:r w:rsidR="009D7705" w:rsidRPr="00732ED6">
        <w:rPr>
          <w:rFonts w:ascii="Times New Roman" w:hAnsi="Times New Roman" w:cs="Times New Roman"/>
          <w:sz w:val="24"/>
          <w:szCs w:val="24"/>
        </w:rPr>
        <w:t xml:space="preserve">), as well as average location </w:t>
      </w:r>
      <w:r w:rsidR="00F92C6D" w:rsidRPr="00732ED6">
        <w:rPr>
          <w:rFonts w:ascii="Times New Roman" w:hAnsi="Times New Roman" w:cs="Times New Roman"/>
          <w:sz w:val="24"/>
          <w:szCs w:val="24"/>
        </w:rPr>
        <w:t>I</w:t>
      </w:r>
      <w:r w:rsidR="009D7705" w:rsidRPr="00732ED6">
        <w:rPr>
          <w:rFonts w:ascii="Times New Roman" w:hAnsi="Times New Roman" w:cs="Times New Roman"/>
          <w:sz w:val="24"/>
          <w:szCs w:val="24"/>
        </w:rPr>
        <w:t xml:space="preserve">. The sources of variation encompass non-normality </w:t>
      </w:r>
      <w:r w:rsidR="004E35B8" w:rsidRPr="00732ED6">
        <w:rPr>
          <w:rFonts w:ascii="Times New Roman" w:hAnsi="Times New Roman" w:cs="Times New Roman"/>
          <w:sz w:val="24"/>
          <w:szCs w:val="24"/>
        </w:rPr>
        <w:t>o</w:t>
      </w:r>
      <w:r w:rsidR="009D7705" w:rsidRPr="00732ED6">
        <w:rPr>
          <w:rFonts w:ascii="Times New Roman" w:hAnsi="Times New Roman" w:cs="Times New Roman"/>
          <w:sz w:val="24"/>
          <w:szCs w:val="24"/>
        </w:rPr>
        <w:t xml:space="preserve">n general </w:t>
      </w:r>
      <w:r w:rsidR="004E35B8" w:rsidRPr="00732ED6">
        <w:rPr>
          <w:rFonts w:ascii="Times New Roman" w:hAnsi="Times New Roman" w:cs="Times New Roman"/>
          <w:sz w:val="24"/>
          <w:szCs w:val="24"/>
        </w:rPr>
        <w:t xml:space="preserve">factor </w:t>
      </w:r>
      <w:r w:rsidR="009D7705" w:rsidRPr="00732ED6">
        <w:rPr>
          <w:rFonts w:ascii="Times New Roman" w:hAnsi="Times New Roman" w:cs="Times New Roman"/>
          <w:sz w:val="24"/>
          <w:szCs w:val="24"/>
        </w:rPr>
        <w:t>(</w:t>
      </w:r>
      <w:r w:rsidR="001F22DA">
        <w:rPr>
          <w:rFonts w:ascii="Times New Roman" w:hAnsi="Times New Roman" w:cs="Times New Roman"/>
          <w:i/>
          <w:iCs/>
          <w:sz w:val="24"/>
          <w:szCs w:val="24"/>
        </w:rPr>
        <w:t>GF</w:t>
      </w:r>
      <w:r w:rsidR="009D7705" w:rsidRPr="00732ED6">
        <w:rPr>
          <w:rFonts w:ascii="Times New Roman" w:hAnsi="Times New Roman" w:cs="Times New Roman"/>
          <w:sz w:val="24"/>
          <w:szCs w:val="24"/>
        </w:rPr>
        <w:t xml:space="preserve">), the number of items within </w:t>
      </w:r>
      <w:r w:rsidR="001F22DA">
        <w:rPr>
          <w:rFonts w:ascii="Times New Roman" w:hAnsi="Times New Roman" w:cs="Times New Roman"/>
          <w:sz w:val="24"/>
          <w:szCs w:val="24"/>
        </w:rPr>
        <w:t xml:space="preserve">specific </w:t>
      </w:r>
      <w:r w:rsidR="009D7705" w:rsidRPr="00732ED6">
        <w:rPr>
          <w:rFonts w:ascii="Times New Roman" w:hAnsi="Times New Roman" w:cs="Times New Roman"/>
          <w:sz w:val="24"/>
          <w:szCs w:val="24"/>
        </w:rPr>
        <w:t>factors (</w:t>
      </w:r>
      <w:r w:rsidR="009D7705" w:rsidRPr="001F22DA">
        <w:rPr>
          <w:rFonts w:ascii="Times New Roman" w:hAnsi="Times New Roman" w:cs="Times New Roman"/>
          <w:i/>
          <w:iCs/>
          <w:sz w:val="24"/>
          <w:szCs w:val="24"/>
          <w:vertAlign w:val="subscript"/>
        </w:rPr>
        <w:t>I</w:t>
      </w:r>
      <w:r w:rsidR="001F22DA" w:rsidRPr="001F22DA">
        <w:rPr>
          <w:rFonts w:ascii="Times New Roman" w:hAnsi="Times New Roman" w:cs="Times New Roman"/>
          <w:i/>
          <w:iCs/>
          <w:sz w:val="24"/>
          <w:szCs w:val="24"/>
          <w:vertAlign w:val="subscript"/>
        </w:rPr>
        <w:t>s</w:t>
      </w:r>
      <w:r w:rsidR="009D7705" w:rsidRPr="00732ED6">
        <w:rPr>
          <w:rFonts w:ascii="Times New Roman" w:hAnsi="Times New Roman" w:cs="Times New Roman"/>
          <w:sz w:val="24"/>
          <w:szCs w:val="24"/>
        </w:rPr>
        <w:t>), sample size (</w:t>
      </w:r>
      <w:r w:rsidR="009D7705" w:rsidRPr="0097678C">
        <w:rPr>
          <w:rFonts w:ascii="Times New Roman" w:hAnsi="Times New Roman" w:cs="Times New Roman"/>
          <w:i/>
          <w:iCs/>
          <w:sz w:val="24"/>
          <w:szCs w:val="24"/>
        </w:rPr>
        <w:t>N</w:t>
      </w:r>
      <w:r w:rsidR="009D7705" w:rsidRPr="00732ED6">
        <w:rPr>
          <w:rFonts w:ascii="Times New Roman" w:hAnsi="Times New Roman" w:cs="Times New Roman"/>
          <w:sz w:val="24"/>
          <w:szCs w:val="24"/>
        </w:rPr>
        <w:t>), and their interactions (</w:t>
      </w:r>
      <w:r w:rsidR="009D7705" w:rsidRPr="0097678C">
        <w:rPr>
          <w:rFonts w:ascii="Times New Roman" w:hAnsi="Times New Roman" w:cs="Times New Roman"/>
          <w:i/>
          <w:iCs/>
          <w:sz w:val="24"/>
          <w:szCs w:val="24"/>
        </w:rPr>
        <w:t>I</w:t>
      </w:r>
      <w:r w:rsidR="0049470B" w:rsidRPr="0049470B">
        <w:rPr>
          <w:rFonts w:ascii="Times New Roman" w:hAnsi="Times New Roman" w:cs="Times New Roman"/>
          <w:i/>
          <w:iCs/>
          <w:sz w:val="24"/>
          <w:szCs w:val="24"/>
          <w:vertAlign w:val="subscript"/>
        </w:rPr>
        <w:t>s</w:t>
      </w:r>
      <w:r w:rsidR="009D7705" w:rsidRPr="0097678C">
        <w:rPr>
          <w:rFonts w:ascii="Times New Roman" w:hAnsi="Times New Roman" w:cs="Times New Roman"/>
          <w:i/>
          <w:iCs/>
          <w:sz w:val="24"/>
          <w:szCs w:val="24"/>
        </w:rPr>
        <w:t>: N</w:t>
      </w:r>
      <w:r w:rsidR="009D7705" w:rsidRPr="00732ED6">
        <w:rPr>
          <w:rFonts w:ascii="Times New Roman" w:hAnsi="Times New Roman" w:cs="Times New Roman"/>
          <w:sz w:val="24"/>
          <w:szCs w:val="24"/>
        </w:rPr>
        <w:t xml:space="preserve">). Non-normality denotes deviations from the normal distribution in abilities or traits. </w:t>
      </w:r>
    </w:p>
    <w:p w14:paraId="311AC3BD" w14:textId="77777777" w:rsidR="009A347D" w:rsidRDefault="009A347D" w:rsidP="000B60A9">
      <w:pPr>
        <w:spacing w:after="0" w:line="240" w:lineRule="auto"/>
        <w:rPr>
          <w:rFonts w:ascii="Times New Roman" w:hAnsi="Times New Roman" w:cs="Times New Roman"/>
          <w:b/>
          <w:bCs/>
          <w:sz w:val="24"/>
          <w:szCs w:val="24"/>
        </w:rPr>
      </w:pPr>
    </w:p>
    <w:p w14:paraId="624F3A67" w14:textId="77777777" w:rsidR="009A347D" w:rsidRDefault="009A347D" w:rsidP="000B60A9">
      <w:pPr>
        <w:spacing w:after="0" w:line="240" w:lineRule="auto"/>
        <w:rPr>
          <w:rFonts w:ascii="Times New Roman" w:hAnsi="Times New Roman" w:cs="Times New Roman"/>
          <w:b/>
          <w:bCs/>
          <w:sz w:val="24"/>
          <w:szCs w:val="24"/>
        </w:rPr>
      </w:pPr>
    </w:p>
    <w:p w14:paraId="1F1C57E7" w14:textId="77777777" w:rsidR="009A347D" w:rsidRDefault="009A347D" w:rsidP="000B60A9">
      <w:pPr>
        <w:spacing w:after="0" w:line="240" w:lineRule="auto"/>
        <w:rPr>
          <w:rFonts w:ascii="Times New Roman" w:hAnsi="Times New Roman" w:cs="Times New Roman"/>
          <w:b/>
          <w:bCs/>
          <w:sz w:val="24"/>
          <w:szCs w:val="24"/>
        </w:rPr>
      </w:pPr>
    </w:p>
    <w:p w14:paraId="4884FA0C" w14:textId="77777777" w:rsidR="009A347D" w:rsidRDefault="009A347D" w:rsidP="000B60A9">
      <w:pPr>
        <w:spacing w:after="0" w:line="240" w:lineRule="auto"/>
        <w:rPr>
          <w:rFonts w:ascii="Times New Roman" w:hAnsi="Times New Roman" w:cs="Times New Roman"/>
          <w:b/>
          <w:bCs/>
          <w:sz w:val="24"/>
          <w:szCs w:val="24"/>
        </w:rPr>
      </w:pPr>
    </w:p>
    <w:p w14:paraId="3E4756BC" w14:textId="77777777" w:rsidR="009A347D" w:rsidRDefault="009A347D" w:rsidP="000B60A9">
      <w:pPr>
        <w:spacing w:after="0" w:line="240" w:lineRule="auto"/>
        <w:rPr>
          <w:rFonts w:ascii="Times New Roman" w:hAnsi="Times New Roman" w:cs="Times New Roman"/>
          <w:b/>
          <w:bCs/>
          <w:sz w:val="24"/>
          <w:szCs w:val="24"/>
        </w:rPr>
      </w:pPr>
    </w:p>
    <w:p w14:paraId="4AD0BF37" w14:textId="77777777" w:rsidR="009A347D" w:rsidRDefault="009A347D" w:rsidP="000B60A9">
      <w:pPr>
        <w:spacing w:after="0" w:line="240" w:lineRule="auto"/>
        <w:rPr>
          <w:rFonts w:ascii="Times New Roman" w:hAnsi="Times New Roman" w:cs="Times New Roman"/>
          <w:b/>
          <w:bCs/>
          <w:sz w:val="24"/>
          <w:szCs w:val="24"/>
        </w:rPr>
      </w:pPr>
    </w:p>
    <w:p w14:paraId="6D627064" w14:textId="77777777" w:rsidR="009A347D" w:rsidRPr="00732ED6" w:rsidRDefault="009A347D" w:rsidP="000B60A9">
      <w:pPr>
        <w:spacing w:after="0" w:line="240" w:lineRule="auto"/>
        <w:rPr>
          <w:rFonts w:ascii="Times New Roman" w:hAnsi="Times New Roman" w:cs="Times New Roman"/>
          <w:b/>
          <w:bCs/>
          <w:sz w:val="24"/>
          <w:szCs w:val="24"/>
        </w:rPr>
      </w:pPr>
    </w:p>
    <w:p w14:paraId="0A0C920E" w14:textId="712A1C51" w:rsidR="000B60A9" w:rsidRPr="00732ED6" w:rsidRDefault="000B60A9" w:rsidP="000B60A9">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1.</w:t>
      </w:r>
    </w:p>
    <w:p w14:paraId="1F4BE9D2" w14:textId="5EC83ADE" w:rsidR="000B60A9" w:rsidRPr="00732ED6" w:rsidRDefault="000B60A9" w:rsidP="000B60A9">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sidR="008A17D2">
        <w:rPr>
          <w:rFonts w:ascii="Times New Roman" w:hAnsi="Times New Roman" w:cs="Times New Roman"/>
          <w:i/>
          <w:iCs/>
          <w:sz w:val="24"/>
          <w:szCs w:val="24"/>
        </w:rPr>
        <w:t>B</w:t>
      </w:r>
      <w:r w:rsidRPr="00732ED6">
        <w:rPr>
          <w:rFonts w:ascii="Times New Roman" w:hAnsi="Times New Roman" w:cs="Times New Roman"/>
          <w:i/>
          <w:iCs/>
          <w:sz w:val="24"/>
          <w:szCs w:val="24"/>
        </w:rPr>
        <w:t xml:space="preserve">ias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sidR="00F86FF5">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sidR="00F86FF5">
        <w:rPr>
          <w:rFonts w:ascii="Times New Roman" w:hAnsi="Times New Roman" w:cs="Times New Roman"/>
          <w:i/>
          <w:iCs/>
          <w:sz w:val="24"/>
          <w:szCs w:val="24"/>
        </w:rPr>
        <w:t>stimation</w:t>
      </w:r>
    </w:p>
    <w:p w14:paraId="3E55E2BF" w14:textId="53303D28" w:rsidR="000B60A9" w:rsidRDefault="00B90018" w:rsidP="000B60A9">
      <w:pPr>
        <w:spacing w:after="0" w:line="240" w:lineRule="auto"/>
        <w:rPr>
          <w:rFonts w:ascii="Times New Roman" w:hAnsi="Times New Roman" w:cs="Times New Roman"/>
          <w:b/>
          <w:bCs/>
          <w:sz w:val="24"/>
          <w:szCs w:val="24"/>
          <w:vertAlign w:val="subscript"/>
        </w:rPr>
      </w:pPr>
      <w:r w:rsidRPr="00732ED6">
        <w:rPr>
          <w:rFonts w:ascii="Times New Roman" w:hAnsi="Times New Roman" w:cs="Times New Roman"/>
          <w:b/>
          <w:bCs/>
          <w:noProof/>
          <w:sz w:val="24"/>
          <w:szCs w:val="24"/>
        </w:rPr>
        <w:lastRenderedPageBreak/>
        <w:drawing>
          <wp:inline distT="0" distB="0" distL="0" distR="0" wp14:anchorId="7CA6FC93" wp14:editId="7995A417">
            <wp:extent cx="5786584" cy="4338083"/>
            <wp:effectExtent l="0" t="0" r="5080" b="5715"/>
            <wp:docPr id="2062454756" name="Picture 1" descr="A graph of different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4756" name="Picture 1" descr="A graph of different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36405" cy="4375432"/>
                    </a:xfrm>
                    <a:prstGeom prst="rect">
                      <a:avLst/>
                    </a:prstGeom>
                  </pic:spPr>
                </pic:pic>
              </a:graphicData>
            </a:graphic>
          </wp:inline>
        </w:drawing>
      </w:r>
    </w:p>
    <w:p w14:paraId="7763CFB1" w14:textId="64153760" w:rsidR="00C2397E" w:rsidRDefault="00C2397E" w:rsidP="00C2397E">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6B4A51" w:rsidRPr="006B4A51">
        <w:rPr>
          <w:rFonts w:ascii="Times New Roman" w:hAnsi="Times New Roman" w:cs="Times New Roman"/>
          <w:sz w:val="24"/>
          <w:szCs w:val="24"/>
        </w:rPr>
        <w:t>This figure demonstrates the bias in estimating item parameters across varying sample sizes for items 5, 10, and 20. It compares the discrimination on the general factor (a</w:t>
      </w:r>
      <w:r w:rsidR="006B4A51" w:rsidRPr="006B4A51">
        <w:rPr>
          <w:rFonts w:ascii="Times New Roman" w:hAnsi="Times New Roman" w:cs="Times New Roman"/>
          <w:sz w:val="24"/>
          <w:szCs w:val="24"/>
          <w:vertAlign w:val="subscript"/>
        </w:rPr>
        <w:t>g</w:t>
      </w:r>
      <w:r w:rsidR="006B4A51" w:rsidRPr="006B4A51">
        <w:rPr>
          <w:rFonts w:ascii="Times New Roman" w:hAnsi="Times New Roman" w:cs="Times New Roman"/>
          <w:sz w:val="24"/>
          <w:szCs w:val="24"/>
        </w:rPr>
        <w:t>), average discrimination on the specific factor (a</w:t>
      </w:r>
      <w:r w:rsidR="006B4A51" w:rsidRPr="006B4A51">
        <w:rPr>
          <w:rFonts w:ascii="Times New Roman" w:hAnsi="Times New Roman" w:cs="Times New Roman"/>
          <w:sz w:val="24"/>
          <w:szCs w:val="24"/>
          <w:vertAlign w:val="subscript"/>
        </w:rPr>
        <w:t>s</w:t>
      </w:r>
      <w:r w:rsidR="006B4A51" w:rsidRPr="006B4A51">
        <w:rPr>
          <w:rFonts w:ascii="Times New Roman" w:hAnsi="Times New Roman" w:cs="Times New Roman"/>
          <w:sz w:val="24"/>
          <w:szCs w:val="24"/>
        </w:rPr>
        <w:t>), and the average threshold (c) under normal (solid line) and non-normal (dashed line) distributions.</w:t>
      </w:r>
    </w:p>
    <w:p w14:paraId="3D13FA52" w14:textId="4043781D" w:rsidR="00430830" w:rsidRPr="00732ED6" w:rsidRDefault="008C4CEA" w:rsidP="008C4CE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In terms of estimation bias, the first row of Figure 1 highlights the effects on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0097678C">
        <w:rPr>
          <w:rFonts w:ascii="Times New Roman" w:hAnsi="Times New Roman" w:cs="Times New Roman"/>
          <w:sz w:val="24"/>
          <w:szCs w:val="24"/>
        </w:rPr>
        <w:t xml:space="preserve">. </w:t>
      </w:r>
      <w:r w:rsidRPr="00732ED6">
        <w:rPr>
          <w:rFonts w:ascii="Times New Roman" w:hAnsi="Times New Roman" w:cs="Times New Roman"/>
          <w:sz w:val="24"/>
          <w:szCs w:val="24"/>
        </w:rPr>
        <w:t xml:space="preserve">It reveals that with normally distributed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(theta, representing individual latent traits or abilities on the general factor), increasing the sample size results in a decrease in the estimation bias of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regardless of the number of items in a specific factor. </w:t>
      </w:r>
      <w:r w:rsidR="00D0451E" w:rsidRPr="00732ED6">
        <w:rPr>
          <w:rFonts w:ascii="Times New Roman" w:hAnsi="Times New Roman" w:cs="Times New Roman"/>
          <w:sz w:val="24"/>
          <w:szCs w:val="24"/>
        </w:rPr>
        <w:t xml:space="preserve">Conversely, 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are not normally distributed, larger sample size can exacerbate the bias (increase the absolute value)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across varying numbers of items in a specific factor. Additionally, the number of items in a specific factor can mitigate the bias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D0451E" w:rsidRPr="00732ED6">
        <w:rPr>
          <w:rFonts w:ascii="Times New Roman" w:hAnsi="Times New Roman" w:cs="Times New Roman"/>
          <w:sz w:val="24"/>
          <w:szCs w:val="24"/>
        </w:rPr>
        <w:t xml:space="preserve"> are normally distributed. However, it tends to amplify </w:t>
      </w:r>
      <w:r w:rsidR="00D0451E" w:rsidRPr="00732ED6">
        <w:rPr>
          <w:rFonts w:ascii="Times New Roman" w:hAnsi="Times New Roman" w:cs="Times New Roman"/>
          <w:sz w:val="24"/>
          <w:szCs w:val="24"/>
        </w:rPr>
        <w:lastRenderedPageBreak/>
        <w:t xml:space="preserve">the bias (increase the absolute value) when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deviates</w:t>
      </w:r>
      <w:r w:rsidR="00D0451E" w:rsidRPr="00732ED6">
        <w:rPr>
          <w:rFonts w:ascii="Times New Roman" w:hAnsi="Times New Roman" w:cs="Times New Roman"/>
          <w:sz w:val="24"/>
          <w:szCs w:val="24"/>
        </w:rPr>
        <w:t xml:space="preserve"> from a non-normal distribution. </w:t>
      </w:r>
      <w:r w:rsidR="00430830" w:rsidRPr="00732ED6">
        <w:rPr>
          <w:rFonts w:ascii="Times New Roman" w:hAnsi="Times New Roman" w:cs="Times New Roman"/>
          <w:sz w:val="24"/>
          <w:szCs w:val="24"/>
        </w:rPr>
        <w:t xml:space="preserve">Furthermore, except for a sample size of 250, non-normality </w:t>
      </w:r>
      <w:r w:rsidR="00B064B7" w:rsidRPr="00732ED6">
        <w:rPr>
          <w:rFonts w:ascii="Times New Roman" w:hAnsi="Times New Roman" w:cs="Times New Roman"/>
          <w:sz w:val="24"/>
          <w:szCs w:val="24"/>
        </w:rPr>
        <w:t xml:space="preserve">of </w:t>
      </w:r>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r w:rsidR="00430830" w:rsidRPr="00732ED6">
        <w:rPr>
          <w:rFonts w:ascii="Times New Roman" w:hAnsi="Times New Roman" w:cs="Times New Roman"/>
          <w:sz w:val="24"/>
          <w:szCs w:val="24"/>
        </w:rPr>
        <w:t xml:space="preserve"> can lead to an increase in bias across the number of items in a specific factor. </w:t>
      </w:r>
    </w:p>
    <w:p w14:paraId="73B6EC4A" w14:textId="3E159E0B" w:rsidR="00430830" w:rsidRPr="00732ED6" w:rsidRDefault="00430830" w:rsidP="00430830">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second row of Figure 2 demonstrates that </w:t>
      </w:r>
      <w:r w:rsidR="00DA0434" w:rsidRPr="00732ED6">
        <w:rPr>
          <w:rFonts w:ascii="Times New Roman" w:hAnsi="Times New Roman" w:cs="Times New Roman"/>
          <w:sz w:val="24"/>
          <w:szCs w:val="24"/>
        </w:rPr>
        <w:t xml:space="preserve">the bias of estimating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 xml:space="preserve">parameter </w:t>
      </w:r>
      <w:r w:rsidR="0097678C">
        <w:rPr>
          <w:rFonts w:ascii="Times New Roman" w:hAnsi="Times New Roman" w:cs="Times New Roman"/>
          <w:sz w:val="24"/>
          <w:szCs w:val="24"/>
        </w:rPr>
        <w:t>is</w:t>
      </w:r>
      <w:r w:rsidRPr="00732ED6">
        <w:rPr>
          <w:rFonts w:ascii="Times New Roman" w:hAnsi="Times New Roman" w:cs="Times New Roman"/>
          <w:sz w:val="24"/>
          <w:szCs w:val="24"/>
        </w:rPr>
        <w:t xml:space="preserve"> not significantly affected by the non-normality </w:t>
      </w:r>
      <w:r w:rsidR="00DA0434" w:rsidRPr="00732ED6">
        <w:rPr>
          <w:rFonts w:ascii="Times New Roman" w:hAnsi="Times New Roman" w:cs="Times New Roman"/>
          <w:sz w:val="24"/>
          <w:szCs w:val="24"/>
        </w:rPr>
        <w:t>in</w:t>
      </w:r>
      <w:r w:rsidRPr="00732ED6">
        <w:rPr>
          <w:rFonts w:ascii="Times New Roman" w:hAnsi="Times New Roman" w:cs="Times New Roman"/>
          <w:sz w:val="24"/>
          <w:szCs w:val="24"/>
        </w:rPr>
        <w:t xml:space="preserve"> the general factor. Only when specific factors consist of 5 items does sample size contribute to a reduction </w:t>
      </w:r>
      <w:r w:rsidR="00DA0434" w:rsidRPr="00732ED6">
        <w:rPr>
          <w:rFonts w:ascii="Times New Roman" w:hAnsi="Times New Roman" w:cs="Times New Roman"/>
          <w:sz w:val="24"/>
          <w:szCs w:val="24"/>
        </w:rPr>
        <w:t xml:space="preserve">estimation bias of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W</w:t>
      </w:r>
      <w:r w:rsidRPr="00732ED6">
        <w:rPr>
          <w:rFonts w:ascii="Times New Roman" w:hAnsi="Times New Roman" w:cs="Times New Roman"/>
          <w:sz w:val="24"/>
          <w:szCs w:val="24"/>
        </w:rPr>
        <w:t>hen the specific factors have more than 10 items, the bias of discrimination on the specific factor approaches zero across all sample sizes, even with non-normality in the general factor.</w:t>
      </w:r>
    </w:p>
    <w:p w14:paraId="1D517118" w14:textId="42021973" w:rsidR="00592432" w:rsidRPr="00732ED6" w:rsidRDefault="009E57FB" w:rsidP="0059243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terms of c</w:t>
      </w:r>
      <w:r w:rsidR="00B53E6A" w:rsidRPr="00732ED6">
        <w:rPr>
          <w:rFonts w:ascii="Times New Roman" w:hAnsi="Times New Roman" w:cs="Times New Roman"/>
          <w:sz w:val="24"/>
          <w:szCs w:val="24"/>
        </w:rPr>
        <w:t xml:space="preserve"> parameter</w:t>
      </w:r>
      <w:r w:rsidRPr="00732ED6">
        <w:rPr>
          <w:rFonts w:ascii="Times New Roman" w:hAnsi="Times New Roman" w:cs="Times New Roman"/>
          <w:sz w:val="24"/>
          <w:szCs w:val="24"/>
        </w:rPr>
        <w:t xml:space="preserve"> (the average item threshold parameter)</w:t>
      </w:r>
      <w:r w:rsidR="00B53E6A"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t</w:t>
      </w:r>
      <w:r w:rsidR="00592432" w:rsidRPr="00732ED6">
        <w:rPr>
          <w:rFonts w:ascii="Times New Roman" w:hAnsi="Times New Roman" w:cs="Times New Roman"/>
          <w:sz w:val="24"/>
          <w:szCs w:val="24"/>
        </w:rPr>
        <w:t xml:space="preserve">he last row of </w:t>
      </w:r>
      <w:r w:rsidR="00B53E6A" w:rsidRPr="00732ED6">
        <w:rPr>
          <w:rFonts w:ascii="Times New Roman" w:hAnsi="Times New Roman" w:cs="Times New Roman"/>
          <w:sz w:val="24"/>
          <w:szCs w:val="24"/>
        </w:rPr>
        <w:t>F</w:t>
      </w:r>
      <w:r w:rsidR="00592432" w:rsidRPr="00732ED6">
        <w:rPr>
          <w:rFonts w:ascii="Times New Roman" w:hAnsi="Times New Roman" w:cs="Times New Roman"/>
          <w:sz w:val="24"/>
          <w:szCs w:val="24"/>
        </w:rPr>
        <w:t>igure</w:t>
      </w:r>
      <w:r w:rsidR="00B53E6A" w:rsidRPr="00732ED6">
        <w:rPr>
          <w:rFonts w:ascii="Times New Roman" w:hAnsi="Times New Roman" w:cs="Times New Roman"/>
          <w:sz w:val="24"/>
          <w:szCs w:val="24"/>
        </w:rPr>
        <w:t xml:space="preserve"> 1</w:t>
      </w:r>
      <w:r w:rsidR="00592432" w:rsidRPr="00732ED6">
        <w:rPr>
          <w:rFonts w:ascii="Times New Roman" w:hAnsi="Times New Roman" w:cs="Times New Roman"/>
          <w:sz w:val="24"/>
          <w:szCs w:val="24"/>
        </w:rPr>
        <w:t xml:space="preserve"> indicates that </w:t>
      </w:r>
      <w:r w:rsidR="002345FF" w:rsidRPr="00732ED6">
        <w:rPr>
          <w:rFonts w:ascii="Times New Roman" w:hAnsi="Times New Roman" w:cs="Times New Roman"/>
          <w:sz w:val="24"/>
          <w:szCs w:val="24"/>
        </w:rPr>
        <w:t>non-</w:t>
      </w:r>
      <w:r w:rsidR="00592432" w:rsidRPr="00732ED6">
        <w:rPr>
          <w:rFonts w:ascii="Times New Roman" w:hAnsi="Times New Roman" w:cs="Times New Roman"/>
          <w:sz w:val="24"/>
          <w:szCs w:val="24"/>
        </w:rPr>
        <w:t xml:space="preserve">normality in the general factor can </w:t>
      </w:r>
      <w:r w:rsidR="002345FF" w:rsidRPr="00732ED6">
        <w:rPr>
          <w:rFonts w:ascii="Times New Roman" w:hAnsi="Times New Roman" w:cs="Times New Roman"/>
          <w:sz w:val="24"/>
          <w:szCs w:val="24"/>
        </w:rPr>
        <w:t xml:space="preserve">significantly </w:t>
      </w:r>
      <w:r w:rsidR="00592432" w:rsidRPr="00732ED6">
        <w:rPr>
          <w:rFonts w:ascii="Times New Roman" w:hAnsi="Times New Roman" w:cs="Times New Roman"/>
          <w:sz w:val="24"/>
          <w:szCs w:val="24"/>
        </w:rPr>
        <w:t>influence the bias in estimating c</w:t>
      </w:r>
      <w:r w:rsidR="00B53E6A" w:rsidRPr="00732ED6">
        <w:rPr>
          <w:rFonts w:ascii="Times New Roman" w:hAnsi="Times New Roman" w:cs="Times New Roman"/>
          <w:sz w:val="24"/>
          <w:szCs w:val="24"/>
        </w:rPr>
        <w:t xml:space="preserve"> parameter</w:t>
      </w:r>
      <w:r w:rsidR="00592432" w:rsidRPr="00732ED6">
        <w:rPr>
          <w:rFonts w:ascii="Times New Roman" w:hAnsi="Times New Roman" w:cs="Times New Roman"/>
          <w:sz w:val="24"/>
          <w:szCs w:val="24"/>
        </w:rPr>
        <w:t xml:space="preserve">. However, </w:t>
      </w:r>
      <w:r w:rsidR="00B53E6A" w:rsidRPr="00732ED6">
        <w:rPr>
          <w:rFonts w:ascii="Times New Roman" w:hAnsi="Times New Roman" w:cs="Times New Roman"/>
          <w:sz w:val="24"/>
          <w:szCs w:val="24"/>
        </w:rPr>
        <w:t>when specific factors consist of 5 items, a small sample size of 250 can</w:t>
      </w:r>
      <w:r w:rsidR="00592432" w:rsidRPr="00732ED6">
        <w:rPr>
          <w:rFonts w:ascii="Times New Roman" w:hAnsi="Times New Roman" w:cs="Times New Roman"/>
          <w:sz w:val="24"/>
          <w:szCs w:val="24"/>
        </w:rPr>
        <w:t xml:space="preserve"> increase the bias (absolute value) of estimating </w:t>
      </w:r>
      <w:r w:rsidR="00592432" w:rsidRPr="0097678C">
        <w:rPr>
          <w:rFonts w:ascii="Times New Roman" w:hAnsi="Times New Roman" w:cs="Times New Roman"/>
          <w:i/>
          <w:iCs/>
          <w:sz w:val="24"/>
          <w:szCs w:val="24"/>
        </w:rPr>
        <w:t>c</w:t>
      </w:r>
      <w:r w:rsidR="00B53E6A" w:rsidRPr="00732ED6">
        <w:rPr>
          <w:rFonts w:ascii="Times New Roman" w:hAnsi="Times New Roman" w:cs="Times New Roman"/>
          <w:sz w:val="24"/>
          <w:szCs w:val="24"/>
        </w:rPr>
        <w:t>.</w:t>
      </w:r>
    </w:p>
    <w:p w14:paraId="720AA02A" w14:textId="545D2D64" w:rsidR="000B60A9" w:rsidRDefault="000B60A9" w:rsidP="000B60A9">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2.</w:t>
      </w:r>
    </w:p>
    <w:p w14:paraId="4F763EA7" w14:textId="72C6EA0B" w:rsidR="00F86FF5" w:rsidRDefault="00F86FF5" w:rsidP="00F86FF5">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Pr>
          <w:rFonts w:ascii="Times New Roman" w:hAnsi="Times New Roman" w:cs="Times New Roman"/>
          <w:i/>
          <w:iCs/>
          <w:sz w:val="24"/>
          <w:szCs w:val="24"/>
        </w:rPr>
        <w:t>RMSE</w:t>
      </w:r>
      <w:r w:rsidRPr="00732ED6">
        <w:rPr>
          <w:rFonts w:ascii="Times New Roman" w:hAnsi="Times New Roman" w:cs="Times New Roman"/>
          <w:i/>
          <w:iCs/>
          <w:sz w:val="24"/>
          <w:szCs w:val="24"/>
        </w:rPr>
        <w:t xml:space="preserve">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Pr>
          <w:rFonts w:ascii="Times New Roman" w:hAnsi="Times New Roman" w:cs="Times New Roman"/>
          <w:i/>
          <w:iCs/>
          <w:sz w:val="24"/>
          <w:szCs w:val="24"/>
        </w:rPr>
        <w:t>stimation</w:t>
      </w:r>
    </w:p>
    <w:p w14:paraId="1CAF6325" w14:textId="34ABCF34" w:rsidR="000B60A9" w:rsidRPr="00732ED6" w:rsidRDefault="002345FF" w:rsidP="000B60A9">
      <w:pPr>
        <w:rPr>
          <w:rFonts w:ascii="Times New Roman" w:hAnsi="Times New Roman" w:cs="Times New Roman"/>
          <w:sz w:val="24"/>
          <w:szCs w:val="24"/>
        </w:rPr>
      </w:pPr>
      <w:r w:rsidRPr="00732ED6">
        <w:rPr>
          <w:rFonts w:ascii="Times New Roman" w:hAnsi="Times New Roman" w:cs="Times New Roman"/>
          <w:noProof/>
          <w:sz w:val="24"/>
          <w:szCs w:val="24"/>
        </w:rPr>
        <w:drawing>
          <wp:inline distT="0" distB="0" distL="0" distR="0" wp14:anchorId="6499E900" wp14:editId="21D9308E">
            <wp:extent cx="3582931" cy="2686050"/>
            <wp:effectExtent l="0" t="0" r="0" b="0"/>
            <wp:docPr id="1774536015" name="Picture 1" descr="A graph of different lo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6015" name="Picture 1" descr="A graph of different locatio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659" cy="2686596"/>
                    </a:xfrm>
                    <a:prstGeom prst="rect">
                      <a:avLst/>
                    </a:prstGeom>
                    <a:noFill/>
                    <a:ln>
                      <a:noFill/>
                    </a:ln>
                  </pic:spPr>
                </pic:pic>
              </a:graphicData>
            </a:graphic>
          </wp:inline>
        </w:drawing>
      </w:r>
    </w:p>
    <w:p w14:paraId="2FFCEDE6" w14:textId="6E9D9DC4" w:rsidR="006B4A51" w:rsidRDefault="006B4A51" w:rsidP="006B4A51">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Pr="006B4A51">
        <w:rPr>
          <w:rFonts w:ascii="Times New Roman" w:hAnsi="Times New Roman" w:cs="Times New Roman"/>
          <w:sz w:val="24"/>
          <w:szCs w:val="24"/>
        </w:rPr>
        <w:t xml:space="preserve">This figure demonstrates the </w:t>
      </w:r>
      <w:r>
        <w:rPr>
          <w:rFonts w:ascii="Times New Roman" w:hAnsi="Times New Roman" w:cs="Times New Roman"/>
          <w:sz w:val="24"/>
          <w:szCs w:val="24"/>
        </w:rPr>
        <w:t>RMSE</w:t>
      </w:r>
      <w:r w:rsidRPr="006B4A51">
        <w:rPr>
          <w:rFonts w:ascii="Times New Roman" w:hAnsi="Times New Roman" w:cs="Times New Roman"/>
          <w:sz w:val="24"/>
          <w:szCs w:val="24"/>
        </w:rPr>
        <w:t xml:space="preserve"> in estimating item parameters across varying sample sizes for items 5, 10, and 20. It compares the discrimination on the general factor (a</w:t>
      </w:r>
      <w:r w:rsidRPr="006B4A51">
        <w:rPr>
          <w:rFonts w:ascii="Times New Roman" w:hAnsi="Times New Roman" w:cs="Times New Roman"/>
          <w:sz w:val="24"/>
          <w:szCs w:val="24"/>
          <w:vertAlign w:val="subscript"/>
        </w:rPr>
        <w:t>g</w:t>
      </w:r>
      <w:r w:rsidRPr="006B4A51">
        <w:rPr>
          <w:rFonts w:ascii="Times New Roman" w:hAnsi="Times New Roman" w:cs="Times New Roman"/>
          <w:sz w:val="24"/>
          <w:szCs w:val="24"/>
        </w:rPr>
        <w:t xml:space="preserve">), average </w:t>
      </w:r>
      <w:r w:rsidRPr="006B4A51">
        <w:rPr>
          <w:rFonts w:ascii="Times New Roman" w:hAnsi="Times New Roman" w:cs="Times New Roman"/>
          <w:sz w:val="24"/>
          <w:szCs w:val="24"/>
        </w:rPr>
        <w:lastRenderedPageBreak/>
        <w:t>discrimination on the specific factor (a</w:t>
      </w:r>
      <w:r w:rsidRPr="006B4A51">
        <w:rPr>
          <w:rFonts w:ascii="Times New Roman" w:hAnsi="Times New Roman" w:cs="Times New Roman"/>
          <w:sz w:val="24"/>
          <w:szCs w:val="24"/>
          <w:vertAlign w:val="subscript"/>
        </w:rPr>
        <w:t>s</w:t>
      </w:r>
      <w:r w:rsidRPr="006B4A51">
        <w:rPr>
          <w:rFonts w:ascii="Times New Roman" w:hAnsi="Times New Roman" w:cs="Times New Roman"/>
          <w:sz w:val="24"/>
          <w:szCs w:val="24"/>
        </w:rPr>
        <w:t>), and the average threshold (c) under normal (solid line) and non-normal (dashed line) distributions.</w:t>
      </w:r>
    </w:p>
    <w:p w14:paraId="0F30643D" w14:textId="49F84DF5" w:rsidR="007948E6" w:rsidRPr="00732ED6" w:rsidRDefault="00372DA5"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Regarding RMSE, the first row of Figure 2 presents that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decreases with an increase in both sample size and item number in a specific factor. </w:t>
      </w:r>
      <w:r w:rsidR="005355AE" w:rsidRPr="00732ED6">
        <w:rPr>
          <w:rFonts w:ascii="Times New Roman" w:hAnsi="Times New Roman" w:cs="Times New Roman"/>
          <w:sz w:val="24"/>
          <w:szCs w:val="24"/>
        </w:rPr>
        <w:t xml:space="preserve">Normally distributed </w:t>
      </w:r>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r w:rsidR="005355AE" w:rsidRPr="00732ED6">
        <w:rPr>
          <w:rFonts w:ascii="Times New Roman" w:hAnsi="Times New Roman" w:cs="Times New Roman"/>
          <w:sz w:val="24"/>
          <w:szCs w:val="24"/>
          <w:vertAlign w:val="subscript"/>
        </w:rPr>
        <w:t xml:space="preserve"> </w:t>
      </w:r>
      <w:r w:rsidRPr="00732ED6">
        <w:rPr>
          <w:rFonts w:ascii="Times New Roman" w:hAnsi="Times New Roman" w:cs="Times New Roman"/>
          <w:sz w:val="24"/>
          <w:szCs w:val="24"/>
        </w:rPr>
        <w:t>yields</w:t>
      </w:r>
      <w:r w:rsidR="005355AE" w:rsidRPr="00732ED6">
        <w:rPr>
          <w:rFonts w:ascii="Times New Roman" w:hAnsi="Times New Roman" w:cs="Times New Roman"/>
          <w:sz w:val="24"/>
          <w:szCs w:val="24"/>
        </w:rPr>
        <w:t xml:space="preserve"> </w:t>
      </w:r>
      <w:r w:rsidRPr="00732ED6">
        <w:rPr>
          <w:rFonts w:ascii="Times New Roman" w:hAnsi="Times New Roman" w:cs="Times New Roman"/>
          <w:sz w:val="24"/>
          <w:szCs w:val="24"/>
        </w:rPr>
        <w:t>a greater reduction in</w:t>
      </w:r>
      <w:r w:rsidR="005355AE" w:rsidRPr="00732ED6">
        <w:rPr>
          <w:rFonts w:ascii="Times New Roman" w:hAnsi="Times New Roman" w:cs="Times New Roman"/>
          <w:sz w:val="24"/>
          <w:szCs w:val="24"/>
        </w:rPr>
        <w:t xml:space="preserve"> RMSE </w:t>
      </w:r>
      <w:r w:rsidRPr="00732ED6">
        <w:rPr>
          <w:rFonts w:ascii="Times New Roman" w:hAnsi="Times New Roman" w:cs="Times New Roman"/>
          <w:sz w:val="24"/>
          <w:szCs w:val="24"/>
        </w:rPr>
        <w:t>compared to a</w:t>
      </w:r>
      <w:r w:rsidR="005355AE" w:rsidRPr="00732ED6">
        <w:rPr>
          <w:rFonts w:ascii="Times New Roman" w:hAnsi="Times New Roman" w:cs="Times New Roman"/>
          <w:sz w:val="24"/>
          <w:szCs w:val="24"/>
        </w:rPr>
        <w:t xml:space="preserve"> </w:t>
      </w:r>
      <w:r w:rsidR="00B30C90" w:rsidRPr="00732ED6">
        <w:rPr>
          <w:rFonts w:ascii="Times New Roman" w:hAnsi="Times New Roman" w:cs="Times New Roman"/>
          <w:sz w:val="24"/>
          <w:szCs w:val="24"/>
        </w:rPr>
        <w:t>non-normally</w:t>
      </w:r>
      <w:r w:rsidR="005355AE" w:rsidRPr="00732ED6">
        <w:rPr>
          <w:rFonts w:ascii="Times New Roman" w:hAnsi="Times New Roman" w:cs="Times New Roman"/>
          <w:sz w:val="24"/>
          <w:szCs w:val="24"/>
        </w:rPr>
        <w:t xml:space="preserve"> distributed </w:t>
      </w:r>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r w:rsidR="005355AE" w:rsidRPr="00732ED6">
        <w:rPr>
          <w:rFonts w:ascii="Times New Roman" w:hAnsi="Times New Roman" w:cs="Times New Roman"/>
          <w:sz w:val="24"/>
          <w:szCs w:val="24"/>
          <w:vertAlign w:val="subscript"/>
        </w:rPr>
        <w:t>.</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Notably,</w:t>
      </w:r>
      <w:r w:rsidR="00B30C90" w:rsidRPr="00732ED6">
        <w:rPr>
          <w:rFonts w:ascii="Times New Roman" w:hAnsi="Times New Roman" w:cs="Times New Roman"/>
          <w:sz w:val="24"/>
          <w:szCs w:val="24"/>
        </w:rPr>
        <w:t xml:space="preserve"> when item number in specific factor </w:t>
      </w:r>
      <w:r w:rsidRPr="00732ED6">
        <w:rPr>
          <w:rFonts w:ascii="Times New Roman" w:hAnsi="Times New Roman" w:cs="Times New Roman"/>
          <w:sz w:val="24"/>
          <w:szCs w:val="24"/>
        </w:rPr>
        <w:t>exceeds</w:t>
      </w:r>
      <w:r w:rsidR="00B30C90" w:rsidRPr="00732ED6">
        <w:rPr>
          <w:rFonts w:ascii="Times New Roman" w:hAnsi="Times New Roman" w:cs="Times New Roman"/>
          <w:sz w:val="24"/>
          <w:szCs w:val="24"/>
        </w:rPr>
        <w:t xml:space="preserve"> 10 and </w:t>
      </w:r>
      <w:r w:rsidR="00B30C90" w:rsidRPr="0097678C">
        <w:rPr>
          <w:rFonts w:ascii="Times New Roman" w:hAnsi="Times New Roman" w:cs="Times New Roman"/>
          <w:i/>
          <w:iCs/>
          <w:sz w:val="24"/>
          <w:szCs w:val="24"/>
        </w:rPr>
        <w:t>θ</w:t>
      </w:r>
      <w:r w:rsidR="00B30C90"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is non-normally distributed,</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B30C90" w:rsidRPr="00732ED6">
        <w:rPr>
          <w:rFonts w:ascii="Times New Roman" w:hAnsi="Times New Roman" w:cs="Times New Roman"/>
          <w:sz w:val="24"/>
          <w:szCs w:val="24"/>
        </w:rPr>
        <w:t xml:space="preserve">RMSE of </w:t>
      </w:r>
      <w:r w:rsidR="00B30C90" w:rsidRPr="0097678C">
        <w:rPr>
          <w:rFonts w:ascii="Times New Roman" w:hAnsi="Times New Roman" w:cs="Times New Roman"/>
          <w:i/>
          <w:iCs/>
          <w:sz w:val="24"/>
          <w:szCs w:val="24"/>
        </w:rPr>
        <w:t>α</w:t>
      </w:r>
      <w:r w:rsidR="00B30C90" w:rsidRPr="0097678C">
        <w:rPr>
          <w:rFonts w:ascii="Times New Roman" w:hAnsi="Times New Roman" w:cs="Times New Roman"/>
          <w:i/>
          <w:iCs/>
          <w:sz w:val="24"/>
          <w:szCs w:val="24"/>
          <w:vertAlign w:val="subscript"/>
        </w:rPr>
        <w:t>g</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is only marginally </w:t>
      </w:r>
      <w:r w:rsidR="00B30C90" w:rsidRPr="00732ED6">
        <w:rPr>
          <w:rFonts w:ascii="Times New Roman" w:hAnsi="Times New Roman" w:cs="Times New Roman"/>
          <w:sz w:val="24"/>
          <w:szCs w:val="24"/>
        </w:rPr>
        <w:t>affected by sample size.</w:t>
      </w:r>
    </w:p>
    <w:p w14:paraId="719E2E12" w14:textId="4F1928F0" w:rsidR="007948E6" w:rsidRPr="00732ED6" w:rsidRDefault="00B30C90"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second row indicates that</w:t>
      </w:r>
      <w:r w:rsidR="00372DA5" w:rsidRPr="00732ED6">
        <w:rPr>
          <w:rFonts w:ascii="Times New Roman" w:hAnsi="Times New Roman" w:cs="Times New Roman"/>
          <w:sz w:val="24"/>
          <w:szCs w:val="24"/>
        </w:rPr>
        <w:t xml:space="preserve"> the estimation RMSE of </w:t>
      </w:r>
      <w:r w:rsidR="00372DA5" w:rsidRPr="0097678C">
        <w:rPr>
          <w:rFonts w:ascii="Times New Roman" w:hAnsi="Times New Roman" w:cs="Times New Roman"/>
          <w:i/>
          <w:iCs/>
          <w:sz w:val="24"/>
          <w:szCs w:val="24"/>
        </w:rPr>
        <w:t>α</w:t>
      </w:r>
      <w:r w:rsidR="00372DA5" w:rsidRPr="0097678C">
        <w:rPr>
          <w:rFonts w:ascii="Times New Roman" w:hAnsi="Times New Roman" w:cs="Times New Roman"/>
          <w:i/>
          <w:iCs/>
          <w:sz w:val="24"/>
          <w:szCs w:val="24"/>
          <w:vertAlign w:val="subscript"/>
        </w:rPr>
        <w:t>s</w:t>
      </w:r>
      <w:r w:rsidR="00372DA5" w:rsidRPr="00732ED6">
        <w:rPr>
          <w:rFonts w:ascii="Times New Roman" w:hAnsi="Times New Roman" w:cs="Times New Roman"/>
          <w:sz w:val="24"/>
          <w:szCs w:val="24"/>
          <w:vertAlign w:val="subscript"/>
        </w:rPr>
        <w:t xml:space="preserve"> </w:t>
      </w:r>
      <w:r w:rsidR="00372DA5" w:rsidRPr="00732ED6">
        <w:rPr>
          <w:rFonts w:ascii="Times New Roman" w:hAnsi="Times New Roman" w:cs="Times New Roman"/>
          <w:sz w:val="24"/>
          <w:szCs w:val="24"/>
        </w:rPr>
        <w:t xml:space="preserve">decreases </w:t>
      </w:r>
      <w:r w:rsidRPr="00732ED6">
        <w:rPr>
          <w:rFonts w:ascii="Times New Roman" w:hAnsi="Times New Roman" w:cs="Times New Roman"/>
          <w:sz w:val="24"/>
          <w:szCs w:val="24"/>
        </w:rPr>
        <w:t xml:space="preserve">with </w:t>
      </w:r>
      <w:r w:rsidR="00372DA5" w:rsidRPr="00732ED6">
        <w:rPr>
          <w:rFonts w:ascii="Times New Roman" w:hAnsi="Times New Roman" w:cs="Times New Roman"/>
          <w:sz w:val="24"/>
          <w:szCs w:val="24"/>
        </w:rPr>
        <w:t>an</w:t>
      </w:r>
      <w:r w:rsidRPr="00732ED6">
        <w:rPr>
          <w:rFonts w:ascii="Times New Roman" w:hAnsi="Times New Roman" w:cs="Times New Roman"/>
          <w:sz w:val="24"/>
          <w:szCs w:val="24"/>
        </w:rPr>
        <w:t xml:space="preserve"> increase </w:t>
      </w:r>
      <w:r w:rsidR="00372DA5" w:rsidRPr="00732ED6">
        <w:rPr>
          <w:rFonts w:ascii="Times New Roman" w:hAnsi="Times New Roman" w:cs="Times New Roman"/>
          <w:sz w:val="24"/>
          <w:szCs w:val="24"/>
        </w:rPr>
        <w:t xml:space="preserve">in </w:t>
      </w:r>
      <w:r w:rsidRPr="00732ED6">
        <w:rPr>
          <w:rFonts w:ascii="Times New Roman" w:hAnsi="Times New Roman" w:cs="Times New Roman"/>
          <w:sz w:val="24"/>
          <w:szCs w:val="24"/>
        </w:rPr>
        <w:t>sample size and item number in specific factor</w:t>
      </w:r>
      <w:r w:rsidR="00372DA5" w:rsidRPr="00732ED6">
        <w:rPr>
          <w:rFonts w:ascii="Times New Roman" w:hAnsi="Times New Roman" w:cs="Times New Roman"/>
          <w:sz w:val="24"/>
          <w:szCs w:val="24"/>
        </w:rPr>
        <w:t xml:space="preserve">, regardless of whether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00372DA5" w:rsidRPr="00732ED6">
        <w:rPr>
          <w:rFonts w:ascii="Times New Roman" w:hAnsi="Times New Roman" w:cs="Times New Roman"/>
          <w:sz w:val="24"/>
          <w:szCs w:val="24"/>
        </w:rPr>
        <w:t xml:space="preserve"> is a normally or non-normally distributed</w:t>
      </w:r>
      <w:r w:rsidRPr="00732ED6">
        <w:rPr>
          <w:rFonts w:ascii="Times New Roman" w:hAnsi="Times New Roman" w:cs="Times New Roman"/>
          <w:sz w:val="24"/>
          <w:szCs w:val="24"/>
        </w:rPr>
        <w:t>. Only</w:t>
      </w:r>
      <w:r w:rsidR="00372DA5" w:rsidRPr="00732ED6">
        <w:rPr>
          <w:rFonts w:ascii="Times New Roman" w:hAnsi="Times New Roman" w:cs="Times New Roman"/>
          <w:sz w:val="24"/>
          <w:szCs w:val="24"/>
        </w:rPr>
        <w:t xml:space="preserve"> when there are</w:t>
      </w:r>
      <w:r w:rsidRPr="00732ED6">
        <w:rPr>
          <w:rFonts w:ascii="Times New Roman" w:hAnsi="Times New Roman" w:cs="Times New Roman"/>
          <w:sz w:val="24"/>
          <w:szCs w:val="24"/>
        </w:rPr>
        <w:t xml:space="preserve"> 5</w:t>
      </w:r>
      <w:r w:rsidR="00372DA5" w:rsidRPr="00732ED6">
        <w:rPr>
          <w:rFonts w:ascii="Times New Roman" w:hAnsi="Times New Roman" w:cs="Times New Roman"/>
          <w:sz w:val="24"/>
          <w:szCs w:val="24"/>
        </w:rPr>
        <w:t xml:space="preserve"> items in a specific factor is</w:t>
      </w:r>
      <w:r w:rsidRPr="00732ED6">
        <w:rPr>
          <w:rFonts w:ascii="Times New Roman" w:hAnsi="Times New Roman" w:cs="Times New Roman"/>
          <w:sz w:val="24"/>
          <w:szCs w:val="24"/>
        </w:rPr>
        <w:t xml:space="preserve"> and </w:t>
      </w:r>
      <w:r w:rsidR="00372DA5" w:rsidRPr="00732ED6">
        <w:rPr>
          <w:rFonts w:ascii="Times New Roman" w:hAnsi="Times New Roman" w:cs="Times New Roman"/>
          <w:sz w:val="24"/>
          <w:szCs w:val="24"/>
        </w:rPr>
        <w:t xml:space="preserve">the </w:t>
      </w:r>
      <w:r w:rsidRPr="00732ED6">
        <w:rPr>
          <w:rFonts w:ascii="Times New Roman" w:hAnsi="Times New Roman" w:cs="Times New Roman"/>
          <w:sz w:val="24"/>
          <w:szCs w:val="24"/>
        </w:rPr>
        <w:t>sample size is 250</w:t>
      </w:r>
      <w:r w:rsidR="00372DA5" w:rsidRPr="00732ED6">
        <w:rPr>
          <w:rFonts w:ascii="Times New Roman" w:hAnsi="Times New Roman" w:cs="Times New Roman"/>
          <w:sz w:val="24"/>
          <w:szCs w:val="24"/>
        </w:rPr>
        <w:t xml:space="preserve"> does</w:t>
      </w:r>
      <w:r w:rsidRPr="00732ED6">
        <w:rPr>
          <w:rFonts w:ascii="Times New Roman" w:hAnsi="Times New Roman" w:cs="Times New Roman"/>
          <w:sz w:val="24"/>
          <w:szCs w:val="24"/>
        </w:rPr>
        <w:t xml:space="preserve"> non-normality in </w:t>
      </w:r>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significantly</w:t>
      </w:r>
      <w:r w:rsidRPr="00732ED6">
        <w:rPr>
          <w:rFonts w:ascii="Times New Roman" w:hAnsi="Times New Roman" w:cs="Times New Roman"/>
          <w:sz w:val="24"/>
          <w:szCs w:val="24"/>
        </w:rPr>
        <w:t xml:space="preserve"> affect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p w14:paraId="394C1894" w14:textId="79407392" w:rsidR="00180F41" w:rsidRDefault="007948E6" w:rsidP="00D55E3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last row of Figure </w:t>
      </w:r>
      <w:r w:rsidR="00372DA5" w:rsidRPr="00732ED6">
        <w:rPr>
          <w:rFonts w:ascii="Times New Roman" w:hAnsi="Times New Roman" w:cs="Times New Roman"/>
          <w:sz w:val="24"/>
          <w:szCs w:val="24"/>
        </w:rPr>
        <w:t>2</w:t>
      </w:r>
      <w:r w:rsidRPr="00732ED6">
        <w:rPr>
          <w:rFonts w:ascii="Times New Roman" w:hAnsi="Times New Roman" w:cs="Times New Roman"/>
          <w:sz w:val="24"/>
          <w:szCs w:val="24"/>
        </w:rPr>
        <w:t xml:space="preserve"> addresses the impact of non-normality in the general factor on the bias in estimating the average item threshold parameter</w:t>
      </w:r>
      <w:r w:rsidR="00F71D6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C90" w:rsidRPr="0097678C">
        <w:rPr>
          <w:rFonts w:ascii="Times New Roman" w:hAnsi="Times New Roman" w:cs="Times New Roman"/>
          <w:i/>
          <w:iCs/>
          <w:sz w:val="24"/>
          <w:szCs w:val="24"/>
        </w:rPr>
        <w:t>c</w:t>
      </w:r>
      <w:r w:rsidR="00B30C90" w:rsidRPr="00732ED6">
        <w:rPr>
          <w:rFonts w:ascii="Times New Roman" w:hAnsi="Times New Roman" w:cs="Times New Roman"/>
          <w:sz w:val="24"/>
          <w:szCs w:val="24"/>
        </w:rPr>
        <w:t xml:space="preserve">. </w:t>
      </w:r>
      <w:proofErr w:type="gramStart"/>
      <w:r w:rsidR="00F71D67" w:rsidRPr="00732ED6">
        <w:rPr>
          <w:rFonts w:ascii="Times New Roman" w:hAnsi="Times New Roman" w:cs="Times New Roman"/>
          <w:sz w:val="24"/>
          <w:szCs w:val="24"/>
        </w:rPr>
        <w:t>Non-normality</w:t>
      </w:r>
      <w:proofErr w:type="gramEnd"/>
      <w:r w:rsidR="00B30C90" w:rsidRPr="00732ED6">
        <w:rPr>
          <w:rFonts w:ascii="Times New Roman" w:hAnsi="Times New Roman" w:cs="Times New Roman"/>
          <w:sz w:val="24"/>
          <w:szCs w:val="24"/>
        </w:rPr>
        <w:t xml:space="preserve"> </w:t>
      </w:r>
      <w:r w:rsidR="0097678C">
        <w:rPr>
          <w:rFonts w:ascii="Times New Roman" w:hAnsi="Times New Roman" w:cs="Times New Roman"/>
          <w:sz w:val="24"/>
          <w:szCs w:val="24"/>
        </w:rPr>
        <w:t>of</w:t>
      </w:r>
      <w:r w:rsidR="00372DA5" w:rsidRPr="00732ED6">
        <w:rPr>
          <w:rFonts w:ascii="Times New Roman" w:hAnsi="Times New Roman" w:cs="Times New Roman"/>
          <w:sz w:val="24"/>
          <w:szCs w:val="24"/>
        </w:rPr>
        <w:t xml:space="preserve"> </w:t>
      </w:r>
      <w:r w:rsidR="00372DA5" w:rsidRPr="0097678C">
        <w:rPr>
          <w:rFonts w:ascii="Times New Roman" w:hAnsi="Times New Roman" w:cs="Times New Roman"/>
          <w:i/>
          <w:iCs/>
          <w:sz w:val="24"/>
          <w:szCs w:val="24"/>
        </w:rPr>
        <w:t>θ</w:t>
      </w:r>
      <w:r w:rsidR="00372DA5"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does not</w:t>
      </w:r>
      <w:r w:rsidRPr="00732ED6">
        <w:rPr>
          <w:rFonts w:ascii="Times New Roman" w:hAnsi="Times New Roman" w:cs="Times New Roman"/>
          <w:sz w:val="24"/>
          <w:szCs w:val="24"/>
        </w:rPr>
        <w:t xml:space="preserve"> significantly influence the bias in estimating </w:t>
      </w:r>
      <w:r w:rsidRPr="0097678C">
        <w:rPr>
          <w:rFonts w:ascii="Times New Roman" w:hAnsi="Times New Roman" w:cs="Times New Roman"/>
          <w:i/>
          <w:iCs/>
          <w:sz w:val="24"/>
          <w:szCs w:val="24"/>
        </w:rPr>
        <w:t>c</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but sample size and item number in</w:t>
      </w:r>
      <w:r w:rsidR="00F71D67" w:rsidRPr="00732ED6">
        <w:rPr>
          <w:rFonts w:ascii="Times New Roman" w:hAnsi="Times New Roman" w:cs="Times New Roman"/>
          <w:sz w:val="24"/>
          <w:szCs w:val="24"/>
        </w:rPr>
        <w:t xml:space="preserve"> a</w:t>
      </w:r>
      <w:r w:rsidR="00372DA5" w:rsidRPr="00732ED6">
        <w:rPr>
          <w:rFonts w:ascii="Times New Roman" w:hAnsi="Times New Roman" w:cs="Times New Roman"/>
          <w:sz w:val="24"/>
          <w:szCs w:val="24"/>
        </w:rPr>
        <w:t xml:space="preserve"> specific factor can.</w:t>
      </w:r>
    </w:p>
    <w:p w14:paraId="167B0068" w14:textId="77777777" w:rsidR="00945D4D" w:rsidRPr="00732ED6" w:rsidRDefault="00945D4D" w:rsidP="00D55E3A">
      <w:pPr>
        <w:spacing w:after="0" w:line="480" w:lineRule="auto"/>
        <w:ind w:firstLine="720"/>
        <w:rPr>
          <w:rFonts w:ascii="Times New Roman" w:hAnsi="Times New Roman" w:cs="Times New Roman"/>
          <w:sz w:val="24"/>
          <w:szCs w:val="24"/>
        </w:rPr>
      </w:pPr>
    </w:p>
    <w:p w14:paraId="0F43085C" w14:textId="04DD06D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7777777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3. </w:t>
      </w:r>
    </w:p>
    <w:p w14:paraId="013F0636" w14:textId="2F33814A"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 xml:space="preserve">Effect sizes (&gt; .06) of main effects and interactions for the bias of bias, RMSE and Correlation of estimation on person </w:t>
      </w:r>
      <w:r w:rsidR="00460830" w:rsidRPr="00732ED6">
        <w:rPr>
          <w:rFonts w:ascii="Times New Roman" w:hAnsi="Times New Roman" w:cs="Times New Roman"/>
          <w:i/>
          <w:iCs/>
          <w:sz w:val="24"/>
          <w:szCs w:val="24"/>
        </w:rPr>
        <w:t>parameters</w:t>
      </w:r>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3240"/>
        <w:gridCol w:w="765"/>
        <w:gridCol w:w="765"/>
        <w:gridCol w:w="510"/>
        <w:gridCol w:w="255"/>
        <w:gridCol w:w="765"/>
        <w:gridCol w:w="765"/>
        <w:gridCol w:w="255"/>
        <w:gridCol w:w="510"/>
        <w:gridCol w:w="765"/>
        <w:gridCol w:w="765"/>
      </w:tblGrid>
      <w:tr w:rsidR="00EC46C0" w:rsidRPr="00732ED6" w14:paraId="03A7135C" w14:textId="77777777" w:rsidTr="0064352D">
        <w:trPr>
          <w:trHeight w:val="300"/>
        </w:trPr>
        <w:tc>
          <w:tcPr>
            <w:tcW w:w="3240" w:type="dxa"/>
            <w:vMerge w:val="restart"/>
            <w:shd w:val="clear" w:color="auto" w:fill="auto"/>
            <w:noWrap/>
            <w:vAlign w:val="bottom"/>
            <w:hideMark/>
          </w:tcPr>
          <w:p w14:paraId="69DE0873" w14:textId="77777777" w:rsidR="00EC46C0" w:rsidRPr="00732ED6" w:rsidRDefault="00EC46C0" w:rsidP="0064352D">
            <w:pPr>
              <w:spacing w:after="0" w:line="240" w:lineRule="auto"/>
              <w:rPr>
                <w:rFonts w:ascii="Times New Roman" w:eastAsia="Times New Roman" w:hAnsi="Times New Roman" w:cs="Times New Roman"/>
                <w:sz w:val="24"/>
                <w:szCs w:val="24"/>
              </w:rPr>
            </w:pPr>
            <w:bookmarkStart w:id="2" w:name="_Hlk162430296"/>
            <w:r w:rsidRPr="00732ED6">
              <w:rPr>
                <w:rFonts w:ascii="Times New Roman" w:eastAsia="Times New Roman" w:hAnsi="Times New Roman" w:cs="Times New Roman"/>
                <w:color w:val="000000"/>
                <w:sz w:val="24"/>
                <w:szCs w:val="24"/>
              </w:rPr>
              <w:t>Source of Variation</w:t>
            </w:r>
          </w:p>
        </w:tc>
        <w:tc>
          <w:tcPr>
            <w:tcW w:w="2040" w:type="dxa"/>
            <w:gridSpan w:val="3"/>
            <w:tcBorders>
              <w:top w:val="single" w:sz="4" w:space="0" w:color="auto"/>
              <w:bottom w:val="single" w:sz="4" w:space="0" w:color="auto"/>
            </w:tcBorders>
            <w:shd w:val="clear" w:color="auto" w:fill="auto"/>
            <w:noWrap/>
            <w:vAlign w:val="center"/>
            <w:hideMark/>
          </w:tcPr>
          <w:p w14:paraId="05F724E2"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040" w:type="dxa"/>
            <w:gridSpan w:val="4"/>
            <w:tcBorders>
              <w:top w:val="single" w:sz="4" w:space="0" w:color="auto"/>
              <w:bottom w:val="single" w:sz="4" w:space="0" w:color="auto"/>
            </w:tcBorders>
            <w:shd w:val="clear" w:color="auto" w:fill="auto"/>
            <w:noWrap/>
            <w:vAlign w:val="center"/>
            <w:hideMark/>
          </w:tcPr>
          <w:p w14:paraId="754EAFC4"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c>
          <w:tcPr>
            <w:tcW w:w="2040" w:type="dxa"/>
            <w:gridSpan w:val="3"/>
            <w:tcBorders>
              <w:top w:val="single" w:sz="4" w:space="0" w:color="auto"/>
              <w:bottom w:val="single" w:sz="4" w:space="0" w:color="auto"/>
            </w:tcBorders>
            <w:shd w:val="clear" w:color="auto" w:fill="auto"/>
            <w:noWrap/>
            <w:vAlign w:val="center"/>
            <w:hideMark/>
          </w:tcPr>
          <w:p w14:paraId="66B9DED9" w14:textId="77777777" w:rsidR="00EC46C0" w:rsidRPr="00732ED6" w:rsidRDefault="00EC46C0" w:rsidP="0064352D">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Correlation</w:t>
            </w:r>
          </w:p>
        </w:tc>
      </w:tr>
      <w:tr w:rsidR="008A2FE3" w:rsidRPr="00732ED6" w14:paraId="0CD2211C" w14:textId="77777777" w:rsidTr="0064352D">
        <w:trPr>
          <w:trHeight w:val="300"/>
        </w:trPr>
        <w:tc>
          <w:tcPr>
            <w:tcW w:w="3240" w:type="dxa"/>
            <w:vMerge/>
            <w:tcBorders>
              <w:bottom w:val="single" w:sz="4" w:space="0" w:color="auto"/>
            </w:tcBorders>
            <w:shd w:val="clear" w:color="auto" w:fill="auto"/>
            <w:noWrap/>
            <w:vAlign w:val="bottom"/>
            <w:hideMark/>
          </w:tcPr>
          <w:p w14:paraId="3B9E72CF" w14:textId="77777777" w:rsidR="008A2FE3" w:rsidRPr="00732ED6" w:rsidRDefault="008A2FE3" w:rsidP="008A2FE3">
            <w:pPr>
              <w:spacing w:after="0" w:line="240" w:lineRule="auto"/>
              <w:rPr>
                <w:rFonts w:ascii="Times New Roman" w:eastAsia="Times New Roman" w:hAnsi="Times New Roman" w:cs="Times New Roman"/>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48A7467E"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65" w:type="dxa"/>
            <w:tcBorders>
              <w:top w:val="single" w:sz="4" w:space="0" w:color="auto"/>
              <w:bottom w:val="single" w:sz="4" w:space="0" w:color="auto"/>
            </w:tcBorders>
            <w:shd w:val="clear" w:color="auto" w:fill="auto"/>
            <w:noWrap/>
            <w:vAlign w:val="center"/>
            <w:hideMark/>
          </w:tcPr>
          <w:p w14:paraId="54481AB3"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765" w:type="dxa"/>
            <w:gridSpan w:val="2"/>
            <w:tcBorders>
              <w:top w:val="single" w:sz="4" w:space="0" w:color="auto"/>
              <w:bottom w:val="single" w:sz="4" w:space="0" w:color="auto"/>
            </w:tcBorders>
            <w:shd w:val="clear" w:color="auto" w:fill="auto"/>
            <w:noWrap/>
            <w:vAlign w:val="center"/>
            <w:hideMark/>
          </w:tcPr>
          <w:p w14:paraId="6D353771"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2D9CD1E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65" w:type="dxa"/>
            <w:tcBorders>
              <w:top w:val="single" w:sz="4" w:space="0" w:color="auto"/>
              <w:bottom w:val="single" w:sz="4" w:space="0" w:color="auto"/>
            </w:tcBorders>
            <w:shd w:val="clear" w:color="auto" w:fill="auto"/>
            <w:noWrap/>
            <w:vAlign w:val="center"/>
            <w:hideMark/>
          </w:tcPr>
          <w:p w14:paraId="742D5B77"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765" w:type="dxa"/>
            <w:gridSpan w:val="2"/>
            <w:tcBorders>
              <w:top w:val="single" w:sz="4" w:space="0" w:color="auto"/>
              <w:bottom w:val="single" w:sz="4" w:space="0" w:color="auto"/>
            </w:tcBorders>
            <w:shd w:val="clear" w:color="auto" w:fill="auto"/>
            <w:noWrap/>
            <w:vAlign w:val="center"/>
            <w:hideMark/>
          </w:tcPr>
          <w:p w14:paraId="0B1AC830" w14:textId="77777777"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p>
        </w:tc>
        <w:tc>
          <w:tcPr>
            <w:tcW w:w="765" w:type="dxa"/>
            <w:tcBorders>
              <w:top w:val="single" w:sz="4" w:space="0" w:color="auto"/>
              <w:bottom w:val="single" w:sz="4" w:space="0" w:color="auto"/>
            </w:tcBorders>
            <w:shd w:val="clear" w:color="auto" w:fill="auto"/>
            <w:noWrap/>
            <w:vAlign w:val="center"/>
            <w:hideMark/>
          </w:tcPr>
          <w:p w14:paraId="1D7E98E7" w14:textId="5E573345"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65" w:type="dxa"/>
            <w:tcBorders>
              <w:top w:val="single" w:sz="4" w:space="0" w:color="auto"/>
              <w:bottom w:val="single" w:sz="4" w:space="0" w:color="auto"/>
            </w:tcBorders>
            <w:shd w:val="clear" w:color="auto" w:fill="auto"/>
            <w:noWrap/>
            <w:vAlign w:val="center"/>
            <w:hideMark/>
          </w:tcPr>
          <w:p w14:paraId="1CBCA9FD" w14:textId="6746C982" w:rsidR="008A2FE3" w:rsidRPr="00236860" w:rsidRDefault="008A2FE3" w:rsidP="008A2FE3">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EC46C0" w:rsidRPr="00732ED6" w14:paraId="40BF5DA4" w14:textId="77777777" w:rsidTr="0064352D">
        <w:trPr>
          <w:trHeight w:val="300"/>
        </w:trPr>
        <w:tc>
          <w:tcPr>
            <w:tcW w:w="3240" w:type="dxa"/>
            <w:shd w:val="clear" w:color="auto" w:fill="auto"/>
            <w:noWrap/>
            <w:vAlign w:val="bottom"/>
          </w:tcPr>
          <w:p w14:paraId="744CEC9C" w14:textId="36941E1A"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p>
        </w:tc>
        <w:tc>
          <w:tcPr>
            <w:tcW w:w="765" w:type="dxa"/>
            <w:shd w:val="clear" w:color="auto" w:fill="auto"/>
            <w:noWrap/>
            <w:vAlign w:val="bottom"/>
          </w:tcPr>
          <w:p w14:paraId="461E1AC7"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65" w:type="dxa"/>
            <w:shd w:val="clear" w:color="auto" w:fill="auto"/>
            <w:noWrap/>
            <w:vAlign w:val="bottom"/>
          </w:tcPr>
          <w:p w14:paraId="0BF612B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7A39E3AD"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9E07031"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65" w:type="dxa"/>
            <w:shd w:val="clear" w:color="auto" w:fill="auto"/>
            <w:noWrap/>
            <w:vAlign w:val="bottom"/>
          </w:tcPr>
          <w:p w14:paraId="523CC38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c>
          <w:tcPr>
            <w:tcW w:w="765" w:type="dxa"/>
            <w:gridSpan w:val="2"/>
            <w:shd w:val="clear" w:color="auto" w:fill="auto"/>
            <w:noWrap/>
            <w:vAlign w:val="bottom"/>
          </w:tcPr>
          <w:p w14:paraId="0025963E"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D018298"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.165</w:t>
            </w:r>
          </w:p>
        </w:tc>
        <w:tc>
          <w:tcPr>
            <w:tcW w:w="765" w:type="dxa"/>
            <w:shd w:val="clear" w:color="auto" w:fill="auto"/>
            <w:noWrap/>
            <w:vAlign w:val="bottom"/>
          </w:tcPr>
          <w:p w14:paraId="7DFBD24A"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.006</w:t>
            </w:r>
          </w:p>
        </w:tc>
      </w:tr>
      <w:tr w:rsidR="00EC46C0" w:rsidRPr="00732ED6" w14:paraId="4713184C" w14:textId="77777777" w:rsidTr="0064352D">
        <w:trPr>
          <w:trHeight w:val="300"/>
        </w:trPr>
        <w:tc>
          <w:tcPr>
            <w:tcW w:w="3240" w:type="dxa"/>
            <w:shd w:val="clear" w:color="auto" w:fill="auto"/>
            <w:noWrap/>
            <w:vAlign w:val="bottom"/>
          </w:tcPr>
          <w:p w14:paraId="087820B1" w14:textId="5F7B2124" w:rsidR="00EC46C0" w:rsidRPr="00236860" w:rsidRDefault="00F43369"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65" w:type="dxa"/>
            <w:shd w:val="clear" w:color="auto" w:fill="auto"/>
            <w:noWrap/>
            <w:vAlign w:val="bottom"/>
          </w:tcPr>
          <w:p w14:paraId="038ADE0D"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0175519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65" w:type="dxa"/>
            <w:gridSpan w:val="2"/>
            <w:shd w:val="clear" w:color="auto" w:fill="auto"/>
            <w:noWrap/>
            <w:vAlign w:val="bottom"/>
          </w:tcPr>
          <w:p w14:paraId="0CC808E4"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109D00B"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65" w:type="dxa"/>
            <w:shd w:val="clear" w:color="auto" w:fill="auto"/>
            <w:noWrap/>
            <w:vAlign w:val="bottom"/>
          </w:tcPr>
          <w:p w14:paraId="207F2AB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c>
          <w:tcPr>
            <w:tcW w:w="765" w:type="dxa"/>
            <w:gridSpan w:val="2"/>
            <w:shd w:val="clear" w:color="auto" w:fill="auto"/>
            <w:noWrap/>
            <w:vAlign w:val="bottom"/>
          </w:tcPr>
          <w:p w14:paraId="4995D81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148FB3A3"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.006</w:t>
            </w:r>
          </w:p>
        </w:tc>
        <w:tc>
          <w:tcPr>
            <w:tcW w:w="765" w:type="dxa"/>
            <w:shd w:val="clear" w:color="auto" w:fill="auto"/>
            <w:noWrap/>
            <w:vAlign w:val="bottom"/>
          </w:tcPr>
          <w:p w14:paraId="67EB406A"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.128</w:t>
            </w:r>
          </w:p>
        </w:tc>
      </w:tr>
      <w:tr w:rsidR="00EC46C0" w:rsidRPr="00732ED6" w14:paraId="0F2223E2" w14:textId="77777777" w:rsidTr="0064352D">
        <w:trPr>
          <w:trHeight w:val="300"/>
        </w:trPr>
        <w:tc>
          <w:tcPr>
            <w:tcW w:w="3240" w:type="dxa"/>
            <w:shd w:val="clear" w:color="auto" w:fill="auto"/>
            <w:noWrap/>
            <w:vAlign w:val="bottom"/>
          </w:tcPr>
          <w:p w14:paraId="4297E3C4" w14:textId="77777777" w:rsidR="00EC46C0" w:rsidRPr="00236860" w:rsidRDefault="00EC46C0"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5809ACF8"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65" w:type="dxa"/>
            <w:shd w:val="clear" w:color="auto" w:fill="auto"/>
            <w:noWrap/>
            <w:vAlign w:val="bottom"/>
          </w:tcPr>
          <w:p w14:paraId="063D8CF9"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65" w:type="dxa"/>
            <w:gridSpan w:val="2"/>
            <w:shd w:val="clear" w:color="auto" w:fill="auto"/>
            <w:noWrap/>
            <w:vAlign w:val="bottom"/>
          </w:tcPr>
          <w:p w14:paraId="0255EEF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5BE6B81"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65" w:type="dxa"/>
            <w:shd w:val="clear" w:color="auto" w:fill="auto"/>
            <w:noWrap/>
            <w:vAlign w:val="bottom"/>
          </w:tcPr>
          <w:p w14:paraId="652EF68D"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c>
          <w:tcPr>
            <w:tcW w:w="765" w:type="dxa"/>
            <w:gridSpan w:val="2"/>
            <w:shd w:val="clear" w:color="auto" w:fill="auto"/>
            <w:noWrap/>
            <w:vAlign w:val="bottom"/>
          </w:tcPr>
          <w:p w14:paraId="55B56307" w14:textId="77777777" w:rsidR="00EC46C0" w:rsidRPr="00732ED6"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2AA4DB49" w14:textId="77777777" w:rsidR="00EC46C0" w:rsidRPr="006E5165" w:rsidRDefault="00EC46C0"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.681</w:t>
            </w:r>
          </w:p>
        </w:tc>
        <w:tc>
          <w:tcPr>
            <w:tcW w:w="765" w:type="dxa"/>
            <w:shd w:val="clear" w:color="auto" w:fill="auto"/>
            <w:noWrap/>
            <w:vAlign w:val="bottom"/>
          </w:tcPr>
          <w:p w14:paraId="117D4DE6" w14:textId="77777777" w:rsidR="00EC46C0" w:rsidRPr="00732ED6" w:rsidRDefault="00EC46C0"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.005</w:t>
            </w:r>
          </w:p>
        </w:tc>
      </w:tr>
      <w:tr w:rsidR="00EC46C0" w:rsidRPr="006E5165" w14:paraId="4830F81B" w14:textId="77777777" w:rsidTr="0064352D">
        <w:trPr>
          <w:trHeight w:val="300"/>
        </w:trPr>
        <w:tc>
          <w:tcPr>
            <w:tcW w:w="3240" w:type="dxa"/>
            <w:shd w:val="clear" w:color="auto" w:fill="auto"/>
            <w:noWrap/>
            <w:vAlign w:val="bottom"/>
          </w:tcPr>
          <w:p w14:paraId="2BC758D7"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19A7EB6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65" w:type="dxa"/>
            <w:shd w:val="clear" w:color="auto" w:fill="auto"/>
            <w:noWrap/>
            <w:vAlign w:val="bottom"/>
          </w:tcPr>
          <w:p w14:paraId="59FD8F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65" w:type="dxa"/>
            <w:gridSpan w:val="2"/>
            <w:shd w:val="clear" w:color="auto" w:fill="auto"/>
            <w:noWrap/>
            <w:vAlign w:val="bottom"/>
          </w:tcPr>
          <w:p w14:paraId="6F71427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710AA9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65" w:type="dxa"/>
            <w:shd w:val="clear" w:color="auto" w:fill="auto"/>
            <w:noWrap/>
            <w:vAlign w:val="bottom"/>
          </w:tcPr>
          <w:p w14:paraId="056D8CB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c>
          <w:tcPr>
            <w:tcW w:w="765" w:type="dxa"/>
            <w:gridSpan w:val="2"/>
            <w:shd w:val="clear" w:color="auto" w:fill="auto"/>
            <w:noWrap/>
            <w:vAlign w:val="bottom"/>
          </w:tcPr>
          <w:p w14:paraId="56BC403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EF861DD"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.826</w:t>
            </w:r>
          </w:p>
        </w:tc>
        <w:tc>
          <w:tcPr>
            <w:tcW w:w="765" w:type="dxa"/>
            <w:shd w:val="clear" w:color="auto" w:fill="auto"/>
            <w:noWrap/>
            <w:vAlign w:val="bottom"/>
          </w:tcPr>
          <w:p w14:paraId="69CF13A1"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.836</w:t>
            </w:r>
          </w:p>
        </w:tc>
      </w:tr>
      <w:tr w:rsidR="00EC46C0" w:rsidRPr="006E5165" w14:paraId="344E6A70" w14:textId="77777777" w:rsidTr="0064352D">
        <w:trPr>
          <w:trHeight w:val="300"/>
        </w:trPr>
        <w:tc>
          <w:tcPr>
            <w:tcW w:w="3240" w:type="dxa"/>
            <w:shd w:val="clear" w:color="auto" w:fill="auto"/>
            <w:noWrap/>
            <w:vAlign w:val="bottom"/>
          </w:tcPr>
          <w:p w14:paraId="19AAFDE0"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lastRenderedPageBreak/>
              <w:t>N</w:t>
            </w:r>
          </w:p>
        </w:tc>
        <w:tc>
          <w:tcPr>
            <w:tcW w:w="765" w:type="dxa"/>
            <w:shd w:val="clear" w:color="auto" w:fill="auto"/>
            <w:noWrap/>
            <w:vAlign w:val="bottom"/>
          </w:tcPr>
          <w:p w14:paraId="4FDA3A9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2067FE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4E64D07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0C9DB35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shd w:val="clear" w:color="auto" w:fill="auto"/>
            <w:noWrap/>
            <w:vAlign w:val="bottom"/>
          </w:tcPr>
          <w:p w14:paraId="18F58F6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gridSpan w:val="2"/>
            <w:shd w:val="clear" w:color="auto" w:fill="auto"/>
            <w:noWrap/>
            <w:vAlign w:val="bottom"/>
          </w:tcPr>
          <w:p w14:paraId="1F8B663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1DD393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5EE93977" w14:textId="77777777" w:rsidR="00EC46C0" w:rsidRPr="006E5165" w:rsidRDefault="00EC46C0" w:rsidP="0064352D">
            <w:pPr>
              <w:spacing w:after="0" w:line="240" w:lineRule="auto"/>
              <w:jc w:val="right"/>
              <w:rPr>
                <w:rFonts w:ascii="Times New Roman" w:eastAsia="Times New Roman" w:hAnsi="Times New Roman" w:cs="Times New Roman"/>
                <w:b/>
                <w:bCs/>
                <w:sz w:val="24"/>
                <w:szCs w:val="24"/>
              </w:rPr>
            </w:pPr>
            <w:r w:rsidRPr="006E5165">
              <w:rPr>
                <w:rFonts w:ascii="Times New Roman" w:hAnsi="Times New Roman" w:cs="Times New Roman"/>
                <w:b/>
                <w:bCs/>
                <w:color w:val="000000"/>
                <w:sz w:val="24"/>
                <w:szCs w:val="24"/>
              </w:rPr>
              <w:t>.158</w:t>
            </w:r>
          </w:p>
        </w:tc>
      </w:tr>
      <w:tr w:rsidR="00EC46C0" w:rsidRPr="006E5165" w14:paraId="0D1C9A26" w14:textId="77777777" w:rsidTr="0064352D">
        <w:trPr>
          <w:trHeight w:val="300"/>
        </w:trPr>
        <w:tc>
          <w:tcPr>
            <w:tcW w:w="3240" w:type="dxa"/>
            <w:shd w:val="clear" w:color="auto" w:fill="auto"/>
            <w:noWrap/>
            <w:vAlign w:val="bottom"/>
          </w:tcPr>
          <w:p w14:paraId="3F562D38" w14:textId="3F0918ED"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65" w:type="dxa"/>
            <w:shd w:val="clear" w:color="auto" w:fill="auto"/>
            <w:noWrap/>
            <w:vAlign w:val="bottom"/>
          </w:tcPr>
          <w:p w14:paraId="681191B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050FE13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gridSpan w:val="2"/>
            <w:shd w:val="clear" w:color="auto" w:fill="auto"/>
            <w:noWrap/>
            <w:vAlign w:val="bottom"/>
          </w:tcPr>
          <w:p w14:paraId="4D3EC1C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9C08B6"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65" w:type="dxa"/>
            <w:shd w:val="clear" w:color="auto" w:fill="auto"/>
            <w:noWrap/>
            <w:vAlign w:val="bottom"/>
          </w:tcPr>
          <w:p w14:paraId="2C073B22"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c>
          <w:tcPr>
            <w:tcW w:w="765" w:type="dxa"/>
            <w:gridSpan w:val="2"/>
            <w:shd w:val="clear" w:color="auto" w:fill="auto"/>
            <w:noWrap/>
            <w:vAlign w:val="bottom"/>
          </w:tcPr>
          <w:p w14:paraId="2C745B7F"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06E6F04E"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.827</w:t>
            </w:r>
          </w:p>
        </w:tc>
        <w:tc>
          <w:tcPr>
            <w:tcW w:w="765" w:type="dxa"/>
            <w:shd w:val="clear" w:color="auto" w:fill="auto"/>
            <w:noWrap/>
            <w:vAlign w:val="bottom"/>
          </w:tcPr>
          <w:p w14:paraId="649D99A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.360</w:t>
            </w:r>
          </w:p>
        </w:tc>
      </w:tr>
      <w:tr w:rsidR="00EC46C0" w:rsidRPr="006E5165" w14:paraId="5033A750" w14:textId="77777777" w:rsidTr="0064352D">
        <w:trPr>
          <w:trHeight w:val="300"/>
        </w:trPr>
        <w:tc>
          <w:tcPr>
            <w:tcW w:w="3240" w:type="dxa"/>
            <w:shd w:val="clear" w:color="auto" w:fill="auto"/>
            <w:noWrap/>
            <w:vAlign w:val="bottom"/>
          </w:tcPr>
          <w:p w14:paraId="1D526EA9" w14:textId="3CDBBB09"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EC46C0" w:rsidRPr="00236860">
              <w:rPr>
                <w:rFonts w:ascii="Times New Roman" w:hAnsi="Times New Roman" w:cs="Times New Roman"/>
                <w:i/>
                <w:iCs/>
                <w:color w:val="000000"/>
                <w:sz w:val="24"/>
                <w:szCs w:val="24"/>
              </w:rPr>
              <w:t>: I</w:t>
            </w:r>
            <w:r w:rsidR="00EC46C0" w:rsidRPr="00236860">
              <w:rPr>
                <w:rFonts w:ascii="Times New Roman" w:hAnsi="Times New Roman" w:cs="Times New Roman"/>
                <w:i/>
                <w:iCs/>
                <w:color w:val="000000"/>
                <w:sz w:val="24"/>
                <w:szCs w:val="24"/>
                <w:vertAlign w:val="subscript"/>
              </w:rPr>
              <w:t>s</w:t>
            </w:r>
          </w:p>
        </w:tc>
        <w:tc>
          <w:tcPr>
            <w:tcW w:w="765" w:type="dxa"/>
            <w:shd w:val="clear" w:color="auto" w:fill="auto"/>
            <w:noWrap/>
            <w:vAlign w:val="bottom"/>
          </w:tcPr>
          <w:p w14:paraId="7E6C0E7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2744A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1252EF5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B4E37B"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65" w:type="dxa"/>
            <w:shd w:val="clear" w:color="auto" w:fill="auto"/>
            <w:noWrap/>
            <w:vAlign w:val="bottom"/>
          </w:tcPr>
          <w:p w14:paraId="4087975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c>
          <w:tcPr>
            <w:tcW w:w="765" w:type="dxa"/>
            <w:gridSpan w:val="2"/>
            <w:shd w:val="clear" w:color="auto" w:fill="auto"/>
            <w:noWrap/>
            <w:vAlign w:val="bottom"/>
          </w:tcPr>
          <w:p w14:paraId="2CC68EAC"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585C25B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.216</w:t>
            </w:r>
          </w:p>
        </w:tc>
        <w:tc>
          <w:tcPr>
            <w:tcW w:w="765" w:type="dxa"/>
            <w:shd w:val="clear" w:color="auto" w:fill="auto"/>
            <w:noWrap/>
            <w:vAlign w:val="bottom"/>
          </w:tcPr>
          <w:p w14:paraId="621EBC8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.066</w:t>
            </w:r>
          </w:p>
        </w:tc>
      </w:tr>
      <w:tr w:rsidR="00EC46C0" w:rsidRPr="006E5165" w14:paraId="0EB3AF83" w14:textId="77777777" w:rsidTr="0064352D">
        <w:trPr>
          <w:trHeight w:val="300"/>
        </w:trPr>
        <w:tc>
          <w:tcPr>
            <w:tcW w:w="3240" w:type="dxa"/>
            <w:shd w:val="clear" w:color="auto" w:fill="auto"/>
            <w:noWrap/>
            <w:vAlign w:val="bottom"/>
          </w:tcPr>
          <w:p w14:paraId="68A69634" w14:textId="7777777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N</w:t>
            </w:r>
          </w:p>
        </w:tc>
        <w:tc>
          <w:tcPr>
            <w:tcW w:w="765" w:type="dxa"/>
            <w:shd w:val="clear" w:color="auto" w:fill="auto"/>
            <w:noWrap/>
            <w:vAlign w:val="bottom"/>
          </w:tcPr>
          <w:p w14:paraId="59DD498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5B2E9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5A18240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B2C4A4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65" w:type="dxa"/>
            <w:shd w:val="clear" w:color="auto" w:fill="auto"/>
            <w:noWrap/>
            <w:vAlign w:val="bottom"/>
          </w:tcPr>
          <w:p w14:paraId="1D2AAF8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c>
          <w:tcPr>
            <w:tcW w:w="765" w:type="dxa"/>
            <w:gridSpan w:val="2"/>
            <w:shd w:val="clear" w:color="auto" w:fill="auto"/>
            <w:noWrap/>
            <w:vAlign w:val="bottom"/>
          </w:tcPr>
          <w:p w14:paraId="099BD1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9CA0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174A0BCF"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.123</w:t>
            </w:r>
          </w:p>
        </w:tc>
      </w:tr>
      <w:tr w:rsidR="00EC46C0" w:rsidRPr="006E5165" w14:paraId="06472E50" w14:textId="77777777" w:rsidTr="0064352D">
        <w:trPr>
          <w:trHeight w:val="300"/>
        </w:trPr>
        <w:tc>
          <w:tcPr>
            <w:tcW w:w="3240" w:type="dxa"/>
            <w:shd w:val="clear" w:color="auto" w:fill="auto"/>
            <w:noWrap/>
            <w:vAlign w:val="bottom"/>
          </w:tcPr>
          <w:p w14:paraId="1E60E79E" w14:textId="6263137B"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p>
        </w:tc>
        <w:tc>
          <w:tcPr>
            <w:tcW w:w="765" w:type="dxa"/>
            <w:shd w:val="clear" w:color="auto" w:fill="auto"/>
            <w:noWrap/>
            <w:vAlign w:val="bottom"/>
          </w:tcPr>
          <w:p w14:paraId="06A266A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1F47D3E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65" w:type="dxa"/>
            <w:gridSpan w:val="2"/>
            <w:shd w:val="clear" w:color="auto" w:fill="auto"/>
            <w:noWrap/>
            <w:vAlign w:val="bottom"/>
          </w:tcPr>
          <w:p w14:paraId="21982AB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5AB8F5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shd w:val="clear" w:color="auto" w:fill="auto"/>
            <w:noWrap/>
            <w:vAlign w:val="bottom"/>
          </w:tcPr>
          <w:p w14:paraId="01A7B74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1A3000F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3EA2684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65" w:type="dxa"/>
            <w:shd w:val="clear" w:color="auto" w:fill="auto"/>
            <w:noWrap/>
            <w:vAlign w:val="bottom"/>
          </w:tcPr>
          <w:p w14:paraId="7786B7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r>
      <w:tr w:rsidR="00EC46C0" w:rsidRPr="006E5165" w14:paraId="3358AB49" w14:textId="77777777" w:rsidTr="0064352D">
        <w:trPr>
          <w:trHeight w:val="300"/>
        </w:trPr>
        <w:tc>
          <w:tcPr>
            <w:tcW w:w="3240" w:type="dxa"/>
            <w:shd w:val="clear" w:color="auto" w:fill="auto"/>
            <w:noWrap/>
            <w:vAlign w:val="bottom"/>
          </w:tcPr>
          <w:p w14:paraId="73C874EC" w14:textId="4F2775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6C3A74F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19A65C6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65" w:type="dxa"/>
            <w:gridSpan w:val="2"/>
            <w:shd w:val="clear" w:color="auto" w:fill="auto"/>
            <w:noWrap/>
            <w:vAlign w:val="bottom"/>
          </w:tcPr>
          <w:p w14:paraId="1E32F30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3A2C5DD"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65" w:type="dxa"/>
            <w:shd w:val="clear" w:color="auto" w:fill="auto"/>
            <w:noWrap/>
            <w:vAlign w:val="bottom"/>
          </w:tcPr>
          <w:p w14:paraId="368D731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gridSpan w:val="2"/>
            <w:shd w:val="clear" w:color="auto" w:fill="auto"/>
            <w:noWrap/>
            <w:vAlign w:val="bottom"/>
          </w:tcPr>
          <w:p w14:paraId="6B854851"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73343B2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c>
          <w:tcPr>
            <w:tcW w:w="765" w:type="dxa"/>
            <w:shd w:val="clear" w:color="auto" w:fill="auto"/>
            <w:noWrap/>
            <w:vAlign w:val="bottom"/>
          </w:tcPr>
          <w:p w14:paraId="35CDCDB0"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.008</w:t>
            </w:r>
          </w:p>
        </w:tc>
      </w:tr>
      <w:tr w:rsidR="00EC46C0" w:rsidRPr="006E5165" w14:paraId="7FE06BC3" w14:textId="77777777" w:rsidTr="0064352D">
        <w:trPr>
          <w:trHeight w:val="300"/>
        </w:trPr>
        <w:tc>
          <w:tcPr>
            <w:tcW w:w="3240" w:type="dxa"/>
            <w:shd w:val="clear" w:color="auto" w:fill="auto"/>
            <w:noWrap/>
            <w:vAlign w:val="bottom"/>
          </w:tcPr>
          <w:p w14:paraId="6BAFDAE5" w14:textId="2922855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546D790D"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6C9DD4A"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65" w:type="dxa"/>
            <w:gridSpan w:val="2"/>
            <w:shd w:val="clear" w:color="auto" w:fill="auto"/>
            <w:noWrap/>
            <w:vAlign w:val="bottom"/>
          </w:tcPr>
          <w:p w14:paraId="093B132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A59E27B"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65" w:type="dxa"/>
            <w:shd w:val="clear" w:color="auto" w:fill="auto"/>
            <w:noWrap/>
            <w:vAlign w:val="bottom"/>
          </w:tcPr>
          <w:p w14:paraId="25526E70"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c>
          <w:tcPr>
            <w:tcW w:w="765" w:type="dxa"/>
            <w:gridSpan w:val="2"/>
            <w:shd w:val="clear" w:color="auto" w:fill="auto"/>
            <w:noWrap/>
            <w:vAlign w:val="bottom"/>
          </w:tcPr>
          <w:p w14:paraId="66638BC9"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p>
        </w:tc>
        <w:tc>
          <w:tcPr>
            <w:tcW w:w="765" w:type="dxa"/>
            <w:shd w:val="clear" w:color="auto" w:fill="auto"/>
            <w:noWrap/>
            <w:vAlign w:val="bottom"/>
          </w:tcPr>
          <w:p w14:paraId="13F69AB4" w14:textId="77777777" w:rsidR="00EC46C0" w:rsidRPr="006E5165" w:rsidRDefault="00EC46C0"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.537</w:t>
            </w:r>
          </w:p>
        </w:tc>
        <w:tc>
          <w:tcPr>
            <w:tcW w:w="765" w:type="dxa"/>
            <w:shd w:val="clear" w:color="auto" w:fill="auto"/>
            <w:noWrap/>
            <w:vAlign w:val="bottom"/>
          </w:tcPr>
          <w:p w14:paraId="7699A87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.043</w:t>
            </w:r>
          </w:p>
        </w:tc>
      </w:tr>
      <w:tr w:rsidR="00EC46C0" w:rsidRPr="006E5165" w14:paraId="29C48ACC" w14:textId="77777777" w:rsidTr="0064352D">
        <w:trPr>
          <w:trHeight w:val="300"/>
        </w:trPr>
        <w:tc>
          <w:tcPr>
            <w:tcW w:w="3240" w:type="dxa"/>
            <w:shd w:val="clear" w:color="auto" w:fill="auto"/>
            <w:noWrap/>
            <w:vAlign w:val="bottom"/>
          </w:tcPr>
          <w:p w14:paraId="5F932155" w14:textId="244F6D80" w:rsidR="00EC46C0" w:rsidRPr="00236860" w:rsidRDefault="00F43369"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r w:rsidR="00EC46C0"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65" w:type="dxa"/>
            <w:shd w:val="clear" w:color="auto" w:fill="auto"/>
            <w:noWrap/>
            <w:vAlign w:val="bottom"/>
          </w:tcPr>
          <w:p w14:paraId="2A729FB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65" w:type="dxa"/>
            <w:shd w:val="clear" w:color="auto" w:fill="auto"/>
            <w:noWrap/>
            <w:vAlign w:val="bottom"/>
          </w:tcPr>
          <w:p w14:paraId="0A65B6D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gridSpan w:val="2"/>
            <w:shd w:val="clear" w:color="auto" w:fill="auto"/>
            <w:noWrap/>
            <w:vAlign w:val="bottom"/>
          </w:tcPr>
          <w:p w14:paraId="7B238ED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E2BFEA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65" w:type="dxa"/>
            <w:shd w:val="clear" w:color="auto" w:fill="auto"/>
            <w:noWrap/>
            <w:vAlign w:val="bottom"/>
          </w:tcPr>
          <w:p w14:paraId="18D48AF5"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c>
          <w:tcPr>
            <w:tcW w:w="765" w:type="dxa"/>
            <w:gridSpan w:val="2"/>
            <w:shd w:val="clear" w:color="auto" w:fill="auto"/>
            <w:noWrap/>
            <w:vAlign w:val="bottom"/>
          </w:tcPr>
          <w:p w14:paraId="2CE3A76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4990D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.022</w:t>
            </w:r>
          </w:p>
        </w:tc>
        <w:tc>
          <w:tcPr>
            <w:tcW w:w="765" w:type="dxa"/>
            <w:shd w:val="clear" w:color="auto" w:fill="auto"/>
            <w:noWrap/>
            <w:vAlign w:val="bottom"/>
          </w:tcPr>
          <w:p w14:paraId="6EB827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47C5B555" w14:textId="77777777" w:rsidTr="0064352D">
        <w:trPr>
          <w:trHeight w:val="300"/>
        </w:trPr>
        <w:tc>
          <w:tcPr>
            <w:tcW w:w="3240" w:type="dxa"/>
            <w:shd w:val="clear" w:color="auto" w:fill="auto"/>
            <w:noWrap/>
            <w:vAlign w:val="bottom"/>
          </w:tcPr>
          <w:p w14:paraId="740D81A8" w14:textId="6AFCE7B6"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45340A2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65" w:type="dxa"/>
            <w:shd w:val="clear" w:color="auto" w:fill="auto"/>
            <w:noWrap/>
            <w:vAlign w:val="bottom"/>
          </w:tcPr>
          <w:p w14:paraId="787691B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gridSpan w:val="2"/>
            <w:shd w:val="clear" w:color="auto" w:fill="auto"/>
            <w:noWrap/>
            <w:vAlign w:val="bottom"/>
          </w:tcPr>
          <w:p w14:paraId="77C237D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0E4D27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156C568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c>
          <w:tcPr>
            <w:tcW w:w="765" w:type="dxa"/>
            <w:gridSpan w:val="2"/>
            <w:shd w:val="clear" w:color="auto" w:fill="auto"/>
            <w:noWrap/>
            <w:vAlign w:val="bottom"/>
          </w:tcPr>
          <w:p w14:paraId="78409E1B"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FE77E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c>
          <w:tcPr>
            <w:tcW w:w="765" w:type="dxa"/>
            <w:shd w:val="clear" w:color="auto" w:fill="auto"/>
            <w:noWrap/>
            <w:vAlign w:val="bottom"/>
          </w:tcPr>
          <w:p w14:paraId="7A4BC4B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.071</w:t>
            </w:r>
          </w:p>
        </w:tc>
      </w:tr>
      <w:tr w:rsidR="00EC46C0" w:rsidRPr="006E5165" w14:paraId="1584422B" w14:textId="77777777" w:rsidTr="0064352D">
        <w:trPr>
          <w:trHeight w:val="300"/>
        </w:trPr>
        <w:tc>
          <w:tcPr>
            <w:tcW w:w="3240" w:type="dxa"/>
            <w:shd w:val="clear" w:color="auto" w:fill="auto"/>
            <w:noWrap/>
            <w:vAlign w:val="bottom"/>
          </w:tcPr>
          <w:p w14:paraId="06CA619D" w14:textId="5043EAC8"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SF</w:t>
            </w:r>
          </w:p>
        </w:tc>
        <w:tc>
          <w:tcPr>
            <w:tcW w:w="765" w:type="dxa"/>
            <w:shd w:val="clear" w:color="auto" w:fill="auto"/>
            <w:noWrap/>
            <w:vAlign w:val="bottom"/>
          </w:tcPr>
          <w:p w14:paraId="1D0F6E7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shd w:val="clear" w:color="auto" w:fill="auto"/>
            <w:noWrap/>
            <w:vAlign w:val="bottom"/>
          </w:tcPr>
          <w:p w14:paraId="740CDD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65" w:type="dxa"/>
            <w:gridSpan w:val="2"/>
            <w:shd w:val="clear" w:color="auto" w:fill="auto"/>
            <w:noWrap/>
            <w:vAlign w:val="bottom"/>
          </w:tcPr>
          <w:p w14:paraId="2CAA0CF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12C000A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6AE4C9F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gridSpan w:val="2"/>
            <w:shd w:val="clear" w:color="auto" w:fill="auto"/>
            <w:noWrap/>
            <w:vAlign w:val="bottom"/>
          </w:tcPr>
          <w:p w14:paraId="66262D9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B0516C"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65" w:type="dxa"/>
            <w:shd w:val="clear" w:color="auto" w:fill="auto"/>
            <w:noWrap/>
            <w:vAlign w:val="bottom"/>
          </w:tcPr>
          <w:p w14:paraId="44308C54"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.035</w:t>
            </w:r>
          </w:p>
        </w:tc>
      </w:tr>
      <w:tr w:rsidR="00EC46C0" w:rsidRPr="006E5165" w14:paraId="576E0487" w14:textId="77777777" w:rsidTr="0064352D">
        <w:trPr>
          <w:trHeight w:val="300"/>
        </w:trPr>
        <w:tc>
          <w:tcPr>
            <w:tcW w:w="3240" w:type="dxa"/>
            <w:shd w:val="clear" w:color="auto" w:fill="auto"/>
            <w:noWrap/>
            <w:vAlign w:val="bottom"/>
          </w:tcPr>
          <w:p w14:paraId="0DEB2252" w14:textId="540DE9F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000F5E4B" w:rsidRPr="000F5E4B">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10906E32"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0FE035C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65" w:type="dxa"/>
            <w:gridSpan w:val="2"/>
            <w:shd w:val="clear" w:color="auto" w:fill="auto"/>
            <w:noWrap/>
            <w:vAlign w:val="bottom"/>
          </w:tcPr>
          <w:p w14:paraId="277CD7CF"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7B6FEDF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65" w:type="dxa"/>
            <w:shd w:val="clear" w:color="auto" w:fill="auto"/>
            <w:noWrap/>
            <w:vAlign w:val="bottom"/>
          </w:tcPr>
          <w:p w14:paraId="10095821"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c>
          <w:tcPr>
            <w:tcW w:w="765" w:type="dxa"/>
            <w:gridSpan w:val="2"/>
            <w:shd w:val="clear" w:color="auto" w:fill="auto"/>
            <w:noWrap/>
            <w:vAlign w:val="bottom"/>
          </w:tcPr>
          <w:p w14:paraId="5186A867"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35F75D06"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65" w:type="dxa"/>
            <w:shd w:val="clear" w:color="auto" w:fill="auto"/>
            <w:noWrap/>
            <w:vAlign w:val="bottom"/>
          </w:tcPr>
          <w:p w14:paraId="6DB86E5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EC46C0" w:rsidRPr="006E5165" w14:paraId="6BD53413" w14:textId="77777777" w:rsidTr="0064352D">
        <w:trPr>
          <w:trHeight w:val="300"/>
        </w:trPr>
        <w:tc>
          <w:tcPr>
            <w:tcW w:w="3240" w:type="dxa"/>
            <w:shd w:val="clear" w:color="auto" w:fill="auto"/>
            <w:noWrap/>
            <w:vAlign w:val="bottom"/>
          </w:tcPr>
          <w:p w14:paraId="32B091E0" w14:textId="73E34A11"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sidR="00F43369">
              <w:rPr>
                <w:rFonts w:ascii="Times New Roman" w:hAnsi="Times New Roman" w:cs="Times New Roman"/>
                <w:i/>
                <w:iCs/>
                <w:color w:val="000000"/>
                <w:sz w:val="24"/>
                <w:szCs w:val="24"/>
              </w:rPr>
              <w:t>Method</w:t>
            </w:r>
          </w:p>
        </w:tc>
        <w:tc>
          <w:tcPr>
            <w:tcW w:w="765" w:type="dxa"/>
            <w:shd w:val="clear" w:color="auto" w:fill="auto"/>
            <w:noWrap/>
            <w:vAlign w:val="bottom"/>
          </w:tcPr>
          <w:p w14:paraId="3AD9084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331E8333"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bookmarkStart w:id="3" w:name="_Hlk162428171"/>
            <w:r w:rsidRPr="006E5165">
              <w:rPr>
                <w:rFonts w:ascii="Times New Roman" w:hAnsi="Times New Roman" w:cs="Times New Roman"/>
                <w:b/>
                <w:bCs/>
                <w:color w:val="000000"/>
                <w:sz w:val="24"/>
                <w:szCs w:val="24"/>
              </w:rPr>
              <w:t>.093</w:t>
            </w:r>
            <w:bookmarkEnd w:id="3"/>
          </w:p>
        </w:tc>
        <w:tc>
          <w:tcPr>
            <w:tcW w:w="765" w:type="dxa"/>
            <w:gridSpan w:val="2"/>
            <w:shd w:val="clear" w:color="auto" w:fill="auto"/>
            <w:noWrap/>
            <w:vAlign w:val="bottom"/>
          </w:tcPr>
          <w:p w14:paraId="349C1059"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p>
        </w:tc>
        <w:tc>
          <w:tcPr>
            <w:tcW w:w="765" w:type="dxa"/>
            <w:shd w:val="clear" w:color="auto" w:fill="auto"/>
            <w:noWrap/>
            <w:vAlign w:val="bottom"/>
          </w:tcPr>
          <w:p w14:paraId="622BF17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65" w:type="dxa"/>
            <w:shd w:val="clear" w:color="auto" w:fill="auto"/>
            <w:noWrap/>
            <w:vAlign w:val="bottom"/>
          </w:tcPr>
          <w:p w14:paraId="4ADC0301"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65" w:type="dxa"/>
            <w:gridSpan w:val="2"/>
            <w:shd w:val="clear" w:color="auto" w:fill="auto"/>
            <w:noWrap/>
            <w:vAlign w:val="bottom"/>
          </w:tcPr>
          <w:p w14:paraId="756C18D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4F0234B7"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22AD424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r>
      <w:tr w:rsidR="00EC46C0" w:rsidRPr="006E5165" w14:paraId="1B671F74" w14:textId="77777777" w:rsidTr="0064352D">
        <w:trPr>
          <w:trHeight w:val="300"/>
        </w:trPr>
        <w:tc>
          <w:tcPr>
            <w:tcW w:w="3240" w:type="dxa"/>
            <w:shd w:val="clear" w:color="auto" w:fill="auto"/>
            <w:noWrap/>
            <w:vAlign w:val="bottom"/>
          </w:tcPr>
          <w:p w14:paraId="6D3BAE44" w14:textId="7331AF67" w:rsidR="00EC46C0" w:rsidRPr="00236860" w:rsidRDefault="00EC46C0"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sidR="00F43369">
              <w:rPr>
                <w:rFonts w:ascii="Times New Roman" w:hAnsi="Times New Roman" w:cs="Times New Roman"/>
                <w:i/>
                <w:iCs/>
                <w:sz w:val="24"/>
                <w:szCs w:val="24"/>
              </w:rPr>
              <w:t>GF</w:t>
            </w:r>
          </w:p>
        </w:tc>
        <w:tc>
          <w:tcPr>
            <w:tcW w:w="765" w:type="dxa"/>
            <w:shd w:val="clear" w:color="auto" w:fill="auto"/>
            <w:noWrap/>
            <w:vAlign w:val="bottom"/>
          </w:tcPr>
          <w:p w14:paraId="2599602A"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shd w:val="clear" w:color="auto" w:fill="auto"/>
            <w:noWrap/>
            <w:vAlign w:val="bottom"/>
          </w:tcPr>
          <w:p w14:paraId="080AEFAC"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65" w:type="dxa"/>
            <w:gridSpan w:val="2"/>
            <w:shd w:val="clear" w:color="auto" w:fill="auto"/>
            <w:noWrap/>
            <w:vAlign w:val="bottom"/>
          </w:tcPr>
          <w:p w14:paraId="269946BE"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613BB5C5"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65" w:type="dxa"/>
            <w:shd w:val="clear" w:color="auto" w:fill="auto"/>
            <w:noWrap/>
            <w:vAlign w:val="bottom"/>
          </w:tcPr>
          <w:p w14:paraId="4AB94319"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c>
          <w:tcPr>
            <w:tcW w:w="765" w:type="dxa"/>
            <w:gridSpan w:val="2"/>
            <w:shd w:val="clear" w:color="auto" w:fill="auto"/>
            <w:noWrap/>
            <w:vAlign w:val="bottom"/>
          </w:tcPr>
          <w:p w14:paraId="404FEB93"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50D49E8" w14:textId="77777777" w:rsidR="00EC46C0" w:rsidRPr="006E5165" w:rsidRDefault="00EC46C0"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.032</w:t>
            </w:r>
          </w:p>
        </w:tc>
        <w:tc>
          <w:tcPr>
            <w:tcW w:w="765" w:type="dxa"/>
            <w:shd w:val="clear" w:color="auto" w:fill="auto"/>
            <w:noWrap/>
            <w:vAlign w:val="bottom"/>
          </w:tcPr>
          <w:p w14:paraId="79D92B82"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.101</w:t>
            </w:r>
          </w:p>
        </w:tc>
      </w:tr>
      <w:tr w:rsidR="00EC46C0" w:rsidRPr="00732ED6" w14:paraId="557B7051" w14:textId="77777777" w:rsidTr="0064352D">
        <w:trPr>
          <w:trHeight w:val="300"/>
        </w:trPr>
        <w:tc>
          <w:tcPr>
            <w:tcW w:w="3240" w:type="dxa"/>
            <w:shd w:val="clear" w:color="auto" w:fill="auto"/>
            <w:noWrap/>
            <w:vAlign w:val="bottom"/>
          </w:tcPr>
          <w:p w14:paraId="5E2E571E" w14:textId="27AC262E" w:rsidR="00EC46C0" w:rsidRPr="00236860" w:rsidRDefault="00460830" w:rsidP="0064352D">
            <w:pPr>
              <w:spacing w:after="0" w:line="240" w:lineRule="auto"/>
              <w:rPr>
                <w:rFonts w:ascii="Times New Roman" w:eastAsia="Times New Roman" w:hAnsi="Times New Roman" w:cs="Times New Roman"/>
                <w:i/>
                <w:iCs/>
                <w:color w:val="000000"/>
                <w:sz w:val="24"/>
                <w:szCs w:val="24"/>
                <w:lang w:val="fr-FR"/>
              </w:rPr>
            </w:pPr>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r w:rsidRPr="00180F41">
              <w:rPr>
                <w:rFonts w:ascii="Times New Roman" w:hAnsi="Times New Roman" w:cs="Times New Roman"/>
                <w:i/>
                <w:iCs/>
                <w:color w:val="000000"/>
                <w:sz w:val="24"/>
                <w:szCs w:val="24"/>
                <w:lang w:val="fr-FR"/>
              </w:rPr>
              <w:t>:</w:t>
            </w:r>
            <w:r w:rsidR="00180F41" w:rsidRPr="00180F41">
              <w:rPr>
                <w:rFonts w:ascii="Times New Roman" w:hAnsi="Times New Roman" w:cs="Times New Roman"/>
                <w:i/>
                <w:iCs/>
                <w:color w:val="000000"/>
                <w:sz w:val="24"/>
                <w:szCs w:val="24"/>
                <w:lang w:val="fr-FR"/>
              </w:rPr>
              <w:t xml:space="preserve"> </w:t>
            </w:r>
            <w:r w:rsidR="00EC46C0" w:rsidRPr="00236860">
              <w:rPr>
                <w:rFonts w:ascii="Times New Roman" w:hAnsi="Times New Roman" w:cs="Times New Roman"/>
                <w:i/>
                <w:iCs/>
                <w:color w:val="000000"/>
                <w:sz w:val="24"/>
                <w:szCs w:val="24"/>
                <w:lang w:val="fr-FR"/>
              </w:rPr>
              <w:t>I</w:t>
            </w:r>
            <w:r w:rsidR="00EC46C0" w:rsidRPr="00236860">
              <w:rPr>
                <w:rFonts w:ascii="Times New Roman" w:hAnsi="Times New Roman" w:cs="Times New Roman"/>
                <w:i/>
                <w:iCs/>
                <w:color w:val="000000"/>
                <w:sz w:val="24"/>
                <w:szCs w:val="24"/>
                <w:vertAlign w:val="subscript"/>
                <w:lang w:val="fr-FR"/>
              </w:rPr>
              <w:t>s</w:t>
            </w:r>
            <w:r w:rsidR="00EC46C0" w:rsidRPr="00236860">
              <w:rPr>
                <w:rFonts w:ascii="Times New Roman" w:hAnsi="Times New Roman" w:cs="Times New Roman"/>
                <w:i/>
                <w:iCs/>
                <w:color w:val="000000"/>
                <w:sz w:val="24"/>
                <w:szCs w:val="24"/>
                <w:lang w:val="fr-FR"/>
              </w:rPr>
              <w:t xml:space="preserve">: N: </w:t>
            </w:r>
            <w:r w:rsidR="00F43369">
              <w:rPr>
                <w:rFonts w:ascii="Times New Roman" w:hAnsi="Times New Roman" w:cs="Times New Roman"/>
                <w:i/>
                <w:iCs/>
                <w:sz w:val="24"/>
                <w:szCs w:val="24"/>
                <w:lang w:val="fr-FR"/>
              </w:rPr>
              <w:t>GF</w:t>
            </w:r>
            <w:r w:rsidR="00EC46C0" w:rsidRPr="00236860">
              <w:rPr>
                <w:rFonts w:ascii="Times New Roman" w:hAnsi="Times New Roman" w:cs="Times New Roman"/>
                <w:i/>
                <w:iCs/>
                <w:color w:val="000000"/>
                <w:sz w:val="24"/>
                <w:szCs w:val="24"/>
                <w:lang w:val="fr-FR"/>
              </w:rPr>
              <w:t xml:space="preserve">: </w:t>
            </w:r>
            <w:r w:rsidR="00F43369">
              <w:rPr>
                <w:rFonts w:ascii="Times New Roman" w:hAnsi="Times New Roman" w:cs="Times New Roman"/>
                <w:i/>
                <w:iCs/>
                <w:sz w:val="24"/>
                <w:szCs w:val="24"/>
                <w:lang w:val="fr-FR"/>
              </w:rPr>
              <w:t>GS</w:t>
            </w:r>
          </w:p>
        </w:tc>
        <w:tc>
          <w:tcPr>
            <w:tcW w:w="765" w:type="dxa"/>
            <w:shd w:val="clear" w:color="auto" w:fill="auto"/>
            <w:noWrap/>
            <w:vAlign w:val="bottom"/>
          </w:tcPr>
          <w:p w14:paraId="32D0F9A8"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shd w:val="clear" w:color="auto" w:fill="auto"/>
            <w:noWrap/>
            <w:vAlign w:val="bottom"/>
          </w:tcPr>
          <w:p w14:paraId="1606811E"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65" w:type="dxa"/>
            <w:gridSpan w:val="2"/>
            <w:shd w:val="clear" w:color="auto" w:fill="auto"/>
            <w:noWrap/>
            <w:vAlign w:val="bottom"/>
          </w:tcPr>
          <w:p w14:paraId="129422A2"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5801664F"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65" w:type="dxa"/>
            <w:shd w:val="clear" w:color="auto" w:fill="auto"/>
            <w:noWrap/>
            <w:vAlign w:val="bottom"/>
          </w:tcPr>
          <w:p w14:paraId="48BECD2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65" w:type="dxa"/>
            <w:gridSpan w:val="2"/>
            <w:shd w:val="clear" w:color="auto" w:fill="auto"/>
            <w:noWrap/>
            <w:vAlign w:val="bottom"/>
          </w:tcPr>
          <w:p w14:paraId="5AD10C9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p>
        </w:tc>
        <w:tc>
          <w:tcPr>
            <w:tcW w:w="765" w:type="dxa"/>
            <w:shd w:val="clear" w:color="auto" w:fill="auto"/>
            <w:noWrap/>
            <w:vAlign w:val="bottom"/>
          </w:tcPr>
          <w:p w14:paraId="20DCB1E8" w14:textId="77777777" w:rsidR="00EC46C0" w:rsidRPr="006E5165" w:rsidRDefault="00EC46C0"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.063</w:t>
            </w:r>
          </w:p>
        </w:tc>
        <w:tc>
          <w:tcPr>
            <w:tcW w:w="765" w:type="dxa"/>
            <w:shd w:val="clear" w:color="auto" w:fill="auto"/>
            <w:noWrap/>
            <w:vAlign w:val="bottom"/>
          </w:tcPr>
          <w:p w14:paraId="4DA1DBD6" w14:textId="77777777" w:rsidR="00EC46C0" w:rsidRPr="00732ED6" w:rsidRDefault="00EC46C0"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.012</w:t>
            </w:r>
          </w:p>
        </w:tc>
      </w:tr>
    </w:tbl>
    <w:bookmarkEnd w:id="2"/>
    <w:p w14:paraId="7B90A984" w14:textId="1612E7D8" w:rsidR="00EC46C0" w:rsidRPr="00732ED6" w:rsidRDefault="00C2397E" w:rsidP="00EC46C0">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EC46C0" w:rsidRPr="00732ED6">
        <w:rPr>
          <w:rFonts w:ascii="Times New Roman" w:hAnsi="Times New Roman" w:cs="Times New Roman"/>
          <w:sz w:val="24"/>
          <w:szCs w:val="24"/>
        </w:rPr>
        <w:t>The table presents effect sizes for bias, RMSE, and correlation in the estimation of person parameters, including abilities associated with both general factors (</w:t>
      </w:r>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g</w:t>
      </w:r>
      <w:r w:rsidR="00EC46C0" w:rsidRPr="00732ED6">
        <w:rPr>
          <w:rFonts w:ascii="Times New Roman" w:hAnsi="Times New Roman" w:cs="Times New Roman"/>
          <w:sz w:val="24"/>
          <w:szCs w:val="24"/>
        </w:rPr>
        <w:t>) and specific factors (</w:t>
      </w:r>
      <w:r w:rsidR="00EC46C0" w:rsidRPr="0073607F">
        <w:rPr>
          <w:rFonts w:ascii="Cambria Math" w:eastAsia="Times New Roman" w:hAnsi="Cambria Math" w:cs="Times New Roman"/>
          <w:i/>
          <w:iCs/>
          <w:color w:val="000000"/>
          <w:sz w:val="24"/>
          <w:szCs w:val="24"/>
        </w:rPr>
        <w:t>θ</w:t>
      </w:r>
      <w:r w:rsidR="00EC46C0"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The sources of variance considered include non-normality in general (</w:t>
      </w:r>
      <w:r w:rsidR="0024099B">
        <w:rPr>
          <w:rFonts w:ascii="Times New Roman" w:hAnsi="Times New Roman" w:cs="Times New Roman"/>
          <w:i/>
          <w:iCs/>
          <w:sz w:val="24"/>
          <w:szCs w:val="24"/>
        </w:rPr>
        <w:t>GF</w:t>
      </w:r>
      <w:r w:rsidR="00EC46C0" w:rsidRPr="00732ED6">
        <w:rPr>
          <w:rFonts w:ascii="Times New Roman" w:hAnsi="Times New Roman" w:cs="Times New Roman"/>
          <w:sz w:val="24"/>
          <w:szCs w:val="24"/>
        </w:rPr>
        <w:t>) and specific factors (</w:t>
      </w:r>
      <w:r w:rsidR="0024099B">
        <w:rPr>
          <w:rFonts w:ascii="Times New Roman" w:hAnsi="Times New Roman" w:cs="Times New Roman"/>
          <w:i/>
          <w:iCs/>
          <w:sz w:val="24"/>
          <w:szCs w:val="24"/>
        </w:rPr>
        <w:t>SF</w:t>
      </w:r>
      <w:r w:rsidR="00EC46C0" w:rsidRPr="00732ED6">
        <w:rPr>
          <w:rFonts w:ascii="Times New Roman" w:hAnsi="Times New Roman" w:cs="Times New Roman"/>
          <w:sz w:val="24"/>
          <w:szCs w:val="24"/>
        </w:rPr>
        <w:t>), the number of specific factors (</w:t>
      </w:r>
      <w:r w:rsidR="00EC46C0" w:rsidRPr="0073607F">
        <w:rPr>
          <w:rFonts w:ascii="Times New Roman" w:hAnsi="Times New Roman" w:cs="Times New Roman"/>
          <w:i/>
          <w:iCs/>
          <w:sz w:val="24"/>
          <w:szCs w:val="24"/>
        </w:rPr>
        <w:t>F</w:t>
      </w:r>
      <w:r w:rsidR="00EC46C0"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the number of items within factors (</w:t>
      </w:r>
      <w:r w:rsidR="00EC46C0" w:rsidRPr="0073607F">
        <w:rPr>
          <w:rFonts w:ascii="Times New Roman" w:hAnsi="Times New Roman" w:cs="Times New Roman"/>
          <w:i/>
          <w:iCs/>
          <w:sz w:val="24"/>
          <w:szCs w:val="24"/>
        </w:rPr>
        <w:t>I</w:t>
      </w:r>
      <w:r w:rsidR="0073607F" w:rsidRPr="0073607F">
        <w:rPr>
          <w:rFonts w:ascii="Times New Roman" w:hAnsi="Times New Roman" w:cs="Times New Roman"/>
          <w:i/>
          <w:iCs/>
          <w:sz w:val="24"/>
          <w:szCs w:val="24"/>
          <w:vertAlign w:val="subscript"/>
        </w:rPr>
        <w:t>s</w:t>
      </w:r>
      <w:r w:rsidR="00EC46C0" w:rsidRPr="00732ED6">
        <w:rPr>
          <w:rFonts w:ascii="Times New Roman" w:hAnsi="Times New Roman" w:cs="Times New Roman"/>
          <w:sz w:val="24"/>
          <w:szCs w:val="24"/>
        </w:rPr>
        <w:t>), sample size (</w:t>
      </w:r>
      <w:r w:rsidR="00EC46C0" w:rsidRPr="0073607F">
        <w:rPr>
          <w:rFonts w:ascii="Times New Roman" w:hAnsi="Times New Roman" w:cs="Times New Roman"/>
          <w:i/>
          <w:iCs/>
          <w:sz w:val="24"/>
          <w:szCs w:val="24"/>
        </w:rPr>
        <w:t>N</w:t>
      </w:r>
      <w:r w:rsidR="00EC46C0" w:rsidRPr="00732ED6">
        <w:rPr>
          <w:rFonts w:ascii="Times New Roman" w:hAnsi="Times New Roman" w:cs="Times New Roman"/>
          <w:sz w:val="24"/>
          <w:szCs w:val="24"/>
        </w:rPr>
        <w:t xml:space="preserve">), and their interactions. In the estimation of person parameters, two </w:t>
      </w:r>
      <w:r w:rsidR="0000566D">
        <w:rPr>
          <w:rFonts w:ascii="Times New Roman" w:hAnsi="Times New Roman" w:cs="Times New Roman"/>
          <w:sz w:val="24"/>
          <w:szCs w:val="24"/>
        </w:rPr>
        <w:t>methods (ML and MAP)</w:t>
      </w:r>
      <w:r w:rsidR="00EC46C0" w:rsidRPr="00732ED6">
        <w:rPr>
          <w:rFonts w:ascii="Times New Roman" w:hAnsi="Times New Roman" w:cs="Times New Roman"/>
          <w:sz w:val="24"/>
          <w:szCs w:val="24"/>
        </w:rPr>
        <w:t xml:space="preserve"> are employed as within-subject factors in this ANOVA test. Non-normality refers to deviations from a normal distribution in abilities or traits. Interactions are examined to explore how item sequencing and sample characteristics influence estimation accuracy.</w:t>
      </w:r>
    </w:p>
    <w:p w14:paraId="50791190" w14:textId="22D0E166" w:rsidR="009B7E47"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Pr>
          <w:rFonts w:ascii="Times New Roman" w:hAnsi="Times New Roman" w:cs="Times New Roman"/>
          <w:sz w:val="24"/>
          <w:szCs w:val="24"/>
        </w:rPr>
        <w:t>3</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 xml:space="preserve">factor </w:t>
      </w:r>
      <w:r w:rsidR="001E1AFC">
        <w:rPr>
          <w:rFonts w:ascii="Times New Roman" w:hAnsi="Times New Roman" w:cs="Times New Roman"/>
          <w:sz w:val="24"/>
          <w:szCs w:val="24"/>
        </w:rPr>
        <w:t>number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the number of items</w:t>
      </w:r>
      <w:r w:rsidR="001E1AFC">
        <w:rPr>
          <w:rFonts w:ascii="Times New Roman" w:hAnsi="Times New Roman" w:cs="Times New Roman"/>
          <w:sz w:val="24"/>
          <w:szCs w:val="24"/>
        </w:rPr>
        <w:t xml:space="preserve"> in each specific factor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and choice</w:t>
      </w:r>
      <w:r w:rsidR="00706F4B">
        <w:rPr>
          <w:rFonts w:ascii="Times New Roman" w:hAnsi="Times New Roman" w:cs="Times New Roman"/>
          <w:sz w:val="24"/>
          <w:szCs w:val="24"/>
        </w:rPr>
        <w:t xml:space="preserve"> of </w:t>
      </w:r>
      <w:r w:rsidR="00706F4B" w:rsidRPr="007E655B">
        <w:rPr>
          <w:rFonts w:ascii="Times New Roman" w:hAnsi="Times New Roman" w:cs="Times New Roman"/>
          <w:sz w:val="24"/>
          <w:szCs w:val="24"/>
        </w:rPr>
        <w:t>algorithm</w:t>
      </w:r>
      <w:r w:rsidR="007E655B" w:rsidRPr="007E655B">
        <w:rPr>
          <w:rFonts w:ascii="Times New Roman" w:hAnsi="Times New Roman" w:cs="Times New Roman"/>
          <w:sz w:val="24"/>
          <w:szCs w:val="24"/>
        </w:rPr>
        <w:t xml:space="preserve"> on the estimation of item parameters. Notably, the algorithm used exerted the most substantial impact on both the RMSE for estimating general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r w:rsidR="007E655B" w:rsidRPr="007E655B">
        <w:rPr>
          <w:rFonts w:ascii="Times New Roman" w:hAnsi="Times New Roman" w:cs="Times New Roman"/>
          <w:sz w:val="24"/>
          <w:szCs w:val="24"/>
        </w:rPr>
        <w:t>) and specific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factors, with RMSE values of .856 and .967, respectively, and a correlation for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r w:rsidR="007E655B" w:rsidRPr="007E655B">
        <w:rPr>
          <w:rFonts w:ascii="Times New Roman" w:hAnsi="Times New Roman" w:cs="Times New Roman"/>
          <w:sz w:val="24"/>
          <w:szCs w:val="24"/>
        </w:rPr>
        <w:t xml:space="preserve"> </w:t>
      </w:r>
      <w:r w:rsidR="009B7E47">
        <w:rPr>
          <w:rFonts w:ascii="Times New Roman" w:hAnsi="Times New Roman" w:cs="Times New Roman"/>
          <w:sz w:val="24"/>
          <w:szCs w:val="24"/>
        </w:rPr>
        <w:t xml:space="preserve">and </w:t>
      </w:r>
      <w:r w:rsidR="009B7E47" w:rsidRPr="003D20F0">
        <w:rPr>
          <w:rFonts w:ascii="Times New Roman" w:hAnsi="Times New Roman" w:cs="Times New Roman"/>
          <w:i/>
          <w:iCs/>
          <w:sz w:val="24"/>
          <w:szCs w:val="24"/>
        </w:rPr>
        <w:t>θ</w:t>
      </w:r>
      <w:r w:rsidR="009B7E47" w:rsidRPr="003D20F0">
        <w:rPr>
          <w:rFonts w:ascii="Times New Roman" w:hAnsi="Times New Roman" w:cs="Times New Roman"/>
          <w:i/>
          <w:iCs/>
          <w:sz w:val="24"/>
          <w:szCs w:val="24"/>
          <w:vertAlign w:val="subscript"/>
        </w:rPr>
        <w:t>s</w:t>
      </w:r>
      <w:r w:rsidR="009B7E47">
        <w:rPr>
          <w:rFonts w:ascii="Times New Roman" w:hAnsi="Times New Roman" w:cs="Times New Roman"/>
          <w:sz w:val="24"/>
          <w:szCs w:val="24"/>
        </w:rPr>
        <w:t xml:space="preserve"> </w:t>
      </w:r>
      <w:r w:rsidR="007E655B" w:rsidRPr="007E655B">
        <w:rPr>
          <w:rFonts w:ascii="Times New Roman" w:hAnsi="Times New Roman" w:cs="Times New Roman"/>
          <w:sz w:val="24"/>
          <w:szCs w:val="24"/>
        </w:rPr>
        <w:t>estimation of .827</w:t>
      </w:r>
      <w:r w:rsidR="009B7E47">
        <w:rPr>
          <w:rFonts w:ascii="Times New Roman" w:hAnsi="Times New Roman" w:cs="Times New Roman"/>
          <w:sz w:val="24"/>
          <w:szCs w:val="24"/>
        </w:rPr>
        <w:t xml:space="preserve"> and .360, respectively</w:t>
      </w:r>
      <w:r w:rsidR="007E655B" w:rsidRPr="007E655B">
        <w:rPr>
          <w:rFonts w:ascii="Times New Roman" w:hAnsi="Times New Roman" w:cs="Times New Roman"/>
          <w:sz w:val="24"/>
          <w:szCs w:val="24"/>
        </w:rPr>
        <w:t>. This suggests that the choice of algorithm is pivotal in achieving accurate item parameter estimations.</w:t>
      </w:r>
    </w:p>
    <w:p w14:paraId="5C1DD212" w14:textId="4EB4D35C" w:rsidR="009B7E47" w:rsidRDefault="00706F4B" w:rsidP="009B7E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Furthermore</w:t>
      </w:r>
      <w:r w:rsidR="00B365C7" w:rsidRPr="00B365C7">
        <w:rPr>
          <w:rFonts w:ascii="Times New Roman" w:hAnsi="Times New Roman" w:cs="Times New Roman"/>
          <w:sz w:val="24"/>
          <w:szCs w:val="24"/>
        </w:rPr>
        <w:t xml:space="preserve">, the interaction between </w:t>
      </w:r>
      <w:r w:rsidRPr="00706F4B">
        <w:rPr>
          <w:rFonts w:ascii="Times New Roman" w:hAnsi="Times New Roman" w:cs="Times New Roman"/>
          <w:sz w:val="24"/>
          <w:szCs w:val="24"/>
        </w:rPr>
        <w:t>the number of items in each specific factor (</w:t>
      </w:r>
      <w:r w:rsidRPr="003D20F0">
        <w:rPr>
          <w:rFonts w:ascii="Times New Roman" w:hAnsi="Times New Roman" w:cs="Times New Roman"/>
          <w:i/>
          <w:iCs/>
          <w:sz w:val="24"/>
          <w:szCs w:val="24"/>
        </w:rPr>
        <w:t>I</w:t>
      </w:r>
      <w:r w:rsidRPr="003D20F0">
        <w:rPr>
          <w:rFonts w:ascii="Times New Roman" w:hAnsi="Times New Roman" w:cs="Times New Roman"/>
          <w:i/>
          <w:iCs/>
          <w:sz w:val="24"/>
          <w:szCs w:val="24"/>
          <w:vertAlign w:val="subscript"/>
        </w:rPr>
        <w:t>s</w:t>
      </w:r>
      <w:r w:rsidRPr="00706F4B">
        <w:rPr>
          <w:rFonts w:ascii="Times New Roman" w:hAnsi="Times New Roman" w:cs="Times New Roman"/>
          <w:sz w:val="24"/>
          <w:szCs w:val="24"/>
        </w:rPr>
        <w:t xml:space="preserve">) </w:t>
      </w:r>
      <w:r w:rsidR="00B365C7" w:rsidRPr="00B365C7">
        <w:rPr>
          <w:rFonts w:ascii="Times New Roman" w:hAnsi="Times New Roman" w:cs="Times New Roman"/>
          <w:sz w:val="24"/>
          <w:szCs w:val="24"/>
        </w:rPr>
        <w:t xml:space="preserve">and the algorithm significantly affected the RMSE for </w:t>
      </w:r>
      <w:r w:rsidR="00B365C7">
        <w:rPr>
          <w:rFonts w:ascii="Times New Roman" w:hAnsi="Times New Roman" w:cs="Times New Roman"/>
          <w:sz w:val="24"/>
          <w:szCs w:val="24"/>
        </w:rPr>
        <w:t xml:space="preserve">both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Pr>
          <w:rFonts w:ascii="Times New Roman" w:hAnsi="Times New Roman" w:cs="Times New Roman"/>
          <w:sz w:val="24"/>
          <w:szCs w:val="24"/>
        </w:rPr>
        <w:t xml:space="preserve"> and</w:t>
      </w:r>
      <w:r w:rsidR="00B365C7" w:rsidRPr="00B365C7">
        <w:rPr>
          <w:rFonts w:ascii="Times New Roman" w:hAnsi="Times New Roman" w:cs="Times New Roman"/>
          <w:sz w:val="24"/>
          <w:szCs w:val="24"/>
        </w:rPr>
        <w:t xml:space="preserve">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s</w:t>
      </w:r>
      <w:r w:rsidR="00B365C7" w:rsidRPr="00B365C7">
        <w:rPr>
          <w:rFonts w:ascii="Times New Roman" w:hAnsi="Times New Roman" w:cs="Times New Roman"/>
          <w:sz w:val="24"/>
          <w:szCs w:val="24"/>
        </w:rPr>
        <w:t xml:space="preserve"> estimations, indicating that the complexity of model specifications can profoundly influence estimation accuracy. Specifically, the correlation between estimated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sidRPr="00B365C7">
        <w:rPr>
          <w:rFonts w:ascii="Times New Roman" w:hAnsi="Times New Roman" w:cs="Times New Roman"/>
          <w:sz w:val="24"/>
          <w:szCs w:val="24"/>
        </w:rPr>
        <w:t xml:space="preserve"> and simulated </w:t>
      </w:r>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r w:rsidR="00B365C7" w:rsidRPr="00B365C7">
        <w:rPr>
          <w:rFonts w:ascii="Times New Roman" w:hAnsi="Times New Roman" w:cs="Times New Roman"/>
          <w:sz w:val="24"/>
          <w:szCs w:val="24"/>
        </w:rPr>
        <w:t xml:space="preserve"> for this interaction was notably high (.537), underscoring </w:t>
      </w:r>
      <w:r w:rsidRPr="00706F4B">
        <w:rPr>
          <w:rFonts w:ascii="Times New Roman" w:hAnsi="Times New Roman" w:cs="Times New Roman"/>
          <w:sz w:val="24"/>
          <w:szCs w:val="24"/>
        </w:rPr>
        <w:t>the need to simultaneously consider these factors to enhance the accuracy of the model.</w:t>
      </w:r>
    </w:p>
    <w:p w14:paraId="556F06B2" w14:textId="1FCF2943" w:rsidR="00B365C7" w:rsidRDefault="00B365C7" w:rsidP="009B7E47">
      <w:pPr>
        <w:spacing w:after="0" w:line="480" w:lineRule="auto"/>
        <w:ind w:firstLine="720"/>
        <w:rPr>
          <w:rFonts w:ascii="Times New Roman" w:hAnsi="Times New Roman" w:cs="Times New Roman"/>
          <w:sz w:val="24"/>
          <w:szCs w:val="24"/>
        </w:rPr>
      </w:pPr>
      <w:r w:rsidRPr="00B365C7">
        <w:rPr>
          <w:rFonts w:ascii="Times New Roman" w:hAnsi="Times New Roman" w:cs="Times New Roman"/>
          <w:sz w:val="24"/>
          <w:szCs w:val="24"/>
        </w:rPr>
        <w:t>Interestingly, the presence of non-normality in general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and specific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showed distinct effects on the bias and RMSE, highlighting the nuanced role that distributional characteristics play in psychometric analysis</w:t>
      </w:r>
      <w:r w:rsidR="00BA648B">
        <w:rPr>
          <w:rFonts w:ascii="Times New Roman" w:hAnsi="Times New Roman" w:cs="Times New Roman"/>
          <w:sz w:val="24"/>
          <w:szCs w:val="24"/>
        </w:rPr>
        <w:t xml:space="preserve">. </w:t>
      </w:r>
      <w:r w:rsidRPr="00B365C7">
        <w:rPr>
          <w:rFonts w:ascii="Times New Roman" w:hAnsi="Times New Roman" w:cs="Times New Roman"/>
          <w:sz w:val="24"/>
          <w:szCs w:val="24"/>
        </w:rPr>
        <w:t xml:space="preserve">Particularly, </w:t>
      </w:r>
      <w:r w:rsidR="0000566D" w:rsidRPr="0000566D">
        <w:rPr>
          <w:rFonts w:ascii="Times New Roman" w:hAnsi="Times New Roman" w:cs="Times New Roman"/>
          <w:i/>
          <w:iCs/>
          <w:sz w:val="24"/>
          <w:szCs w:val="24"/>
        </w:rPr>
        <w:t>GF</w:t>
      </w:r>
      <w:r w:rsidR="00BA648B">
        <w:rPr>
          <w:rFonts w:ascii="Times New Roman" w:hAnsi="Times New Roman" w:cs="Times New Roman"/>
          <w:sz w:val="24"/>
          <w:szCs w:val="24"/>
        </w:rPr>
        <w:t xml:space="preserve"> had a significant impact on the Bias of </w:t>
      </w:r>
      <w:r w:rsidR="00BA648B">
        <w:rPr>
          <w:rFonts w:ascii="Cambria Math" w:eastAsia="Times New Roman" w:hAnsi="Cambria Math" w:cs="Times New Roman"/>
          <w:color w:val="000000"/>
          <w:sz w:val="24"/>
          <w:szCs w:val="24"/>
        </w:rPr>
        <w:t>θ</w:t>
      </w:r>
      <w:r w:rsidR="00BA648B" w:rsidRPr="00732ED6">
        <w:rPr>
          <w:rFonts w:ascii="Times New Roman" w:eastAsia="Times New Roman" w:hAnsi="Times New Roman" w:cs="Times New Roman"/>
          <w:color w:val="000000"/>
          <w:sz w:val="24"/>
          <w:szCs w:val="24"/>
          <w:vertAlign w:val="subscript"/>
        </w:rPr>
        <w:t>g</w:t>
      </w:r>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(.163) and the RMSE of </w:t>
      </w:r>
      <w:r w:rsidR="00BA648B">
        <w:rPr>
          <w:rFonts w:ascii="Cambria Math" w:eastAsia="Times New Roman" w:hAnsi="Cambria Math" w:cs="Times New Roman"/>
          <w:color w:val="000000"/>
          <w:sz w:val="24"/>
          <w:szCs w:val="24"/>
        </w:rPr>
        <w:t>θ</w:t>
      </w:r>
      <w:r w:rsidR="00BA648B">
        <w:rPr>
          <w:rFonts w:ascii="Times New Roman" w:eastAsia="Times New Roman" w:hAnsi="Times New Roman" w:cs="Times New Roman"/>
          <w:color w:val="000000"/>
          <w:sz w:val="24"/>
          <w:szCs w:val="24"/>
          <w:vertAlign w:val="subscript"/>
        </w:rPr>
        <w:t>s</w:t>
      </w:r>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(.082). Moreover, </w:t>
      </w:r>
      <w:r w:rsidR="0000566D" w:rsidRPr="0000566D">
        <w:rPr>
          <w:rFonts w:ascii="Times New Roman" w:hAnsi="Times New Roman" w:cs="Times New Roman"/>
          <w:i/>
          <w:iCs/>
          <w:sz w:val="24"/>
          <w:szCs w:val="24"/>
        </w:rPr>
        <w:t>GF</w:t>
      </w:r>
      <w:r w:rsidR="0000566D" w:rsidRPr="00B365C7">
        <w:rPr>
          <w:rFonts w:ascii="Times New Roman" w:hAnsi="Times New Roman" w:cs="Times New Roman"/>
          <w:sz w:val="24"/>
          <w:szCs w:val="24"/>
        </w:rPr>
        <w:t xml:space="preserve"> </w:t>
      </w:r>
      <w:r w:rsidRPr="00B365C7">
        <w:rPr>
          <w:rFonts w:ascii="Times New Roman" w:hAnsi="Times New Roman" w:cs="Times New Roman"/>
          <w:sz w:val="24"/>
          <w:szCs w:val="24"/>
        </w:rPr>
        <w:t>had a more pronounced effect on the correlation between estimated and simulated θ</w:t>
      </w:r>
      <w:r w:rsidRPr="00C96198">
        <w:rPr>
          <w:rFonts w:ascii="Times New Roman" w:hAnsi="Times New Roman" w:cs="Times New Roman"/>
          <w:sz w:val="24"/>
          <w:szCs w:val="24"/>
          <w:vertAlign w:val="subscript"/>
        </w:rPr>
        <w:t>g</w:t>
      </w:r>
      <w:r w:rsidRPr="00B365C7">
        <w:rPr>
          <w:rFonts w:ascii="Times New Roman" w:hAnsi="Times New Roman" w:cs="Times New Roman"/>
          <w:sz w:val="24"/>
          <w:szCs w:val="24"/>
        </w:rPr>
        <w:t xml:space="preserve"> (.165), compared to </w:t>
      </w:r>
      <w:r w:rsidR="0000566D">
        <w:rPr>
          <w:rFonts w:ascii="Times New Roman" w:hAnsi="Times New Roman" w:cs="Times New Roman"/>
          <w:i/>
          <w:iCs/>
          <w:sz w:val="24"/>
          <w:szCs w:val="24"/>
        </w:rPr>
        <w:t>S</w:t>
      </w:r>
      <w:r w:rsidR="0000566D" w:rsidRPr="0000566D">
        <w:rPr>
          <w:rFonts w:ascii="Times New Roman" w:hAnsi="Times New Roman" w:cs="Times New Roman"/>
          <w:i/>
          <w:iCs/>
          <w:sz w:val="24"/>
          <w:szCs w:val="24"/>
        </w:rPr>
        <w:t>F</w:t>
      </w:r>
      <w:r w:rsidRPr="00B365C7">
        <w:rPr>
          <w:rFonts w:ascii="Times New Roman" w:hAnsi="Times New Roman" w:cs="Times New Roman"/>
          <w:sz w:val="24"/>
          <w:szCs w:val="24"/>
        </w:rPr>
        <w:t>, which significantly impacted the correlation for θ</w:t>
      </w:r>
      <w:r w:rsidRPr="00C96198">
        <w:rPr>
          <w:rFonts w:ascii="Times New Roman" w:hAnsi="Times New Roman" w:cs="Times New Roman"/>
          <w:sz w:val="24"/>
          <w:szCs w:val="24"/>
          <w:vertAlign w:val="subscript"/>
        </w:rPr>
        <w:t>s</w:t>
      </w:r>
      <w:r w:rsidRPr="00B365C7">
        <w:rPr>
          <w:rFonts w:ascii="Times New Roman" w:hAnsi="Times New Roman" w:cs="Times New Roman"/>
          <w:sz w:val="24"/>
          <w:szCs w:val="24"/>
        </w:rPr>
        <w:t xml:space="preserve"> (.128).</w:t>
      </w:r>
    </w:p>
    <w:p w14:paraId="4ECEC456" w14:textId="224D3087" w:rsidR="00C96198" w:rsidRDefault="00BA648B" w:rsidP="009B7E47">
      <w:pPr>
        <w:spacing w:after="0" w:line="480" w:lineRule="auto"/>
        <w:ind w:firstLine="720"/>
        <w:rPr>
          <w:rFonts w:ascii="Times New Roman" w:hAnsi="Times New Roman" w:cs="Times New Roman"/>
          <w:sz w:val="24"/>
          <w:szCs w:val="24"/>
        </w:rPr>
      </w:pPr>
      <w:r w:rsidRPr="00BA648B">
        <w:rPr>
          <w:rFonts w:ascii="Times New Roman" w:hAnsi="Times New Roman" w:cs="Times New Roman"/>
          <w:sz w:val="24"/>
          <w:szCs w:val="24"/>
        </w:rPr>
        <w:t xml:space="preserve">The findings also illustrate the critical role of </w:t>
      </w:r>
      <w:r w:rsidR="00EC4F12">
        <w:rPr>
          <w:rFonts w:ascii="Times New Roman" w:hAnsi="Times New Roman" w:cs="Times New Roman"/>
          <w:sz w:val="24"/>
          <w:szCs w:val="24"/>
        </w:rPr>
        <w:t xml:space="preserve">specific </w:t>
      </w:r>
      <w:r w:rsidR="00EC4F12" w:rsidRPr="007E655B">
        <w:rPr>
          <w:rFonts w:ascii="Times New Roman" w:hAnsi="Times New Roman" w:cs="Times New Roman"/>
          <w:sz w:val="24"/>
          <w:szCs w:val="24"/>
        </w:rPr>
        <w:t xml:space="preserve">factor </w:t>
      </w:r>
      <w:r w:rsidR="00EC4F12">
        <w:rPr>
          <w:rFonts w:ascii="Times New Roman" w:hAnsi="Times New Roman" w:cs="Times New Roman"/>
          <w:sz w:val="24"/>
          <w:szCs w:val="24"/>
        </w:rPr>
        <w:t>number</w:t>
      </w:r>
      <w:r w:rsidR="00EC4F12" w:rsidRPr="007E655B">
        <w:rPr>
          <w:rFonts w:ascii="Times New Roman" w:hAnsi="Times New Roman" w:cs="Times New Roman"/>
          <w:sz w:val="24"/>
          <w:szCs w:val="24"/>
        </w:rPr>
        <w:t xml:space="preserve">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sidRPr="007E655B">
        <w:rPr>
          <w:rFonts w:ascii="Times New Roman" w:hAnsi="Times New Roman" w:cs="Times New Roman"/>
          <w:sz w:val="24"/>
          <w:szCs w:val="24"/>
        </w:rPr>
        <w:t xml:space="preserve">), </w:t>
      </w:r>
      <w:r w:rsidRPr="00BA648B">
        <w:rPr>
          <w:rFonts w:ascii="Times New Roman" w:hAnsi="Times New Roman" w:cs="Times New Roman"/>
          <w:sz w:val="24"/>
          <w:szCs w:val="24"/>
        </w:rPr>
        <w:t>item number</w:t>
      </w:r>
      <w:r w:rsidR="00EC4F12">
        <w:rPr>
          <w:rFonts w:ascii="Times New Roman" w:hAnsi="Times New Roman" w:cs="Times New Roman"/>
          <w:sz w:val="24"/>
          <w:szCs w:val="24"/>
        </w:rPr>
        <w:t xml:space="preserve"> in each specific factor</w:t>
      </w:r>
      <w:r w:rsidRPr="00BA648B">
        <w:rPr>
          <w:rFonts w:ascii="Times New Roman" w:hAnsi="Times New Roman" w:cs="Times New Roman"/>
          <w:sz w:val="24"/>
          <w:szCs w:val="24"/>
        </w:rPr>
        <w:t xml:space="preserve"> (</w:t>
      </w:r>
      <w:r w:rsidRPr="00052025">
        <w:rPr>
          <w:rFonts w:ascii="Times New Roman" w:hAnsi="Times New Roman" w:cs="Times New Roman"/>
          <w:i/>
          <w:iCs/>
          <w:sz w:val="24"/>
          <w:szCs w:val="24"/>
        </w:rPr>
        <w:t>I</w:t>
      </w:r>
      <w:r w:rsidRPr="00052025">
        <w:rPr>
          <w:rFonts w:ascii="Times New Roman" w:hAnsi="Times New Roman" w:cs="Times New Roman"/>
          <w:i/>
          <w:iCs/>
          <w:sz w:val="24"/>
          <w:szCs w:val="24"/>
          <w:vertAlign w:val="subscript"/>
        </w:rPr>
        <w:t>s</w:t>
      </w:r>
      <w:r w:rsidRPr="00BA648B">
        <w:rPr>
          <w:rFonts w:ascii="Times New Roman" w:hAnsi="Times New Roman" w:cs="Times New Roman"/>
          <w:sz w:val="24"/>
          <w:szCs w:val="24"/>
        </w:rPr>
        <w:t>) and sample size (</w:t>
      </w:r>
      <w:r w:rsidRPr="00052025">
        <w:rPr>
          <w:rFonts w:ascii="Times New Roman" w:hAnsi="Times New Roman" w:cs="Times New Roman"/>
          <w:i/>
          <w:iCs/>
          <w:sz w:val="24"/>
          <w:szCs w:val="24"/>
        </w:rPr>
        <w:t>N</w:t>
      </w:r>
      <w:r w:rsidRPr="00BA648B">
        <w:rPr>
          <w:rFonts w:ascii="Times New Roman" w:hAnsi="Times New Roman" w:cs="Times New Roman"/>
          <w:sz w:val="24"/>
          <w:szCs w:val="24"/>
        </w:rPr>
        <w:t>) influencing the RMSE and correlation outcomes, with larger effects observed for item number across the estimation accuracy metrics. This reinforces the notion that both the quantity of items</w:t>
      </w:r>
      <w:r w:rsidR="00EC4F12">
        <w:rPr>
          <w:rFonts w:ascii="Times New Roman" w:hAnsi="Times New Roman" w:cs="Times New Roman"/>
          <w:sz w:val="24"/>
          <w:szCs w:val="24"/>
        </w:rPr>
        <w:t xml:space="preserve"> (</w:t>
      </w:r>
      <w:r w:rsidR="00C742E8">
        <w:rPr>
          <w:rFonts w:ascii="Times New Roman" w:hAnsi="Times New Roman" w:cs="Times New Roman"/>
          <w:sz w:val="24"/>
          <w:szCs w:val="24"/>
        </w:rPr>
        <w:t>includ</w:t>
      </w:r>
      <w:r w:rsidR="00EC4F12">
        <w:rPr>
          <w:rFonts w:ascii="Times New Roman" w:hAnsi="Times New Roman" w:cs="Times New Roman"/>
          <w:sz w:val="24"/>
          <w:szCs w:val="24"/>
        </w:rPr>
        <w:t xml:space="preserve">ing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 xml:space="preserve"> and </w:t>
      </w:r>
      <w:r w:rsidR="00EC4F12" w:rsidRPr="00052025">
        <w:rPr>
          <w:rFonts w:ascii="Times New Roman" w:hAnsi="Times New Roman" w:cs="Times New Roman"/>
          <w:i/>
          <w:iCs/>
          <w:sz w:val="24"/>
          <w:szCs w:val="24"/>
        </w:rPr>
        <w:t>I</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w:t>
      </w:r>
      <w:r w:rsidRPr="00BA648B">
        <w:rPr>
          <w:rFonts w:ascii="Times New Roman" w:hAnsi="Times New Roman" w:cs="Times New Roman"/>
          <w:sz w:val="24"/>
          <w:szCs w:val="24"/>
        </w:rPr>
        <w:t xml:space="preserve"> and the breadth of the sample are fundamental considerations in the construction and evaluation of psychological and educational assessments.</w:t>
      </w:r>
    </w:p>
    <w:p w14:paraId="334FCFD3" w14:textId="7F0433E9" w:rsidR="00764AFD" w:rsidRPr="00872C38" w:rsidRDefault="006446BD" w:rsidP="006446BD">
      <w:pPr>
        <w:spacing w:after="0" w:line="480" w:lineRule="auto"/>
        <w:rPr>
          <w:rFonts w:ascii="Times New Roman" w:hAnsi="Times New Roman" w:cs="Times New Roman"/>
          <w:b/>
          <w:bCs/>
          <w:sz w:val="24"/>
          <w:szCs w:val="24"/>
        </w:rPr>
      </w:pPr>
      <w:r w:rsidRPr="00872C38">
        <w:rPr>
          <w:rFonts w:ascii="Times New Roman" w:hAnsi="Times New Roman" w:cs="Times New Roman"/>
          <w:b/>
          <w:bCs/>
          <w:sz w:val="24"/>
          <w:szCs w:val="24"/>
        </w:rPr>
        <w:t>Figure 3</w:t>
      </w:r>
    </w:p>
    <w:p w14:paraId="3C46174E" w14:textId="211A4E4D" w:rsidR="00872C38" w:rsidRDefault="00090C22" w:rsidP="00872C3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Bias of </w:t>
      </w:r>
      <w:r w:rsidR="00872C38">
        <w:rPr>
          <w:rFonts w:ascii="Times New Roman" w:hAnsi="Times New Roman" w:cs="Times New Roman"/>
          <w:i/>
          <w:iCs/>
          <w:sz w:val="24"/>
          <w:szCs w:val="24"/>
        </w:rPr>
        <w:t>Person Location</w:t>
      </w:r>
      <w:r w:rsidR="009A1E14">
        <w:rPr>
          <w:rFonts w:ascii="Times New Roman" w:hAnsi="Times New Roman" w:cs="Times New Roman"/>
          <w:i/>
          <w:iCs/>
          <w:sz w:val="24"/>
          <w:szCs w:val="24"/>
        </w:rPr>
        <w:t xml:space="preserve"> (</w:t>
      </w:r>
      <w:r w:rsidR="009A1E14">
        <w:rPr>
          <w:rFonts w:ascii="Cambria Math" w:hAnsi="Cambria Math" w:cs="Times New Roman"/>
          <w:i/>
          <w:iCs/>
          <w:sz w:val="24"/>
          <w:szCs w:val="24"/>
        </w:rPr>
        <w:t>𝜃</w:t>
      </w:r>
      <w:r w:rsidR="009A1E14">
        <w:rPr>
          <w:rFonts w:ascii="Times New Roman" w:hAnsi="Times New Roman" w:cs="Times New Roman"/>
          <w:i/>
          <w:iCs/>
          <w:sz w:val="24"/>
          <w:szCs w:val="24"/>
        </w:rPr>
        <w:t>)</w:t>
      </w:r>
      <w:r w:rsidR="00872C38">
        <w:rPr>
          <w:rFonts w:ascii="Times New Roman" w:hAnsi="Times New Roman" w:cs="Times New Roman"/>
          <w:i/>
          <w:iCs/>
          <w:sz w:val="24"/>
          <w:szCs w:val="24"/>
        </w:rPr>
        <w:t xml:space="preserve"> </w:t>
      </w:r>
      <w:r w:rsidR="00121809">
        <w:rPr>
          <w:rFonts w:ascii="Times New Roman" w:hAnsi="Times New Roman" w:cs="Times New Roman"/>
          <w:i/>
          <w:iCs/>
          <w:sz w:val="24"/>
          <w:szCs w:val="24"/>
        </w:rPr>
        <w:t>Estimation</w:t>
      </w:r>
      <w:r>
        <w:rPr>
          <w:rFonts w:ascii="Times New Roman" w:hAnsi="Times New Roman" w:cs="Times New Roman"/>
          <w:i/>
          <w:iCs/>
          <w:sz w:val="24"/>
          <w:szCs w:val="24"/>
        </w:rPr>
        <w:t xml:space="preserve"> </w:t>
      </w:r>
      <w:r w:rsidR="00D94BC4">
        <w:rPr>
          <w:rFonts w:ascii="Times New Roman" w:hAnsi="Times New Roman" w:cs="Times New Roman"/>
          <w:i/>
          <w:iCs/>
          <w:sz w:val="24"/>
          <w:szCs w:val="24"/>
        </w:rPr>
        <w:t>on General and Specific Factor</w:t>
      </w:r>
      <w:r w:rsidR="00872C38">
        <w:rPr>
          <w:rFonts w:ascii="Times New Roman" w:hAnsi="Times New Roman" w:cs="Times New Roman"/>
          <w:i/>
          <w:iCs/>
          <w:sz w:val="24"/>
          <w:szCs w:val="24"/>
        </w:rPr>
        <w:t xml:space="preserve"> </w:t>
      </w:r>
    </w:p>
    <w:p w14:paraId="1AB7D534" w14:textId="5D3E1BA5"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EB2AD2" wp14:editId="0768B236">
            <wp:extent cx="2959044" cy="2743200"/>
            <wp:effectExtent l="0" t="0" r="0" b="0"/>
            <wp:docPr id="72999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044" cy="2743200"/>
                    </a:xfrm>
                    <a:prstGeom prst="rect">
                      <a:avLst/>
                    </a:prstGeom>
                    <a:noFill/>
                    <a:ln>
                      <a:noFill/>
                    </a:ln>
                  </pic:spPr>
                </pic:pic>
              </a:graphicData>
            </a:graphic>
          </wp:inline>
        </w:drawing>
      </w:r>
      <w:r w:rsidR="009A1E14">
        <w:rPr>
          <w:rFonts w:ascii="Times New Roman" w:hAnsi="Times New Roman" w:cs="Times New Roman"/>
          <w:noProof/>
          <w:sz w:val="24"/>
          <w:szCs w:val="24"/>
        </w:rPr>
        <w:drawing>
          <wp:inline distT="0" distB="0" distL="0" distR="0" wp14:anchorId="064AEBA2" wp14:editId="033E52F6">
            <wp:extent cx="2959043" cy="2743200"/>
            <wp:effectExtent l="0" t="0" r="0" b="0"/>
            <wp:docPr id="21893593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35935" name="Picture 2"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043" cy="2743200"/>
                    </a:xfrm>
                    <a:prstGeom prst="rect">
                      <a:avLst/>
                    </a:prstGeom>
                    <a:noFill/>
                    <a:ln>
                      <a:noFill/>
                    </a:ln>
                  </pic:spPr>
                </pic:pic>
              </a:graphicData>
            </a:graphic>
          </wp:inline>
        </w:drawing>
      </w:r>
    </w:p>
    <w:p w14:paraId="7DB93AB0" w14:textId="2DD100D3" w:rsidR="00F96BFE" w:rsidRDefault="00F96BFE" w:rsidP="006446BD">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60751C" w:rsidRPr="0060751C">
        <w:rPr>
          <w:rFonts w:ascii="Times New Roman" w:hAnsi="Times New Roman" w:cs="Times New Roman"/>
          <w:sz w:val="24"/>
          <w:szCs w:val="24"/>
        </w:rPr>
        <w:t xml:space="preserve">The Maximum A Posteriori (MAP) estimation method is depicted by the solid line, while the Maximum Likelihood (ML) estimation method is represented by the dashed line. The </w:t>
      </w:r>
      <w:r w:rsidR="0060751C">
        <w:rPr>
          <w:rFonts w:ascii="Times New Roman" w:hAnsi="Times New Roman" w:cs="Times New Roman"/>
          <w:sz w:val="24"/>
          <w:szCs w:val="24"/>
        </w:rPr>
        <w:t>left</w:t>
      </w:r>
      <w:r w:rsidR="0060751C" w:rsidRPr="0060751C">
        <w:rPr>
          <w:rFonts w:ascii="Times New Roman" w:hAnsi="Times New Roman" w:cs="Times New Roman"/>
          <w:sz w:val="24"/>
          <w:szCs w:val="24"/>
        </w:rPr>
        <w:t xml:space="preserve"> figure relates to the general factor, and the </w:t>
      </w:r>
      <w:r w:rsidR="0060751C">
        <w:rPr>
          <w:rFonts w:ascii="Times New Roman" w:hAnsi="Times New Roman" w:cs="Times New Roman"/>
          <w:sz w:val="24"/>
          <w:szCs w:val="24"/>
        </w:rPr>
        <w:t>right</w:t>
      </w:r>
      <w:r w:rsidR="0060751C" w:rsidRPr="0060751C">
        <w:rPr>
          <w:rFonts w:ascii="Times New Roman" w:hAnsi="Times New Roman" w:cs="Times New Roman"/>
          <w:sz w:val="24"/>
          <w:szCs w:val="24"/>
        </w:rPr>
        <w:t xml:space="preserve"> figure to the specific factor. </w:t>
      </w:r>
    </w:p>
    <w:p w14:paraId="57D9112A" w14:textId="736CE04C" w:rsidR="00D94BC4" w:rsidRDefault="00D92A25" w:rsidP="00D92A25">
      <w:pPr>
        <w:spacing w:after="0" w:line="480" w:lineRule="auto"/>
        <w:ind w:firstLine="720"/>
        <w:rPr>
          <w:rFonts w:ascii="Times New Roman" w:hAnsi="Times New Roman" w:cs="Times New Roman"/>
          <w:sz w:val="24"/>
          <w:szCs w:val="24"/>
        </w:rPr>
      </w:pPr>
      <w:r w:rsidRPr="00D92A25">
        <w:rPr>
          <w:rFonts w:ascii="Times New Roman" w:hAnsi="Times New Roman" w:cs="Times New Roman"/>
          <w:sz w:val="24"/>
          <w:szCs w:val="24"/>
        </w:rPr>
        <w:t xml:space="preserve">In Figure 3, on the left side, where a normal distribution of theta on the general factor is depicted, both MAP and ML algorithms start with equivalent biases at the origin point. However, as the distribution shifts from normal to non-normal, a clear divergence between the algorithms emerges. The ML estimation shows a pronounced increase in bias, illustrated by the steeper gradient of the dashed line, whereas the MAP estimation exhibits a more moderate rise in bias, as indicated by the solid line's less steep ascent. This visual contrast highlights the differential sensitivity of the MAP and ML estimations to deviations from a normal distribution in </w:t>
      </w:r>
      <w:r w:rsidR="00090C22">
        <w:rPr>
          <w:rFonts w:ascii="Times New Roman" w:hAnsi="Times New Roman" w:cs="Times New Roman"/>
          <w:sz w:val="24"/>
          <w:szCs w:val="24"/>
        </w:rPr>
        <w:t>theta on general factor</w:t>
      </w:r>
      <w:r w:rsidRPr="00D92A25">
        <w:rPr>
          <w:rFonts w:ascii="Times New Roman" w:hAnsi="Times New Roman" w:cs="Times New Roman"/>
          <w:sz w:val="24"/>
          <w:szCs w:val="24"/>
        </w:rPr>
        <w:t>, revealing a complex interaction between the chosen algorithm and distribution characteristics that affects estimation bias in the assessment of person location. On the right side of Figure 3, while the MAP algorithm's performance remains consistent between normal and non-normal distributions of theta on the specific factor, the ML algorithm demonstrates a significant increase in bias, depicted by the steeply rising dashed line.</w:t>
      </w:r>
    </w:p>
    <w:p w14:paraId="19B56C60" w14:textId="65FE8860"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lastRenderedPageBreak/>
        <w:t>Figure 4</w:t>
      </w:r>
    </w:p>
    <w:p w14:paraId="2FA6F3B1" w14:textId="332CAE32" w:rsidR="00090C22" w:rsidRDefault="00090C22" w:rsidP="00090C2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General Factor</w:t>
      </w:r>
    </w:p>
    <w:p w14:paraId="29F49DDF" w14:textId="77777777"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89B18" wp14:editId="659E99E2">
            <wp:extent cx="5932805" cy="2966720"/>
            <wp:effectExtent l="0" t="0" r="0" b="5080"/>
            <wp:docPr id="1252528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4003A764" w14:textId="5DE4CE73" w:rsidR="00EB476B" w:rsidRDefault="0060751C" w:rsidP="0060751C">
      <w:pPr>
        <w:spacing w:after="0" w:line="480" w:lineRule="auto"/>
        <w:rPr>
          <w:rFonts w:ascii="Times New Roman" w:hAnsi="Times New Roman" w:cs="Times New Roman"/>
          <w:sz w:val="24"/>
          <w:szCs w:val="24"/>
        </w:rPr>
      </w:pPr>
      <w:r w:rsidRPr="0060751C">
        <w:rPr>
          <w:rFonts w:ascii="Times New Roman" w:hAnsi="Times New Roman" w:cs="Times New Roman"/>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60751C">
        <w:rPr>
          <w:rFonts w:ascii="Times New Roman" w:hAnsi="Times New Roman" w:cs="Times New Roman"/>
          <w:sz w:val="24"/>
          <w:szCs w:val="24"/>
        </w:rPr>
        <w:t>Fg</w:t>
      </w:r>
      <w:proofErr w:type="spellEnd"/>
      <w:r w:rsidRPr="0060751C">
        <w:rPr>
          <w:rFonts w:ascii="Times New Roman" w:hAnsi="Times New Roman" w:cs="Times New Roman"/>
          <w:sz w:val="24"/>
          <w:szCs w:val="24"/>
        </w:rPr>
        <w:t>) and specific factor (Fs). The analysis is further stratified by the number of specific factors (Factor 2 and Factor 4). Solid lines indicate MAP estimates, while dashed lines represent ML estimates.</w:t>
      </w:r>
    </w:p>
    <w:p w14:paraId="7FDF517C" w14:textId="0EB1A41D" w:rsidR="006446BD" w:rsidRDefault="008979CB" w:rsidP="008979CB">
      <w:pPr>
        <w:spacing w:after="0" w:line="480" w:lineRule="auto"/>
        <w:ind w:firstLine="720"/>
        <w:rPr>
          <w:rFonts w:ascii="Times New Roman" w:hAnsi="Times New Roman" w:cs="Times New Roman"/>
          <w:sz w:val="24"/>
          <w:szCs w:val="24"/>
        </w:rPr>
      </w:pPr>
      <w:r w:rsidRPr="008979CB">
        <w:rPr>
          <w:rFonts w:ascii="Times New Roman" w:hAnsi="Times New Roman" w:cs="Times New Roman"/>
          <w:sz w:val="24"/>
          <w:szCs w:val="24"/>
        </w:rPr>
        <w:t xml:space="preserve">Figure 4 shows that across all panels, the RMSE for both the MAP and ML algorithms generally decreases with an increasing number of items, indicating fewer estimation errors for higher item numbers. This trend is consistent across both levels of specific factors and all distribution conditions. The RMSE values are consistently higher for the ML algorithm than for the MAP for all item numbers and conditions, suggesting that the ML algorithm is more sensitive to the distributional characteristics of the items compared to the MAP algorithm. Additionally, the number of specific factors (Factor) appears to influence the RMSE, with four specific factors </w:t>
      </w:r>
      <w:r w:rsidRPr="008979CB">
        <w:rPr>
          <w:rFonts w:ascii="Times New Roman" w:hAnsi="Times New Roman" w:cs="Times New Roman"/>
          <w:sz w:val="24"/>
          <w:szCs w:val="24"/>
        </w:rPr>
        <w:lastRenderedPageBreak/>
        <w:t>resulting in lower estimation errors than two specific factors, demonstrating that a greater number of specific factors can improve the accuracy of both MAP and ML algorithms.</w:t>
      </w:r>
    </w:p>
    <w:p w14:paraId="56FFA362" w14:textId="7071C81D"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8979CB">
        <w:rPr>
          <w:rFonts w:ascii="Times New Roman" w:hAnsi="Times New Roman" w:cs="Times New Roman"/>
          <w:sz w:val="24"/>
          <w:szCs w:val="24"/>
        </w:rPr>
        <w:t>5</w:t>
      </w:r>
    </w:p>
    <w:p w14:paraId="334E4912" w14:textId="5277D4D2" w:rsidR="008979CB" w:rsidRDefault="008979CB" w:rsidP="006446BD">
      <w:pPr>
        <w:spacing w:after="0" w:line="480" w:lineRule="auto"/>
        <w:rPr>
          <w:rFonts w:ascii="Times New Roman" w:hAnsi="Times New Roman" w:cs="Times New Roman"/>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Specific Factor</w:t>
      </w:r>
    </w:p>
    <w:p w14:paraId="35C65D48" w14:textId="61663B0F"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4CBBD" wp14:editId="3ABAEA1E">
            <wp:extent cx="5932805" cy="2966720"/>
            <wp:effectExtent l="0" t="0" r="0" b="5080"/>
            <wp:docPr id="986205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1688DCFC" w14:textId="502CB33B" w:rsidR="00565087" w:rsidRDefault="00565087" w:rsidP="00565087">
      <w:pPr>
        <w:spacing w:after="0" w:line="480" w:lineRule="auto"/>
        <w:rPr>
          <w:rFonts w:ascii="Times New Roman" w:hAnsi="Times New Roman" w:cs="Times New Roman"/>
          <w:sz w:val="24"/>
          <w:szCs w:val="24"/>
        </w:rPr>
      </w:pPr>
      <w:r w:rsidRPr="0060751C">
        <w:rPr>
          <w:rFonts w:ascii="Times New Roman" w:hAnsi="Times New Roman" w:cs="Times New Roman"/>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60751C">
        <w:rPr>
          <w:rFonts w:ascii="Times New Roman" w:hAnsi="Times New Roman" w:cs="Times New Roman"/>
          <w:sz w:val="24"/>
          <w:szCs w:val="24"/>
        </w:rPr>
        <w:t>Fg</w:t>
      </w:r>
      <w:proofErr w:type="spellEnd"/>
      <w:r w:rsidRPr="0060751C">
        <w:rPr>
          <w:rFonts w:ascii="Times New Roman" w:hAnsi="Times New Roman" w:cs="Times New Roman"/>
          <w:sz w:val="24"/>
          <w:szCs w:val="24"/>
        </w:rPr>
        <w:t>) and specific factor (Fs). The analysis is further stratified by the number of specific factors (Factor 2 and Factor 4). Solid lines indicate MAP estimates, while dashed lines represent ML estimates.</w:t>
      </w:r>
    </w:p>
    <w:p w14:paraId="2E321ABB" w14:textId="18D6C586" w:rsidR="00F92C6D" w:rsidRDefault="00576435" w:rsidP="00F92C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76435">
        <w:rPr>
          <w:rFonts w:ascii="Times New Roman" w:hAnsi="Times New Roman" w:cs="Times New Roman"/>
          <w:sz w:val="24"/>
          <w:szCs w:val="24"/>
        </w:rPr>
        <w:t xml:space="preserve">Figure 5 illustrates the RMSE of person location (θ) estimation on specific factors. </w:t>
      </w:r>
      <w:proofErr w:type="gramStart"/>
      <w:r w:rsidRPr="00576435">
        <w:rPr>
          <w:rFonts w:ascii="Times New Roman" w:hAnsi="Times New Roman" w:cs="Times New Roman"/>
          <w:sz w:val="24"/>
          <w:szCs w:val="24"/>
        </w:rPr>
        <w:t>Similar to</w:t>
      </w:r>
      <w:proofErr w:type="gramEnd"/>
      <w:r w:rsidRPr="00576435">
        <w:rPr>
          <w:rFonts w:ascii="Times New Roman" w:hAnsi="Times New Roman" w:cs="Times New Roman"/>
          <w:sz w:val="24"/>
          <w:szCs w:val="24"/>
        </w:rPr>
        <w:t xml:space="preserve"> the findings in Figure 4, across all panels, the RMSE for both the MAP and ML algorithms tends to decrease as the number of items increases. This suggests that there are fewer estimation errors with higher item numbers, a pattern that holds true across both levels of specific factors and under all distribution conditions. The RMSE values for the ML algorithm are </w:t>
      </w:r>
      <w:r w:rsidRPr="00576435">
        <w:rPr>
          <w:rFonts w:ascii="Times New Roman" w:hAnsi="Times New Roman" w:cs="Times New Roman"/>
          <w:sz w:val="24"/>
          <w:szCs w:val="24"/>
        </w:rPr>
        <w:lastRenderedPageBreak/>
        <w:t>consistently higher than those for the MAP algorithm across all item numbers and conditions, implying that the ML algorithm may have a greater sensitivity to the distributional properties of the items compared to the MAP algorithm. Furthermore, the quantity of specific factors, termed Factor, seems to play a role in the RMSE; a setup with four specific factors yields lower estimation errors compared to one with only two specific factors. This indicates that an increase in the number of specific factors can enhance the estimation accuracy for both the MAP and ML algorithms.</w:t>
      </w:r>
    </w:p>
    <w:p w14:paraId="27A4EB41" w14:textId="5EA6263C" w:rsidR="005A6CAB" w:rsidRPr="00D55E3A" w:rsidRDefault="006446BD" w:rsidP="00F92C6D">
      <w:pPr>
        <w:spacing w:after="0" w:line="480" w:lineRule="auto"/>
        <w:rPr>
          <w:rFonts w:ascii="Times New Roman" w:hAnsi="Times New Roman" w:cs="Times New Roman"/>
          <w:b/>
          <w:bCs/>
          <w:sz w:val="24"/>
          <w:szCs w:val="24"/>
        </w:rPr>
      </w:pPr>
      <w:r w:rsidRPr="00D55E3A">
        <w:rPr>
          <w:rFonts w:ascii="Times New Roman" w:hAnsi="Times New Roman" w:cs="Times New Roman"/>
          <w:b/>
          <w:bCs/>
          <w:sz w:val="24"/>
          <w:szCs w:val="24"/>
        </w:rPr>
        <w:t xml:space="preserve">Figure </w:t>
      </w:r>
      <w:r w:rsidR="00576435" w:rsidRPr="00D55E3A">
        <w:rPr>
          <w:rFonts w:ascii="Times New Roman" w:hAnsi="Times New Roman" w:cs="Times New Roman"/>
          <w:b/>
          <w:bCs/>
          <w:sz w:val="24"/>
          <w:szCs w:val="24"/>
        </w:rPr>
        <w:t>6</w:t>
      </w:r>
    </w:p>
    <w:p w14:paraId="08876BE7" w14:textId="70888F8D" w:rsidR="006446BD"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on the General Factor</w:t>
      </w:r>
      <w:r w:rsidR="006446BD">
        <w:rPr>
          <w:noProof/>
        </w:rPr>
        <w:drawing>
          <wp:inline distT="0" distB="0" distL="0" distR="0" wp14:anchorId="1C22D952" wp14:editId="2EF80B23">
            <wp:extent cx="5943600" cy="2967355"/>
            <wp:effectExtent l="0" t="0" r="0" b="4445"/>
            <wp:docPr id="1733931844" name="Picture 6"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31844" name="Picture 6" descr="A graph of different item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5659E27" w14:textId="7A070F2A" w:rsidR="001C2024" w:rsidRDefault="001C2024" w:rsidP="001C2024">
      <w:pPr>
        <w:spacing w:after="0" w:line="480" w:lineRule="auto"/>
        <w:rPr>
          <w:rFonts w:ascii="Times New Roman" w:hAnsi="Times New Roman" w:cs="Times New Roman"/>
          <w:sz w:val="24"/>
          <w:szCs w:val="24"/>
        </w:rPr>
      </w:pPr>
      <w:r w:rsidRPr="0060751C">
        <w:rPr>
          <w:rFonts w:ascii="Times New Roman" w:hAnsi="Times New Roman" w:cs="Times New Roman"/>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general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60751C">
        <w:rPr>
          <w:rFonts w:ascii="Times New Roman" w:hAnsi="Times New Roman" w:cs="Times New Roman"/>
          <w:sz w:val="24"/>
          <w:szCs w:val="24"/>
        </w:rPr>
        <w:t>Fg</w:t>
      </w:r>
      <w:proofErr w:type="spellEnd"/>
      <w:r w:rsidRPr="0060751C">
        <w:rPr>
          <w:rFonts w:ascii="Times New Roman" w:hAnsi="Times New Roman" w:cs="Times New Roman"/>
          <w:sz w:val="24"/>
          <w:szCs w:val="24"/>
        </w:rPr>
        <w:t xml:space="preserve">) and specific factor (Fs). The </w:t>
      </w:r>
      <w:r w:rsidRPr="0060751C">
        <w:rPr>
          <w:rFonts w:ascii="Times New Roman" w:hAnsi="Times New Roman" w:cs="Times New Roman"/>
          <w:sz w:val="24"/>
          <w:szCs w:val="24"/>
        </w:rPr>
        <w:lastRenderedPageBreak/>
        <w:t>analysis is further stratified by the number of specific factors (Factor 2 and Factor 4). Solid lines indicate MAP estimates, while dashed lines represent ML estimates.</w:t>
      </w:r>
    </w:p>
    <w:p w14:paraId="5B80D624" w14:textId="3039E71A" w:rsidR="009C77BF" w:rsidRDefault="00C658A3" w:rsidP="00F36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3C0551" w:rsidRPr="003C0551">
        <w:rPr>
          <w:rFonts w:ascii="Times New Roman" w:hAnsi="Times New Roman" w:cs="Times New Roman"/>
          <w:sz w:val="24"/>
          <w:szCs w:val="24"/>
        </w:rPr>
        <w:t>Figure 6</w:t>
      </w:r>
      <w:r>
        <w:rPr>
          <w:rFonts w:ascii="Times New Roman" w:hAnsi="Times New Roman" w:cs="Times New Roman"/>
          <w:sz w:val="24"/>
          <w:szCs w:val="24"/>
        </w:rPr>
        <w:t>, a</w:t>
      </w:r>
      <w:r w:rsidRPr="003C0551">
        <w:rPr>
          <w:rFonts w:ascii="Times New Roman" w:hAnsi="Times New Roman" w:cs="Times New Roman"/>
          <w:sz w:val="24"/>
          <w:szCs w:val="24"/>
        </w:rPr>
        <w:t>ll panels show a pattern where correlation generally improves (increases toward 1</w:t>
      </w:r>
      <w:r w:rsidR="00214B3C">
        <w:rPr>
          <w:rFonts w:ascii="Times New Roman" w:hAnsi="Times New Roman" w:cs="Times New Roman"/>
          <w:sz w:val="24"/>
          <w:szCs w:val="24"/>
        </w:rPr>
        <w:t>, indicating perfect correlation</w:t>
      </w:r>
      <w:r w:rsidRPr="003C0551">
        <w:rPr>
          <w:rFonts w:ascii="Times New Roman" w:hAnsi="Times New Roman" w:cs="Times New Roman"/>
          <w:sz w:val="24"/>
          <w:szCs w:val="24"/>
        </w:rPr>
        <w:t>) with an increasing number of items. The MAP algorithm consistently demonstrates higher correlation values than the ML algorithm, suggesting that MAP estimates are more closely aligned with the simulation-derived values.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Variations between normal and non-normal distributions of the general and specific factors reveal that non-normal distributions tend to have a lower correlation</w:t>
      </w:r>
      <w:r w:rsidR="00214B3C">
        <w:rPr>
          <w:rFonts w:ascii="Times New Roman" w:hAnsi="Times New Roman" w:cs="Times New Roman"/>
          <w:sz w:val="24"/>
          <w:szCs w:val="24"/>
        </w:rPr>
        <w:t>, especially on the general factor</w:t>
      </w:r>
      <w:r w:rsidR="003C0551" w:rsidRPr="003C0551">
        <w:rPr>
          <w:rFonts w:ascii="Times New Roman" w:hAnsi="Times New Roman" w:cs="Times New Roman"/>
          <w:sz w:val="24"/>
          <w:szCs w:val="24"/>
        </w:rPr>
        <w:t>, indicating a reduced alignment between estimated and simulated person locations under these conditions.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The comparison between the two algorithms suggests that MAP maintains a more robust correlation across various conditions and number of items</w:t>
      </w:r>
      <w:r w:rsidR="00F36D81">
        <w:rPr>
          <w:rFonts w:ascii="Times New Roman" w:hAnsi="Times New Roman" w:cs="Times New Roman"/>
          <w:sz w:val="24"/>
          <w:szCs w:val="24"/>
        </w:rPr>
        <w:t xml:space="preserve"> in each specific factor</w:t>
      </w:r>
      <w:r w:rsidR="003C0551" w:rsidRPr="003C0551">
        <w:rPr>
          <w:rFonts w:ascii="Times New Roman" w:hAnsi="Times New Roman" w:cs="Times New Roman"/>
          <w:sz w:val="24"/>
          <w:szCs w:val="24"/>
        </w:rPr>
        <w:t xml:space="preserve">, indicating its potential superiority over ML in maintaining estimation accuracy in the context of the general factor. </w:t>
      </w:r>
      <w:r w:rsidR="00F36D81">
        <w:rPr>
          <w:rFonts w:ascii="Times New Roman" w:hAnsi="Times New Roman" w:cs="Times New Roman"/>
          <w:sz w:val="24"/>
          <w:szCs w:val="24"/>
        </w:rPr>
        <w:t xml:space="preserve">Additionally, </w:t>
      </w:r>
      <w:r w:rsidR="00F36D81" w:rsidRPr="00F36D81">
        <w:rPr>
          <w:rFonts w:ascii="Times New Roman" w:hAnsi="Times New Roman" w:cs="Times New Roman"/>
          <w:sz w:val="24"/>
          <w:szCs w:val="24"/>
        </w:rPr>
        <w:t xml:space="preserve">the </w:t>
      </w:r>
      <w:r w:rsidR="00F36D81">
        <w:rPr>
          <w:rFonts w:ascii="Times New Roman" w:hAnsi="Times New Roman" w:cs="Times New Roman"/>
          <w:sz w:val="24"/>
          <w:szCs w:val="24"/>
        </w:rPr>
        <w:t>number</w:t>
      </w:r>
      <w:r w:rsidR="00F36D81" w:rsidRPr="00F36D81">
        <w:rPr>
          <w:rFonts w:ascii="Times New Roman" w:hAnsi="Times New Roman" w:cs="Times New Roman"/>
          <w:sz w:val="24"/>
          <w:szCs w:val="24"/>
        </w:rPr>
        <w:t xml:space="preserve"> of specific facto</w:t>
      </w:r>
      <w:r w:rsidR="00F36D81">
        <w:rPr>
          <w:rFonts w:ascii="Times New Roman" w:hAnsi="Times New Roman" w:cs="Times New Roman"/>
          <w:sz w:val="24"/>
          <w:szCs w:val="24"/>
        </w:rPr>
        <w:t>rs also</w:t>
      </w:r>
      <w:r w:rsidR="00F36D81" w:rsidRPr="00F36D81">
        <w:rPr>
          <w:rFonts w:ascii="Times New Roman" w:hAnsi="Times New Roman" w:cs="Times New Roman"/>
          <w:sz w:val="24"/>
          <w:szCs w:val="24"/>
        </w:rPr>
        <w:t xml:space="preserve"> play</w:t>
      </w:r>
      <w:r w:rsidR="00F36D81">
        <w:rPr>
          <w:rFonts w:ascii="Times New Roman" w:hAnsi="Times New Roman" w:cs="Times New Roman"/>
          <w:sz w:val="24"/>
          <w:szCs w:val="24"/>
        </w:rPr>
        <w:t>s</w:t>
      </w:r>
      <w:r w:rsidR="00F36D81" w:rsidRPr="00F36D81">
        <w:rPr>
          <w:rFonts w:ascii="Times New Roman" w:hAnsi="Times New Roman" w:cs="Times New Roman"/>
          <w:sz w:val="24"/>
          <w:szCs w:val="24"/>
        </w:rPr>
        <w:t xml:space="preserve"> a role in the RMSE</w:t>
      </w:r>
      <w:r w:rsidR="00F36D81">
        <w:rPr>
          <w:rFonts w:ascii="Times New Roman" w:hAnsi="Times New Roman" w:cs="Times New Roman"/>
          <w:sz w:val="24"/>
          <w:szCs w:val="24"/>
        </w:rPr>
        <w:t>:</w:t>
      </w:r>
      <w:r w:rsidR="00F36D81" w:rsidRPr="00F36D81">
        <w:rPr>
          <w:rFonts w:ascii="Times New Roman" w:hAnsi="Times New Roman" w:cs="Times New Roman"/>
          <w:sz w:val="24"/>
          <w:szCs w:val="24"/>
        </w:rPr>
        <w:t xml:space="preserve"> a setup with four specific factors yields </w:t>
      </w:r>
      <w:r w:rsidR="00F36D81">
        <w:rPr>
          <w:rFonts w:ascii="Times New Roman" w:hAnsi="Times New Roman" w:cs="Times New Roman"/>
          <w:sz w:val="24"/>
          <w:szCs w:val="24"/>
        </w:rPr>
        <w:t>higher correlation</w:t>
      </w:r>
      <w:r w:rsidR="00F36D81" w:rsidRPr="00F36D81">
        <w:rPr>
          <w:rFonts w:ascii="Times New Roman" w:hAnsi="Times New Roman" w:cs="Times New Roman"/>
          <w:sz w:val="24"/>
          <w:szCs w:val="24"/>
        </w:rPr>
        <w:t xml:space="preserve"> compared to one with only two specific factors. This indicates that an increase in the number of specific factors can enhance the estimation accuracy for both the MAP and ML algorithms.</w:t>
      </w:r>
    </w:p>
    <w:p w14:paraId="301192CC" w14:textId="77777777" w:rsidR="00913FD2" w:rsidRDefault="00913FD2" w:rsidP="00F36D81">
      <w:pPr>
        <w:spacing w:after="0" w:line="480" w:lineRule="auto"/>
        <w:ind w:firstLine="720"/>
        <w:rPr>
          <w:rFonts w:ascii="Times New Roman" w:hAnsi="Times New Roman" w:cs="Times New Roman"/>
          <w:sz w:val="24"/>
          <w:szCs w:val="24"/>
        </w:rPr>
      </w:pPr>
    </w:p>
    <w:p w14:paraId="0C780A9B" w14:textId="77777777" w:rsidR="00913FD2" w:rsidRDefault="00913FD2" w:rsidP="00F36D81">
      <w:pPr>
        <w:spacing w:after="0" w:line="480" w:lineRule="auto"/>
        <w:ind w:firstLine="720"/>
        <w:rPr>
          <w:rFonts w:ascii="Times New Roman" w:hAnsi="Times New Roman" w:cs="Times New Roman"/>
          <w:sz w:val="24"/>
          <w:szCs w:val="24"/>
        </w:rPr>
      </w:pPr>
    </w:p>
    <w:p w14:paraId="2B80C9C5" w14:textId="77777777" w:rsidR="00913FD2" w:rsidRDefault="00913FD2" w:rsidP="00F36D81">
      <w:pPr>
        <w:spacing w:after="0" w:line="480" w:lineRule="auto"/>
        <w:ind w:firstLine="720"/>
        <w:rPr>
          <w:rFonts w:ascii="Times New Roman" w:hAnsi="Times New Roman" w:cs="Times New Roman"/>
          <w:sz w:val="24"/>
          <w:szCs w:val="24"/>
        </w:rPr>
      </w:pPr>
    </w:p>
    <w:p w14:paraId="775738DD" w14:textId="77777777" w:rsidR="00913FD2" w:rsidRDefault="00913FD2" w:rsidP="00F36D81">
      <w:pPr>
        <w:spacing w:after="0" w:line="480" w:lineRule="auto"/>
        <w:ind w:firstLine="720"/>
        <w:rPr>
          <w:rFonts w:ascii="Times New Roman" w:hAnsi="Times New Roman" w:cs="Times New Roman"/>
          <w:sz w:val="24"/>
          <w:szCs w:val="24"/>
        </w:rPr>
      </w:pPr>
    </w:p>
    <w:p w14:paraId="323BB5C3" w14:textId="77777777" w:rsidR="00913FD2" w:rsidRDefault="00913FD2" w:rsidP="00F36D81">
      <w:pPr>
        <w:spacing w:after="0" w:line="480" w:lineRule="auto"/>
        <w:ind w:firstLine="720"/>
        <w:rPr>
          <w:rFonts w:ascii="Times New Roman" w:hAnsi="Times New Roman" w:cs="Times New Roman"/>
          <w:sz w:val="24"/>
          <w:szCs w:val="24"/>
        </w:rPr>
      </w:pPr>
    </w:p>
    <w:p w14:paraId="487DED4E" w14:textId="77777777" w:rsidR="00913FD2" w:rsidRDefault="00913FD2" w:rsidP="00F36D81">
      <w:pPr>
        <w:spacing w:after="0" w:line="480" w:lineRule="auto"/>
        <w:ind w:firstLine="720"/>
        <w:rPr>
          <w:rFonts w:ascii="Times New Roman" w:hAnsi="Times New Roman" w:cs="Times New Roman"/>
          <w:sz w:val="24"/>
          <w:szCs w:val="24"/>
        </w:rPr>
      </w:pPr>
    </w:p>
    <w:p w14:paraId="4E4BDBC5" w14:textId="77777777" w:rsidR="00913FD2" w:rsidRDefault="00913FD2" w:rsidP="00F36D81">
      <w:pPr>
        <w:spacing w:after="0" w:line="480" w:lineRule="auto"/>
        <w:ind w:firstLine="720"/>
        <w:rPr>
          <w:rFonts w:ascii="Times New Roman" w:hAnsi="Times New Roman" w:cs="Times New Roman"/>
          <w:sz w:val="24"/>
          <w:szCs w:val="24"/>
        </w:rPr>
      </w:pPr>
    </w:p>
    <w:p w14:paraId="20CAD51F" w14:textId="77777777" w:rsidR="00913FD2" w:rsidRDefault="00913FD2" w:rsidP="00F36D81">
      <w:pPr>
        <w:spacing w:after="0" w:line="480" w:lineRule="auto"/>
        <w:ind w:firstLine="720"/>
        <w:rPr>
          <w:rFonts w:ascii="Times New Roman" w:hAnsi="Times New Roman" w:cs="Times New Roman"/>
          <w:sz w:val="24"/>
          <w:szCs w:val="24"/>
        </w:rPr>
      </w:pPr>
    </w:p>
    <w:p w14:paraId="70BFCE86" w14:textId="77777777" w:rsidR="00913FD2" w:rsidRDefault="00913FD2" w:rsidP="00F36D81">
      <w:pPr>
        <w:spacing w:after="0" w:line="480" w:lineRule="auto"/>
        <w:ind w:firstLine="720"/>
        <w:rPr>
          <w:rFonts w:ascii="Times New Roman" w:hAnsi="Times New Roman" w:cs="Times New Roman"/>
          <w:sz w:val="24"/>
          <w:szCs w:val="24"/>
        </w:rPr>
      </w:pPr>
    </w:p>
    <w:p w14:paraId="001221FC" w14:textId="78A40395" w:rsidR="006446BD" w:rsidRPr="006B4A51" w:rsidRDefault="006446BD" w:rsidP="00F92C6D">
      <w:pPr>
        <w:spacing w:after="0" w:line="480" w:lineRule="auto"/>
        <w:rPr>
          <w:rFonts w:ascii="Times New Roman" w:hAnsi="Times New Roman" w:cs="Times New Roman"/>
          <w:b/>
          <w:bCs/>
          <w:sz w:val="24"/>
          <w:szCs w:val="24"/>
        </w:rPr>
      </w:pPr>
      <w:r w:rsidRPr="006B4A51">
        <w:rPr>
          <w:rFonts w:ascii="Times New Roman" w:hAnsi="Times New Roman" w:cs="Times New Roman"/>
          <w:b/>
          <w:bCs/>
          <w:sz w:val="24"/>
          <w:szCs w:val="24"/>
        </w:rPr>
        <w:t xml:space="preserve">Figure </w:t>
      </w:r>
      <w:r w:rsidR="009C77BF" w:rsidRPr="006B4A51">
        <w:rPr>
          <w:rFonts w:ascii="Times New Roman" w:hAnsi="Times New Roman" w:cs="Times New Roman"/>
          <w:b/>
          <w:bCs/>
          <w:sz w:val="24"/>
          <w:szCs w:val="24"/>
        </w:rPr>
        <w:t>7</w:t>
      </w:r>
    </w:p>
    <w:p w14:paraId="61015BB6" w14:textId="0DC425D6" w:rsidR="009C77BF" w:rsidRPr="009C77BF"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xml:space="preserve">) on the </w:t>
      </w:r>
      <w:r>
        <w:rPr>
          <w:rFonts w:ascii="Times New Roman" w:hAnsi="Times New Roman" w:cs="Times New Roman"/>
          <w:i/>
          <w:iCs/>
          <w:sz w:val="24"/>
          <w:szCs w:val="24"/>
        </w:rPr>
        <w:t>Specific</w:t>
      </w:r>
      <w:r w:rsidRPr="009C77BF">
        <w:rPr>
          <w:rFonts w:ascii="Times New Roman" w:hAnsi="Times New Roman" w:cs="Times New Roman"/>
          <w:i/>
          <w:iCs/>
          <w:sz w:val="24"/>
          <w:szCs w:val="24"/>
        </w:rPr>
        <w:t xml:space="preserve"> Factor</w:t>
      </w:r>
    </w:p>
    <w:p w14:paraId="6CE6118A" w14:textId="56EACB55" w:rsidR="006446BD" w:rsidRDefault="006446BD" w:rsidP="00F92C6D">
      <w:pPr>
        <w:spacing w:after="0" w:line="480" w:lineRule="auto"/>
        <w:rPr>
          <w:rFonts w:ascii="Times New Roman" w:hAnsi="Times New Roman" w:cs="Times New Roman"/>
          <w:sz w:val="24"/>
          <w:szCs w:val="24"/>
        </w:rPr>
      </w:pPr>
      <w:r>
        <w:rPr>
          <w:noProof/>
        </w:rPr>
        <w:drawing>
          <wp:inline distT="0" distB="0" distL="0" distR="0" wp14:anchorId="7FF7CE84" wp14:editId="31FD0354">
            <wp:extent cx="5943600" cy="2967355"/>
            <wp:effectExtent l="0" t="0" r="0" b="4445"/>
            <wp:docPr id="601339325" name="Picture 5"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9325" name="Picture 5" descr="A graph of different ite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7D3F521D" w14:textId="5F928B80" w:rsidR="001C2024" w:rsidRDefault="001C2024" w:rsidP="001C2024">
      <w:pPr>
        <w:spacing w:after="0" w:line="480" w:lineRule="auto"/>
        <w:rPr>
          <w:rFonts w:ascii="Times New Roman" w:hAnsi="Times New Roman" w:cs="Times New Roman"/>
          <w:sz w:val="24"/>
          <w:szCs w:val="24"/>
        </w:rPr>
      </w:pPr>
      <w:r w:rsidRPr="0060751C">
        <w:rPr>
          <w:rFonts w:ascii="Times New Roman" w:hAnsi="Times New Roman" w:cs="Times New Roman"/>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specific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60751C">
        <w:rPr>
          <w:rFonts w:ascii="Times New Roman" w:hAnsi="Times New Roman" w:cs="Times New Roman"/>
          <w:sz w:val="24"/>
          <w:szCs w:val="24"/>
        </w:rPr>
        <w:t>Fg</w:t>
      </w:r>
      <w:proofErr w:type="spellEnd"/>
      <w:r w:rsidRPr="0060751C">
        <w:rPr>
          <w:rFonts w:ascii="Times New Roman" w:hAnsi="Times New Roman" w:cs="Times New Roman"/>
          <w:sz w:val="24"/>
          <w:szCs w:val="24"/>
        </w:rPr>
        <w:t>) and specific factor (Fs). The analysis is further stratified by the number of specific factors (Factor 2 and Factor 4). Solid lines indicate MAP estimates, while dashed lines represent ML estimates.</w:t>
      </w:r>
    </w:p>
    <w:p w14:paraId="091611E4" w14:textId="7F6122A7" w:rsidR="000C0838" w:rsidRDefault="000C0838" w:rsidP="008169F6">
      <w:pPr>
        <w:spacing w:after="0" w:line="480" w:lineRule="auto"/>
        <w:ind w:firstLine="720"/>
        <w:rPr>
          <w:rFonts w:ascii="Times New Roman" w:hAnsi="Times New Roman" w:cs="Times New Roman"/>
          <w:sz w:val="24"/>
          <w:szCs w:val="24"/>
        </w:rPr>
      </w:pPr>
      <w:r w:rsidRPr="000C0838">
        <w:rPr>
          <w:rFonts w:ascii="Times New Roman" w:hAnsi="Times New Roman" w:cs="Times New Roman"/>
          <w:sz w:val="24"/>
          <w:szCs w:val="24"/>
        </w:rPr>
        <w:t xml:space="preserve">Figure 7 illustrates the correlation between estimated and simulation-derived person location (θ) on the specific factor. As observed in the panels, there is a trend where the correlation typically improves with an increasing number of items, approaching 1. The MAP algorithm consistently shows higher correlation values compared to the ML algorithm across the </w:t>
      </w:r>
      <w:r w:rsidRPr="000C0838">
        <w:rPr>
          <w:rFonts w:ascii="Times New Roman" w:hAnsi="Times New Roman" w:cs="Times New Roman"/>
          <w:sz w:val="24"/>
          <w:szCs w:val="24"/>
        </w:rPr>
        <w:lastRenderedPageBreak/>
        <w:t>board, implying that estimates from MAP are more congruent with the values derived from simulation.</w:t>
      </w:r>
      <w:r w:rsidR="00D63F35">
        <w:rPr>
          <w:rFonts w:ascii="Times New Roman" w:hAnsi="Times New Roman" w:cs="Times New Roman"/>
          <w:sz w:val="24"/>
          <w:szCs w:val="24"/>
        </w:rPr>
        <w:t xml:space="preserve"> </w:t>
      </w:r>
      <w:r w:rsidRPr="000C0838">
        <w:rPr>
          <w:rFonts w:ascii="Times New Roman" w:hAnsi="Times New Roman" w:cs="Times New Roman"/>
          <w:sz w:val="24"/>
          <w:szCs w:val="24"/>
        </w:rPr>
        <w:t xml:space="preserve">Considering the distribution conditions of the specific factor, the panels indicate that non-normal </w:t>
      </w:r>
      <w:r w:rsidR="00D63F35">
        <w:rPr>
          <w:rFonts w:ascii="Times New Roman" w:hAnsi="Times New Roman" w:cs="Times New Roman"/>
          <w:sz w:val="24"/>
          <w:szCs w:val="24"/>
        </w:rPr>
        <w:t xml:space="preserve">and normal </w:t>
      </w:r>
      <w:r w:rsidR="00D63F35" w:rsidRPr="000C0838">
        <w:rPr>
          <w:rFonts w:ascii="Times New Roman" w:hAnsi="Times New Roman" w:cs="Times New Roman"/>
          <w:sz w:val="24"/>
          <w:szCs w:val="24"/>
        </w:rPr>
        <w:t>distributions</w:t>
      </w:r>
      <w:r w:rsidR="00D63F35">
        <w:rPr>
          <w:rFonts w:ascii="Times New Roman" w:hAnsi="Times New Roman" w:cs="Times New Roman"/>
          <w:sz w:val="24"/>
          <w:szCs w:val="24"/>
        </w:rPr>
        <w:t xml:space="preserve"> do not</w:t>
      </w:r>
      <w:r w:rsidRPr="000C0838">
        <w:rPr>
          <w:rFonts w:ascii="Times New Roman" w:hAnsi="Times New Roman" w:cs="Times New Roman"/>
          <w:sz w:val="24"/>
          <w:szCs w:val="24"/>
        </w:rPr>
        <w:t xml:space="preserve"> yield a </w:t>
      </w:r>
      <w:r w:rsidR="00D63F35">
        <w:rPr>
          <w:rFonts w:ascii="Times New Roman" w:hAnsi="Times New Roman" w:cs="Times New Roman"/>
          <w:sz w:val="24"/>
          <w:szCs w:val="24"/>
        </w:rPr>
        <w:t>pronounced difference on</w:t>
      </w:r>
      <w:r w:rsidRPr="000C0838">
        <w:rPr>
          <w:rFonts w:ascii="Times New Roman" w:hAnsi="Times New Roman" w:cs="Times New Roman"/>
          <w:sz w:val="24"/>
          <w:szCs w:val="24"/>
        </w:rPr>
        <w:t xml:space="preserve"> </w:t>
      </w:r>
      <w:r w:rsidR="00D63F35">
        <w:rPr>
          <w:rFonts w:ascii="Times New Roman" w:hAnsi="Times New Roman" w:cs="Times New Roman"/>
          <w:sz w:val="24"/>
          <w:szCs w:val="24"/>
        </w:rPr>
        <w:t>correlation</w:t>
      </w:r>
      <w:r w:rsidRPr="000C0838">
        <w:rPr>
          <w:rFonts w:ascii="Times New Roman" w:hAnsi="Times New Roman" w:cs="Times New Roman"/>
          <w:sz w:val="24"/>
          <w:szCs w:val="24"/>
        </w:rPr>
        <w:t xml:space="preserve">. </w:t>
      </w:r>
      <w:r w:rsidR="008169F6">
        <w:rPr>
          <w:rFonts w:ascii="Times New Roman" w:hAnsi="Times New Roman" w:cs="Times New Roman" w:hint="eastAsia"/>
          <w:sz w:val="24"/>
          <w:szCs w:val="24"/>
        </w:rPr>
        <w:t xml:space="preserve"> </w:t>
      </w:r>
      <w:r w:rsidRPr="000C0838">
        <w:rPr>
          <w:rFonts w:ascii="Times New Roman" w:hAnsi="Times New Roman" w:cs="Times New Roman"/>
          <w:sz w:val="24"/>
          <w:szCs w:val="24"/>
        </w:rPr>
        <w:t xml:space="preserve">Moreover, </w:t>
      </w:r>
      <w:proofErr w:type="gramStart"/>
      <w:r w:rsidRPr="000C0838">
        <w:rPr>
          <w:rFonts w:ascii="Times New Roman" w:hAnsi="Times New Roman" w:cs="Times New Roman"/>
          <w:sz w:val="24"/>
          <w:szCs w:val="24"/>
        </w:rPr>
        <w:t>similar to</w:t>
      </w:r>
      <w:proofErr w:type="gramEnd"/>
      <w:r w:rsidRPr="000C0838">
        <w:rPr>
          <w:rFonts w:ascii="Times New Roman" w:hAnsi="Times New Roman" w:cs="Times New Roman"/>
          <w:sz w:val="24"/>
          <w:szCs w:val="24"/>
        </w:rPr>
        <w:t xml:space="preserve"> the trend in general factor estimations, the number of specific factors affects the correlation: setups with four specific factors demonstrate a higher correlation than those with only two specific factors, reinforcing the idea that an increased number of specific factors can lead to improved estimation precision for both MAP and ML algorithms.</w:t>
      </w:r>
    </w:p>
    <w:p w14:paraId="1124F899" w14:textId="77777777" w:rsidR="00CF738F" w:rsidRDefault="00CF738F" w:rsidP="00CF738F">
      <w:pPr>
        <w:spacing w:after="0" w:line="480" w:lineRule="auto"/>
        <w:rPr>
          <w:rFonts w:ascii="Times New Roman" w:hAnsi="Times New Roman" w:cs="Times New Roman"/>
          <w:sz w:val="24"/>
          <w:szCs w:val="24"/>
        </w:rPr>
      </w:pPr>
    </w:p>
    <w:p w14:paraId="58A9F196" w14:textId="77777777" w:rsidR="00493A97" w:rsidRPr="00493A97" w:rsidRDefault="00493A97" w:rsidP="00CF738F">
      <w:pPr>
        <w:spacing w:after="0" w:line="480" w:lineRule="auto"/>
        <w:rPr>
          <w:rFonts w:ascii="Times New Roman" w:hAnsi="Times New Roman" w:cs="Times New Roman"/>
          <w:b/>
          <w:bCs/>
          <w:sz w:val="24"/>
          <w:szCs w:val="24"/>
        </w:rPr>
      </w:pPr>
      <w:r w:rsidRPr="00493A97">
        <w:rPr>
          <w:rFonts w:ascii="Times New Roman" w:hAnsi="Times New Roman" w:cs="Times New Roman"/>
          <w:b/>
          <w:bCs/>
          <w:sz w:val="24"/>
          <w:szCs w:val="24"/>
        </w:rPr>
        <w:t>Table 4</w:t>
      </w:r>
    </w:p>
    <w:p w14:paraId="10E39F3B" w14:textId="2AA905A7" w:rsidR="00462D0C" w:rsidRPr="00493A97" w:rsidRDefault="00493A97" w:rsidP="00CF738F">
      <w:pPr>
        <w:spacing w:after="0" w:line="480" w:lineRule="auto"/>
        <w:rPr>
          <w:rFonts w:ascii="Times New Roman" w:hAnsi="Times New Roman" w:cs="Times New Roman"/>
          <w:i/>
          <w:iCs/>
          <w:sz w:val="24"/>
          <w:szCs w:val="24"/>
        </w:rPr>
      </w:pPr>
      <w:r w:rsidRPr="00493A97">
        <w:rPr>
          <w:rFonts w:ascii="Times New Roman" w:hAnsi="Times New Roman" w:cs="Times New Roman"/>
          <w:i/>
          <w:iCs/>
          <w:sz w:val="24"/>
          <w:szCs w:val="24"/>
        </w:rPr>
        <w:t>Means and SDs of bias, RMS</w:t>
      </w:r>
      <w:r w:rsidR="00D754C7">
        <w:rPr>
          <w:rFonts w:ascii="Times New Roman" w:hAnsi="Times New Roman" w:cs="Times New Roman"/>
          <w:i/>
          <w:iCs/>
          <w:sz w:val="24"/>
          <w:szCs w:val="24"/>
        </w:rPr>
        <w:t xml:space="preserve">E for item </w:t>
      </w:r>
      <w:proofErr w:type="gramStart"/>
      <w:r w:rsidR="00D754C7">
        <w:rPr>
          <w:rFonts w:ascii="Times New Roman" w:hAnsi="Times New Roman" w:cs="Times New Roman"/>
          <w:i/>
          <w:iCs/>
          <w:sz w:val="24"/>
          <w:szCs w:val="24"/>
        </w:rPr>
        <w:t>parameters</w:t>
      </w:r>
      <w:proofErr w:type="gramEnd"/>
    </w:p>
    <w:tbl>
      <w:tblPr>
        <w:tblW w:w="7680" w:type="dxa"/>
        <w:tblBorders>
          <w:top w:val="single" w:sz="4" w:space="0" w:color="auto"/>
          <w:bottom w:val="single" w:sz="4" w:space="0" w:color="auto"/>
        </w:tblBorders>
        <w:tblLook w:val="04A0" w:firstRow="1" w:lastRow="0" w:firstColumn="1" w:lastColumn="0" w:noHBand="0" w:noVBand="1"/>
      </w:tblPr>
      <w:tblGrid>
        <w:gridCol w:w="960"/>
        <w:gridCol w:w="960"/>
        <w:gridCol w:w="960"/>
        <w:gridCol w:w="960"/>
        <w:gridCol w:w="960"/>
        <w:gridCol w:w="960"/>
        <w:gridCol w:w="960"/>
        <w:gridCol w:w="960"/>
      </w:tblGrid>
      <w:tr w:rsidR="00462D0C" w:rsidRPr="00462D0C" w14:paraId="339839F8" w14:textId="77777777" w:rsidTr="00462D0C">
        <w:trPr>
          <w:trHeight w:val="300"/>
        </w:trPr>
        <w:tc>
          <w:tcPr>
            <w:tcW w:w="960" w:type="dxa"/>
            <w:tcBorders>
              <w:top w:val="single" w:sz="4" w:space="0" w:color="auto"/>
              <w:bottom w:val="single" w:sz="4" w:space="0" w:color="auto"/>
            </w:tcBorders>
            <w:shd w:val="clear" w:color="auto" w:fill="auto"/>
            <w:noWrap/>
            <w:vAlign w:val="bottom"/>
            <w:hideMark/>
          </w:tcPr>
          <w:p w14:paraId="74CB8A38" w14:textId="77777777" w:rsidR="00462D0C" w:rsidRPr="00462D0C" w:rsidRDefault="00462D0C" w:rsidP="00462D0C">
            <w:pPr>
              <w:spacing w:after="0" w:line="240" w:lineRule="auto"/>
              <w:rPr>
                <w:rFonts w:ascii="Times New Roman" w:eastAsia="Times New Roman" w:hAnsi="Times New Roman" w:cs="Times New Roman"/>
                <w:sz w:val="24"/>
                <w:szCs w:val="24"/>
              </w:rPr>
            </w:pPr>
          </w:p>
        </w:tc>
        <w:tc>
          <w:tcPr>
            <w:tcW w:w="960" w:type="dxa"/>
            <w:tcBorders>
              <w:top w:val="single" w:sz="4" w:space="0" w:color="auto"/>
              <w:bottom w:val="single" w:sz="4" w:space="0" w:color="auto"/>
            </w:tcBorders>
            <w:shd w:val="clear" w:color="auto" w:fill="auto"/>
            <w:noWrap/>
            <w:vAlign w:val="bottom"/>
            <w:hideMark/>
          </w:tcPr>
          <w:p w14:paraId="3F828F8A"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tcBorders>
              <w:top w:val="single" w:sz="4" w:space="0" w:color="auto"/>
              <w:bottom w:val="single" w:sz="4" w:space="0" w:color="auto"/>
            </w:tcBorders>
            <w:shd w:val="clear" w:color="auto" w:fill="auto"/>
            <w:noWrap/>
            <w:vAlign w:val="center"/>
            <w:hideMark/>
          </w:tcPr>
          <w:p w14:paraId="0EC96B17"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tcBorders>
              <w:top w:val="single" w:sz="4" w:space="0" w:color="auto"/>
              <w:bottom w:val="single" w:sz="4" w:space="0" w:color="auto"/>
            </w:tcBorders>
            <w:shd w:val="clear" w:color="auto" w:fill="auto"/>
            <w:noWrap/>
            <w:vAlign w:val="bottom"/>
            <w:hideMark/>
          </w:tcPr>
          <w:p w14:paraId="601E0F8B"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ag</w:t>
            </w:r>
          </w:p>
        </w:tc>
        <w:tc>
          <w:tcPr>
            <w:tcW w:w="960" w:type="dxa"/>
            <w:tcBorders>
              <w:top w:val="single" w:sz="4" w:space="0" w:color="auto"/>
              <w:bottom w:val="single" w:sz="4" w:space="0" w:color="auto"/>
            </w:tcBorders>
            <w:shd w:val="clear" w:color="auto" w:fill="auto"/>
            <w:noWrap/>
            <w:vAlign w:val="bottom"/>
            <w:hideMark/>
          </w:tcPr>
          <w:p w14:paraId="7C473E8E"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as</w:t>
            </w:r>
          </w:p>
        </w:tc>
        <w:tc>
          <w:tcPr>
            <w:tcW w:w="960" w:type="dxa"/>
            <w:tcBorders>
              <w:top w:val="single" w:sz="4" w:space="0" w:color="auto"/>
              <w:bottom w:val="single" w:sz="4" w:space="0" w:color="auto"/>
            </w:tcBorders>
            <w:shd w:val="clear" w:color="auto" w:fill="auto"/>
            <w:noWrap/>
            <w:vAlign w:val="bottom"/>
            <w:hideMark/>
          </w:tcPr>
          <w:p w14:paraId="5437BF7A"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c1</w:t>
            </w:r>
          </w:p>
        </w:tc>
        <w:tc>
          <w:tcPr>
            <w:tcW w:w="960" w:type="dxa"/>
            <w:tcBorders>
              <w:top w:val="single" w:sz="4" w:space="0" w:color="auto"/>
              <w:bottom w:val="single" w:sz="4" w:space="0" w:color="auto"/>
            </w:tcBorders>
            <w:shd w:val="clear" w:color="auto" w:fill="auto"/>
            <w:noWrap/>
            <w:vAlign w:val="bottom"/>
            <w:hideMark/>
          </w:tcPr>
          <w:p w14:paraId="79B988C1"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c2</w:t>
            </w:r>
          </w:p>
        </w:tc>
        <w:tc>
          <w:tcPr>
            <w:tcW w:w="960" w:type="dxa"/>
            <w:tcBorders>
              <w:top w:val="single" w:sz="4" w:space="0" w:color="auto"/>
              <w:bottom w:val="single" w:sz="4" w:space="0" w:color="auto"/>
            </w:tcBorders>
            <w:shd w:val="clear" w:color="auto" w:fill="auto"/>
            <w:noWrap/>
            <w:vAlign w:val="bottom"/>
            <w:hideMark/>
          </w:tcPr>
          <w:p w14:paraId="5DC0415B"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c3</w:t>
            </w:r>
          </w:p>
        </w:tc>
      </w:tr>
      <w:tr w:rsidR="00462D0C" w:rsidRPr="00462D0C" w14:paraId="5CB4259C" w14:textId="77777777" w:rsidTr="00462D0C">
        <w:trPr>
          <w:trHeight w:val="300"/>
        </w:trPr>
        <w:tc>
          <w:tcPr>
            <w:tcW w:w="960" w:type="dxa"/>
            <w:tcBorders>
              <w:top w:val="single" w:sz="4" w:space="0" w:color="auto"/>
            </w:tcBorders>
            <w:shd w:val="clear" w:color="auto" w:fill="auto"/>
            <w:noWrap/>
            <w:vAlign w:val="bottom"/>
            <w:hideMark/>
          </w:tcPr>
          <w:p w14:paraId="71F4A6DF"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Bias</w:t>
            </w:r>
          </w:p>
        </w:tc>
        <w:tc>
          <w:tcPr>
            <w:tcW w:w="960" w:type="dxa"/>
            <w:tcBorders>
              <w:top w:val="single" w:sz="4" w:space="0" w:color="auto"/>
            </w:tcBorders>
            <w:shd w:val="clear" w:color="auto" w:fill="auto"/>
            <w:noWrap/>
            <w:vAlign w:val="bottom"/>
            <w:hideMark/>
          </w:tcPr>
          <w:p w14:paraId="51B2B9AA" w14:textId="77777777" w:rsidR="00462D0C" w:rsidRPr="00462D0C" w:rsidRDefault="00462D0C" w:rsidP="00462D0C">
            <w:pPr>
              <w:spacing w:after="0" w:line="240" w:lineRule="auto"/>
              <w:rPr>
                <w:rFonts w:ascii="Aptos Narrow" w:eastAsia="Times New Roman" w:hAnsi="Aptos Narrow" w:cs="Times New Roman"/>
                <w:color w:val="000000"/>
              </w:rPr>
            </w:pPr>
          </w:p>
        </w:tc>
        <w:tc>
          <w:tcPr>
            <w:tcW w:w="960" w:type="dxa"/>
            <w:tcBorders>
              <w:top w:val="single" w:sz="4" w:space="0" w:color="auto"/>
            </w:tcBorders>
            <w:shd w:val="clear" w:color="auto" w:fill="auto"/>
            <w:noWrap/>
            <w:vAlign w:val="center"/>
            <w:hideMark/>
          </w:tcPr>
          <w:p w14:paraId="508983F3"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tcBorders>
              <w:top w:val="single" w:sz="4" w:space="0" w:color="auto"/>
            </w:tcBorders>
            <w:shd w:val="clear" w:color="auto" w:fill="auto"/>
            <w:noWrap/>
            <w:vAlign w:val="bottom"/>
            <w:hideMark/>
          </w:tcPr>
          <w:p w14:paraId="4697EF46" w14:textId="77777777" w:rsidR="00462D0C" w:rsidRPr="00462D0C" w:rsidRDefault="00462D0C" w:rsidP="00462D0C">
            <w:pPr>
              <w:spacing w:after="0" w:line="240" w:lineRule="auto"/>
              <w:jc w:val="right"/>
              <w:rPr>
                <w:rFonts w:ascii="Times New Roman" w:eastAsia="Times New Roman" w:hAnsi="Times New Roman" w:cs="Times New Roman"/>
                <w:sz w:val="20"/>
                <w:szCs w:val="20"/>
              </w:rPr>
            </w:pPr>
          </w:p>
        </w:tc>
        <w:tc>
          <w:tcPr>
            <w:tcW w:w="960" w:type="dxa"/>
            <w:tcBorders>
              <w:top w:val="single" w:sz="4" w:space="0" w:color="auto"/>
            </w:tcBorders>
            <w:shd w:val="clear" w:color="auto" w:fill="auto"/>
            <w:noWrap/>
            <w:vAlign w:val="bottom"/>
            <w:hideMark/>
          </w:tcPr>
          <w:p w14:paraId="4DC31CC8"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tcBorders>
              <w:top w:val="single" w:sz="4" w:space="0" w:color="auto"/>
            </w:tcBorders>
            <w:shd w:val="clear" w:color="auto" w:fill="auto"/>
            <w:noWrap/>
            <w:vAlign w:val="bottom"/>
            <w:hideMark/>
          </w:tcPr>
          <w:p w14:paraId="51340204"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tcBorders>
              <w:top w:val="single" w:sz="4" w:space="0" w:color="auto"/>
            </w:tcBorders>
            <w:shd w:val="clear" w:color="auto" w:fill="auto"/>
            <w:noWrap/>
            <w:vAlign w:val="bottom"/>
            <w:hideMark/>
          </w:tcPr>
          <w:p w14:paraId="533E39BB"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tcBorders>
              <w:top w:val="single" w:sz="4" w:space="0" w:color="auto"/>
            </w:tcBorders>
            <w:shd w:val="clear" w:color="auto" w:fill="auto"/>
            <w:noWrap/>
            <w:vAlign w:val="bottom"/>
            <w:hideMark/>
          </w:tcPr>
          <w:p w14:paraId="15399274"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606A1B43" w14:textId="77777777" w:rsidTr="00462D0C">
        <w:trPr>
          <w:trHeight w:val="300"/>
        </w:trPr>
        <w:tc>
          <w:tcPr>
            <w:tcW w:w="960" w:type="dxa"/>
            <w:shd w:val="clear" w:color="auto" w:fill="auto"/>
            <w:noWrap/>
            <w:vAlign w:val="bottom"/>
            <w:hideMark/>
          </w:tcPr>
          <w:p w14:paraId="0613B7BA"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D7C1D2F"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GF</w:t>
            </w:r>
          </w:p>
        </w:tc>
        <w:tc>
          <w:tcPr>
            <w:tcW w:w="960" w:type="dxa"/>
            <w:shd w:val="clear" w:color="auto" w:fill="auto"/>
            <w:noWrap/>
            <w:vAlign w:val="center"/>
            <w:hideMark/>
          </w:tcPr>
          <w:p w14:paraId="5D7859E8"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Normal</w:t>
            </w:r>
          </w:p>
        </w:tc>
        <w:tc>
          <w:tcPr>
            <w:tcW w:w="960" w:type="dxa"/>
            <w:shd w:val="clear" w:color="auto" w:fill="auto"/>
            <w:noWrap/>
            <w:vAlign w:val="bottom"/>
            <w:hideMark/>
          </w:tcPr>
          <w:p w14:paraId="6D1DFE35"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2AE2ACB"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EAC8B2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C6450F5"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F829A66"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34E744C6" w14:textId="77777777" w:rsidTr="00462D0C">
        <w:trPr>
          <w:trHeight w:val="300"/>
        </w:trPr>
        <w:tc>
          <w:tcPr>
            <w:tcW w:w="960" w:type="dxa"/>
            <w:shd w:val="clear" w:color="auto" w:fill="auto"/>
            <w:noWrap/>
            <w:vAlign w:val="bottom"/>
            <w:hideMark/>
          </w:tcPr>
          <w:p w14:paraId="61A4BBD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7C82E62"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25A82D4F"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Non</w:t>
            </w:r>
          </w:p>
        </w:tc>
        <w:tc>
          <w:tcPr>
            <w:tcW w:w="960" w:type="dxa"/>
            <w:shd w:val="clear" w:color="auto" w:fill="auto"/>
            <w:noWrap/>
            <w:vAlign w:val="bottom"/>
            <w:hideMark/>
          </w:tcPr>
          <w:p w14:paraId="3FDF0305"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6983B00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C05EFBC"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ACAF9A9"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27D86D56"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7281531B" w14:textId="77777777" w:rsidTr="00462D0C">
        <w:trPr>
          <w:trHeight w:val="300"/>
        </w:trPr>
        <w:tc>
          <w:tcPr>
            <w:tcW w:w="960" w:type="dxa"/>
            <w:shd w:val="clear" w:color="auto" w:fill="auto"/>
            <w:noWrap/>
            <w:vAlign w:val="bottom"/>
            <w:hideMark/>
          </w:tcPr>
          <w:p w14:paraId="2746332D"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B26179E"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Is</w:t>
            </w:r>
          </w:p>
        </w:tc>
        <w:tc>
          <w:tcPr>
            <w:tcW w:w="960" w:type="dxa"/>
            <w:shd w:val="clear" w:color="auto" w:fill="auto"/>
            <w:noWrap/>
            <w:vAlign w:val="center"/>
            <w:hideMark/>
          </w:tcPr>
          <w:p w14:paraId="0F64F32D"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5</w:t>
            </w:r>
          </w:p>
        </w:tc>
        <w:tc>
          <w:tcPr>
            <w:tcW w:w="960" w:type="dxa"/>
            <w:shd w:val="clear" w:color="auto" w:fill="auto"/>
            <w:noWrap/>
            <w:vAlign w:val="bottom"/>
            <w:hideMark/>
          </w:tcPr>
          <w:p w14:paraId="2ED1B29B"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DBDB30F"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18B1C9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0D5AEE4"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0A34455"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59CDDF9C" w14:textId="77777777" w:rsidTr="00462D0C">
        <w:trPr>
          <w:trHeight w:val="300"/>
        </w:trPr>
        <w:tc>
          <w:tcPr>
            <w:tcW w:w="960" w:type="dxa"/>
            <w:shd w:val="clear" w:color="auto" w:fill="auto"/>
            <w:noWrap/>
            <w:vAlign w:val="bottom"/>
            <w:hideMark/>
          </w:tcPr>
          <w:p w14:paraId="665E3807"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798633F"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3C2447A5"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10</w:t>
            </w:r>
          </w:p>
        </w:tc>
        <w:tc>
          <w:tcPr>
            <w:tcW w:w="960" w:type="dxa"/>
            <w:shd w:val="clear" w:color="auto" w:fill="auto"/>
            <w:noWrap/>
            <w:vAlign w:val="bottom"/>
            <w:hideMark/>
          </w:tcPr>
          <w:p w14:paraId="56DD6406"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6532747"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F169440"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04243B3"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92C0BCE"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006F758C" w14:textId="77777777" w:rsidTr="00462D0C">
        <w:trPr>
          <w:trHeight w:val="300"/>
        </w:trPr>
        <w:tc>
          <w:tcPr>
            <w:tcW w:w="960" w:type="dxa"/>
            <w:shd w:val="clear" w:color="auto" w:fill="auto"/>
            <w:noWrap/>
            <w:vAlign w:val="bottom"/>
            <w:hideMark/>
          </w:tcPr>
          <w:p w14:paraId="4A085497"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CA1F46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2C2AF60E"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20</w:t>
            </w:r>
          </w:p>
        </w:tc>
        <w:tc>
          <w:tcPr>
            <w:tcW w:w="960" w:type="dxa"/>
            <w:shd w:val="clear" w:color="auto" w:fill="auto"/>
            <w:noWrap/>
            <w:vAlign w:val="bottom"/>
            <w:hideMark/>
          </w:tcPr>
          <w:p w14:paraId="072E459D"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1531594D"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213B9A78"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6A1A99D"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2F4B279"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59CBC72B" w14:textId="77777777" w:rsidTr="00462D0C">
        <w:trPr>
          <w:trHeight w:val="300"/>
        </w:trPr>
        <w:tc>
          <w:tcPr>
            <w:tcW w:w="960" w:type="dxa"/>
            <w:shd w:val="clear" w:color="auto" w:fill="auto"/>
            <w:noWrap/>
            <w:vAlign w:val="bottom"/>
            <w:hideMark/>
          </w:tcPr>
          <w:p w14:paraId="4EFD2812"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0F70B74"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N</w:t>
            </w:r>
          </w:p>
        </w:tc>
        <w:tc>
          <w:tcPr>
            <w:tcW w:w="960" w:type="dxa"/>
            <w:shd w:val="clear" w:color="auto" w:fill="auto"/>
            <w:noWrap/>
            <w:vAlign w:val="center"/>
            <w:hideMark/>
          </w:tcPr>
          <w:p w14:paraId="007F54D6"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250</w:t>
            </w:r>
          </w:p>
        </w:tc>
        <w:tc>
          <w:tcPr>
            <w:tcW w:w="960" w:type="dxa"/>
            <w:shd w:val="clear" w:color="auto" w:fill="auto"/>
            <w:noWrap/>
            <w:vAlign w:val="bottom"/>
            <w:hideMark/>
          </w:tcPr>
          <w:p w14:paraId="2FE6343D"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2D6EDF3B"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1769BF6"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E49ED12"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5188C51"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57A0B352" w14:textId="77777777" w:rsidTr="00462D0C">
        <w:trPr>
          <w:trHeight w:val="300"/>
        </w:trPr>
        <w:tc>
          <w:tcPr>
            <w:tcW w:w="960" w:type="dxa"/>
            <w:shd w:val="clear" w:color="auto" w:fill="auto"/>
            <w:noWrap/>
            <w:vAlign w:val="bottom"/>
            <w:hideMark/>
          </w:tcPr>
          <w:p w14:paraId="79A4A691"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C9702BC"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0850BC18"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500</w:t>
            </w:r>
          </w:p>
        </w:tc>
        <w:tc>
          <w:tcPr>
            <w:tcW w:w="960" w:type="dxa"/>
            <w:shd w:val="clear" w:color="auto" w:fill="auto"/>
            <w:noWrap/>
            <w:vAlign w:val="bottom"/>
            <w:hideMark/>
          </w:tcPr>
          <w:p w14:paraId="1C4C975F"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4157E942"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49C6955"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F81D258"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26F6C76"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35BF8AD6" w14:textId="77777777" w:rsidTr="00462D0C">
        <w:trPr>
          <w:trHeight w:val="300"/>
        </w:trPr>
        <w:tc>
          <w:tcPr>
            <w:tcW w:w="960" w:type="dxa"/>
            <w:shd w:val="clear" w:color="auto" w:fill="auto"/>
            <w:noWrap/>
            <w:vAlign w:val="bottom"/>
            <w:hideMark/>
          </w:tcPr>
          <w:p w14:paraId="4B0C436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083A95B"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4604CC18"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1000</w:t>
            </w:r>
          </w:p>
        </w:tc>
        <w:tc>
          <w:tcPr>
            <w:tcW w:w="960" w:type="dxa"/>
            <w:shd w:val="clear" w:color="auto" w:fill="auto"/>
            <w:noWrap/>
            <w:vAlign w:val="bottom"/>
            <w:hideMark/>
          </w:tcPr>
          <w:p w14:paraId="41168BDC"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19005A48"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D942A16"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81F7517"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9DBF128"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236399C5" w14:textId="77777777" w:rsidTr="00462D0C">
        <w:trPr>
          <w:trHeight w:val="300"/>
        </w:trPr>
        <w:tc>
          <w:tcPr>
            <w:tcW w:w="960" w:type="dxa"/>
            <w:shd w:val="clear" w:color="auto" w:fill="auto"/>
            <w:noWrap/>
            <w:vAlign w:val="bottom"/>
            <w:hideMark/>
          </w:tcPr>
          <w:p w14:paraId="103DFE86"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55A18CC"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5C7613D6"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8E3EEC1" w14:textId="77777777" w:rsidR="00462D0C" w:rsidRPr="00462D0C" w:rsidRDefault="00462D0C" w:rsidP="00462D0C">
            <w:pPr>
              <w:spacing w:after="0" w:line="240" w:lineRule="auto"/>
              <w:jc w:val="right"/>
              <w:rPr>
                <w:rFonts w:ascii="Times New Roman" w:eastAsia="Times New Roman" w:hAnsi="Times New Roman" w:cs="Times New Roman"/>
                <w:sz w:val="20"/>
                <w:szCs w:val="20"/>
              </w:rPr>
            </w:pPr>
          </w:p>
        </w:tc>
        <w:tc>
          <w:tcPr>
            <w:tcW w:w="960" w:type="dxa"/>
            <w:shd w:val="clear" w:color="auto" w:fill="auto"/>
            <w:noWrap/>
            <w:vAlign w:val="bottom"/>
            <w:hideMark/>
          </w:tcPr>
          <w:p w14:paraId="1B4B3F2D"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0C36BC1"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4098CC0"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D698017"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0D29DBE1" w14:textId="77777777" w:rsidTr="00462D0C">
        <w:trPr>
          <w:trHeight w:val="300"/>
        </w:trPr>
        <w:tc>
          <w:tcPr>
            <w:tcW w:w="960" w:type="dxa"/>
            <w:shd w:val="clear" w:color="auto" w:fill="auto"/>
            <w:noWrap/>
            <w:vAlign w:val="bottom"/>
            <w:hideMark/>
          </w:tcPr>
          <w:p w14:paraId="3F0EE2DF"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RMSE</w:t>
            </w:r>
          </w:p>
        </w:tc>
        <w:tc>
          <w:tcPr>
            <w:tcW w:w="960" w:type="dxa"/>
            <w:shd w:val="clear" w:color="auto" w:fill="auto"/>
            <w:noWrap/>
            <w:vAlign w:val="bottom"/>
            <w:hideMark/>
          </w:tcPr>
          <w:p w14:paraId="392269B7"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GF</w:t>
            </w:r>
          </w:p>
        </w:tc>
        <w:tc>
          <w:tcPr>
            <w:tcW w:w="960" w:type="dxa"/>
            <w:shd w:val="clear" w:color="auto" w:fill="auto"/>
            <w:noWrap/>
            <w:vAlign w:val="center"/>
            <w:hideMark/>
          </w:tcPr>
          <w:p w14:paraId="783E701D"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Normal</w:t>
            </w:r>
          </w:p>
        </w:tc>
        <w:tc>
          <w:tcPr>
            <w:tcW w:w="960" w:type="dxa"/>
            <w:shd w:val="clear" w:color="auto" w:fill="auto"/>
            <w:noWrap/>
            <w:vAlign w:val="bottom"/>
            <w:hideMark/>
          </w:tcPr>
          <w:p w14:paraId="0E5FF230"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11DAD369"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2ED30EC"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07A960B"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9DAE256"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17BD36A4" w14:textId="77777777" w:rsidTr="00462D0C">
        <w:trPr>
          <w:trHeight w:val="300"/>
        </w:trPr>
        <w:tc>
          <w:tcPr>
            <w:tcW w:w="960" w:type="dxa"/>
            <w:shd w:val="clear" w:color="auto" w:fill="auto"/>
            <w:noWrap/>
            <w:vAlign w:val="bottom"/>
            <w:hideMark/>
          </w:tcPr>
          <w:p w14:paraId="19E50A07"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2BE665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5D69E3FC"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Non</w:t>
            </w:r>
          </w:p>
        </w:tc>
        <w:tc>
          <w:tcPr>
            <w:tcW w:w="960" w:type="dxa"/>
            <w:shd w:val="clear" w:color="auto" w:fill="auto"/>
            <w:noWrap/>
            <w:vAlign w:val="bottom"/>
            <w:hideMark/>
          </w:tcPr>
          <w:p w14:paraId="425C3176"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65E25076"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6359B7B"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19A84A4"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FDF61F1"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1FAA3FC5" w14:textId="77777777" w:rsidTr="00462D0C">
        <w:trPr>
          <w:trHeight w:val="300"/>
        </w:trPr>
        <w:tc>
          <w:tcPr>
            <w:tcW w:w="960" w:type="dxa"/>
            <w:shd w:val="clear" w:color="auto" w:fill="auto"/>
            <w:noWrap/>
            <w:vAlign w:val="bottom"/>
            <w:hideMark/>
          </w:tcPr>
          <w:p w14:paraId="50E5EE1F"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FECEC1D"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Is</w:t>
            </w:r>
          </w:p>
        </w:tc>
        <w:tc>
          <w:tcPr>
            <w:tcW w:w="960" w:type="dxa"/>
            <w:shd w:val="clear" w:color="auto" w:fill="auto"/>
            <w:noWrap/>
            <w:vAlign w:val="center"/>
            <w:hideMark/>
          </w:tcPr>
          <w:p w14:paraId="5F2AC7A2"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5</w:t>
            </w:r>
          </w:p>
        </w:tc>
        <w:tc>
          <w:tcPr>
            <w:tcW w:w="960" w:type="dxa"/>
            <w:shd w:val="clear" w:color="auto" w:fill="auto"/>
            <w:noWrap/>
            <w:vAlign w:val="bottom"/>
            <w:hideMark/>
          </w:tcPr>
          <w:p w14:paraId="07398D69"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45F2BCC7"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C40EAA6"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176994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2DE40540"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6B1D7F2B" w14:textId="77777777" w:rsidTr="00462D0C">
        <w:trPr>
          <w:trHeight w:val="300"/>
        </w:trPr>
        <w:tc>
          <w:tcPr>
            <w:tcW w:w="960" w:type="dxa"/>
            <w:shd w:val="clear" w:color="auto" w:fill="auto"/>
            <w:noWrap/>
            <w:vAlign w:val="bottom"/>
            <w:hideMark/>
          </w:tcPr>
          <w:p w14:paraId="615D2209"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CEF9952"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1ED9C7C4"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10</w:t>
            </w:r>
          </w:p>
        </w:tc>
        <w:tc>
          <w:tcPr>
            <w:tcW w:w="960" w:type="dxa"/>
            <w:shd w:val="clear" w:color="auto" w:fill="auto"/>
            <w:noWrap/>
            <w:vAlign w:val="bottom"/>
            <w:hideMark/>
          </w:tcPr>
          <w:p w14:paraId="23D1700A"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4C3EE33"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B95E7B4"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20E6C1A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FA0E928"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12D0FF22" w14:textId="77777777" w:rsidTr="00462D0C">
        <w:trPr>
          <w:trHeight w:val="300"/>
        </w:trPr>
        <w:tc>
          <w:tcPr>
            <w:tcW w:w="960" w:type="dxa"/>
            <w:shd w:val="clear" w:color="auto" w:fill="auto"/>
            <w:noWrap/>
            <w:vAlign w:val="bottom"/>
            <w:hideMark/>
          </w:tcPr>
          <w:p w14:paraId="65A47414"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1060CFD"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102D2B11"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20</w:t>
            </w:r>
          </w:p>
        </w:tc>
        <w:tc>
          <w:tcPr>
            <w:tcW w:w="960" w:type="dxa"/>
            <w:shd w:val="clear" w:color="auto" w:fill="auto"/>
            <w:noWrap/>
            <w:vAlign w:val="bottom"/>
            <w:hideMark/>
          </w:tcPr>
          <w:p w14:paraId="2FD9E70B"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55816FDB"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1ACFCBF"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4692392"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0867F5E"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0EF96B23" w14:textId="77777777" w:rsidTr="00462D0C">
        <w:trPr>
          <w:trHeight w:val="300"/>
        </w:trPr>
        <w:tc>
          <w:tcPr>
            <w:tcW w:w="960" w:type="dxa"/>
            <w:shd w:val="clear" w:color="auto" w:fill="auto"/>
            <w:noWrap/>
            <w:vAlign w:val="bottom"/>
            <w:hideMark/>
          </w:tcPr>
          <w:p w14:paraId="76D887DA"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BE0A17E" w14:textId="77777777" w:rsidR="00462D0C" w:rsidRPr="00462D0C" w:rsidRDefault="00462D0C" w:rsidP="00462D0C">
            <w:pPr>
              <w:spacing w:after="0" w:line="240" w:lineRule="auto"/>
              <w:rPr>
                <w:rFonts w:ascii="Aptos Narrow" w:eastAsia="Times New Roman" w:hAnsi="Aptos Narrow" w:cs="Times New Roman"/>
                <w:color w:val="000000"/>
              </w:rPr>
            </w:pPr>
            <w:r w:rsidRPr="00462D0C">
              <w:rPr>
                <w:rFonts w:ascii="Aptos Narrow" w:eastAsia="Times New Roman" w:hAnsi="Aptos Narrow" w:cs="Times New Roman"/>
                <w:color w:val="000000"/>
              </w:rPr>
              <w:t>N</w:t>
            </w:r>
          </w:p>
        </w:tc>
        <w:tc>
          <w:tcPr>
            <w:tcW w:w="960" w:type="dxa"/>
            <w:shd w:val="clear" w:color="auto" w:fill="auto"/>
            <w:noWrap/>
            <w:vAlign w:val="center"/>
            <w:hideMark/>
          </w:tcPr>
          <w:p w14:paraId="23A03CCF"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250</w:t>
            </w:r>
          </w:p>
        </w:tc>
        <w:tc>
          <w:tcPr>
            <w:tcW w:w="960" w:type="dxa"/>
            <w:shd w:val="clear" w:color="auto" w:fill="auto"/>
            <w:noWrap/>
            <w:vAlign w:val="bottom"/>
            <w:hideMark/>
          </w:tcPr>
          <w:p w14:paraId="5549A98A"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5F9F2E5"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0E7F3E9"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D851EBE"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6F9247C"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1EC0818D" w14:textId="77777777" w:rsidTr="00462D0C">
        <w:trPr>
          <w:trHeight w:val="300"/>
        </w:trPr>
        <w:tc>
          <w:tcPr>
            <w:tcW w:w="960" w:type="dxa"/>
            <w:shd w:val="clear" w:color="auto" w:fill="auto"/>
            <w:noWrap/>
            <w:vAlign w:val="bottom"/>
            <w:hideMark/>
          </w:tcPr>
          <w:p w14:paraId="118FD923"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689C8C3"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7EE7D1C1"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500</w:t>
            </w:r>
          </w:p>
        </w:tc>
        <w:tc>
          <w:tcPr>
            <w:tcW w:w="960" w:type="dxa"/>
            <w:shd w:val="clear" w:color="auto" w:fill="auto"/>
            <w:noWrap/>
            <w:vAlign w:val="bottom"/>
            <w:hideMark/>
          </w:tcPr>
          <w:p w14:paraId="1E66CF0E"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6921FBF7"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7CC0F31"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A6FAA2F"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8E0AFAE"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r w:rsidR="00462D0C" w:rsidRPr="00462D0C" w14:paraId="30CE2318" w14:textId="77777777" w:rsidTr="00462D0C">
        <w:trPr>
          <w:trHeight w:val="300"/>
        </w:trPr>
        <w:tc>
          <w:tcPr>
            <w:tcW w:w="960" w:type="dxa"/>
            <w:shd w:val="clear" w:color="auto" w:fill="auto"/>
            <w:noWrap/>
            <w:vAlign w:val="bottom"/>
            <w:hideMark/>
          </w:tcPr>
          <w:p w14:paraId="5A36C1CF"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1B5F5E6"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3CA727E9" w14:textId="77777777" w:rsidR="00462D0C" w:rsidRPr="00462D0C" w:rsidRDefault="00462D0C" w:rsidP="00462D0C">
            <w:pPr>
              <w:spacing w:after="0" w:line="240" w:lineRule="auto"/>
              <w:jc w:val="right"/>
              <w:rPr>
                <w:rFonts w:ascii="Aptos Narrow" w:eastAsia="Times New Roman" w:hAnsi="Aptos Narrow" w:cs="Times New Roman"/>
                <w:color w:val="000000"/>
              </w:rPr>
            </w:pPr>
            <w:r w:rsidRPr="00462D0C">
              <w:rPr>
                <w:rFonts w:ascii="Aptos Narrow" w:eastAsia="Times New Roman" w:hAnsi="Aptos Narrow" w:cs="Times New Roman"/>
                <w:color w:val="000000"/>
              </w:rPr>
              <w:t>1000</w:t>
            </w:r>
          </w:p>
        </w:tc>
        <w:tc>
          <w:tcPr>
            <w:tcW w:w="960" w:type="dxa"/>
            <w:shd w:val="clear" w:color="auto" w:fill="auto"/>
            <w:noWrap/>
            <w:vAlign w:val="bottom"/>
            <w:hideMark/>
          </w:tcPr>
          <w:p w14:paraId="73B2E7B1" w14:textId="77777777" w:rsidR="00462D0C" w:rsidRPr="00462D0C" w:rsidRDefault="00462D0C" w:rsidP="00462D0C">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16F5E2C"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87C94FB"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E6C103C" w14:textId="77777777" w:rsidR="00462D0C" w:rsidRPr="00462D0C" w:rsidRDefault="00462D0C" w:rsidP="00462D0C">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2B7D0B3" w14:textId="77777777" w:rsidR="00462D0C" w:rsidRPr="00462D0C" w:rsidRDefault="00462D0C" w:rsidP="00462D0C">
            <w:pPr>
              <w:spacing w:after="0" w:line="240" w:lineRule="auto"/>
              <w:rPr>
                <w:rFonts w:ascii="Times New Roman" w:eastAsia="Times New Roman" w:hAnsi="Times New Roman" w:cs="Times New Roman"/>
                <w:sz w:val="20"/>
                <w:szCs w:val="20"/>
              </w:rPr>
            </w:pPr>
          </w:p>
        </w:tc>
      </w:tr>
    </w:tbl>
    <w:p w14:paraId="1D9CF398" w14:textId="77777777" w:rsidR="00462D0C" w:rsidRDefault="00462D0C" w:rsidP="00CF738F">
      <w:pPr>
        <w:spacing w:after="0" w:line="480" w:lineRule="auto"/>
        <w:rPr>
          <w:rFonts w:ascii="Times New Roman" w:hAnsi="Times New Roman" w:cs="Times New Roman"/>
          <w:sz w:val="24"/>
          <w:szCs w:val="24"/>
        </w:rPr>
      </w:pPr>
    </w:p>
    <w:p w14:paraId="6243E0D3" w14:textId="77777777" w:rsidR="00D754C7" w:rsidRDefault="00D754C7">
      <w:pPr>
        <w:rPr>
          <w:rFonts w:ascii="Times New Roman" w:hAnsi="Times New Roman" w:cs="Times New Roman"/>
          <w:sz w:val="24"/>
          <w:szCs w:val="24"/>
        </w:rPr>
      </w:pPr>
    </w:p>
    <w:p w14:paraId="7788AE07" w14:textId="77777777" w:rsidR="00D754C7" w:rsidRDefault="00D754C7">
      <w:pPr>
        <w:rPr>
          <w:rFonts w:ascii="Times New Roman" w:hAnsi="Times New Roman" w:cs="Times New Roman"/>
          <w:sz w:val="24"/>
          <w:szCs w:val="24"/>
        </w:rPr>
      </w:pPr>
    </w:p>
    <w:p w14:paraId="518947FD" w14:textId="76921969" w:rsidR="00D754C7" w:rsidRPr="00493A97" w:rsidRDefault="00D754C7" w:rsidP="00D754C7">
      <w:pPr>
        <w:spacing w:after="0" w:line="480" w:lineRule="auto"/>
        <w:rPr>
          <w:rFonts w:ascii="Times New Roman" w:hAnsi="Times New Roman" w:cs="Times New Roman"/>
          <w:b/>
          <w:bCs/>
          <w:sz w:val="24"/>
          <w:szCs w:val="24"/>
        </w:rPr>
      </w:pPr>
      <w:r w:rsidRPr="00493A97">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5</w:t>
      </w:r>
    </w:p>
    <w:p w14:paraId="1A9BA215" w14:textId="1DAC0ACA" w:rsidR="00D754C7" w:rsidRPr="00493A97" w:rsidRDefault="00D754C7" w:rsidP="00D754C7">
      <w:pPr>
        <w:spacing w:after="0" w:line="480" w:lineRule="auto"/>
        <w:rPr>
          <w:rFonts w:ascii="Times New Roman" w:hAnsi="Times New Roman" w:cs="Times New Roman"/>
          <w:i/>
          <w:iCs/>
          <w:sz w:val="24"/>
          <w:szCs w:val="24"/>
        </w:rPr>
      </w:pPr>
      <w:r w:rsidRPr="00493A97">
        <w:rPr>
          <w:rFonts w:ascii="Times New Roman" w:hAnsi="Times New Roman" w:cs="Times New Roman"/>
          <w:i/>
          <w:iCs/>
          <w:sz w:val="24"/>
          <w:szCs w:val="24"/>
        </w:rPr>
        <w:t>Means and SDs of bias, RMS</w:t>
      </w:r>
      <w:r>
        <w:rPr>
          <w:rFonts w:ascii="Times New Roman" w:hAnsi="Times New Roman" w:cs="Times New Roman"/>
          <w:i/>
          <w:iCs/>
          <w:sz w:val="24"/>
          <w:szCs w:val="24"/>
        </w:rPr>
        <w:t xml:space="preserve">E for </w:t>
      </w:r>
      <w:r>
        <w:rPr>
          <w:rFonts w:ascii="Times New Roman" w:hAnsi="Times New Roman" w:cs="Times New Roman"/>
          <w:i/>
          <w:iCs/>
          <w:sz w:val="24"/>
          <w:szCs w:val="24"/>
        </w:rPr>
        <w:t>person</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parameters</w:t>
      </w:r>
      <w:proofErr w:type="gramEnd"/>
    </w:p>
    <w:tbl>
      <w:tblPr>
        <w:tblW w:w="4861" w:type="dxa"/>
        <w:tblBorders>
          <w:top w:val="single" w:sz="4" w:space="0" w:color="auto"/>
          <w:bottom w:val="single" w:sz="4" w:space="0" w:color="auto"/>
        </w:tblBorders>
        <w:tblLook w:val="04A0" w:firstRow="1" w:lastRow="0" w:firstColumn="1" w:lastColumn="0" w:noHBand="0" w:noVBand="1"/>
      </w:tblPr>
      <w:tblGrid>
        <w:gridCol w:w="1207"/>
        <w:gridCol w:w="960"/>
        <w:gridCol w:w="960"/>
        <w:gridCol w:w="960"/>
        <w:gridCol w:w="960"/>
      </w:tblGrid>
      <w:tr w:rsidR="0006070A" w:rsidRPr="0006070A" w14:paraId="30967C3E" w14:textId="77777777" w:rsidTr="0006070A">
        <w:trPr>
          <w:trHeight w:val="300"/>
        </w:trPr>
        <w:tc>
          <w:tcPr>
            <w:tcW w:w="1021" w:type="dxa"/>
            <w:tcBorders>
              <w:top w:val="single" w:sz="4" w:space="0" w:color="auto"/>
              <w:bottom w:val="single" w:sz="4" w:space="0" w:color="auto"/>
            </w:tcBorders>
            <w:shd w:val="clear" w:color="auto" w:fill="auto"/>
            <w:noWrap/>
            <w:vAlign w:val="bottom"/>
            <w:hideMark/>
          </w:tcPr>
          <w:p w14:paraId="3184E2E7" w14:textId="77777777" w:rsidR="0006070A" w:rsidRPr="0006070A" w:rsidRDefault="0006070A" w:rsidP="0006070A">
            <w:pPr>
              <w:spacing w:after="0" w:line="240" w:lineRule="auto"/>
              <w:rPr>
                <w:rFonts w:ascii="Times New Roman" w:eastAsia="Times New Roman" w:hAnsi="Times New Roman" w:cs="Times New Roman"/>
                <w:sz w:val="24"/>
                <w:szCs w:val="24"/>
              </w:rPr>
            </w:pPr>
          </w:p>
        </w:tc>
        <w:tc>
          <w:tcPr>
            <w:tcW w:w="960" w:type="dxa"/>
            <w:tcBorders>
              <w:top w:val="single" w:sz="4" w:space="0" w:color="auto"/>
              <w:bottom w:val="single" w:sz="4" w:space="0" w:color="auto"/>
            </w:tcBorders>
            <w:shd w:val="clear" w:color="auto" w:fill="auto"/>
            <w:noWrap/>
            <w:vAlign w:val="bottom"/>
            <w:hideMark/>
          </w:tcPr>
          <w:p w14:paraId="52018B16"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tcBorders>
              <w:top w:val="single" w:sz="4" w:space="0" w:color="auto"/>
              <w:bottom w:val="single" w:sz="4" w:space="0" w:color="auto"/>
            </w:tcBorders>
            <w:shd w:val="clear" w:color="auto" w:fill="auto"/>
            <w:noWrap/>
            <w:vAlign w:val="center"/>
            <w:hideMark/>
          </w:tcPr>
          <w:p w14:paraId="2041BCA9"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tcBorders>
              <w:top w:val="single" w:sz="4" w:space="0" w:color="auto"/>
              <w:bottom w:val="single" w:sz="4" w:space="0" w:color="auto"/>
            </w:tcBorders>
            <w:shd w:val="clear" w:color="auto" w:fill="auto"/>
            <w:noWrap/>
            <w:vAlign w:val="bottom"/>
            <w:hideMark/>
          </w:tcPr>
          <w:p w14:paraId="14EF67EE" w14:textId="77777777" w:rsidR="0006070A" w:rsidRPr="0006070A" w:rsidRDefault="0006070A" w:rsidP="0006070A">
            <w:pPr>
              <w:spacing w:after="0" w:line="240" w:lineRule="auto"/>
              <w:rPr>
                <w:rFonts w:ascii="Aptos Narrow" w:eastAsia="Times New Roman" w:hAnsi="Aptos Narrow" w:cs="Times New Roman"/>
                <w:color w:val="000000"/>
              </w:rPr>
            </w:pPr>
            <w:proofErr w:type="spellStart"/>
            <w:r w:rsidRPr="0006070A">
              <w:rPr>
                <w:rFonts w:ascii="Aptos Narrow" w:eastAsia="Times New Roman" w:hAnsi="Aptos Narrow" w:cs="Times New Roman"/>
                <w:color w:val="000000"/>
              </w:rPr>
              <w:t>thetag</w:t>
            </w:r>
            <w:proofErr w:type="spellEnd"/>
          </w:p>
        </w:tc>
        <w:tc>
          <w:tcPr>
            <w:tcW w:w="960" w:type="dxa"/>
            <w:tcBorders>
              <w:top w:val="single" w:sz="4" w:space="0" w:color="auto"/>
              <w:bottom w:val="single" w:sz="4" w:space="0" w:color="auto"/>
            </w:tcBorders>
            <w:shd w:val="clear" w:color="auto" w:fill="auto"/>
            <w:noWrap/>
            <w:vAlign w:val="bottom"/>
            <w:hideMark/>
          </w:tcPr>
          <w:p w14:paraId="3F72C258"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thetas</w:t>
            </w:r>
          </w:p>
        </w:tc>
      </w:tr>
      <w:tr w:rsidR="0006070A" w:rsidRPr="0006070A" w14:paraId="033FB1C1" w14:textId="77777777" w:rsidTr="0006070A">
        <w:trPr>
          <w:trHeight w:val="300"/>
        </w:trPr>
        <w:tc>
          <w:tcPr>
            <w:tcW w:w="1021" w:type="dxa"/>
            <w:tcBorders>
              <w:top w:val="single" w:sz="4" w:space="0" w:color="auto"/>
            </w:tcBorders>
            <w:shd w:val="clear" w:color="auto" w:fill="auto"/>
            <w:noWrap/>
            <w:vAlign w:val="bottom"/>
            <w:hideMark/>
          </w:tcPr>
          <w:p w14:paraId="18291AF0"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Bias</w:t>
            </w:r>
          </w:p>
        </w:tc>
        <w:tc>
          <w:tcPr>
            <w:tcW w:w="960" w:type="dxa"/>
            <w:tcBorders>
              <w:top w:val="single" w:sz="4" w:space="0" w:color="auto"/>
            </w:tcBorders>
            <w:shd w:val="clear" w:color="auto" w:fill="auto"/>
            <w:noWrap/>
            <w:vAlign w:val="bottom"/>
            <w:hideMark/>
          </w:tcPr>
          <w:p w14:paraId="7BFB1671"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GF</w:t>
            </w:r>
          </w:p>
        </w:tc>
        <w:tc>
          <w:tcPr>
            <w:tcW w:w="960" w:type="dxa"/>
            <w:tcBorders>
              <w:top w:val="single" w:sz="4" w:space="0" w:color="auto"/>
            </w:tcBorders>
            <w:shd w:val="clear" w:color="auto" w:fill="auto"/>
            <w:noWrap/>
            <w:vAlign w:val="center"/>
            <w:hideMark/>
          </w:tcPr>
          <w:p w14:paraId="6A98E229"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Normal</w:t>
            </w:r>
          </w:p>
        </w:tc>
        <w:tc>
          <w:tcPr>
            <w:tcW w:w="960" w:type="dxa"/>
            <w:tcBorders>
              <w:top w:val="single" w:sz="4" w:space="0" w:color="auto"/>
            </w:tcBorders>
            <w:shd w:val="clear" w:color="auto" w:fill="auto"/>
            <w:noWrap/>
            <w:vAlign w:val="bottom"/>
            <w:hideMark/>
          </w:tcPr>
          <w:p w14:paraId="06293B81"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tcBorders>
              <w:top w:val="single" w:sz="4" w:space="0" w:color="auto"/>
            </w:tcBorders>
            <w:shd w:val="clear" w:color="auto" w:fill="auto"/>
            <w:noWrap/>
            <w:vAlign w:val="bottom"/>
            <w:hideMark/>
          </w:tcPr>
          <w:p w14:paraId="76DC79F5"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3D6BC5F4" w14:textId="77777777" w:rsidTr="0006070A">
        <w:trPr>
          <w:trHeight w:val="300"/>
        </w:trPr>
        <w:tc>
          <w:tcPr>
            <w:tcW w:w="1021" w:type="dxa"/>
            <w:shd w:val="clear" w:color="auto" w:fill="auto"/>
            <w:noWrap/>
            <w:vAlign w:val="bottom"/>
            <w:hideMark/>
          </w:tcPr>
          <w:p w14:paraId="3D92F56E"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9DE5F45"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72F9B088"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Non</w:t>
            </w:r>
          </w:p>
        </w:tc>
        <w:tc>
          <w:tcPr>
            <w:tcW w:w="960" w:type="dxa"/>
            <w:shd w:val="clear" w:color="auto" w:fill="auto"/>
            <w:noWrap/>
            <w:vAlign w:val="bottom"/>
            <w:hideMark/>
          </w:tcPr>
          <w:p w14:paraId="6FF642C5"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556C7906"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5E5668A4" w14:textId="77777777" w:rsidTr="0006070A">
        <w:trPr>
          <w:trHeight w:val="300"/>
        </w:trPr>
        <w:tc>
          <w:tcPr>
            <w:tcW w:w="1021" w:type="dxa"/>
            <w:shd w:val="clear" w:color="auto" w:fill="auto"/>
            <w:noWrap/>
            <w:vAlign w:val="bottom"/>
            <w:hideMark/>
          </w:tcPr>
          <w:p w14:paraId="6A95F542"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5EEDA18"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Is</w:t>
            </w:r>
          </w:p>
        </w:tc>
        <w:tc>
          <w:tcPr>
            <w:tcW w:w="960" w:type="dxa"/>
            <w:shd w:val="clear" w:color="auto" w:fill="auto"/>
            <w:noWrap/>
            <w:vAlign w:val="center"/>
            <w:hideMark/>
          </w:tcPr>
          <w:p w14:paraId="07317A87"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5</w:t>
            </w:r>
          </w:p>
        </w:tc>
        <w:tc>
          <w:tcPr>
            <w:tcW w:w="960" w:type="dxa"/>
            <w:shd w:val="clear" w:color="auto" w:fill="auto"/>
            <w:noWrap/>
            <w:vAlign w:val="bottom"/>
            <w:hideMark/>
          </w:tcPr>
          <w:p w14:paraId="10363C2D"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BAF477E"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6ACD5FBD" w14:textId="77777777" w:rsidTr="0006070A">
        <w:trPr>
          <w:trHeight w:val="300"/>
        </w:trPr>
        <w:tc>
          <w:tcPr>
            <w:tcW w:w="1021" w:type="dxa"/>
            <w:shd w:val="clear" w:color="auto" w:fill="auto"/>
            <w:noWrap/>
            <w:vAlign w:val="bottom"/>
            <w:hideMark/>
          </w:tcPr>
          <w:p w14:paraId="33F93A70"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B43B2E0"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6F32338F"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10</w:t>
            </w:r>
          </w:p>
        </w:tc>
        <w:tc>
          <w:tcPr>
            <w:tcW w:w="960" w:type="dxa"/>
            <w:shd w:val="clear" w:color="auto" w:fill="auto"/>
            <w:noWrap/>
            <w:vAlign w:val="bottom"/>
            <w:hideMark/>
          </w:tcPr>
          <w:p w14:paraId="73F0DC46"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7A3F55D9"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743B3034" w14:textId="77777777" w:rsidTr="0006070A">
        <w:trPr>
          <w:trHeight w:val="300"/>
        </w:trPr>
        <w:tc>
          <w:tcPr>
            <w:tcW w:w="1021" w:type="dxa"/>
            <w:shd w:val="clear" w:color="auto" w:fill="auto"/>
            <w:noWrap/>
            <w:vAlign w:val="bottom"/>
            <w:hideMark/>
          </w:tcPr>
          <w:p w14:paraId="63DEC3E1"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40D7011"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42913A81"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20</w:t>
            </w:r>
          </w:p>
        </w:tc>
        <w:tc>
          <w:tcPr>
            <w:tcW w:w="960" w:type="dxa"/>
            <w:shd w:val="clear" w:color="auto" w:fill="auto"/>
            <w:noWrap/>
            <w:vAlign w:val="bottom"/>
            <w:hideMark/>
          </w:tcPr>
          <w:p w14:paraId="587E4A4B"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7FF4FA81"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6417562C" w14:textId="77777777" w:rsidTr="0006070A">
        <w:trPr>
          <w:trHeight w:val="300"/>
        </w:trPr>
        <w:tc>
          <w:tcPr>
            <w:tcW w:w="1021" w:type="dxa"/>
            <w:shd w:val="clear" w:color="auto" w:fill="auto"/>
            <w:noWrap/>
            <w:vAlign w:val="bottom"/>
            <w:hideMark/>
          </w:tcPr>
          <w:p w14:paraId="1DB53926"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C5E1CD4"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Method</w:t>
            </w:r>
          </w:p>
        </w:tc>
        <w:tc>
          <w:tcPr>
            <w:tcW w:w="960" w:type="dxa"/>
            <w:shd w:val="clear" w:color="auto" w:fill="auto"/>
            <w:noWrap/>
            <w:vAlign w:val="center"/>
            <w:hideMark/>
          </w:tcPr>
          <w:p w14:paraId="5184C96E"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MAP</w:t>
            </w:r>
          </w:p>
        </w:tc>
        <w:tc>
          <w:tcPr>
            <w:tcW w:w="960" w:type="dxa"/>
            <w:shd w:val="clear" w:color="auto" w:fill="auto"/>
            <w:noWrap/>
            <w:vAlign w:val="bottom"/>
            <w:hideMark/>
          </w:tcPr>
          <w:p w14:paraId="6E3067AF"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5206A5E6"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43360D17" w14:textId="77777777" w:rsidTr="0006070A">
        <w:trPr>
          <w:trHeight w:val="300"/>
        </w:trPr>
        <w:tc>
          <w:tcPr>
            <w:tcW w:w="1021" w:type="dxa"/>
            <w:shd w:val="clear" w:color="auto" w:fill="auto"/>
            <w:noWrap/>
            <w:vAlign w:val="bottom"/>
            <w:hideMark/>
          </w:tcPr>
          <w:p w14:paraId="6E51CC38"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314724F"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5272252D"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ML</w:t>
            </w:r>
          </w:p>
        </w:tc>
        <w:tc>
          <w:tcPr>
            <w:tcW w:w="960" w:type="dxa"/>
            <w:shd w:val="clear" w:color="auto" w:fill="auto"/>
            <w:noWrap/>
            <w:vAlign w:val="bottom"/>
            <w:hideMark/>
          </w:tcPr>
          <w:p w14:paraId="00091F72"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790801B2"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6270BC5A" w14:textId="77777777" w:rsidTr="0006070A">
        <w:trPr>
          <w:trHeight w:val="300"/>
        </w:trPr>
        <w:tc>
          <w:tcPr>
            <w:tcW w:w="1021" w:type="dxa"/>
            <w:shd w:val="clear" w:color="auto" w:fill="auto"/>
            <w:noWrap/>
            <w:vAlign w:val="bottom"/>
            <w:hideMark/>
          </w:tcPr>
          <w:p w14:paraId="0BA1038D"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B11E3AF"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3858718A"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408811E" w14:textId="77777777" w:rsidR="0006070A" w:rsidRPr="0006070A" w:rsidRDefault="0006070A" w:rsidP="0006070A">
            <w:pPr>
              <w:spacing w:after="0" w:line="240" w:lineRule="auto"/>
              <w:jc w:val="right"/>
              <w:rPr>
                <w:rFonts w:ascii="Times New Roman" w:eastAsia="Times New Roman" w:hAnsi="Times New Roman" w:cs="Times New Roman"/>
                <w:sz w:val="20"/>
                <w:szCs w:val="20"/>
              </w:rPr>
            </w:pPr>
          </w:p>
        </w:tc>
        <w:tc>
          <w:tcPr>
            <w:tcW w:w="960" w:type="dxa"/>
            <w:shd w:val="clear" w:color="auto" w:fill="auto"/>
            <w:noWrap/>
            <w:vAlign w:val="bottom"/>
            <w:hideMark/>
          </w:tcPr>
          <w:p w14:paraId="454E2866"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1E89AC9A" w14:textId="77777777" w:rsidTr="0006070A">
        <w:trPr>
          <w:trHeight w:val="300"/>
        </w:trPr>
        <w:tc>
          <w:tcPr>
            <w:tcW w:w="1021" w:type="dxa"/>
            <w:shd w:val="clear" w:color="auto" w:fill="auto"/>
            <w:noWrap/>
            <w:vAlign w:val="bottom"/>
            <w:hideMark/>
          </w:tcPr>
          <w:p w14:paraId="19F6A6BC"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RMSE</w:t>
            </w:r>
          </w:p>
        </w:tc>
        <w:tc>
          <w:tcPr>
            <w:tcW w:w="960" w:type="dxa"/>
            <w:shd w:val="clear" w:color="auto" w:fill="auto"/>
            <w:noWrap/>
            <w:vAlign w:val="bottom"/>
            <w:hideMark/>
          </w:tcPr>
          <w:p w14:paraId="26672C33"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GF</w:t>
            </w:r>
          </w:p>
        </w:tc>
        <w:tc>
          <w:tcPr>
            <w:tcW w:w="960" w:type="dxa"/>
            <w:shd w:val="clear" w:color="auto" w:fill="auto"/>
            <w:noWrap/>
            <w:vAlign w:val="center"/>
            <w:hideMark/>
          </w:tcPr>
          <w:p w14:paraId="5F177951"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Normal</w:t>
            </w:r>
          </w:p>
        </w:tc>
        <w:tc>
          <w:tcPr>
            <w:tcW w:w="960" w:type="dxa"/>
            <w:shd w:val="clear" w:color="auto" w:fill="auto"/>
            <w:noWrap/>
            <w:vAlign w:val="bottom"/>
            <w:hideMark/>
          </w:tcPr>
          <w:p w14:paraId="2295FBA2"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6EE33C35"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1E8E3BBC" w14:textId="77777777" w:rsidTr="0006070A">
        <w:trPr>
          <w:trHeight w:val="300"/>
        </w:trPr>
        <w:tc>
          <w:tcPr>
            <w:tcW w:w="1021" w:type="dxa"/>
            <w:shd w:val="clear" w:color="auto" w:fill="auto"/>
            <w:noWrap/>
            <w:vAlign w:val="bottom"/>
            <w:hideMark/>
          </w:tcPr>
          <w:p w14:paraId="22AF406D"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8475D14"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24CAAD0C"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Non</w:t>
            </w:r>
          </w:p>
        </w:tc>
        <w:tc>
          <w:tcPr>
            <w:tcW w:w="960" w:type="dxa"/>
            <w:shd w:val="clear" w:color="auto" w:fill="auto"/>
            <w:noWrap/>
            <w:vAlign w:val="bottom"/>
            <w:hideMark/>
          </w:tcPr>
          <w:p w14:paraId="0E5D649A"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2FE9271C"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77132144" w14:textId="77777777" w:rsidTr="0006070A">
        <w:trPr>
          <w:trHeight w:val="300"/>
        </w:trPr>
        <w:tc>
          <w:tcPr>
            <w:tcW w:w="1021" w:type="dxa"/>
            <w:shd w:val="clear" w:color="auto" w:fill="auto"/>
            <w:noWrap/>
            <w:vAlign w:val="bottom"/>
            <w:hideMark/>
          </w:tcPr>
          <w:p w14:paraId="5196579D"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FAC0458"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SF</w:t>
            </w:r>
          </w:p>
        </w:tc>
        <w:tc>
          <w:tcPr>
            <w:tcW w:w="960" w:type="dxa"/>
            <w:shd w:val="clear" w:color="auto" w:fill="auto"/>
            <w:noWrap/>
            <w:vAlign w:val="center"/>
            <w:hideMark/>
          </w:tcPr>
          <w:p w14:paraId="552F636F"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Normal</w:t>
            </w:r>
          </w:p>
        </w:tc>
        <w:tc>
          <w:tcPr>
            <w:tcW w:w="960" w:type="dxa"/>
            <w:shd w:val="clear" w:color="auto" w:fill="auto"/>
            <w:noWrap/>
            <w:vAlign w:val="bottom"/>
            <w:hideMark/>
          </w:tcPr>
          <w:p w14:paraId="16066D66"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F9F8DE4"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0B8E5AC7" w14:textId="77777777" w:rsidTr="0006070A">
        <w:trPr>
          <w:trHeight w:val="300"/>
        </w:trPr>
        <w:tc>
          <w:tcPr>
            <w:tcW w:w="1021" w:type="dxa"/>
            <w:shd w:val="clear" w:color="auto" w:fill="auto"/>
            <w:noWrap/>
            <w:vAlign w:val="bottom"/>
            <w:hideMark/>
          </w:tcPr>
          <w:p w14:paraId="33F02BCF"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FCD72A7"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27B42AF7"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Non</w:t>
            </w:r>
          </w:p>
        </w:tc>
        <w:tc>
          <w:tcPr>
            <w:tcW w:w="960" w:type="dxa"/>
            <w:shd w:val="clear" w:color="auto" w:fill="auto"/>
            <w:noWrap/>
            <w:vAlign w:val="bottom"/>
            <w:hideMark/>
          </w:tcPr>
          <w:p w14:paraId="45E10558"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6496E2F9"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2F4EF235" w14:textId="77777777" w:rsidTr="0006070A">
        <w:trPr>
          <w:trHeight w:val="300"/>
        </w:trPr>
        <w:tc>
          <w:tcPr>
            <w:tcW w:w="1021" w:type="dxa"/>
            <w:shd w:val="clear" w:color="auto" w:fill="auto"/>
            <w:noWrap/>
            <w:vAlign w:val="bottom"/>
            <w:hideMark/>
          </w:tcPr>
          <w:p w14:paraId="6F3D427B"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C2C5FBF"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Fs</w:t>
            </w:r>
          </w:p>
        </w:tc>
        <w:tc>
          <w:tcPr>
            <w:tcW w:w="960" w:type="dxa"/>
            <w:shd w:val="clear" w:color="auto" w:fill="auto"/>
            <w:noWrap/>
            <w:vAlign w:val="center"/>
            <w:hideMark/>
          </w:tcPr>
          <w:p w14:paraId="6D61EDFD"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2</w:t>
            </w:r>
          </w:p>
        </w:tc>
        <w:tc>
          <w:tcPr>
            <w:tcW w:w="960" w:type="dxa"/>
            <w:shd w:val="clear" w:color="auto" w:fill="auto"/>
            <w:noWrap/>
            <w:vAlign w:val="bottom"/>
            <w:hideMark/>
          </w:tcPr>
          <w:p w14:paraId="60F3E750"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7FDD131"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443C45EA" w14:textId="77777777" w:rsidTr="0006070A">
        <w:trPr>
          <w:trHeight w:val="300"/>
        </w:trPr>
        <w:tc>
          <w:tcPr>
            <w:tcW w:w="1021" w:type="dxa"/>
            <w:shd w:val="clear" w:color="auto" w:fill="auto"/>
            <w:noWrap/>
            <w:vAlign w:val="bottom"/>
            <w:hideMark/>
          </w:tcPr>
          <w:p w14:paraId="02AEB7F2"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3D3667B"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600F2C90"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4</w:t>
            </w:r>
          </w:p>
        </w:tc>
        <w:tc>
          <w:tcPr>
            <w:tcW w:w="960" w:type="dxa"/>
            <w:shd w:val="clear" w:color="auto" w:fill="auto"/>
            <w:noWrap/>
            <w:vAlign w:val="bottom"/>
            <w:hideMark/>
          </w:tcPr>
          <w:p w14:paraId="412D83C5"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A24E39A"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5AA3F03D" w14:textId="77777777" w:rsidTr="0006070A">
        <w:trPr>
          <w:trHeight w:val="300"/>
        </w:trPr>
        <w:tc>
          <w:tcPr>
            <w:tcW w:w="1021" w:type="dxa"/>
            <w:shd w:val="clear" w:color="auto" w:fill="auto"/>
            <w:noWrap/>
            <w:vAlign w:val="bottom"/>
            <w:hideMark/>
          </w:tcPr>
          <w:p w14:paraId="5752F9F9"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254CA8BD"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Is</w:t>
            </w:r>
          </w:p>
        </w:tc>
        <w:tc>
          <w:tcPr>
            <w:tcW w:w="960" w:type="dxa"/>
            <w:shd w:val="clear" w:color="auto" w:fill="auto"/>
            <w:noWrap/>
            <w:vAlign w:val="center"/>
            <w:hideMark/>
          </w:tcPr>
          <w:p w14:paraId="08F227FD"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5</w:t>
            </w:r>
          </w:p>
        </w:tc>
        <w:tc>
          <w:tcPr>
            <w:tcW w:w="960" w:type="dxa"/>
            <w:shd w:val="clear" w:color="auto" w:fill="auto"/>
            <w:noWrap/>
            <w:vAlign w:val="bottom"/>
            <w:hideMark/>
          </w:tcPr>
          <w:p w14:paraId="4CF4D9C5"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685331A2"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75386790" w14:textId="77777777" w:rsidTr="0006070A">
        <w:trPr>
          <w:trHeight w:val="300"/>
        </w:trPr>
        <w:tc>
          <w:tcPr>
            <w:tcW w:w="1021" w:type="dxa"/>
            <w:shd w:val="clear" w:color="auto" w:fill="auto"/>
            <w:noWrap/>
            <w:vAlign w:val="bottom"/>
            <w:hideMark/>
          </w:tcPr>
          <w:p w14:paraId="5E442C93"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86EEA20"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5218CEF3"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10</w:t>
            </w:r>
          </w:p>
        </w:tc>
        <w:tc>
          <w:tcPr>
            <w:tcW w:w="960" w:type="dxa"/>
            <w:shd w:val="clear" w:color="auto" w:fill="auto"/>
            <w:noWrap/>
            <w:vAlign w:val="bottom"/>
            <w:hideMark/>
          </w:tcPr>
          <w:p w14:paraId="1CC82DE6"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4695A06E"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342A5BDD" w14:textId="77777777" w:rsidTr="0006070A">
        <w:trPr>
          <w:trHeight w:val="300"/>
        </w:trPr>
        <w:tc>
          <w:tcPr>
            <w:tcW w:w="1021" w:type="dxa"/>
            <w:shd w:val="clear" w:color="auto" w:fill="auto"/>
            <w:noWrap/>
            <w:vAlign w:val="bottom"/>
            <w:hideMark/>
          </w:tcPr>
          <w:p w14:paraId="0FE9E3B8"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AD1CC9C"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7DA32A13"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20</w:t>
            </w:r>
          </w:p>
        </w:tc>
        <w:tc>
          <w:tcPr>
            <w:tcW w:w="960" w:type="dxa"/>
            <w:shd w:val="clear" w:color="auto" w:fill="auto"/>
            <w:noWrap/>
            <w:vAlign w:val="bottom"/>
            <w:hideMark/>
          </w:tcPr>
          <w:p w14:paraId="77921DF3"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B93E7A4"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59ADD573" w14:textId="77777777" w:rsidTr="0006070A">
        <w:trPr>
          <w:trHeight w:val="300"/>
        </w:trPr>
        <w:tc>
          <w:tcPr>
            <w:tcW w:w="1021" w:type="dxa"/>
            <w:shd w:val="clear" w:color="auto" w:fill="auto"/>
            <w:noWrap/>
            <w:vAlign w:val="bottom"/>
            <w:hideMark/>
          </w:tcPr>
          <w:p w14:paraId="58130C98"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DD6FEDB"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Method</w:t>
            </w:r>
          </w:p>
        </w:tc>
        <w:tc>
          <w:tcPr>
            <w:tcW w:w="960" w:type="dxa"/>
            <w:shd w:val="clear" w:color="auto" w:fill="auto"/>
            <w:noWrap/>
            <w:vAlign w:val="center"/>
            <w:hideMark/>
          </w:tcPr>
          <w:p w14:paraId="6BFBF704"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MAP</w:t>
            </w:r>
          </w:p>
        </w:tc>
        <w:tc>
          <w:tcPr>
            <w:tcW w:w="960" w:type="dxa"/>
            <w:shd w:val="clear" w:color="auto" w:fill="auto"/>
            <w:noWrap/>
            <w:vAlign w:val="bottom"/>
            <w:hideMark/>
          </w:tcPr>
          <w:p w14:paraId="3C403E2D"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79E2994"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1E8823A8" w14:textId="77777777" w:rsidTr="0006070A">
        <w:trPr>
          <w:trHeight w:val="300"/>
        </w:trPr>
        <w:tc>
          <w:tcPr>
            <w:tcW w:w="1021" w:type="dxa"/>
            <w:shd w:val="clear" w:color="auto" w:fill="auto"/>
            <w:noWrap/>
            <w:vAlign w:val="bottom"/>
            <w:hideMark/>
          </w:tcPr>
          <w:p w14:paraId="7CE28FF0"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AB8F15C"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441023F9"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ML</w:t>
            </w:r>
          </w:p>
        </w:tc>
        <w:tc>
          <w:tcPr>
            <w:tcW w:w="960" w:type="dxa"/>
            <w:shd w:val="clear" w:color="auto" w:fill="auto"/>
            <w:noWrap/>
            <w:vAlign w:val="bottom"/>
            <w:hideMark/>
          </w:tcPr>
          <w:p w14:paraId="3A40E139"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660D1269"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3DFFAF6C" w14:textId="77777777" w:rsidTr="0006070A">
        <w:trPr>
          <w:trHeight w:val="300"/>
        </w:trPr>
        <w:tc>
          <w:tcPr>
            <w:tcW w:w="1021" w:type="dxa"/>
            <w:shd w:val="clear" w:color="auto" w:fill="auto"/>
            <w:noWrap/>
            <w:vAlign w:val="bottom"/>
            <w:hideMark/>
          </w:tcPr>
          <w:p w14:paraId="67CCB1E1"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2D0FA60"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N</w:t>
            </w:r>
          </w:p>
        </w:tc>
        <w:tc>
          <w:tcPr>
            <w:tcW w:w="960" w:type="dxa"/>
            <w:shd w:val="clear" w:color="auto" w:fill="auto"/>
            <w:noWrap/>
            <w:vAlign w:val="center"/>
            <w:hideMark/>
          </w:tcPr>
          <w:p w14:paraId="16221576"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250</w:t>
            </w:r>
          </w:p>
        </w:tc>
        <w:tc>
          <w:tcPr>
            <w:tcW w:w="960" w:type="dxa"/>
            <w:shd w:val="clear" w:color="auto" w:fill="auto"/>
            <w:noWrap/>
            <w:vAlign w:val="bottom"/>
            <w:hideMark/>
          </w:tcPr>
          <w:p w14:paraId="349E0884"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2DB96FB8"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3ADF0ED2" w14:textId="77777777" w:rsidTr="0006070A">
        <w:trPr>
          <w:trHeight w:val="300"/>
        </w:trPr>
        <w:tc>
          <w:tcPr>
            <w:tcW w:w="1021" w:type="dxa"/>
            <w:shd w:val="clear" w:color="auto" w:fill="auto"/>
            <w:noWrap/>
            <w:vAlign w:val="bottom"/>
            <w:hideMark/>
          </w:tcPr>
          <w:p w14:paraId="14F9AA50"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9077E01"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3F79B605"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500</w:t>
            </w:r>
          </w:p>
        </w:tc>
        <w:tc>
          <w:tcPr>
            <w:tcW w:w="960" w:type="dxa"/>
            <w:shd w:val="clear" w:color="auto" w:fill="auto"/>
            <w:noWrap/>
            <w:vAlign w:val="bottom"/>
            <w:hideMark/>
          </w:tcPr>
          <w:p w14:paraId="3B48A67F"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6D283751"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780A7560" w14:textId="77777777" w:rsidTr="0006070A">
        <w:trPr>
          <w:trHeight w:val="300"/>
        </w:trPr>
        <w:tc>
          <w:tcPr>
            <w:tcW w:w="1021" w:type="dxa"/>
            <w:shd w:val="clear" w:color="auto" w:fill="auto"/>
            <w:noWrap/>
            <w:vAlign w:val="bottom"/>
            <w:hideMark/>
          </w:tcPr>
          <w:p w14:paraId="1A485373"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63B62F5A"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5F4381F6"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1000</w:t>
            </w:r>
          </w:p>
        </w:tc>
        <w:tc>
          <w:tcPr>
            <w:tcW w:w="960" w:type="dxa"/>
            <w:shd w:val="clear" w:color="auto" w:fill="auto"/>
            <w:noWrap/>
            <w:vAlign w:val="bottom"/>
            <w:hideMark/>
          </w:tcPr>
          <w:p w14:paraId="3BDD9448"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E8E66CC"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19DF4ECC" w14:textId="77777777" w:rsidTr="0006070A">
        <w:trPr>
          <w:trHeight w:val="300"/>
        </w:trPr>
        <w:tc>
          <w:tcPr>
            <w:tcW w:w="1021" w:type="dxa"/>
            <w:shd w:val="clear" w:color="auto" w:fill="auto"/>
            <w:noWrap/>
            <w:vAlign w:val="bottom"/>
            <w:hideMark/>
          </w:tcPr>
          <w:p w14:paraId="4445D8D7"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69C7869"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7BC438D8"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1C5BB78" w14:textId="77777777" w:rsidR="0006070A" w:rsidRPr="0006070A" w:rsidRDefault="0006070A" w:rsidP="0006070A">
            <w:pPr>
              <w:spacing w:after="0" w:line="240" w:lineRule="auto"/>
              <w:jc w:val="right"/>
              <w:rPr>
                <w:rFonts w:ascii="Times New Roman" w:eastAsia="Times New Roman" w:hAnsi="Times New Roman" w:cs="Times New Roman"/>
                <w:sz w:val="20"/>
                <w:szCs w:val="20"/>
              </w:rPr>
            </w:pPr>
          </w:p>
        </w:tc>
        <w:tc>
          <w:tcPr>
            <w:tcW w:w="960" w:type="dxa"/>
            <w:shd w:val="clear" w:color="auto" w:fill="auto"/>
            <w:noWrap/>
            <w:vAlign w:val="bottom"/>
            <w:hideMark/>
          </w:tcPr>
          <w:p w14:paraId="09B5ADF5"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4598E695" w14:textId="77777777" w:rsidTr="0006070A">
        <w:trPr>
          <w:trHeight w:val="300"/>
        </w:trPr>
        <w:tc>
          <w:tcPr>
            <w:tcW w:w="1021" w:type="dxa"/>
            <w:shd w:val="clear" w:color="auto" w:fill="auto"/>
            <w:noWrap/>
            <w:vAlign w:val="bottom"/>
            <w:hideMark/>
          </w:tcPr>
          <w:p w14:paraId="26DEA3D4"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Correlation</w:t>
            </w:r>
          </w:p>
        </w:tc>
        <w:tc>
          <w:tcPr>
            <w:tcW w:w="960" w:type="dxa"/>
            <w:shd w:val="clear" w:color="auto" w:fill="auto"/>
            <w:noWrap/>
            <w:vAlign w:val="bottom"/>
            <w:hideMark/>
          </w:tcPr>
          <w:p w14:paraId="463FCCF0"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GF</w:t>
            </w:r>
          </w:p>
        </w:tc>
        <w:tc>
          <w:tcPr>
            <w:tcW w:w="960" w:type="dxa"/>
            <w:shd w:val="clear" w:color="auto" w:fill="auto"/>
            <w:noWrap/>
            <w:vAlign w:val="center"/>
            <w:hideMark/>
          </w:tcPr>
          <w:p w14:paraId="18A5F39F"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Normal</w:t>
            </w:r>
          </w:p>
        </w:tc>
        <w:tc>
          <w:tcPr>
            <w:tcW w:w="960" w:type="dxa"/>
            <w:shd w:val="clear" w:color="auto" w:fill="auto"/>
            <w:noWrap/>
            <w:vAlign w:val="bottom"/>
            <w:hideMark/>
          </w:tcPr>
          <w:p w14:paraId="317FEBD6"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138738C0"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12FA82EF" w14:textId="77777777" w:rsidTr="0006070A">
        <w:trPr>
          <w:trHeight w:val="300"/>
        </w:trPr>
        <w:tc>
          <w:tcPr>
            <w:tcW w:w="1021" w:type="dxa"/>
            <w:shd w:val="clear" w:color="auto" w:fill="auto"/>
            <w:noWrap/>
            <w:vAlign w:val="bottom"/>
            <w:hideMark/>
          </w:tcPr>
          <w:p w14:paraId="15D2AAE3"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4DF28840"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6C61EB85"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Non</w:t>
            </w:r>
          </w:p>
        </w:tc>
        <w:tc>
          <w:tcPr>
            <w:tcW w:w="960" w:type="dxa"/>
            <w:shd w:val="clear" w:color="auto" w:fill="auto"/>
            <w:noWrap/>
            <w:vAlign w:val="bottom"/>
            <w:hideMark/>
          </w:tcPr>
          <w:p w14:paraId="03953938"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EC0BC0A"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6C3E79DB" w14:textId="77777777" w:rsidTr="0006070A">
        <w:trPr>
          <w:trHeight w:val="300"/>
        </w:trPr>
        <w:tc>
          <w:tcPr>
            <w:tcW w:w="1021" w:type="dxa"/>
            <w:shd w:val="clear" w:color="auto" w:fill="auto"/>
            <w:noWrap/>
            <w:vAlign w:val="bottom"/>
            <w:hideMark/>
          </w:tcPr>
          <w:p w14:paraId="2F7DC040"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06451E49"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SF</w:t>
            </w:r>
          </w:p>
        </w:tc>
        <w:tc>
          <w:tcPr>
            <w:tcW w:w="960" w:type="dxa"/>
            <w:shd w:val="clear" w:color="auto" w:fill="auto"/>
            <w:noWrap/>
            <w:vAlign w:val="center"/>
            <w:hideMark/>
          </w:tcPr>
          <w:p w14:paraId="24A7917D"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Normal</w:t>
            </w:r>
          </w:p>
        </w:tc>
        <w:tc>
          <w:tcPr>
            <w:tcW w:w="960" w:type="dxa"/>
            <w:shd w:val="clear" w:color="auto" w:fill="auto"/>
            <w:noWrap/>
            <w:vAlign w:val="bottom"/>
            <w:hideMark/>
          </w:tcPr>
          <w:p w14:paraId="4B854060"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52038627"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4A8DD519" w14:textId="77777777" w:rsidTr="0006070A">
        <w:trPr>
          <w:trHeight w:val="300"/>
        </w:trPr>
        <w:tc>
          <w:tcPr>
            <w:tcW w:w="1021" w:type="dxa"/>
            <w:shd w:val="clear" w:color="auto" w:fill="auto"/>
            <w:noWrap/>
            <w:vAlign w:val="bottom"/>
            <w:hideMark/>
          </w:tcPr>
          <w:p w14:paraId="33D5B1C8"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28121CCD"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59E7A177"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Non</w:t>
            </w:r>
          </w:p>
        </w:tc>
        <w:tc>
          <w:tcPr>
            <w:tcW w:w="960" w:type="dxa"/>
            <w:shd w:val="clear" w:color="auto" w:fill="auto"/>
            <w:noWrap/>
            <w:vAlign w:val="bottom"/>
            <w:hideMark/>
          </w:tcPr>
          <w:p w14:paraId="262A2687"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A14C9C8"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79273EB4" w14:textId="77777777" w:rsidTr="0006070A">
        <w:trPr>
          <w:trHeight w:val="300"/>
        </w:trPr>
        <w:tc>
          <w:tcPr>
            <w:tcW w:w="1021" w:type="dxa"/>
            <w:shd w:val="clear" w:color="auto" w:fill="auto"/>
            <w:noWrap/>
            <w:vAlign w:val="bottom"/>
            <w:hideMark/>
          </w:tcPr>
          <w:p w14:paraId="3E34F8F3"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113F4617"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Fs</w:t>
            </w:r>
          </w:p>
        </w:tc>
        <w:tc>
          <w:tcPr>
            <w:tcW w:w="960" w:type="dxa"/>
            <w:shd w:val="clear" w:color="auto" w:fill="auto"/>
            <w:noWrap/>
            <w:vAlign w:val="center"/>
            <w:hideMark/>
          </w:tcPr>
          <w:p w14:paraId="4370A298"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2</w:t>
            </w:r>
          </w:p>
        </w:tc>
        <w:tc>
          <w:tcPr>
            <w:tcW w:w="960" w:type="dxa"/>
            <w:shd w:val="clear" w:color="auto" w:fill="auto"/>
            <w:noWrap/>
            <w:vAlign w:val="bottom"/>
            <w:hideMark/>
          </w:tcPr>
          <w:p w14:paraId="531A6A93"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7775C93"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363A6548" w14:textId="77777777" w:rsidTr="0006070A">
        <w:trPr>
          <w:trHeight w:val="300"/>
        </w:trPr>
        <w:tc>
          <w:tcPr>
            <w:tcW w:w="1021" w:type="dxa"/>
            <w:shd w:val="clear" w:color="auto" w:fill="auto"/>
            <w:noWrap/>
            <w:vAlign w:val="bottom"/>
            <w:hideMark/>
          </w:tcPr>
          <w:p w14:paraId="719D6E48"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F9CB9C4"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7A8F668C"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4</w:t>
            </w:r>
          </w:p>
        </w:tc>
        <w:tc>
          <w:tcPr>
            <w:tcW w:w="960" w:type="dxa"/>
            <w:shd w:val="clear" w:color="auto" w:fill="auto"/>
            <w:noWrap/>
            <w:vAlign w:val="bottom"/>
            <w:hideMark/>
          </w:tcPr>
          <w:p w14:paraId="6A5DFA99"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3263B598"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67C07C3E" w14:textId="77777777" w:rsidTr="0006070A">
        <w:trPr>
          <w:trHeight w:val="300"/>
        </w:trPr>
        <w:tc>
          <w:tcPr>
            <w:tcW w:w="1021" w:type="dxa"/>
            <w:shd w:val="clear" w:color="auto" w:fill="auto"/>
            <w:noWrap/>
            <w:vAlign w:val="bottom"/>
            <w:hideMark/>
          </w:tcPr>
          <w:p w14:paraId="794C458F"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E1566F2"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Is</w:t>
            </w:r>
          </w:p>
        </w:tc>
        <w:tc>
          <w:tcPr>
            <w:tcW w:w="960" w:type="dxa"/>
            <w:shd w:val="clear" w:color="auto" w:fill="auto"/>
            <w:noWrap/>
            <w:vAlign w:val="center"/>
            <w:hideMark/>
          </w:tcPr>
          <w:p w14:paraId="161B569D"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5</w:t>
            </w:r>
          </w:p>
        </w:tc>
        <w:tc>
          <w:tcPr>
            <w:tcW w:w="960" w:type="dxa"/>
            <w:shd w:val="clear" w:color="auto" w:fill="auto"/>
            <w:noWrap/>
            <w:vAlign w:val="bottom"/>
            <w:hideMark/>
          </w:tcPr>
          <w:p w14:paraId="31D692E3"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0FCDDDBE"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7DE20FA5" w14:textId="77777777" w:rsidTr="0006070A">
        <w:trPr>
          <w:trHeight w:val="300"/>
        </w:trPr>
        <w:tc>
          <w:tcPr>
            <w:tcW w:w="1021" w:type="dxa"/>
            <w:shd w:val="clear" w:color="auto" w:fill="auto"/>
            <w:noWrap/>
            <w:vAlign w:val="bottom"/>
            <w:hideMark/>
          </w:tcPr>
          <w:p w14:paraId="5E6B3588"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1F18888"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3A0FB95A"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10</w:t>
            </w:r>
          </w:p>
        </w:tc>
        <w:tc>
          <w:tcPr>
            <w:tcW w:w="960" w:type="dxa"/>
            <w:shd w:val="clear" w:color="auto" w:fill="auto"/>
            <w:noWrap/>
            <w:vAlign w:val="bottom"/>
            <w:hideMark/>
          </w:tcPr>
          <w:p w14:paraId="08467369"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11C64216"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06BA9536" w14:textId="77777777" w:rsidTr="0006070A">
        <w:trPr>
          <w:trHeight w:val="300"/>
        </w:trPr>
        <w:tc>
          <w:tcPr>
            <w:tcW w:w="1021" w:type="dxa"/>
            <w:shd w:val="clear" w:color="auto" w:fill="auto"/>
            <w:noWrap/>
            <w:vAlign w:val="bottom"/>
            <w:hideMark/>
          </w:tcPr>
          <w:p w14:paraId="647F1BFC"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7B6173E0"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64A756B4"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20</w:t>
            </w:r>
          </w:p>
        </w:tc>
        <w:tc>
          <w:tcPr>
            <w:tcW w:w="960" w:type="dxa"/>
            <w:shd w:val="clear" w:color="auto" w:fill="auto"/>
            <w:noWrap/>
            <w:vAlign w:val="bottom"/>
            <w:hideMark/>
          </w:tcPr>
          <w:p w14:paraId="02B61AD3"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1F2FC58E"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64AD84ED" w14:textId="77777777" w:rsidTr="0006070A">
        <w:trPr>
          <w:trHeight w:val="300"/>
        </w:trPr>
        <w:tc>
          <w:tcPr>
            <w:tcW w:w="1021" w:type="dxa"/>
            <w:shd w:val="clear" w:color="auto" w:fill="auto"/>
            <w:noWrap/>
            <w:vAlign w:val="bottom"/>
            <w:hideMark/>
          </w:tcPr>
          <w:p w14:paraId="3EFADAB6"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38A54465" w14:textId="77777777" w:rsidR="0006070A" w:rsidRPr="0006070A" w:rsidRDefault="0006070A" w:rsidP="0006070A">
            <w:pPr>
              <w:spacing w:after="0" w:line="240" w:lineRule="auto"/>
              <w:rPr>
                <w:rFonts w:ascii="Aptos Narrow" w:eastAsia="Times New Roman" w:hAnsi="Aptos Narrow" w:cs="Times New Roman"/>
                <w:color w:val="000000"/>
              </w:rPr>
            </w:pPr>
            <w:r w:rsidRPr="0006070A">
              <w:rPr>
                <w:rFonts w:ascii="Aptos Narrow" w:eastAsia="Times New Roman" w:hAnsi="Aptos Narrow" w:cs="Times New Roman"/>
                <w:color w:val="000000"/>
              </w:rPr>
              <w:t>Method</w:t>
            </w:r>
          </w:p>
        </w:tc>
        <w:tc>
          <w:tcPr>
            <w:tcW w:w="960" w:type="dxa"/>
            <w:shd w:val="clear" w:color="auto" w:fill="auto"/>
            <w:noWrap/>
            <w:vAlign w:val="center"/>
            <w:hideMark/>
          </w:tcPr>
          <w:p w14:paraId="373DAD16"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MAP</w:t>
            </w:r>
          </w:p>
        </w:tc>
        <w:tc>
          <w:tcPr>
            <w:tcW w:w="960" w:type="dxa"/>
            <w:shd w:val="clear" w:color="auto" w:fill="auto"/>
            <w:noWrap/>
            <w:vAlign w:val="bottom"/>
            <w:hideMark/>
          </w:tcPr>
          <w:p w14:paraId="5425E907"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4D6988AF"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r w:rsidR="0006070A" w:rsidRPr="0006070A" w14:paraId="1A67894A" w14:textId="77777777" w:rsidTr="0006070A">
        <w:trPr>
          <w:trHeight w:val="300"/>
        </w:trPr>
        <w:tc>
          <w:tcPr>
            <w:tcW w:w="1021" w:type="dxa"/>
            <w:shd w:val="clear" w:color="auto" w:fill="auto"/>
            <w:noWrap/>
            <w:vAlign w:val="bottom"/>
            <w:hideMark/>
          </w:tcPr>
          <w:p w14:paraId="6FD172C1"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14:paraId="512C3D37" w14:textId="77777777" w:rsidR="0006070A" w:rsidRPr="0006070A" w:rsidRDefault="0006070A" w:rsidP="0006070A">
            <w:pPr>
              <w:spacing w:after="0" w:line="240" w:lineRule="auto"/>
              <w:rPr>
                <w:rFonts w:ascii="Times New Roman" w:eastAsia="Times New Roman" w:hAnsi="Times New Roman" w:cs="Times New Roman"/>
                <w:sz w:val="20"/>
                <w:szCs w:val="20"/>
              </w:rPr>
            </w:pPr>
          </w:p>
        </w:tc>
        <w:tc>
          <w:tcPr>
            <w:tcW w:w="960" w:type="dxa"/>
            <w:shd w:val="clear" w:color="auto" w:fill="auto"/>
            <w:noWrap/>
            <w:vAlign w:val="center"/>
            <w:hideMark/>
          </w:tcPr>
          <w:p w14:paraId="29353E6C" w14:textId="77777777" w:rsidR="0006070A" w:rsidRPr="0006070A" w:rsidRDefault="0006070A" w:rsidP="0006070A">
            <w:pPr>
              <w:spacing w:after="0" w:line="240" w:lineRule="auto"/>
              <w:jc w:val="right"/>
              <w:rPr>
                <w:rFonts w:ascii="Aptos Narrow" w:eastAsia="Times New Roman" w:hAnsi="Aptos Narrow" w:cs="Times New Roman"/>
                <w:color w:val="000000"/>
              </w:rPr>
            </w:pPr>
            <w:r w:rsidRPr="0006070A">
              <w:rPr>
                <w:rFonts w:ascii="Aptos Narrow" w:eastAsia="Times New Roman" w:hAnsi="Aptos Narrow" w:cs="Times New Roman"/>
                <w:color w:val="000000"/>
              </w:rPr>
              <w:t>ML</w:t>
            </w:r>
          </w:p>
        </w:tc>
        <w:tc>
          <w:tcPr>
            <w:tcW w:w="960" w:type="dxa"/>
            <w:shd w:val="clear" w:color="auto" w:fill="auto"/>
            <w:noWrap/>
            <w:vAlign w:val="bottom"/>
            <w:hideMark/>
          </w:tcPr>
          <w:p w14:paraId="7AA88E19" w14:textId="77777777" w:rsidR="0006070A" w:rsidRPr="0006070A" w:rsidRDefault="0006070A" w:rsidP="0006070A">
            <w:pPr>
              <w:spacing w:after="0" w:line="240" w:lineRule="auto"/>
              <w:jc w:val="right"/>
              <w:rPr>
                <w:rFonts w:ascii="Aptos Narrow" w:eastAsia="Times New Roman" w:hAnsi="Aptos Narrow" w:cs="Times New Roman"/>
                <w:color w:val="000000"/>
              </w:rPr>
            </w:pPr>
          </w:p>
        </w:tc>
        <w:tc>
          <w:tcPr>
            <w:tcW w:w="960" w:type="dxa"/>
            <w:shd w:val="clear" w:color="auto" w:fill="auto"/>
            <w:noWrap/>
            <w:vAlign w:val="bottom"/>
            <w:hideMark/>
          </w:tcPr>
          <w:p w14:paraId="2F603F42" w14:textId="77777777" w:rsidR="0006070A" w:rsidRPr="0006070A" w:rsidRDefault="0006070A" w:rsidP="0006070A">
            <w:pPr>
              <w:spacing w:after="0" w:line="240" w:lineRule="auto"/>
              <w:rPr>
                <w:rFonts w:ascii="Times New Roman" w:eastAsia="Times New Roman" w:hAnsi="Times New Roman" w:cs="Times New Roman"/>
                <w:sz w:val="20"/>
                <w:szCs w:val="20"/>
              </w:rPr>
            </w:pPr>
          </w:p>
        </w:tc>
      </w:tr>
    </w:tbl>
    <w:p w14:paraId="674AD35C" w14:textId="6114D6FE" w:rsidR="00C73066" w:rsidRPr="00732ED6" w:rsidRDefault="00C73066">
      <w:pPr>
        <w:rPr>
          <w:rFonts w:ascii="Times New Roman" w:hAnsi="Times New Roman" w:cs="Times New Roman"/>
          <w:sz w:val="24"/>
          <w:szCs w:val="24"/>
        </w:rPr>
      </w:pPr>
      <w:r w:rsidRPr="00732ED6">
        <w:rPr>
          <w:rFonts w:ascii="Times New Roman" w:hAnsi="Times New Roman" w:cs="Times New Roman"/>
          <w:sz w:val="24"/>
          <w:szCs w:val="24"/>
        </w:rPr>
        <w:br w:type="page"/>
      </w: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Micceri</w:t>
      </w:r>
      <w:proofErr w:type="spellEnd"/>
      <w:r w:rsidRPr="00732ED6">
        <w:rPr>
          <w:rFonts w:ascii="Times New Roman" w:hAnsi="Times New Roman" w:cs="Times New Roman"/>
          <w:color w:val="222222"/>
          <w:sz w:val="24"/>
          <w:szCs w:val="24"/>
          <w:shd w:val="clear" w:color="auto" w:fill="FFFFFF"/>
        </w:rPr>
        <w:t>,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732ED6" w:rsidRDefault="00970615" w:rsidP="00695B84">
      <w:pPr>
        <w:spacing w:after="0" w:line="480" w:lineRule="auto"/>
        <w:ind w:hanging="720"/>
        <w:rPr>
          <w:rFonts w:ascii="Times New Roman" w:hAnsi="Times New Roman" w:cs="Times New Roman"/>
          <w:color w:val="222222"/>
          <w:sz w:val="24"/>
          <w:szCs w:val="24"/>
          <w:shd w:val="clear" w:color="auto" w:fill="FFFFFF"/>
          <w:lang w:val="es-ES"/>
          <w:rPrChange w:id="4" w:author="Jujia Li" w:date="2024-03-05T14:20:00Z">
            <w:rPr>
              <w:rFonts w:ascii="Times New Roman" w:hAnsi="Times New Roman" w:cs="Times New Roman"/>
              <w:color w:val="222222"/>
              <w:shd w:val="clear" w:color="auto" w:fill="FFFFFF"/>
            </w:rPr>
          </w:rPrChange>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proofErr w:type="spellStart"/>
      <w:r w:rsidRPr="00732ED6">
        <w:rPr>
          <w:rFonts w:ascii="Times New Roman" w:hAnsi="Times New Roman" w:cs="Times New Roman"/>
          <w:color w:val="222222"/>
          <w:sz w:val="24"/>
          <w:szCs w:val="24"/>
          <w:shd w:val="clear" w:color="auto" w:fill="FFFFFF"/>
          <w:lang w:val="es-ES"/>
          <w:rPrChange w:id="5" w:author="Jujia Li" w:date="2024-03-05T14:20:00Z">
            <w:rPr>
              <w:rFonts w:ascii="Times New Roman" w:hAnsi="Times New Roman" w:cs="Times New Roman"/>
              <w:color w:val="222222"/>
              <w:shd w:val="clear" w:color="auto" w:fill="FFFFFF"/>
            </w:rPr>
          </w:rPrChange>
        </w:rPr>
        <w:t>Psychological</w:t>
      </w:r>
      <w:proofErr w:type="spellEnd"/>
      <w:r w:rsidRPr="00732ED6">
        <w:rPr>
          <w:rFonts w:ascii="Times New Roman" w:hAnsi="Times New Roman" w:cs="Times New Roman"/>
          <w:color w:val="222222"/>
          <w:sz w:val="24"/>
          <w:szCs w:val="24"/>
          <w:shd w:val="clear" w:color="auto" w:fill="FFFFFF"/>
          <w:lang w:val="es-ES"/>
          <w:rPrChange w:id="6" w:author="Jujia Li" w:date="2024-03-05T14:20:00Z">
            <w:rPr>
              <w:rFonts w:ascii="Times New Roman" w:hAnsi="Times New Roman" w:cs="Times New Roman"/>
              <w:color w:val="222222"/>
              <w:shd w:val="clear" w:color="auto" w:fill="FFFFFF"/>
            </w:rPr>
          </w:rPrChange>
        </w:rPr>
        <w:t xml:space="preserve"> Medicine, 46(10),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lang w:val="es-ES"/>
          <w:rPrChange w:id="7" w:author="Jujia Li" w:date="2024-03-05T14:20:00Z">
            <w:rPr>
              <w:rFonts w:ascii="Times New Roman" w:hAnsi="Times New Roman" w:cs="Times New Roman"/>
              <w:color w:val="222222"/>
              <w:shd w:val="clear" w:color="auto" w:fill="FFFFFF"/>
            </w:rPr>
          </w:rPrChange>
        </w:rPr>
        <w:t>Rodriguez</w:t>
      </w:r>
      <w:proofErr w:type="spellEnd"/>
      <w:r w:rsidRPr="00732ED6">
        <w:rPr>
          <w:rFonts w:ascii="Times New Roman" w:hAnsi="Times New Roman" w:cs="Times New Roman"/>
          <w:color w:val="222222"/>
          <w:sz w:val="24"/>
          <w:szCs w:val="24"/>
          <w:shd w:val="clear" w:color="auto" w:fill="FFFFFF"/>
          <w:lang w:val="es-ES"/>
          <w:rPrChange w:id="8" w:author="Jujia Li" w:date="2024-03-05T14:20:00Z">
            <w:rPr>
              <w:rFonts w:ascii="Times New Roman" w:hAnsi="Times New Roman" w:cs="Times New Roman"/>
              <w:color w:val="222222"/>
              <w:shd w:val="clear" w:color="auto" w:fill="FFFFFF"/>
            </w:rPr>
          </w:rPrChange>
        </w:rPr>
        <w:t xml:space="preserve">, A., </w:t>
      </w:r>
      <w:proofErr w:type="spellStart"/>
      <w:r w:rsidRPr="00732ED6">
        <w:rPr>
          <w:rFonts w:ascii="Times New Roman" w:hAnsi="Times New Roman" w:cs="Times New Roman"/>
          <w:color w:val="222222"/>
          <w:sz w:val="24"/>
          <w:szCs w:val="24"/>
          <w:shd w:val="clear" w:color="auto" w:fill="FFFFFF"/>
          <w:lang w:val="es-ES"/>
          <w:rPrChange w:id="9" w:author="Jujia Li" w:date="2024-03-05T14:20:00Z">
            <w:rPr>
              <w:rFonts w:ascii="Times New Roman" w:hAnsi="Times New Roman" w:cs="Times New Roman"/>
              <w:color w:val="222222"/>
              <w:shd w:val="clear" w:color="auto" w:fill="FFFFFF"/>
            </w:rPr>
          </w:rPrChange>
        </w:rPr>
        <w:t>Reise</w:t>
      </w:r>
      <w:proofErr w:type="spellEnd"/>
      <w:r w:rsidRPr="00732ED6">
        <w:rPr>
          <w:rFonts w:ascii="Times New Roman" w:hAnsi="Times New Roman" w:cs="Times New Roman"/>
          <w:color w:val="222222"/>
          <w:sz w:val="24"/>
          <w:szCs w:val="24"/>
          <w:shd w:val="clear" w:color="auto" w:fill="FFFFFF"/>
          <w:lang w:val="es-ES"/>
          <w:rPrChange w:id="10" w:author="Jujia Li" w:date="2024-03-05T14:20:00Z">
            <w:rPr>
              <w:rFonts w:ascii="Times New Roman" w:hAnsi="Times New Roman" w:cs="Times New Roman"/>
              <w:color w:val="222222"/>
              <w:shd w:val="clear" w:color="auto" w:fill="FFFFFF"/>
            </w:rPr>
          </w:rPrChange>
        </w:rPr>
        <w:t xml:space="preserve">, S. P., &amp; </w:t>
      </w:r>
      <w:proofErr w:type="spellStart"/>
      <w:r w:rsidRPr="00732ED6">
        <w:rPr>
          <w:rFonts w:ascii="Times New Roman" w:hAnsi="Times New Roman" w:cs="Times New Roman"/>
          <w:color w:val="222222"/>
          <w:sz w:val="24"/>
          <w:szCs w:val="24"/>
          <w:shd w:val="clear" w:color="auto" w:fill="FFFFFF"/>
          <w:lang w:val="es-ES"/>
          <w:rPrChange w:id="11" w:author="Jujia Li" w:date="2024-03-05T14:20:00Z">
            <w:rPr>
              <w:rFonts w:ascii="Times New Roman" w:hAnsi="Times New Roman" w:cs="Times New Roman"/>
              <w:color w:val="222222"/>
              <w:shd w:val="clear" w:color="auto" w:fill="FFFFFF"/>
            </w:rPr>
          </w:rPrChange>
        </w:rPr>
        <w:t>Haviland</w:t>
      </w:r>
      <w:proofErr w:type="spellEnd"/>
      <w:r w:rsidRPr="00732ED6">
        <w:rPr>
          <w:rFonts w:ascii="Times New Roman" w:hAnsi="Times New Roman" w:cs="Times New Roman"/>
          <w:color w:val="222222"/>
          <w:sz w:val="24"/>
          <w:szCs w:val="24"/>
          <w:shd w:val="clear" w:color="auto" w:fill="FFFFFF"/>
          <w:lang w:val="es-ES"/>
          <w:rPrChange w:id="12" w:author="Jujia Li" w:date="2024-03-05T14:20:00Z">
            <w:rPr>
              <w:rFonts w:ascii="Times New Roman" w:hAnsi="Times New Roman" w:cs="Times New Roman"/>
              <w:color w:val="222222"/>
              <w:shd w:val="clear" w:color="auto" w:fill="FFFFFF"/>
            </w:rPr>
          </w:rPrChange>
        </w:rPr>
        <w:t xml:space="preserve">,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xml:space="preserve">. Krishna </w:t>
      </w:r>
      <w:proofErr w:type="spellStart"/>
      <w:r w:rsidRPr="00732ED6">
        <w:rPr>
          <w:rFonts w:ascii="Times New Roman" w:hAnsi="Times New Roman" w:cs="Times New Roman"/>
          <w:color w:val="222222"/>
          <w:sz w:val="24"/>
          <w:szCs w:val="24"/>
          <w:shd w:val="clear" w:color="auto" w:fill="FFFFFF"/>
        </w:rPr>
        <w:t>Prakashan</w:t>
      </w:r>
      <w:proofErr w:type="spellEnd"/>
      <w:r w:rsidRPr="00732ED6">
        <w:rPr>
          <w:rFonts w:ascii="Times New Roman" w:hAnsi="Times New Roman" w:cs="Times New Roman"/>
          <w:color w:val="222222"/>
          <w:sz w:val="24"/>
          <w:szCs w:val="24"/>
          <w:shd w:val="clear" w:color="auto" w:fill="FFFFFF"/>
        </w:rPr>
        <w:t xml:space="preserve">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Vale, C. D., &amp; </w:t>
      </w:r>
      <w:proofErr w:type="spellStart"/>
      <w:r w:rsidRPr="00732ED6">
        <w:rPr>
          <w:rFonts w:ascii="Times New Roman" w:hAnsi="Times New Roman" w:cs="Times New Roman"/>
          <w:color w:val="222222"/>
          <w:sz w:val="24"/>
          <w:szCs w:val="24"/>
          <w:shd w:val="clear" w:color="auto" w:fill="FFFFFF"/>
        </w:rPr>
        <w:t>Maurelli</w:t>
      </w:r>
      <w:proofErr w:type="spellEnd"/>
      <w:r w:rsidRPr="00732ED6">
        <w:rPr>
          <w:rFonts w:ascii="Times New Roman" w:hAnsi="Times New Roman" w:cs="Times New Roman"/>
          <w:color w:val="222222"/>
          <w:sz w:val="24"/>
          <w:szCs w:val="24"/>
          <w:shd w:val="clear" w:color="auto" w:fill="FFFFFF"/>
        </w:rPr>
        <w:t>,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p w14:paraId="6FD86BF7" w14:textId="0A84ABD6" w:rsidR="00375911" w:rsidRPr="00732ED6" w:rsidRDefault="00375911" w:rsidP="001F2E4E">
      <w:pPr>
        <w:rPr>
          <w:rFonts w:ascii="Times New Roman" w:hAnsi="Times New Roman" w:cs="Times New Roman"/>
          <w:sz w:val="24"/>
          <w:szCs w:val="24"/>
        </w:rPr>
      </w:pPr>
    </w:p>
    <w:sectPr w:rsidR="00375911" w:rsidRPr="00732ED6" w:rsidSect="008F5A63">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09076" w14:textId="77777777" w:rsidR="008F5A63" w:rsidRDefault="008F5A63" w:rsidP="00093723">
      <w:pPr>
        <w:spacing w:after="0" w:line="240" w:lineRule="auto"/>
      </w:pPr>
      <w:r>
        <w:separator/>
      </w:r>
    </w:p>
  </w:endnote>
  <w:endnote w:type="continuationSeparator" w:id="0">
    <w:p w14:paraId="2B8700E5" w14:textId="77777777" w:rsidR="008F5A63" w:rsidRDefault="008F5A63"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D04F4" w14:textId="77777777" w:rsidR="008F5A63" w:rsidRDefault="008F5A63" w:rsidP="00093723">
      <w:pPr>
        <w:spacing w:after="0" w:line="240" w:lineRule="auto"/>
      </w:pPr>
      <w:r>
        <w:separator/>
      </w:r>
    </w:p>
  </w:footnote>
  <w:footnote w:type="continuationSeparator" w:id="0">
    <w:p w14:paraId="3E8A2383" w14:textId="77777777" w:rsidR="008F5A63" w:rsidRDefault="008F5A63"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jia Li">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566D"/>
    <w:rsid w:val="00013DBA"/>
    <w:rsid w:val="00014055"/>
    <w:rsid w:val="00014F2C"/>
    <w:rsid w:val="0001734B"/>
    <w:rsid w:val="00020711"/>
    <w:rsid w:val="0002142C"/>
    <w:rsid w:val="00023F16"/>
    <w:rsid w:val="000252F4"/>
    <w:rsid w:val="00025472"/>
    <w:rsid w:val="000277A8"/>
    <w:rsid w:val="00030A63"/>
    <w:rsid w:val="00031553"/>
    <w:rsid w:val="000322F5"/>
    <w:rsid w:val="00032EC0"/>
    <w:rsid w:val="000330DE"/>
    <w:rsid w:val="000333DA"/>
    <w:rsid w:val="000356C2"/>
    <w:rsid w:val="000366A5"/>
    <w:rsid w:val="000373FA"/>
    <w:rsid w:val="00037D60"/>
    <w:rsid w:val="000415BD"/>
    <w:rsid w:val="00041F7F"/>
    <w:rsid w:val="00043B7B"/>
    <w:rsid w:val="000447EB"/>
    <w:rsid w:val="00044EF1"/>
    <w:rsid w:val="0005173E"/>
    <w:rsid w:val="00052025"/>
    <w:rsid w:val="000527A8"/>
    <w:rsid w:val="00052B68"/>
    <w:rsid w:val="0005458E"/>
    <w:rsid w:val="00056433"/>
    <w:rsid w:val="00056F74"/>
    <w:rsid w:val="0006070A"/>
    <w:rsid w:val="0006105D"/>
    <w:rsid w:val="00063961"/>
    <w:rsid w:val="00066EAF"/>
    <w:rsid w:val="000707D7"/>
    <w:rsid w:val="00070F01"/>
    <w:rsid w:val="00072453"/>
    <w:rsid w:val="00073CB5"/>
    <w:rsid w:val="00084674"/>
    <w:rsid w:val="00085D89"/>
    <w:rsid w:val="00090C22"/>
    <w:rsid w:val="00093723"/>
    <w:rsid w:val="0009398F"/>
    <w:rsid w:val="0009399C"/>
    <w:rsid w:val="00097C52"/>
    <w:rsid w:val="000A0ECB"/>
    <w:rsid w:val="000A12ED"/>
    <w:rsid w:val="000A1B2E"/>
    <w:rsid w:val="000B024C"/>
    <w:rsid w:val="000B07BF"/>
    <w:rsid w:val="000B10A6"/>
    <w:rsid w:val="000B1184"/>
    <w:rsid w:val="000B4DC3"/>
    <w:rsid w:val="000B60A9"/>
    <w:rsid w:val="000C0838"/>
    <w:rsid w:val="000C0FE9"/>
    <w:rsid w:val="000C12A8"/>
    <w:rsid w:val="000C2FAD"/>
    <w:rsid w:val="000C3172"/>
    <w:rsid w:val="000C743D"/>
    <w:rsid w:val="000D1896"/>
    <w:rsid w:val="000D67A8"/>
    <w:rsid w:val="000E0644"/>
    <w:rsid w:val="000E2C77"/>
    <w:rsid w:val="000E3B91"/>
    <w:rsid w:val="000E3DD3"/>
    <w:rsid w:val="000F0F6E"/>
    <w:rsid w:val="000F3B48"/>
    <w:rsid w:val="000F3B56"/>
    <w:rsid w:val="000F5E4B"/>
    <w:rsid w:val="000F6256"/>
    <w:rsid w:val="000F7445"/>
    <w:rsid w:val="00100690"/>
    <w:rsid w:val="00101701"/>
    <w:rsid w:val="00105B87"/>
    <w:rsid w:val="00106E2C"/>
    <w:rsid w:val="00107937"/>
    <w:rsid w:val="00113063"/>
    <w:rsid w:val="00115BAA"/>
    <w:rsid w:val="00120D88"/>
    <w:rsid w:val="00121809"/>
    <w:rsid w:val="00122333"/>
    <w:rsid w:val="00122BF1"/>
    <w:rsid w:val="0013058F"/>
    <w:rsid w:val="00131682"/>
    <w:rsid w:val="00142485"/>
    <w:rsid w:val="00144A24"/>
    <w:rsid w:val="00144EB4"/>
    <w:rsid w:val="00151943"/>
    <w:rsid w:val="00151C9C"/>
    <w:rsid w:val="00154D3E"/>
    <w:rsid w:val="001573D9"/>
    <w:rsid w:val="00162222"/>
    <w:rsid w:val="001662B2"/>
    <w:rsid w:val="0017247A"/>
    <w:rsid w:val="00174FF8"/>
    <w:rsid w:val="00177EEC"/>
    <w:rsid w:val="0018078F"/>
    <w:rsid w:val="00180F41"/>
    <w:rsid w:val="0018334E"/>
    <w:rsid w:val="00187074"/>
    <w:rsid w:val="00187E37"/>
    <w:rsid w:val="001912E3"/>
    <w:rsid w:val="00193C8F"/>
    <w:rsid w:val="00195F28"/>
    <w:rsid w:val="00196A65"/>
    <w:rsid w:val="001A14D5"/>
    <w:rsid w:val="001A1A31"/>
    <w:rsid w:val="001A311A"/>
    <w:rsid w:val="001A34F9"/>
    <w:rsid w:val="001A36B8"/>
    <w:rsid w:val="001A492F"/>
    <w:rsid w:val="001A4C0E"/>
    <w:rsid w:val="001B0A50"/>
    <w:rsid w:val="001B1630"/>
    <w:rsid w:val="001B42E6"/>
    <w:rsid w:val="001B4DAB"/>
    <w:rsid w:val="001B7F2E"/>
    <w:rsid w:val="001C2024"/>
    <w:rsid w:val="001C4F6B"/>
    <w:rsid w:val="001C531B"/>
    <w:rsid w:val="001D255C"/>
    <w:rsid w:val="001E1AFC"/>
    <w:rsid w:val="001E4EC5"/>
    <w:rsid w:val="001E5A28"/>
    <w:rsid w:val="001E5F52"/>
    <w:rsid w:val="001E6B4D"/>
    <w:rsid w:val="001E7046"/>
    <w:rsid w:val="001F042B"/>
    <w:rsid w:val="001F22DA"/>
    <w:rsid w:val="001F2E4E"/>
    <w:rsid w:val="00201AC3"/>
    <w:rsid w:val="002032B5"/>
    <w:rsid w:val="0020373B"/>
    <w:rsid w:val="00203AF0"/>
    <w:rsid w:val="00206ED2"/>
    <w:rsid w:val="00212BF4"/>
    <w:rsid w:val="002132D7"/>
    <w:rsid w:val="00214B3C"/>
    <w:rsid w:val="00214EEA"/>
    <w:rsid w:val="00220D06"/>
    <w:rsid w:val="002210D6"/>
    <w:rsid w:val="002214CF"/>
    <w:rsid w:val="00221ED7"/>
    <w:rsid w:val="00222C86"/>
    <w:rsid w:val="00224E1A"/>
    <w:rsid w:val="00233813"/>
    <w:rsid w:val="00234236"/>
    <w:rsid w:val="0023458A"/>
    <w:rsid w:val="002345FF"/>
    <w:rsid w:val="00236860"/>
    <w:rsid w:val="0024099B"/>
    <w:rsid w:val="00242354"/>
    <w:rsid w:val="002446FB"/>
    <w:rsid w:val="002460E3"/>
    <w:rsid w:val="00246C68"/>
    <w:rsid w:val="002470D7"/>
    <w:rsid w:val="002478F5"/>
    <w:rsid w:val="0025101C"/>
    <w:rsid w:val="002528D5"/>
    <w:rsid w:val="00252F4C"/>
    <w:rsid w:val="00261523"/>
    <w:rsid w:val="00271EF2"/>
    <w:rsid w:val="00272E24"/>
    <w:rsid w:val="00273D40"/>
    <w:rsid w:val="002750B9"/>
    <w:rsid w:val="00277FD5"/>
    <w:rsid w:val="002800BB"/>
    <w:rsid w:val="00280604"/>
    <w:rsid w:val="002812DF"/>
    <w:rsid w:val="00281B65"/>
    <w:rsid w:val="00286A5B"/>
    <w:rsid w:val="00291070"/>
    <w:rsid w:val="002924BC"/>
    <w:rsid w:val="00293F16"/>
    <w:rsid w:val="0029509D"/>
    <w:rsid w:val="002964E2"/>
    <w:rsid w:val="0029667D"/>
    <w:rsid w:val="00296CEC"/>
    <w:rsid w:val="0029754B"/>
    <w:rsid w:val="00297E7C"/>
    <w:rsid w:val="002A0AD8"/>
    <w:rsid w:val="002A1301"/>
    <w:rsid w:val="002A1492"/>
    <w:rsid w:val="002A488B"/>
    <w:rsid w:val="002A5EE2"/>
    <w:rsid w:val="002A6E95"/>
    <w:rsid w:val="002B1B52"/>
    <w:rsid w:val="002B1EC9"/>
    <w:rsid w:val="002B4E50"/>
    <w:rsid w:val="002C0173"/>
    <w:rsid w:val="002C071B"/>
    <w:rsid w:val="002C101F"/>
    <w:rsid w:val="002C3CF4"/>
    <w:rsid w:val="002C46B3"/>
    <w:rsid w:val="002C5208"/>
    <w:rsid w:val="002C6575"/>
    <w:rsid w:val="002D01F4"/>
    <w:rsid w:val="002D2A30"/>
    <w:rsid w:val="002D5DDB"/>
    <w:rsid w:val="002D7960"/>
    <w:rsid w:val="002D7A43"/>
    <w:rsid w:val="002E0553"/>
    <w:rsid w:val="002E5798"/>
    <w:rsid w:val="002E5C48"/>
    <w:rsid w:val="002E65DF"/>
    <w:rsid w:val="002F5EA4"/>
    <w:rsid w:val="002F793A"/>
    <w:rsid w:val="00307768"/>
    <w:rsid w:val="00310620"/>
    <w:rsid w:val="00311631"/>
    <w:rsid w:val="00314482"/>
    <w:rsid w:val="00316CE2"/>
    <w:rsid w:val="003221C0"/>
    <w:rsid w:val="00325376"/>
    <w:rsid w:val="00326DA0"/>
    <w:rsid w:val="003317A0"/>
    <w:rsid w:val="00332826"/>
    <w:rsid w:val="0033369C"/>
    <w:rsid w:val="00334AB6"/>
    <w:rsid w:val="00334CA7"/>
    <w:rsid w:val="00335B53"/>
    <w:rsid w:val="00337A79"/>
    <w:rsid w:val="0034539B"/>
    <w:rsid w:val="00345EB9"/>
    <w:rsid w:val="00352417"/>
    <w:rsid w:val="00356EF6"/>
    <w:rsid w:val="0036027C"/>
    <w:rsid w:val="00363083"/>
    <w:rsid w:val="0036653F"/>
    <w:rsid w:val="00370557"/>
    <w:rsid w:val="00371705"/>
    <w:rsid w:val="00372DA5"/>
    <w:rsid w:val="00374A10"/>
    <w:rsid w:val="00375318"/>
    <w:rsid w:val="00375911"/>
    <w:rsid w:val="003775D5"/>
    <w:rsid w:val="00377639"/>
    <w:rsid w:val="00380CC8"/>
    <w:rsid w:val="00381BAE"/>
    <w:rsid w:val="00382A5F"/>
    <w:rsid w:val="00382C71"/>
    <w:rsid w:val="0038400D"/>
    <w:rsid w:val="00390B27"/>
    <w:rsid w:val="00390FF7"/>
    <w:rsid w:val="0039435E"/>
    <w:rsid w:val="0039466D"/>
    <w:rsid w:val="003A3F40"/>
    <w:rsid w:val="003A5BB2"/>
    <w:rsid w:val="003A6B6E"/>
    <w:rsid w:val="003B3852"/>
    <w:rsid w:val="003B4ECA"/>
    <w:rsid w:val="003C0236"/>
    <w:rsid w:val="003C0551"/>
    <w:rsid w:val="003C0E26"/>
    <w:rsid w:val="003C11FD"/>
    <w:rsid w:val="003C5B89"/>
    <w:rsid w:val="003C75A2"/>
    <w:rsid w:val="003D20F0"/>
    <w:rsid w:val="003D469F"/>
    <w:rsid w:val="003D6F16"/>
    <w:rsid w:val="003D7021"/>
    <w:rsid w:val="003E240B"/>
    <w:rsid w:val="003F0FE3"/>
    <w:rsid w:val="003F1C3F"/>
    <w:rsid w:val="003F3F15"/>
    <w:rsid w:val="003F5CED"/>
    <w:rsid w:val="0040295D"/>
    <w:rsid w:val="0040366C"/>
    <w:rsid w:val="00404B08"/>
    <w:rsid w:val="0040556B"/>
    <w:rsid w:val="004149E9"/>
    <w:rsid w:val="00420735"/>
    <w:rsid w:val="004211AE"/>
    <w:rsid w:val="00423582"/>
    <w:rsid w:val="004236F3"/>
    <w:rsid w:val="00424E9D"/>
    <w:rsid w:val="004250CE"/>
    <w:rsid w:val="004265C8"/>
    <w:rsid w:val="004307D0"/>
    <w:rsid w:val="00430830"/>
    <w:rsid w:val="00431227"/>
    <w:rsid w:val="004404D9"/>
    <w:rsid w:val="00440A0D"/>
    <w:rsid w:val="0044165A"/>
    <w:rsid w:val="00445556"/>
    <w:rsid w:val="004465A6"/>
    <w:rsid w:val="00450BC5"/>
    <w:rsid w:val="00451BF0"/>
    <w:rsid w:val="00455D7D"/>
    <w:rsid w:val="00460830"/>
    <w:rsid w:val="00461528"/>
    <w:rsid w:val="00462D0C"/>
    <w:rsid w:val="00464D7F"/>
    <w:rsid w:val="00466C75"/>
    <w:rsid w:val="004704DB"/>
    <w:rsid w:val="004715EB"/>
    <w:rsid w:val="004725CB"/>
    <w:rsid w:val="00475062"/>
    <w:rsid w:val="00476510"/>
    <w:rsid w:val="00476A2E"/>
    <w:rsid w:val="0049219E"/>
    <w:rsid w:val="004930C7"/>
    <w:rsid w:val="004935DB"/>
    <w:rsid w:val="00493A97"/>
    <w:rsid w:val="0049470B"/>
    <w:rsid w:val="004966E8"/>
    <w:rsid w:val="004A03B7"/>
    <w:rsid w:val="004A085E"/>
    <w:rsid w:val="004A129A"/>
    <w:rsid w:val="004A4831"/>
    <w:rsid w:val="004A4CCC"/>
    <w:rsid w:val="004B721B"/>
    <w:rsid w:val="004C450B"/>
    <w:rsid w:val="004C513A"/>
    <w:rsid w:val="004C6A98"/>
    <w:rsid w:val="004D2AA0"/>
    <w:rsid w:val="004D6F13"/>
    <w:rsid w:val="004E277E"/>
    <w:rsid w:val="004E35B8"/>
    <w:rsid w:val="004E3C80"/>
    <w:rsid w:val="004E4641"/>
    <w:rsid w:val="004E5178"/>
    <w:rsid w:val="004E60CD"/>
    <w:rsid w:val="004F0499"/>
    <w:rsid w:val="004F28C5"/>
    <w:rsid w:val="004F365C"/>
    <w:rsid w:val="004F37A9"/>
    <w:rsid w:val="004F6837"/>
    <w:rsid w:val="00503E9E"/>
    <w:rsid w:val="00510C70"/>
    <w:rsid w:val="005133DB"/>
    <w:rsid w:val="0052040D"/>
    <w:rsid w:val="00524A92"/>
    <w:rsid w:val="00526907"/>
    <w:rsid w:val="00530383"/>
    <w:rsid w:val="00530409"/>
    <w:rsid w:val="00530E6A"/>
    <w:rsid w:val="0053336A"/>
    <w:rsid w:val="005355AE"/>
    <w:rsid w:val="00535A3B"/>
    <w:rsid w:val="00540773"/>
    <w:rsid w:val="00541A20"/>
    <w:rsid w:val="00542CFA"/>
    <w:rsid w:val="00545476"/>
    <w:rsid w:val="0055168F"/>
    <w:rsid w:val="00551C43"/>
    <w:rsid w:val="00553804"/>
    <w:rsid w:val="005547E8"/>
    <w:rsid w:val="005572DC"/>
    <w:rsid w:val="005610DF"/>
    <w:rsid w:val="0056127F"/>
    <w:rsid w:val="00563C35"/>
    <w:rsid w:val="00563DE1"/>
    <w:rsid w:val="00565087"/>
    <w:rsid w:val="00567C5D"/>
    <w:rsid w:val="005735C3"/>
    <w:rsid w:val="00575EF2"/>
    <w:rsid w:val="00576435"/>
    <w:rsid w:val="005768F5"/>
    <w:rsid w:val="00581710"/>
    <w:rsid w:val="0059177B"/>
    <w:rsid w:val="00592432"/>
    <w:rsid w:val="005935D2"/>
    <w:rsid w:val="005A53A2"/>
    <w:rsid w:val="005A6CAB"/>
    <w:rsid w:val="005B017D"/>
    <w:rsid w:val="005B201C"/>
    <w:rsid w:val="005B2875"/>
    <w:rsid w:val="005B36CB"/>
    <w:rsid w:val="005B6D9F"/>
    <w:rsid w:val="005C0E46"/>
    <w:rsid w:val="005C1332"/>
    <w:rsid w:val="005C3443"/>
    <w:rsid w:val="005D05CD"/>
    <w:rsid w:val="005D49C5"/>
    <w:rsid w:val="005E4200"/>
    <w:rsid w:val="005E5DD5"/>
    <w:rsid w:val="005F0889"/>
    <w:rsid w:val="005F1546"/>
    <w:rsid w:val="005F56AB"/>
    <w:rsid w:val="005F5A22"/>
    <w:rsid w:val="005F7B38"/>
    <w:rsid w:val="00601917"/>
    <w:rsid w:val="00602B21"/>
    <w:rsid w:val="0060436F"/>
    <w:rsid w:val="00604627"/>
    <w:rsid w:val="0060751C"/>
    <w:rsid w:val="00613096"/>
    <w:rsid w:val="00614079"/>
    <w:rsid w:val="006150A4"/>
    <w:rsid w:val="00616F8C"/>
    <w:rsid w:val="0062521C"/>
    <w:rsid w:val="0063309F"/>
    <w:rsid w:val="00640B36"/>
    <w:rsid w:val="006446BD"/>
    <w:rsid w:val="00647B37"/>
    <w:rsid w:val="006521F6"/>
    <w:rsid w:val="00654F67"/>
    <w:rsid w:val="006609F4"/>
    <w:rsid w:val="00661771"/>
    <w:rsid w:val="00667554"/>
    <w:rsid w:val="00667DAC"/>
    <w:rsid w:val="006709CB"/>
    <w:rsid w:val="0067197D"/>
    <w:rsid w:val="00674F5F"/>
    <w:rsid w:val="00676618"/>
    <w:rsid w:val="00682A64"/>
    <w:rsid w:val="006868E0"/>
    <w:rsid w:val="0069126E"/>
    <w:rsid w:val="0069155A"/>
    <w:rsid w:val="00691DC3"/>
    <w:rsid w:val="00694108"/>
    <w:rsid w:val="006955FD"/>
    <w:rsid w:val="00695B84"/>
    <w:rsid w:val="006A03E1"/>
    <w:rsid w:val="006A24CD"/>
    <w:rsid w:val="006A5273"/>
    <w:rsid w:val="006A5378"/>
    <w:rsid w:val="006A69F2"/>
    <w:rsid w:val="006B21DF"/>
    <w:rsid w:val="006B3FE2"/>
    <w:rsid w:val="006B4A51"/>
    <w:rsid w:val="006B5456"/>
    <w:rsid w:val="006B5F10"/>
    <w:rsid w:val="006C02D6"/>
    <w:rsid w:val="006C1647"/>
    <w:rsid w:val="006C16F5"/>
    <w:rsid w:val="006C533F"/>
    <w:rsid w:val="006C5FEB"/>
    <w:rsid w:val="006D25EE"/>
    <w:rsid w:val="006D5E25"/>
    <w:rsid w:val="006E3924"/>
    <w:rsid w:val="006E5165"/>
    <w:rsid w:val="006F042F"/>
    <w:rsid w:val="006F1361"/>
    <w:rsid w:val="006F23C7"/>
    <w:rsid w:val="006F279C"/>
    <w:rsid w:val="006F3D69"/>
    <w:rsid w:val="006F500B"/>
    <w:rsid w:val="006F62B2"/>
    <w:rsid w:val="0070241F"/>
    <w:rsid w:val="00706420"/>
    <w:rsid w:val="00706F4B"/>
    <w:rsid w:val="007158C9"/>
    <w:rsid w:val="007160A0"/>
    <w:rsid w:val="00717167"/>
    <w:rsid w:val="00717548"/>
    <w:rsid w:val="00722921"/>
    <w:rsid w:val="00724CCB"/>
    <w:rsid w:val="0072581E"/>
    <w:rsid w:val="007267FC"/>
    <w:rsid w:val="00730A19"/>
    <w:rsid w:val="00732609"/>
    <w:rsid w:val="00732701"/>
    <w:rsid w:val="00732ED6"/>
    <w:rsid w:val="0073478A"/>
    <w:rsid w:val="0073607F"/>
    <w:rsid w:val="00740099"/>
    <w:rsid w:val="00743C1A"/>
    <w:rsid w:val="00743CE8"/>
    <w:rsid w:val="00750669"/>
    <w:rsid w:val="0075167D"/>
    <w:rsid w:val="007524C5"/>
    <w:rsid w:val="00753948"/>
    <w:rsid w:val="00754A85"/>
    <w:rsid w:val="007552A1"/>
    <w:rsid w:val="00755719"/>
    <w:rsid w:val="00757F56"/>
    <w:rsid w:val="0076244A"/>
    <w:rsid w:val="0076439A"/>
    <w:rsid w:val="00764AFD"/>
    <w:rsid w:val="00766ABE"/>
    <w:rsid w:val="00766EFD"/>
    <w:rsid w:val="007677DA"/>
    <w:rsid w:val="0077001D"/>
    <w:rsid w:val="0077345D"/>
    <w:rsid w:val="00774189"/>
    <w:rsid w:val="007773CA"/>
    <w:rsid w:val="00780EA0"/>
    <w:rsid w:val="00783C33"/>
    <w:rsid w:val="00784304"/>
    <w:rsid w:val="00785E35"/>
    <w:rsid w:val="00787B1C"/>
    <w:rsid w:val="00793143"/>
    <w:rsid w:val="0079398A"/>
    <w:rsid w:val="007948E6"/>
    <w:rsid w:val="007950D2"/>
    <w:rsid w:val="007A1846"/>
    <w:rsid w:val="007A24B1"/>
    <w:rsid w:val="007A3849"/>
    <w:rsid w:val="007A5640"/>
    <w:rsid w:val="007A7D67"/>
    <w:rsid w:val="007B2D2C"/>
    <w:rsid w:val="007D05C2"/>
    <w:rsid w:val="007D0AB0"/>
    <w:rsid w:val="007D1037"/>
    <w:rsid w:val="007D4168"/>
    <w:rsid w:val="007E0285"/>
    <w:rsid w:val="007E16F5"/>
    <w:rsid w:val="007E3B20"/>
    <w:rsid w:val="007E3D69"/>
    <w:rsid w:val="007E5863"/>
    <w:rsid w:val="007E655B"/>
    <w:rsid w:val="007F04B1"/>
    <w:rsid w:val="007F0BC2"/>
    <w:rsid w:val="007F381C"/>
    <w:rsid w:val="007F6E35"/>
    <w:rsid w:val="007F72E5"/>
    <w:rsid w:val="00800B84"/>
    <w:rsid w:val="00801E99"/>
    <w:rsid w:val="00801EB0"/>
    <w:rsid w:val="008127F1"/>
    <w:rsid w:val="00812DC1"/>
    <w:rsid w:val="00813860"/>
    <w:rsid w:val="008145E7"/>
    <w:rsid w:val="00816066"/>
    <w:rsid w:val="008169F6"/>
    <w:rsid w:val="00816DDE"/>
    <w:rsid w:val="008221B4"/>
    <w:rsid w:val="00833808"/>
    <w:rsid w:val="0083404B"/>
    <w:rsid w:val="00835D79"/>
    <w:rsid w:val="00840B3C"/>
    <w:rsid w:val="0084429E"/>
    <w:rsid w:val="008463E1"/>
    <w:rsid w:val="00854352"/>
    <w:rsid w:val="00861FC6"/>
    <w:rsid w:val="008626B3"/>
    <w:rsid w:val="008626E0"/>
    <w:rsid w:val="008628C5"/>
    <w:rsid w:val="00864259"/>
    <w:rsid w:val="00865AAA"/>
    <w:rsid w:val="00866D12"/>
    <w:rsid w:val="0086729B"/>
    <w:rsid w:val="0087040E"/>
    <w:rsid w:val="00870616"/>
    <w:rsid w:val="00870B8D"/>
    <w:rsid w:val="00872C38"/>
    <w:rsid w:val="00872EEE"/>
    <w:rsid w:val="008745D8"/>
    <w:rsid w:val="00875565"/>
    <w:rsid w:val="00875DBE"/>
    <w:rsid w:val="00881966"/>
    <w:rsid w:val="00881C56"/>
    <w:rsid w:val="00894425"/>
    <w:rsid w:val="0089569E"/>
    <w:rsid w:val="008956B0"/>
    <w:rsid w:val="0089593C"/>
    <w:rsid w:val="008979CB"/>
    <w:rsid w:val="008A0B55"/>
    <w:rsid w:val="008A17D2"/>
    <w:rsid w:val="008A1AE1"/>
    <w:rsid w:val="008A2FE3"/>
    <w:rsid w:val="008B1F56"/>
    <w:rsid w:val="008B1FC0"/>
    <w:rsid w:val="008B3507"/>
    <w:rsid w:val="008B3C93"/>
    <w:rsid w:val="008B55E2"/>
    <w:rsid w:val="008B5784"/>
    <w:rsid w:val="008B70BD"/>
    <w:rsid w:val="008B7E87"/>
    <w:rsid w:val="008C0B5B"/>
    <w:rsid w:val="008C4CEA"/>
    <w:rsid w:val="008D172D"/>
    <w:rsid w:val="008D3323"/>
    <w:rsid w:val="008D4C39"/>
    <w:rsid w:val="008E01F5"/>
    <w:rsid w:val="008E2834"/>
    <w:rsid w:val="008E6334"/>
    <w:rsid w:val="008E7022"/>
    <w:rsid w:val="008E7BB2"/>
    <w:rsid w:val="008F2994"/>
    <w:rsid w:val="008F34E4"/>
    <w:rsid w:val="008F4160"/>
    <w:rsid w:val="008F5A63"/>
    <w:rsid w:val="008F7536"/>
    <w:rsid w:val="008F7D96"/>
    <w:rsid w:val="00903713"/>
    <w:rsid w:val="009074A4"/>
    <w:rsid w:val="00907D18"/>
    <w:rsid w:val="00907D53"/>
    <w:rsid w:val="00912DF2"/>
    <w:rsid w:val="00913FD2"/>
    <w:rsid w:val="009154C9"/>
    <w:rsid w:val="00915687"/>
    <w:rsid w:val="009169DF"/>
    <w:rsid w:val="0091781B"/>
    <w:rsid w:val="00920649"/>
    <w:rsid w:val="00922098"/>
    <w:rsid w:val="00922EDD"/>
    <w:rsid w:val="00925415"/>
    <w:rsid w:val="00926E8A"/>
    <w:rsid w:val="00927E90"/>
    <w:rsid w:val="00930F50"/>
    <w:rsid w:val="00930F79"/>
    <w:rsid w:val="00933E99"/>
    <w:rsid w:val="00933F2F"/>
    <w:rsid w:val="00937AE2"/>
    <w:rsid w:val="00940528"/>
    <w:rsid w:val="009425A6"/>
    <w:rsid w:val="00943E31"/>
    <w:rsid w:val="0094486A"/>
    <w:rsid w:val="00945D4D"/>
    <w:rsid w:val="00951721"/>
    <w:rsid w:val="009622D0"/>
    <w:rsid w:val="00962F3C"/>
    <w:rsid w:val="00963D31"/>
    <w:rsid w:val="009653A7"/>
    <w:rsid w:val="00965CB7"/>
    <w:rsid w:val="0096705E"/>
    <w:rsid w:val="00967207"/>
    <w:rsid w:val="00967869"/>
    <w:rsid w:val="009702D0"/>
    <w:rsid w:val="00970615"/>
    <w:rsid w:val="00970CCA"/>
    <w:rsid w:val="00971F60"/>
    <w:rsid w:val="0097678C"/>
    <w:rsid w:val="00977FB7"/>
    <w:rsid w:val="00980F5D"/>
    <w:rsid w:val="009829FE"/>
    <w:rsid w:val="00986180"/>
    <w:rsid w:val="00987B03"/>
    <w:rsid w:val="009927EA"/>
    <w:rsid w:val="00992B83"/>
    <w:rsid w:val="00992B9B"/>
    <w:rsid w:val="009972F6"/>
    <w:rsid w:val="00997DDB"/>
    <w:rsid w:val="009A1E14"/>
    <w:rsid w:val="009A347D"/>
    <w:rsid w:val="009A35ED"/>
    <w:rsid w:val="009A3A9D"/>
    <w:rsid w:val="009A4413"/>
    <w:rsid w:val="009A4B4D"/>
    <w:rsid w:val="009A5721"/>
    <w:rsid w:val="009B08C0"/>
    <w:rsid w:val="009B161C"/>
    <w:rsid w:val="009B7E47"/>
    <w:rsid w:val="009C0242"/>
    <w:rsid w:val="009C0FF3"/>
    <w:rsid w:val="009C3E78"/>
    <w:rsid w:val="009C40C7"/>
    <w:rsid w:val="009C55CD"/>
    <w:rsid w:val="009C5929"/>
    <w:rsid w:val="009C5A83"/>
    <w:rsid w:val="009C77BF"/>
    <w:rsid w:val="009D1FFF"/>
    <w:rsid w:val="009D3959"/>
    <w:rsid w:val="009D6700"/>
    <w:rsid w:val="009D7705"/>
    <w:rsid w:val="009E1FCB"/>
    <w:rsid w:val="009E3CDE"/>
    <w:rsid w:val="009E3D32"/>
    <w:rsid w:val="009E4E15"/>
    <w:rsid w:val="009E57FB"/>
    <w:rsid w:val="009E5AC7"/>
    <w:rsid w:val="009F02B5"/>
    <w:rsid w:val="009F3540"/>
    <w:rsid w:val="009F3BD3"/>
    <w:rsid w:val="009F4848"/>
    <w:rsid w:val="009F588C"/>
    <w:rsid w:val="009F63E7"/>
    <w:rsid w:val="009F6BB3"/>
    <w:rsid w:val="009F75AD"/>
    <w:rsid w:val="009F7CEF"/>
    <w:rsid w:val="00A0109E"/>
    <w:rsid w:val="00A11C28"/>
    <w:rsid w:val="00A17162"/>
    <w:rsid w:val="00A213B4"/>
    <w:rsid w:val="00A2155A"/>
    <w:rsid w:val="00A2162B"/>
    <w:rsid w:val="00A2515A"/>
    <w:rsid w:val="00A267E4"/>
    <w:rsid w:val="00A26A7F"/>
    <w:rsid w:val="00A26BCF"/>
    <w:rsid w:val="00A4722A"/>
    <w:rsid w:val="00A47457"/>
    <w:rsid w:val="00A47786"/>
    <w:rsid w:val="00A50741"/>
    <w:rsid w:val="00A5240D"/>
    <w:rsid w:val="00A528DD"/>
    <w:rsid w:val="00A540B1"/>
    <w:rsid w:val="00A57C55"/>
    <w:rsid w:val="00A614D8"/>
    <w:rsid w:val="00A6407C"/>
    <w:rsid w:val="00A64C9E"/>
    <w:rsid w:val="00A65371"/>
    <w:rsid w:val="00A660B3"/>
    <w:rsid w:val="00A66CDA"/>
    <w:rsid w:val="00A67295"/>
    <w:rsid w:val="00A67B5F"/>
    <w:rsid w:val="00A71155"/>
    <w:rsid w:val="00A74286"/>
    <w:rsid w:val="00A7762A"/>
    <w:rsid w:val="00A82C2D"/>
    <w:rsid w:val="00A84401"/>
    <w:rsid w:val="00A95D03"/>
    <w:rsid w:val="00A968E2"/>
    <w:rsid w:val="00AA1C0C"/>
    <w:rsid w:val="00AA5EF3"/>
    <w:rsid w:val="00AA5F6F"/>
    <w:rsid w:val="00AA6DF2"/>
    <w:rsid w:val="00AB2FFF"/>
    <w:rsid w:val="00AB58B1"/>
    <w:rsid w:val="00AB6D76"/>
    <w:rsid w:val="00AB7068"/>
    <w:rsid w:val="00AC36E4"/>
    <w:rsid w:val="00AC7CE6"/>
    <w:rsid w:val="00AD2167"/>
    <w:rsid w:val="00AD21FD"/>
    <w:rsid w:val="00AD4E6B"/>
    <w:rsid w:val="00AD7467"/>
    <w:rsid w:val="00AE71A1"/>
    <w:rsid w:val="00AF1636"/>
    <w:rsid w:val="00AF20C5"/>
    <w:rsid w:val="00AF220B"/>
    <w:rsid w:val="00AF6975"/>
    <w:rsid w:val="00AF7861"/>
    <w:rsid w:val="00B001E3"/>
    <w:rsid w:val="00B00271"/>
    <w:rsid w:val="00B00274"/>
    <w:rsid w:val="00B0083F"/>
    <w:rsid w:val="00B009A9"/>
    <w:rsid w:val="00B012BA"/>
    <w:rsid w:val="00B02835"/>
    <w:rsid w:val="00B0425C"/>
    <w:rsid w:val="00B064B7"/>
    <w:rsid w:val="00B1095B"/>
    <w:rsid w:val="00B12AA1"/>
    <w:rsid w:val="00B12D44"/>
    <w:rsid w:val="00B135DF"/>
    <w:rsid w:val="00B175A6"/>
    <w:rsid w:val="00B20573"/>
    <w:rsid w:val="00B2684A"/>
    <w:rsid w:val="00B30C90"/>
    <w:rsid w:val="00B30DC7"/>
    <w:rsid w:val="00B30F51"/>
    <w:rsid w:val="00B31E32"/>
    <w:rsid w:val="00B34172"/>
    <w:rsid w:val="00B36278"/>
    <w:rsid w:val="00B365C7"/>
    <w:rsid w:val="00B37DDA"/>
    <w:rsid w:val="00B41076"/>
    <w:rsid w:val="00B41CA7"/>
    <w:rsid w:val="00B446C0"/>
    <w:rsid w:val="00B46A00"/>
    <w:rsid w:val="00B47995"/>
    <w:rsid w:val="00B509FD"/>
    <w:rsid w:val="00B53422"/>
    <w:rsid w:val="00B53E6A"/>
    <w:rsid w:val="00B56865"/>
    <w:rsid w:val="00B613CF"/>
    <w:rsid w:val="00B6651F"/>
    <w:rsid w:val="00B66D13"/>
    <w:rsid w:val="00B67321"/>
    <w:rsid w:val="00B74AAF"/>
    <w:rsid w:val="00B75EC0"/>
    <w:rsid w:val="00B76DB9"/>
    <w:rsid w:val="00B838E8"/>
    <w:rsid w:val="00B83A8B"/>
    <w:rsid w:val="00B876B3"/>
    <w:rsid w:val="00B90018"/>
    <w:rsid w:val="00B90B09"/>
    <w:rsid w:val="00B93438"/>
    <w:rsid w:val="00B9536E"/>
    <w:rsid w:val="00BA648B"/>
    <w:rsid w:val="00BA6FDB"/>
    <w:rsid w:val="00BB02A6"/>
    <w:rsid w:val="00BB1D5E"/>
    <w:rsid w:val="00BB3D87"/>
    <w:rsid w:val="00BB5A57"/>
    <w:rsid w:val="00BB6418"/>
    <w:rsid w:val="00BB764D"/>
    <w:rsid w:val="00BB7C2B"/>
    <w:rsid w:val="00BC1895"/>
    <w:rsid w:val="00BC2535"/>
    <w:rsid w:val="00BC490A"/>
    <w:rsid w:val="00BC6A15"/>
    <w:rsid w:val="00BD1FCE"/>
    <w:rsid w:val="00BD7676"/>
    <w:rsid w:val="00BE2295"/>
    <w:rsid w:val="00BE274A"/>
    <w:rsid w:val="00BE4115"/>
    <w:rsid w:val="00BE4969"/>
    <w:rsid w:val="00BE5061"/>
    <w:rsid w:val="00BE518A"/>
    <w:rsid w:val="00BE6233"/>
    <w:rsid w:val="00BF0722"/>
    <w:rsid w:val="00BF205B"/>
    <w:rsid w:val="00BF78B6"/>
    <w:rsid w:val="00BF7B61"/>
    <w:rsid w:val="00C01066"/>
    <w:rsid w:val="00C04D1C"/>
    <w:rsid w:val="00C0762C"/>
    <w:rsid w:val="00C10DCF"/>
    <w:rsid w:val="00C13F04"/>
    <w:rsid w:val="00C15B14"/>
    <w:rsid w:val="00C2397E"/>
    <w:rsid w:val="00C35AA8"/>
    <w:rsid w:val="00C36E22"/>
    <w:rsid w:val="00C36FF3"/>
    <w:rsid w:val="00C37BB9"/>
    <w:rsid w:val="00C40877"/>
    <w:rsid w:val="00C41156"/>
    <w:rsid w:val="00C41B60"/>
    <w:rsid w:val="00C435AF"/>
    <w:rsid w:val="00C4552B"/>
    <w:rsid w:val="00C457E2"/>
    <w:rsid w:val="00C46283"/>
    <w:rsid w:val="00C467F0"/>
    <w:rsid w:val="00C50429"/>
    <w:rsid w:val="00C5082E"/>
    <w:rsid w:val="00C522B6"/>
    <w:rsid w:val="00C524BE"/>
    <w:rsid w:val="00C5287C"/>
    <w:rsid w:val="00C5459C"/>
    <w:rsid w:val="00C61171"/>
    <w:rsid w:val="00C61A36"/>
    <w:rsid w:val="00C622FC"/>
    <w:rsid w:val="00C62F0F"/>
    <w:rsid w:val="00C64C97"/>
    <w:rsid w:val="00C658A3"/>
    <w:rsid w:val="00C676F8"/>
    <w:rsid w:val="00C72EBD"/>
    <w:rsid w:val="00C73066"/>
    <w:rsid w:val="00C742E8"/>
    <w:rsid w:val="00C75031"/>
    <w:rsid w:val="00C751E8"/>
    <w:rsid w:val="00C75B0F"/>
    <w:rsid w:val="00C8149A"/>
    <w:rsid w:val="00C819C6"/>
    <w:rsid w:val="00C82C0F"/>
    <w:rsid w:val="00C831D4"/>
    <w:rsid w:val="00C8444A"/>
    <w:rsid w:val="00C85F87"/>
    <w:rsid w:val="00C87C29"/>
    <w:rsid w:val="00C91842"/>
    <w:rsid w:val="00C919E6"/>
    <w:rsid w:val="00C92E1A"/>
    <w:rsid w:val="00C96198"/>
    <w:rsid w:val="00C9760A"/>
    <w:rsid w:val="00CA15E9"/>
    <w:rsid w:val="00CA34C0"/>
    <w:rsid w:val="00CB062D"/>
    <w:rsid w:val="00CB17CC"/>
    <w:rsid w:val="00CB4F6F"/>
    <w:rsid w:val="00CB646F"/>
    <w:rsid w:val="00CB6899"/>
    <w:rsid w:val="00CB6CEF"/>
    <w:rsid w:val="00CB6E52"/>
    <w:rsid w:val="00CC31EB"/>
    <w:rsid w:val="00CC760A"/>
    <w:rsid w:val="00CD156A"/>
    <w:rsid w:val="00CD6723"/>
    <w:rsid w:val="00CE376D"/>
    <w:rsid w:val="00CE4034"/>
    <w:rsid w:val="00CE4288"/>
    <w:rsid w:val="00CF16AB"/>
    <w:rsid w:val="00CF1779"/>
    <w:rsid w:val="00CF2655"/>
    <w:rsid w:val="00CF738F"/>
    <w:rsid w:val="00D013DC"/>
    <w:rsid w:val="00D04224"/>
    <w:rsid w:val="00D0451E"/>
    <w:rsid w:val="00D1170B"/>
    <w:rsid w:val="00D11A09"/>
    <w:rsid w:val="00D131B3"/>
    <w:rsid w:val="00D139C4"/>
    <w:rsid w:val="00D1498F"/>
    <w:rsid w:val="00D16671"/>
    <w:rsid w:val="00D25645"/>
    <w:rsid w:val="00D25EC7"/>
    <w:rsid w:val="00D27887"/>
    <w:rsid w:val="00D322C4"/>
    <w:rsid w:val="00D36E0E"/>
    <w:rsid w:val="00D3757E"/>
    <w:rsid w:val="00D37FF8"/>
    <w:rsid w:val="00D418D1"/>
    <w:rsid w:val="00D45410"/>
    <w:rsid w:val="00D45897"/>
    <w:rsid w:val="00D463FC"/>
    <w:rsid w:val="00D4647A"/>
    <w:rsid w:val="00D51F90"/>
    <w:rsid w:val="00D55E3A"/>
    <w:rsid w:val="00D63F35"/>
    <w:rsid w:val="00D64A96"/>
    <w:rsid w:val="00D67234"/>
    <w:rsid w:val="00D7176F"/>
    <w:rsid w:val="00D723CE"/>
    <w:rsid w:val="00D73323"/>
    <w:rsid w:val="00D7524E"/>
    <w:rsid w:val="00D754C7"/>
    <w:rsid w:val="00D77C6A"/>
    <w:rsid w:val="00D80DFF"/>
    <w:rsid w:val="00D851C9"/>
    <w:rsid w:val="00D92A25"/>
    <w:rsid w:val="00D945DE"/>
    <w:rsid w:val="00D9487F"/>
    <w:rsid w:val="00D94A6C"/>
    <w:rsid w:val="00D94BC4"/>
    <w:rsid w:val="00D95562"/>
    <w:rsid w:val="00D96395"/>
    <w:rsid w:val="00DA0434"/>
    <w:rsid w:val="00DA4934"/>
    <w:rsid w:val="00DA5501"/>
    <w:rsid w:val="00DA6742"/>
    <w:rsid w:val="00DB08DF"/>
    <w:rsid w:val="00DB095A"/>
    <w:rsid w:val="00DB632D"/>
    <w:rsid w:val="00DB6FF1"/>
    <w:rsid w:val="00DD0AEA"/>
    <w:rsid w:val="00DE1003"/>
    <w:rsid w:val="00DE11A9"/>
    <w:rsid w:val="00DE175B"/>
    <w:rsid w:val="00DE33EC"/>
    <w:rsid w:val="00DE5526"/>
    <w:rsid w:val="00DE573C"/>
    <w:rsid w:val="00DF0AA3"/>
    <w:rsid w:val="00DF22A6"/>
    <w:rsid w:val="00DF5089"/>
    <w:rsid w:val="00DF7A2E"/>
    <w:rsid w:val="00E00116"/>
    <w:rsid w:val="00E014B9"/>
    <w:rsid w:val="00E0165B"/>
    <w:rsid w:val="00E04FAC"/>
    <w:rsid w:val="00E05700"/>
    <w:rsid w:val="00E06F13"/>
    <w:rsid w:val="00E10698"/>
    <w:rsid w:val="00E13EE8"/>
    <w:rsid w:val="00E218E9"/>
    <w:rsid w:val="00E22F5B"/>
    <w:rsid w:val="00E231D7"/>
    <w:rsid w:val="00E234FF"/>
    <w:rsid w:val="00E23911"/>
    <w:rsid w:val="00E24B54"/>
    <w:rsid w:val="00E24DCB"/>
    <w:rsid w:val="00E25679"/>
    <w:rsid w:val="00E25D73"/>
    <w:rsid w:val="00E25DA9"/>
    <w:rsid w:val="00E300C9"/>
    <w:rsid w:val="00E30731"/>
    <w:rsid w:val="00E31227"/>
    <w:rsid w:val="00E32CF8"/>
    <w:rsid w:val="00E34344"/>
    <w:rsid w:val="00E373E8"/>
    <w:rsid w:val="00E377B5"/>
    <w:rsid w:val="00E41D76"/>
    <w:rsid w:val="00E43371"/>
    <w:rsid w:val="00E43EB0"/>
    <w:rsid w:val="00E44DD6"/>
    <w:rsid w:val="00E473F9"/>
    <w:rsid w:val="00E52A62"/>
    <w:rsid w:val="00E53BB1"/>
    <w:rsid w:val="00E57D6C"/>
    <w:rsid w:val="00E60AC3"/>
    <w:rsid w:val="00E65747"/>
    <w:rsid w:val="00E65C67"/>
    <w:rsid w:val="00E72F51"/>
    <w:rsid w:val="00E742A4"/>
    <w:rsid w:val="00E74D76"/>
    <w:rsid w:val="00E758DE"/>
    <w:rsid w:val="00E76815"/>
    <w:rsid w:val="00E82962"/>
    <w:rsid w:val="00E83CE9"/>
    <w:rsid w:val="00E85707"/>
    <w:rsid w:val="00E877B5"/>
    <w:rsid w:val="00E90256"/>
    <w:rsid w:val="00E933A6"/>
    <w:rsid w:val="00E9515A"/>
    <w:rsid w:val="00E9764A"/>
    <w:rsid w:val="00E97C28"/>
    <w:rsid w:val="00EA3131"/>
    <w:rsid w:val="00EB0BCC"/>
    <w:rsid w:val="00EB0D48"/>
    <w:rsid w:val="00EB12FD"/>
    <w:rsid w:val="00EB16B6"/>
    <w:rsid w:val="00EB4624"/>
    <w:rsid w:val="00EB476B"/>
    <w:rsid w:val="00EB5FC5"/>
    <w:rsid w:val="00EC17A0"/>
    <w:rsid w:val="00EC1AE9"/>
    <w:rsid w:val="00EC2A6B"/>
    <w:rsid w:val="00EC46C0"/>
    <w:rsid w:val="00EC4F12"/>
    <w:rsid w:val="00ED29B9"/>
    <w:rsid w:val="00ED2F94"/>
    <w:rsid w:val="00ED329F"/>
    <w:rsid w:val="00ED3322"/>
    <w:rsid w:val="00ED796F"/>
    <w:rsid w:val="00EE25FC"/>
    <w:rsid w:val="00EE5113"/>
    <w:rsid w:val="00EE5F47"/>
    <w:rsid w:val="00EE7D28"/>
    <w:rsid w:val="00EF0824"/>
    <w:rsid w:val="00EF3BA5"/>
    <w:rsid w:val="00EF5539"/>
    <w:rsid w:val="00F01A67"/>
    <w:rsid w:val="00F04C7C"/>
    <w:rsid w:val="00F05D99"/>
    <w:rsid w:val="00F0629A"/>
    <w:rsid w:val="00F06B09"/>
    <w:rsid w:val="00F1013A"/>
    <w:rsid w:val="00F1333A"/>
    <w:rsid w:val="00F1703F"/>
    <w:rsid w:val="00F231AB"/>
    <w:rsid w:val="00F2362F"/>
    <w:rsid w:val="00F23E5D"/>
    <w:rsid w:val="00F25367"/>
    <w:rsid w:val="00F260BA"/>
    <w:rsid w:val="00F272EC"/>
    <w:rsid w:val="00F274F8"/>
    <w:rsid w:val="00F31969"/>
    <w:rsid w:val="00F35695"/>
    <w:rsid w:val="00F36D81"/>
    <w:rsid w:val="00F37036"/>
    <w:rsid w:val="00F401B2"/>
    <w:rsid w:val="00F424DB"/>
    <w:rsid w:val="00F43369"/>
    <w:rsid w:val="00F47661"/>
    <w:rsid w:val="00F50FF9"/>
    <w:rsid w:val="00F56558"/>
    <w:rsid w:val="00F569E1"/>
    <w:rsid w:val="00F60511"/>
    <w:rsid w:val="00F61D46"/>
    <w:rsid w:val="00F63F0E"/>
    <w:rsid w:val="00F66854"/>
    <w:rsid w:val="00F70DC1"/>
    <w:rsid w:val="00F711CD"/>
    <w:rsid w:val="00F71547"/>
    <w:rsid w:val="00F71D67"/>
    <w:rsid w:val="00F81339"/>
    <w:rsid w:val="00F86DA0"/>
    <w:rsid w:val="00F86FF5"/>
    <w:rsid w:val="00F92C6D"/>
    <w:rsid w:val="00F96BFE"/>
    <w:rsid w:val="00F96C17"/>
    <w:rsid w:val="00FA1F2B"/>
    <w:rsid w:val="00FA2E82"/>
    <w:rsid w:val="00FA523C"/>
    <w:rsid w:val="00FA62F6"/>
    <w:rsid w:val="00FA7049"/>
    <w:rsid w:val="00FA76A2"/>
    <w:rsid w:val="00FB19E3"/>
    <w:rsid w:val="00FB2343"/>
    <w:rsid w:val="00FB4093"/>
    <w:rsid w:val="00FB5212"/>
    <w:rsid w:val="00FB68CC"/>
    <w:rsid w:val="00FC4B65"/>
    <w:rsid w:val="00FC5CFB"/>
    <w:rsid w:val="00FD2810"/>
    <w:rsid w:val="00FD2FBF"/>
    <w:rsid w:val="00FD4BFC"/>
    <w:rsid w:val="00FD5E2E"/>
    <w:rsid w:val="00FE0523"/>
    <w:rsid w:val="00FE05E2"/>
    <w:rsid w:val="00FE15C1"/>
    <w:rsid w:val="00FE2579"/>
    <w:rsid w:val="00FE3A87"/>
    <w:rsid w:val="00FE5B44"/>
    <w:rsid w:val="00FF01BC"/>
    <w:rsid w:val="00FF0B7C"/>
    <w:rsid w:val="00FF293B"/>
    <w:rsid w:val="00FF4164"/>
    <w:rsid w:val="00FF4E73"/>
    <w:rsid w:val="00FF740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09082324">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55684311">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5085</TotalTime>
  <Pages>28</Pages>
  <Words>5902</Words>
  <Characters>33644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245</cp:revision>
  <dcterms:created xsi:type="dcterms:W3CDTF">2024-03-05T20:20:00Z</dcterms:created>
  <dcterms:modified xsi:type="dcterms:W3CDTF">2024-04-24T14:58:00Z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