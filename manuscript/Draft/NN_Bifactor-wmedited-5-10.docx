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0084863B"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Gibbons &amp; Hedeker,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in the past decades 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del w:id="10" w:author="Jujia Li" w:date="2025-03-19T17:32:00Z" w16du:dateUtc="2025-03-19T22:32:00Z">
          <w:r w:rsidDel="00447FA3">
            <w:rPr>
              <w:rFonts w:ascii="Times New Roman" w:hAnsi="Times New Roman" w:cs="Times New Roman"/>
              <w:sz w:val="24"/>
              <w:szCs w:val="24"/>
            </w:rPr>
            <w:delText>citations</w:delText>
          </w:r>
          <w:commentRangeEnd w:id="9"/>
          <w:r w:rsidDel="00447FA3">
            <w:rPr>
              <w:rStyle w:val="CommentReference"/>
            </w:rPr>
            <w:commentReference w:id="9"/>
          </w:r>
        </w:del>
      </w:ins>
      <w:ins w:id="11" w:author="Jujia Li" w:date="2025-03-19T18:02:00Z" w16du:dateUtc="2025-03-19T23:02:00Z">
        <w:r w:rsidR="00FA02AC">
          <w:rPr>
            <w:rFonts w:ascii="Times New Roman" w:hAnsi="Times New Roman" w:cs="Times New Roman"/>
            <w:sz w:val="24"/>
            <w:szCs w:val="24"/>
          </w:rPr>
          <w:t>DeMars, 2013</w:t>
        </w:r>
        <w:r w:rsidR="00E0661A">
          <w:rPr>
            <w:rFonts w:ascii="Times New Roman" w:hAnsi="Times New Roman" w:cs="Times New Roman"/>
            <w:sz w:val="24"/>
            <w:szCs w:val="24"/>
          </w:rPr>
          <w:t xml:space="preserve">; </w:t>
        </w:r>
      </w:ins>
      <w:ins w:id="12" w:author="Jujia Li" w:date="2025-03-19T18:04:00Z" w16du:dateUtc="2025-03-19T23:04:00Z">
        <w:r w:rsidR="00BE1FC3">
          <w:rPr>
            <w:rFonts w:ascii="Times New Roman" w:hAnsi="Times New Roman" w:cs="Times New Roman"/>
            <w:sz w:val="24"/>
            <w:szCs w:val="24"/>
          </w:rPr>
          <w:t>Heinrich at al., 20</w:t>
        </w:r>
        <w:r w:rsidR="00B601FA">
          <w:rPr>
            <w:rFonts w:ascii="Times New Roman" w:hAnsi="Times New Roman" w:cs="Times New Roman"/>
            <w:sz w:val="24"/>
            <w:szCs w:val="24"/>
          </w:rPr>
          <w:t>23; Re</w:t>
        </w:r>
      </w:ins>
      <w:ins w:id="13" w:author="Jujia Li" w:date="2025-03-19T18:06:00Z" w16du:dateUtc="2025-03-19T23:06:00Z">
        <w:r w:rsidR="00C81FB0">
          <w:rPr>
            <w:rFonts w:ascii="Times New Roman" w:hAnsi="Times New Roman" w:cs="Times New Roman"/>
            <w:sz w:val="24"/>
            <w:szCs w:val="24"/>
          </w:rPr>
          <w:t>ise</w:t>
        </w:r>
        <w:r w:rsidR="000348CF">
          <w:rPr>
            <w:rFonts w:ascii="Times New Roman" w:hAnsi="Times New Roman" w:cs="Times New Roman"/>
            <w:sz w:val="24"/>
            <w:szCs w:val="24"/>
          </w:rPr>
          <w:t xml:space="preserve"> at al.</w:t>
        </w:r>
      </w:ins>
      <w:ins w:id="14" w:author="Jujia Li" w:date="2025-03-19T18:07:00Z" w16du:dateUtc="2025-03-19T23:07:00Z">
        <w:r w:rsidR="000348CF">
          <w:rPr>
            <w:rFonts w:ascii="Times New Roman" w:hAnsi="Times New Roman" w:cs="Times New Roman"/>
            <w:sz w:val="24"/>
            <w:szCs w:val="24"/>
          </w:rPr>
          <w:t>, 2023; Rodriguez at al. 2016</w:t>
        </w:r>
      </w:ins>
      <w:ins w:id="15" w:author="Wenchao Ma" w:date="2025-03-11T11:27:00Z" w16du:dateUtc="2025-03-11T16:27:00Z">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6" w:author="Wenchao Ma" w:date="2025-03-11T11:27:00Z" w16du:dateUtc="2025-03-11T16:27:00Z"/>
          <w:rFonts w:ascii="Times New Roman" w:hAnsi="Times New Roman" w:cs="Times New Roman"/>
          <w:sz w:val="24"/>
          <w:szCs w:val="24"/>
        </w:rPr>
      </w:pPr>
      <w:ins w:id="17"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w:t>
        </w:r>
        <w:proofErr w:type="gramStart"/>
        <w:r w:rsidRPr="00455E71">
          <w:rPr>
            <w:rFonts w:ascii="Times New Roman" w:hAnsi="Times New Roman" w:cs="Times New Roman"/>
            <w:sz w:val="24"/>
            <w:szCs w:val="24"/>
          </w:rPr>
          <w:t>the majority of</w:t>
        </w:r>
        <w:proofErr w:type="gramEnd"/>
        <w:r w:rsidRPr="00455E71">
          <w:rPr>
            <w:rFonts w:ascii="Times New Roman" w:hAnsi="Times New Roman" w:cs="Times New Roman"/>
            <w:sz w:val="24"/>
            <w:szCs w:val="24"/>
          </w:rPr>
          <w:t xml:space="preserve">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582EB2EC" w:rsidR="00C425AF" w:rsidRDefault="00C524BE" w:rsidP="00D945DE">
      <w:pPr>
        <w:spacing w:after="0" w:line="480" w:lineRule="auto"/>
        <w:ind w:firstLine="720"/>
        <w:rPr>
          <w:ins w:id="18" w:author="Wenchao Ma" w:date="2025-03-11T11:59:00Z" w16du:dateUtc="2025-03-11T16:59:00Z"/>
          <w:rFonts w:ascii="Times New Roman" w:hAnsi="Times New Roman" w:cs="Times New Roman"/>
          <w:color w:val="000000" w:themeColor="text1"/>
          <w:sz w:val="24"/>
          <w:szCs w:val="24"/>
        </w:rPr>
      </w:pPr>
      <w:del w:id="19"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20"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21"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22"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23" w:author="Wenchao Ma" w:date="2025-03-11T11:47:00Z" w16du:dateUtc="2025-03-11T16:47:00Z">
        <w:r w:rsidR="00DB095A" w:rsidRPr="00732ED6" w:rsidDel="00041FD7">
          <w:rPr>
            <w:rFonts w:ascii="Times New Roman" w:hAnsi="Times New Roman" w:cs="Times New Roman"/>
            <w:sz w:val="24"/>
            <w:szCs w:val="24"/>
          </w:rPr>
          <w:delText>attract</w:delText>
        </w:r>
      </w:del>
      <w:del w:id="24" w:author="Wenchao Ma" w:date="2025-03-11T11:46:00Z" w16du:dateUtc="2025-03-11T16:46:00Z">
        <w:r w:rsidR="00DB095A" w:rsidRPr="00732ED6" w:rsidDel="00041FD7">
          <w:rPr>
            <w:rFonts w:ascii="Times New Roman" w:hAnsi="Times New Roman" w:cs="Times New Roman"/>
            <w:sz w:val="24"/>
            <w:szCs w:val="24"/>
          </w:rPr>
          <w:delText>ing researchers’</w:delText>
        </w:r>
      </w:del>
      <w:del w:id="25" w:author="Wenchao Ma" w:date="2025-03-11T11:47:00Z" w16du:dateUtc="2025-03-11T16:47:00Z">
        <w:r w:rsidR="00DB095A" w:rsidRPr="00732ED6" w:rsidDel="00041FD7">
          <w:rPr>
            <w:rFonts w:ascii="Times New Roman" w:hAnsi="Times New Roman" w:cs="Times New Roman"/>
            <w:sz w:val="24"/>
            <w:szCs w:val="24"/>
          </w:rPr>
          <w:delText xml:space="preserve"> </w:delText>
        </w:r>
      </w:del>
      <w:ins w:id="26"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7"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8"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9" w:author="Wenchao Ma" w:date="2025-03-11T11:46:00Z" w16du:dateUtc="2025-03-11T16:46:00Z">
        <w:r w:rsidR="00041FD7">
          <w:rPr>
            <w:rFonts w:ascii="Times New Roman" w:hAnsi="Times New Roman" w:cs="Times New Roman"/>
            <w:sz w:val="24"/>
            <w:szCs w:val="24"/>
          </w:rPr>
          <w:t xml:space="preserve"> </w:t>
        </w:r>
      </w:ins>
      <w:ins w:id="30" w:author="Wenchao Ma" w:date="2025-03-11T11:47:00Z" w16du:dateUtc="2025-03-11T16:47:00Z">
        <w:r w:rsidR="00041FD7">
          <w:rPr>
            <w:rFonts w:ascii="Times New Roman" w:hAnsi="Times New Roman" w:cs="Times New Roman"/>
            <w:sz w:val="24"/>
            <w:szCs w:val="24"/>
          </w:rPr>
          <w:t>in</w:t>
        </w:r>
      </w:ins>
      <w:ins w:id="31" w:author="Wenchao Ma" w:date="2025-03-11T11:46:00Z" w16du:dateUtc="2025-03-11T16:46:00Z">
        <w:r w:rsidR="00041FD7">
          <w:rPr>
            <w:rFonts w:ascii="Times New Roman" w:hAnsi="Times New Roman" w:cs="Times New Roman"/>
            <w:sz w:val="24"/>
            <w:szCs w:val="24"/>
          </w:rPr>
          <w:t xml:space="preserve"> </w:t>
        </w:r>
      </w:ins>
      <w:ins w:id="32" w:author="Wenchao Ma" w:date="2025-03-11T11:58:00Z" w16du:dateUtc="2025-03-11T16:58:00Z">
        <w:r w:rsidR="00AD7101">
          <w:rPr>
            <w:rFonts w:ascii="Times New Roman" w:hAnsi="Times New Roman" w:cs="Times New Roman"/>
            <w:sz w:val="24"/>
            <w:szCs w:val="24"/>
          </w:rPr>
          <w:t xml:space="preserve">the field of </w:t>
        </w:r>
      </w:ins>
      <w:del w:id="33"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34"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-Olivares, 2017; Olsson et al., 2000; Ory &amp; Mokhtarian, 2010)</w:t>
      </w:r>
      <w:del w:id="35"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6"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2008</w:t>
      </w:r>
      <w:del w:id="38"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9"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(Svetina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40"/>
      <w:commentRangeStart w:id="41"/>
      <w:commentRangeStart w:id="42"/>
      <w:ins w:id="43" w:author="Wenchao Ma" w:date="2025-03-11T12:00:00Z" w16du:dateUtc="2025-03-11T17:00:00Z">
        <w:r w:rsidR="00C425AF">
          <w:rPr>
            <w:rFonts w:ascii="Times New Roman" w:hAnsi="Times New Roman" w:cs="Times New Roman"/>
            <w:color w:val="000000" w:themeColor="text1"/>
            <w:sz w:val="24"/>
            <w:szCs w:val="24"/>
          </w:rPr>
          <w:t>Researchers have found that</w:t>
        </w:r>
        <w:del w:id="44" w:author="Jujia Li" w:date="2025-04-30T13:56:00Z" w16du:dateUtc="2025-04-30T18:56:00Z">
          <w:r w:rsidR="00C425AF" w:rsidDel="004B2DB5">
            <w:rPr>
              <w:rFonts w:ascii="Times New Roman" w:hAnsi="Times New Roman" w:cs="Times New Roman"/>
              <w:color w:val="000000" w:themeColor="text1"/>
              <w:sz w:val="24"/>
              <w:szCs w:val="24"/>
            </w:rPr>
            <w:delText xml:space="preserve"> XXXX</w:delText>
          </w:r>
        </w:del>
        <w:r w:rsidR="00C425AF">
          <w:rPr>
            <w:rFonts w:ascii="Times New Roman" w:hAnsi="Times New Roman" w:cs="Times New Roman"/>
            <w:color w:val="000000" w:themeColor="text1"/>
            <w:sz w:val="24"/>
            <w:szCs w:val="24"/>
          </w:rPr>
          <w:t>.</w:t>
        </w:r>
        <w:commentRangeEnd w:id="40"/>
        <w:r w:rsidR="00C425AF">
          <w:rPr>
            <w:rStyle w:val="CommentReference"/>
          </w:rPr>
          <w:commentReference w:id="40"/>
        </w:r>
      </w:ins>
      <w:commentRangeEnd w:id="41"/>
      <w:ins w:id="45" w:author="Wenchao Ma" w:date="2025-03-11T13:02:00Z" w16du:dateUtc="2025-03-11T18:02:00Z">
        <w:r w:rsidR="00A97A66">
          <w:rPr>
            <w:rStyle w:val="CommentReference"/>
          </w:rPr>
          <w:commentReference w:id="41"/>
        </w:r>
      </w:ins>
      <w:commentRangeEnd w:id="42"/>
      <w:ins w:id="46" w:author="Wenchao Ma" w:date="2025-03-11T13:06:00Z" w16du:dateUtc="2025-03-11T18:06:00Z">
        <w:r w:rsidR="00A97A66">
          <w:rPr>
            <w:rStyle w:val="CommentReference"/>
          </w:rPr>
          <w:commentReference w:id="42"/>
        </w:r>
      </w:ins>
      <w:ins w:id="47" w:author="Jujia Li" w:date="2025-04-30T16:45:00Z" w16du:dateUtc="2025-04-30T21:45:00Z">
        <w:r w:rsidR="002149F4" w:rsidRPr="002149F4">
          <w:rPr>
            <w:rFonts w:ascii="Times New Roman" w:hAnsi="Times New Roman" w:cs="Times New Roman"/>
            <w:color w:val="000000" w:themeColor="text1"/>
            <w:sz w:val="24"/>
            <w:szCs w:val="24"/>
          </w:rPr>
          <w:t>, in IRT models, non-normality in the latent trait distribution can significantly decrease the accuracy of item and person parameter recovery. In the Maximum Likelihood Estimation (MLE) method, non-normality tends to produce biased estimates, especially at the tails of the distribution (</w:t>
        </w:r>
      </w:ins>
      <w:proofErr w:type="spellStart"/>
      <w:ins w:id="48" w:author="Jujia Li" w:date="2025-04-30T17:14:00Z" w16du:dateUtc="2025-04-30T22:14:00Z">
        <w:r w:rsidR="008147B3" w:rsidRPr="008147B3">
          <w:rPr>
            <w:rFonts w:ascii="Times New Roman" w:hAnsi="Times New Roman" w:cs="Times New Roman"/>
            <w:sz w:val="24"/>
            <w:szCs w:val="24"/>
          </w:rPr>
          <w:t>Kieftenbeld</w:t>
        </w:r>
        <w:proofErr w:type="spellEnd"/>
        <w:r w:rsidR="008147B3">
          <w:rPr>
            <w:rFonts w:ascii="Times New Roman" w:hAnsi="Times New Roman" w:cs="Times New Roman"/>
            <w:sz w:val="24"/>
            <w:szCs w:val="24"/>
          </w:rPr>
          <w:t xml:space="preserve"> </w:t>
        </w:r>
        <w:r w:rsidR="008147B3" w:rsidRPr="008147B3">
          <w:rPr>
            <w:rFonts w:ascii="Times New Roman" w:hAnsi="Times New Roman" w:cs="Times New Roman"/>
            <w:sz w:val="24"/>
            <w:szCs w:val="24"/>
          </w:rPr>
          <w:t>&amp; Natesan, 2012</w:t>
        </w:r>
        <w:r w:rsidR="008147B3">
          <w:rPr>
            <w:rFonts w:ascii="Times New Roman" w:hAnsi="Times New Roman" w:cs="Times New Roman"/>
            <w:sz w:val="24"/>
            <w:szCs w:val="24"/>
          </w:rPr>
          <w:t>;</w:t>
        </w:r>
      </w:ins>
      <w:ins w:id="49" w:author="Jujia Li" w:date="2025-04-30T17:39:00Z" w16du:dateUtc="2025-04-30T22:39:00Z">
        <w:r w:rsidR="00335D44">
          <w:rPr>
            <w:rFonts w:ascii="Times New Roman" w:hAnsi="Times New Roman" w:cs="Times New Roman"/>
            <w:sz w:val="24"/>
            <w:szCs w:val="24"/>
          </w:rPr>
          <w:t xml:space="preserve"> </w:t>
        </w:r>
      </w:ins>
      <w:ins w:id="50" w:author="Jujia Li" w:date="2025-04-30T17:11:00Z" w16du:dateUtc="2025-04-30T22:11:00Z">
        <w:r w:rsidR="008147B3" w:rsidRPr="008147B3">
          <w:rPr>
            <w:rFonts w:ascii="Times New Roman" w:hAnsi="Times New Roman" w:cs="Times New Roman"/>
            <w:color w:val="000000" w:themeColor="text1"/>
            <w:sz w:val="24"/>
            <w:szCs w:val="24"/>
          </w:rPr>
          <w:t>Selçuk</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&amp; Demir</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2024</w:t>
        </w:r>
      </w:ins>
      <w:ins w:id="51" w:author="Jujia Li" w:date="2025-04-30T17:51:00Z" w16du:dateUtc="2025-04-30T22:51:00Z">
        <w:r w:rsidR="00BE0567">
          <w:rPr>
            <w:rFonts w:ascii="Times New Roman" w:hAnsi="Times New Roman" w:cs="Times New Roman"/>
            <w:color w:val="000000" w:themeColor="text1"/>
            <w:sz w:val="24"/>
            <w:szCs w:val="24"/>
          </w:rPr>
          <w:t xml:space="preserve">; </w:t>
        </w:r>
        <w:r w:rsidR="00BE0567" w:rsidRPr="00CD2D90">
          <w:rPr>
            <w:rFonts w:ascii="Times New Roman" w:hAnsi="Times New Roman" w:cs="Times New Roman"/>
            <w:sz w:val="24"/>
            <w:szCs w:val="24"/>
          </w:rPr>
          <w:t>Seong, 1990</w:t>
        </w:r>
      </w:ins>
      <w:ins w:id="52" w:author="Jujia Li" w:date="2025-04-30T16:45:00Z" w16du:dateUtc="2025-04-30T21:45:00Z">
        <w:r w:rsidR="002149F4" w:rsidRPr="002149F4">
          <w:rPr>
            <w:rFonts w:ascii="Times New Roman" w:hAnsi="Times New Roman" w:cs="Times New Roman"/>
            <w:color w:val="000000" w:themeColor="text1"/>
            <w:sz w:val="24"/>
            <w:szCs w:val="24"/>
          </w:rPr>
          <w:t>). However, in the Bayesian framework, Maximum a Posteriori (MAP)</w:t>
        </w:r>
      </w:ins>
      <w:ins w:id="53" w:author="Jujia Li" w:date="2025-04-30T17:15:00Z" w16du:dateUtc="2025-04-30T22:15:00Z">
        <w:r w:rsidR="008147B3">
          <w:rPr>
            <w:rFonts w:ascii="Times New Roman" w:hAnsi="Times New Roman" w:cs="Times New Roman"/>
            <w:color w:val="000000" w:themeColor="text1"/>
            <w:sz w:val="24"/>
            <w:szCs w:val="24"/>
          </w:rPr>
          <w:t xml:space="preserve">, </w:t>
        </w:r>
      </w:ins>
      <w:ins w:id="54" w:author="Jujia Li" w:date="2025-04-30T16:45:00Z" w16du:dateUtc="2025-04-30T21:45:00Z">
        <w:r w:rsidR="002149F4" w:rsidRPr="002149F4">
          <w:rPr>
            <w:rFonts w:ascii="Times New Roman" w:hAnsi="Times New Roman" w:cs="Times New Roman"/>
            <w:color w:val="000000" w:themeColor="text1"/>
            <w:sz w:val="24"/>
            <w:szCs w:val="24"/>
          </w:rPr>
          <w:t>Expected a Posteriori (EAP)</w:t>
        </w:r>
      </w:ins>
      <w:ins w:id="55" w:author="Jujia Li" w:date="2025-04-30T17:15:00Z" w16du:dateUtc="2025-04-30T22:15:00Z">
        <w:r w:rsidR="008147B3">
          <w:rPr>
            <w:rFonts w:ascii="Times New Roman" w:hAnsi="Times New Roman" w:cs="Times New Roman"/>
            <w:color w:val="000000" w:themeColor="text1"/>
            <w:sz w:val="24"/>
            <w:szCs w:val="24"/>
          </w:rPr>
          <w:t xml:space="preserve">, and </w:t>
        </w:r>
      </w:ins>
      <w:ins w:id="56" w:author="Jujia Li" w:date="2025-04-30T17:17:00Z" w16du:dateUtc="2025-04-30T22:17:00Z">
        <w:r w:rsidR="008147B3" w:rsidRPr="008147B3">
          <w:rPr>
            <w:rFonts w:ascii="Times New Roman" w:hAnsi="Times New Roman" w:cs="Times New Roman"/>
            <w:color w:val="000000" w:themeColor="text1"/>
            <w:sz w:val="24"/>
            <w:szCs w:val="24"/>
          </w:rPr>
          <w:t>Markov chain Monte Carlo (MCMC)</w:t>
        </w:r>
      </w:ins>
      <w:ins w:id="57" w:author="Jujia Li" w:date="2025-04-30T16:45:00Z" w16du:dateUtc="2025-04-30T21:45:00Z">
        <w:r w:rsidR="002149F4" w:rsidRPr="002149F4">
          <w:rPr>
            <w:rFonts w:ascii="Times New Roman" w:hAnsi="Times New Roman" w:cs="Times New Roman"/>
            <w:color w:val="000000" w:themeColor="text1"/>
            <w:sz w:val="24"/>
            <w:szCs w:val="24"/>
          </w:rPr>
          <w:t xml:space="preserve"> methods can partially mitigate non-normality by incorporating the sample’s prior distribution, but their performance is still impacted by prior misspecification when the sample size is insufficient to address non-normality (</w:t>
        </w:r>
      </w:ins>
      <w:ins w:id="58" w:author="Jujia Li" w:date="2025-04-30T17:06:00Z" w16du:dateUtc="2025-04-30T22:06:00Z">
        <w:r w:rsidR="008D00B3">
          <w:rPr>
            <w:rFonts w:ascii="Times New Roman" w:hAnsi="Times New Roman" w:cs="Times New Roman"/>
            <w:color w:val="000000" w:themeColor="text1"/>
            <w:sz w:val="24"/>
            <w:szCs w:val="24"/>
          </w:rPr>
          <w:t xml:space="preserve">Finch &amp; Edwards, 2016; </w:t>
        </w:r>
      </w:ins>
      <w:proofErr w:type="spellStart"/>
      <w:ins w:id="59" w:author="Jujia Li" w:date="2025-04-30T17:18:00Z" w16du:dateUtc="2025-04-30T22:18:00Z">
        <w:r w:rsidR="00531BF7" w:rsidRPr="008147B3">
          <w:rPr>
            <w:rFonts w:ascii="Times New Roman" w:hAnsi="Times New Roman" w:cs="Times New Roman"/>
            <w:sz w:val="24"/>
            <w:szCs w:val="24"/>
          </w:rPr>
          <w:t>Kieftenbeld</w:t>
        </w:r>
        <w:proofErr w:type="spellEnd"/>
        <w:r w:rsidR="00531BF7">
          <w:rPr>
            <w:rFonts w:ascii="Times New Roman" w:hAnsi="Times New Roman" w:cs="Times New Roman"/>
            <w:sz w:val="24"/>
            <w:szCs w:val="24"/>
          </w:rPr>
          <w:t xml:space="preserve"> </w:t>
        </w:r>
        <w:r w:rsidR="00531BF7" w:rsidRPr="008147B3">
          <w:rPr>
            <w:rFonts w:ascii="Times New Roman" w:hAnsi="Times New Roman" w:cs="Times New Roman"/>
            <w:sz w:val="24"/>
            <w:szCs w:val="24"/>
          </w:rPr>
          <w:t>&amp; Natesan, 2012</w:t>
        </w:r>
        <w:r w:rsidR="00531BF7">
          <w:rPr>
            <w:rFonts w:ascii="Times New Roman" w:hAnsi="Times New Roman" w:cs="Times New Roman"/>
            <w:sz w:val="24"/>
            <w:szCs w:val="24"/>
          </w:rPr>
          <w:t>;</w:t>
        </w:r>
      </w:ins>
      <w:ins w:id="60" w:author="Jujia Li" w:date="2025-04-30T18:06:00Z" w16du:dateUtc="2025-04-30T23:06:00Z">
        <w:r w:rsidR="00BB3C34">
          <w:rPr>
            <w:rFonts w:ascii="Times New Roman" w:hAnsi="Times New Roman" w:cs="Times New Roman"/>
            <w:sz w:val="24"/>
            <w:szCs w:val="24"/>
          </w:rPr>
          <w:t xml:space="preserve"> </w:t>
        </w:r>
      </w:ins>
      <w:ins w:id="61" w:author="Jujia Li" w:date="2025-04-30T17:18:00Z" w16du:dateUtc="2025-04-30T22:18:00Z">
        <w:r w:rsidR="00531BF7" w:rsidRPr="008147B3">
          <w:rPr>
            <w:rFonts w:ascii="Times New Roman" w:hAnsi="Times New Roman" w:cs="Times New Roman"/>
            <w:color w:val="000000" w:themeColor="text1"/>
            <w:sz w:val="24"/>
            <w:szCs w:val="24"/>
          </w:rPr>
          <w:t>Selçuk</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&amp; Demir</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2024</w:t>
        </w:r>
      </w:ins>
      <w:ins w:id="62" w:author="Jujia Li" w:date="2025-04-30T16:45:00Z" w16du:dateUtc="2025-04-30T21:45:00Z">
        <w:r w:rsidR="002149F4" w:rsidRPr="002149F4">
          <w:rPr>
            <w:rFonts w:ascii="Times New Roman" w:hAnsi="Times New Roman" w:cs="Times New Roman"/>
            <w:color w:val="000000" w:themeColor="text1"/>
            <w:sz w:val="24"/>
            <w:szCs w:val="24"/>
          </w:rPr>
          <w:t xml:space="preserve">). </w:t>
        </w:r>
      </w:ins>
      <w:ins w:id="63" w:author="Jujia Li" w:date="2025-04-30T18:06:00Z" w16du:dateUtc="2025-04-30T23:06:00Z">
        <w:r w:rsidR="004E7B56">
          <w:rPr>
            <w:rFonts w:ascii="Times New Roman" w:hAnsi="Times New Roman" w:cs="Times New Roman"/>
            <w:color w:val="000000" w:themeColor="text1"/>
            <w:sz w:val="24"/>
            <w:szCs w:val="24"/>
          </w:rPr>
          <w:t xml:space="preserve">Additionally, </w:t>
        </w:r>
        <w:r w:rsidR="007144A6" w:rsidRPr="00E66CB3">
          <w:rPr>
            <w:rFonts w:ascii="Times New Roman" w:hAnsi="Times New Roman" w:cs="Times New Roman"/>
            <w:sz w:val="24"/>
            <w:szCs w:val="24"/>
          </w:rPr>
          <w:t>Sass</w:t>
        </w:r>
        <w:r w:rsidR="007144A6">
          <w:rPr>
            <w:rFonts w:ascii="Times New Roman" w:hAnsi="Times New Roman" w:cs="Times New Roman"/>
            <w:sz w:val="24"/>
            <w:szCs w:val="24"/>
          </w:rPr>
          <w:t xml:space="preserve"> et al. </w:t>
        </w:r>
      </w:ins>
      <w:ins w:id="64" w:author="Jujia Li" w:date="2025-04-30T16:45:00Z" w16du:dateUtc="2025-04-30T21:45:00Z">
        <w:r w:rsidR="002149F4" w:rsidRPr="002149F4">
          <w:rPr>
            <w:rFonts w:ascii="Times New Roman" w:hAnsi="Times New Roman" w:cs="Times New Roman"/>
            <w:color w:val="000000" w:themeColor="text1"/>
            <w:sz w:val="24"/>
            <w:szCs w:val="24"/>
          </w:rPr>
          <w:t>(2012) addressed that non-normal latent distributions can distort item difficulty and discrimination estimates, affecting person ability estimates across all methods.</w:t>
        </w:r>
      </w:ins>
    </w:p>
    <w:p w14:paraId="0FB1CE36" w14:textId="2BE8D13B" w:rsidR="00337A79" w:rsidRDefault="00D945DE" w:rsidP="00AB0FD0">
      <w:pPr>
        <w:spacing w:after="0" w:line="480" w:lineRule="auto"/>
        <w:ind w:firstLine="720"/>
        <w:rPr>
          <w:ins w:id="65" w:author="Jujia Li" w:date="2025-05-01T15:40:00Z" w16du:dateUtc="2025-05-01T20:40:00Z"/>
          <w:rFonts w:ascii="Times New Roman" w:hAnsi="Times New Roman" w:cs="Times New Roman"/>
          <w:sz w:val="24"/>
          <w:szCs w:val="24"/>
        </w:rPr>
      </w:pPr>
      <w:del w:id="66" w:author="Wenchao Ma" w:date="2025-03-11T13:08:00Z" w16du:dateUtc="2025-03-11T18:08:00Z">
        <w:r w:rsidRPr="00732ED6" w:rsidDel="00A97A66">
          <w:rPr>
            <w:rFonts w:ascii="Times New Roman" w:hAnsi="Times New Roman" w:cs="Times New Roman"/>
            <w:color w:val="000000" w:themeColor="text1"/>
            <w:sz w:val="24"/>
            <w:szCs w:val="24"/>
          </w:rPr>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67"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68"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69"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70" w:author="Wenchao Ma" w:date="2025-03-11T13:09:00Z" w16du:dateUtc="2025-03-11T18:09:00Z">
        <w:r w:rsidR="00A97A66">
          <w:rPr>
            <w:rFonts w:ascii="Times New Roman" w:hAnsi="Times New Roman" w:cs="Times New Roman"/>
            <w:color w:val="000000" w:themeColor="text1"/>
            <w:sz w:val="24"/>
            <w:szCs w:val="24"/>
          </w:rPr>
          <w:t xml:space="preserve">the impact </w:t>
        </w:r>
      </w:ins>
      <w:ins w:id="71" w:author="Wenchao Ma" w:date="2025-03-11T13:11:00Z" w16du:dateUtc="2025-03-11T18:11:00Z">
        <w:r w:rsidR="00A97A66">
          <w:rPr>
            <w:rFonts w:ascii="Times New Roman" w:hAnsi="Times New Roman" w:cs="Times New Roman"/>
            <w:color w:val="000000" w:themeColor="text1"/>
            <w:sz w:val="24"/>
            <w:szCs w:val="24"/>
          </w:rPr>
          <w:t>on</w:t>
        </w:r>
      </w:ins>
      <w:ins w:id="72"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73" w:author="Wenchao Ma" w:date="2025-03-11T13:09:00Z" w16du:dateUtc="2025-03-11T18:09:00Z">
        <w:r w:rsidR="00A97A66">
          <w:rPr>
            <w:rFonts w:ascii="Times New Roman" w:hAnsi="Times New Roman" w:cs="Times New Roman"/>
            <w:color w:val="000000" w:themeColor="text1"/>
            <w:sz w:val="24"/>
            <w:szCs w:val="24"/>
          </w:rPr>
          <w:t xml:space="preserve"> remain</w:t>
        </w:r>
      </w:ins>
      <w:ins w:id="74" w:author="Wenchao Ma" w:date="2025-03-11T13:11:00Z" w16du:dateUtc="2025-03-11T18:11:00Z">
        <w:r w:rsidR="00A97A66">
          <w:rPr>
            <w:rFonts w:ascii="Times New Roman" w:hAnsi="Times New Roman" w:cs="Times New Roman"/>
            <w:color w:val="000000" w:themeColor="text1"/>
            <w:sz w:val="24"/>
            <w:szCs w:val="24"/>
          </w:rPr>
          <w:t>s</w:t>
        </w:r>
      </w:ins>
      <w:ins w:id="75"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76"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77"/>
      <w:ins w:id="78" w:author="Wenchao Ma" w:date="2025-03-11T13:10:00Z" w16du:dateUtc="2025-03-11T18:10:00Z">
        <w:r w:rsidR="00A97A66">
          <w:rPr>
            <w:rFonts w:ascii="Times New Roman" w:hAnsi="Times New Roman" w:cs="Times New Roman"/>
            <w:color w:val="000000" w:themeColor="text1"/>
            <w:sz w:val="24"/>
            <w:szCs w:val="24"/>
          </w:rPr>
          <w:t xml:space="preserve">Bifactor models are unique in terms of </w:t>
        </w:r>
        <w:del w:id="79" w:author="Jujia Li" w:date="2025-05-01T11:57:00Z" w16du:dateUtc="2025-05-01T16:57:00Z">
          <w:r w:rsidR="00A97A66" w:rsidDel="00AB0FD0">
            <w:rPr>
              <w:rFonts w:ascii="Times New Roman" w:hAnsi="Times New Roman" w:cs="Times New Roman"/>
              <w:color w:val="000000" w:themeColor="text1"/>
              <w:sz w:val="24"/>
              <w:szCs w:val="24"/>
            </w:rPr>
            <w:delText>XXXXX</w:delText>
          </w:r>
          <w:commentRangeEnd w:id="77"/>
          <w:r w:rsidR="00A97A66" w:rsidDel="00AB0FD0">
            <w:rPr>
              <w:rStyle w:val="CommentReference"/>
            </w:rPr>
            <w:commentReference w:id="77"/>
          </w:r>
          <w:r w:rsidR="00A97A66" w:rsidDel="00AB0FD0">
            <w:rPr>
              <w:rFonts w:ascii="Times New Roman" w:hAnsi="Times New Roman" w:cs="Times New Roman"/>
              <w:color w:val="000000" w:themeColor="text1"/>
              <w:sz w:val="24"/>
              <w:szCs w:val="24"/>
            </w:rPr>
            <w:delText>.</w:delText>
          </w:r>
        </w:del>
      </w:ins>
      <w:ins w:id="80" w:author="Jujia Li" w:date="2025-05-01T15:17:00Z" w16du:dateUtc="2025-05-01T20:17:00Z">
        <w:r w:rsidR="004C00A0" w:rsidRPr="004C00A0">
          <w:t xml:space="preserve"> </w:t>
        </w:r>
        <w:r w:rsidR="004C00A0" w:rsidRPr="004C00A0">
          <w:rPr>
            <w:rFonts w:ascii="Times New Roman" w:hAnsi="Times New Roman" w:cs="Times New Roman"/>
            <w:color w:val="000000" w:themeColor="text1"/>
            <w:sz w:val="24"/>
            <w:szCs w:val="24"/>
          </w:rPr>
          <w:t>their orthogonal structure of general and specific factors. When the latent distributions are non-normal, the orthogonality assumption may no longer be appropriate or realistic. For instance, a skewed general trait and symmetric specifics can confound the source of variance. Bonifay</w:t>
        </w:r>
      </w:ins>
      <w:ins w:id="81" w:author="Jujia Li" w:date="2025-05-01T15:19:00Z" w16du:dateUtc="2025-05-01T20:19:00Z">
        <w:r w:rsidR="004C00A0">
          <w:rPr>
            <w:rFonts w:ascii="Times New Roman" w:hAnsi="Times New Roman" w:cs="Times New Roman"/>
            <w:color w:val="000000" w:themeColor="text1"/>
            <w:sz w:val="24"/>
            <w:szCs w:val="24"/>
          </w:rPr>
          <w:t xml:space="preserve"> </w:t>
        </w:r>
        <w:r w:rsidR="00CA527B">
          <w:rPr>
            <w:rFonts w:ascii="Times New Roman" w:hAnsi="Times New Roman" w:cs="Times New Roman"/>
            <w:color w:val="000000" w:themeColor="text1"/>
            <w:sz w:val="24"/>
            <w:szCs w:val="24"/>
          </w:rPr>
          <w:t>and his colleagues</w:t>
        </w:r>
      </w:ins>
      <w:ins w:id="82" w:author="Jujia Li" w:date="2025-05-01T15:17:00Z" w16du:dateUtc="2025-05-01T20:17:00Z">
        <w:r w:rsidR="004C00A0" w:rsidRPr="004C00A0">
          <w:rPr>
            <w:rFonts w:ascii="Times New Roman" w:hAnsi="Times New Roman" w:cs="Times New Roman"/>
            <w:color w:val="000000" w:themeColor="text1"/>
            <w:sz w:val="24"/>
            <w:szCs w:val="24"/>
          </w:rPr>
          <w:t xml:space="preserve"> (2017) noted that bifactor models are highly sensitive to data features like skewness </w:t>
        </w:r>
        <w:r w:rsidR="004C00A0" w:rsidRPr="004C00A0">
          <w:rPr>
            <w:rFonts w:ascii="Times New Roman" w:hAnsi="Times New Roman" w:cs="Times New Roman"/>
            <w:color w:val="000000" w:themeColor="text1"/>
            <w:sz w:val="24"/>
            <w:szCs w:val="24"/>
          </w:rPr>
          <w:lastRenderedPageBreak/>
          <w:t xml:space="preserve">or limited variability. Moreover, bifactor models </w:t>
        </w:r>
      </w:ins>
      <w:ins w:id="83" w:author="Jujia Li" w:date="2025-05-01T22:28:00Z" w16du:dateUtc="2025-05-02T03:28:00Z">
        <w:r w:rsidR="00E04546">
          <w:rPr>
            <w:rFonts w:ascii="Times New Roman" w:hAnsi="Times New Roman" w:cs="Times New Roman"/>
            <w:color w:val="000000" w:themeColor="text1"/>
            <w:sz w:val="24"/>
            <w:szCs w:val="24"/>
          </w:rPr>
          <w:t>estimate</w:t>
        </w:r>
      </w:ins>
      <w:ins w:id="84" w:author="Jujia Li" w:date="2025-05-01T15:17:00Z" w16du:dateUtc="2025-05-01T20:17:00Z">
        <w:r w:rsidR="004C00A0" w:rsidRPr="004C00A0">
          <w:rPr>
            <w:rFonts w:ascii="Times New Roman" w:hAnsi="Times New Roman" w:cs="Times New Roman"/>
            <w:color w:val="000000" w:themeColor="text1"/>
            <w:sz w:val="24"/>
            <w:szCs w:val="24"/>
          </w:rPr>
          <w:t xml:space="preserve"> general and specific</w:t>
        </w:r>
      </w:ins>
      <w:ins w:id="85" w:author="Jujia Li" w:date="2025-05-01T22:28:00Z" w16du:dateUtc="2025-05-02T03:28:00Z">
        <w:r w:rsidR="00E04546">
          <w:rPr>
            <w:rFonts w:ascii="Times New Roman" w:hAnsi="Times New Roman" w:cs="Times New Roman"/>
            <w:color w:val="000000" w:themeColor="text1"/>
            <w:sz w:val="24"/>
            <w:szCs w:val="24"/>
          </w:rPr>
          <w:t xml:space="preserve"> latent</w:t>
        </w:r>
      </w:ins>
      <w:ins w:id="86" w:author="Jujia Li" w:date="2025-05-01T15:17:00Z" w16du:dateUtc="2025-05-01T20:17:00Z">
        <w:r w:rsidR="004C00A0" w:rsidRPr="004C00A0">
          <w:rPr>
            <w:rFonts w:ascii="Times New Roman" w:hAnsi="Times New Roman" w:cs="Times New Roman"/>
            <w:color w:val="000000" w:themeColor="text1"/>
            <w:sz w:val="24"/>
            <w:szCs w:val="24"/>
          </w:rPr>
          <w:t xml:space="preserve"> attributes simultaneously, assuming normal latent trait distribution for both factors. The violation of the normality assumption from either general or specific factors possibly impacts the estimation of both factors.</w:t>
        </w:r>
      </w:ins>
      <w:del w:id="87" w:author="Jujia Li" w:date="2025-05-01T11:56:00Z" w16du:dateUtc="2025-05-01T16:56:00Z">
        <w:r w:rsidR="008127F1" w:rsidRPr="00732ED6" w:rsidDel="00AB0FD0">
          <w:rPr>
            <w:rFonts w:ascii="Times New Roman" w:hAnsi="Times New Roman" w:cs="Times New Roman"/>
            <w:color w:val="ED7D31" w:themeColor="accent2"/>
            <w:sz w:val="24"/>
            <w:szCs w:val="24"/>
          </w:rPr>
          <w:delText xml:space="preserve"> </w:delText>
        </w:r>
      </w:del>
      <w:del w:id="88" w:author="Jujia Li" w:date="2025-05-01T22:56:00Z" w16du:dateUtc="2025-05-02T03:56:00Z">
        <w:r w:rsidR="0025101C" w:rsidRPr="00A97A66" w:rsidDel="00546301">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delText>The Bifactor</w:delText>
        </w:r>
        <w:r w:rsidR="00014055" w:rsidRPr="00A97A66" w:rsidDel="00546301">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delText xml:space="preserve"> model has been gaining popularity in psychological and other social sciences because of its flexibility </w:delText>
        </w:r>
        <w:r w:rsidR="006F1361" w:rsidRPr="00A97A66" w:rsidDel="00546301">
          <w:rPr>
            <w:rFonts w:ascii="Times New Roman" w:hAnsi="Times New Roman" w:cs="Times New Roman"/>
            <w:strike/>
            <w:sz w:val="24"/>
            <w:szCs w:val="24"/>
            <w:rPrChange w:id="91" w:author="Wenchao Ma" w:date="2025-03-11T13:11:00Z" w16du:dateUtc="2025-03-11T18:11:00Z">
              <w:rPr>
                <w:rFonts w:ascii="Times New Roman" w:hAnsi="Times New Roman" w:cs="Times New Roman"/>
                <w:sz w:val="24"/>
                <w:szCs w:val="24"/>
              </w:rPr>
            </w:rPrChange>
          </w:rPr>
          <w:delText>in</w:delText>
        </w:r>
        <w:r w:rsidR="00014055" w:rsidRPr="00A97A66" w:rsidDel="00546301">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delText xml:space="preserve"> incorporat</w:delText>
        </w:r>
        <w:r w:rsidR="006F1361" w:rsidRPr="00A97A66" w:rsidDel="00546301">
          <w:rPr>
            <w:rFonts w:ascii="Times New Roman" w:hAnsi="Times New Roman" w:cs="Times New Roman"/>
            <w:strike/>
            <w:sz w:val="24"/>
            <w:szCs w:val="24"/>
            <w:rPrChange w:id="93" w:author="Wenchao Ma" w:date="2025-03-11T13:11:00Z" w16du:dateUtc="2025-03-11T18:11:00Z">
              <w:rPr>
                <w:rFonts w:ascii="Times New Roman" w:hAnsi="Times New Roman" w:cs="Times New Roman"/>
                <w:sz w:val="24"/>
                <w:szCs w:val="24"/>
              </w:rPr>
            </w:rPrChange>
          </w:rPr>
          <w:delText>ing</w:delText>
        </w:r>
        <w:r w:rsidR="00014055" w:rsidRPr="00A97A66" w:rsidDel="00546301">
          <w:rPr>
            <w:rFonts w:ascii="Times New Roman" w:hAnsi="Times New Roman" w:cs="Times New Roman"/>
            <w:strike/>
            <w:sz w:val="24"/>
            <w:szCs w:val="24"/>
            <w:rPrChange w:id="94" w:author="Wenchao Ma" w:date="2025-03-11T13:11:00Z" w16du:dateUtc="2025-03-11T18:11:00Z">
              <w:rPr>
                <w:rFonts w:ascii="Times New Roman" w:hAnsi="Times New Roman" w:cs="Times New Roman"/>
                <w:sz w:val="24"/>
                <w:szCs w:val="24"/>
              </w:rPr>
            </w:rPrChange>
          </w:rPr>
          <w:delText xml:space="preserve"> a general factor and some specific factors for the </w:delText>
        </w:r>
        <w:r w:rsidR="00C04D1C" w:rsidRPr="00A97A66" w:rsidDel="00546301">
          <w:rPr>
            <w:rFonts w:ascii="Times New Roman" w:hAnsi="Times New Roman" w:cs="Times New Roman"/>
            <w:strike/>
            <w:sz w:val="24"/>
            <w:szCs w:val="24"/>
            <w:rPrChange w:id="95" w:author="Wenchao Ma" w:date="2025-03-11T13:11:00Z" w16du:dateUtc="2025-03-11T18:11:00Z">
              <w:rPr>
                <w:rFonts w:ascii="Times New Roman" w:hAnsi="Times New Roman" w:cs="Times New Roman"/>
                <w:sz w:val="24"/>
                <w:szCs w:val="24"/>
              </w:rPr>
            </w:rPrChange>
          </w:rPr>
          <w:delText>multidimensional</w:delText>
        </w:r>
        <w:r w:rsidR="00014055" w:rsidRPr="00A97A66" w:rsidDel="00546301">
          <w:rPr>
            <w:rFonts w:ascii="Times New Roman" w:hAnsi="Times New Roman" w:cs="Times New Roman"/>
            <w:strike/>
            <w:sz w:val="24"/>
            <w:szCs w:val="24"/>
            <w:rPrChange w:id="96" w:author="Wenchao Ma" w:date="2025-03-11T13:11:00Z" w16du:dateUtc="2025-03-11T18:11:00Z">
              <w:rPr>
                <w:rFonts w:ascii="Times New Roman" w:hAnsi="Times New Roman" w:cs="Times New Roman"/>
                <w:sz w:val="24"/>
                <w:szCs w:val="24"/>
              </w:rPr>
            </w:rPrChange>
          </w:rPr>
          <w:delText xml:space="preserve"> latent factors. To the best of our knowledge, no previous study </w:delText>
        </w:r>
        <w:r w:rsidR="006F1361" w:rsidRPr="00A97A66" w:rsidDel="00546301">
          <w:rPr>
            <w:rFonts w:ascii="Times New Roman" w:hAnsi="Times New Roman" w:cs="Times New Roman"/>
            <w:strike/>
            <w:sz w:val="24"/>
            <w:szCs w:val="24"/>
            <w:rPrChange w:id="97" w:author="Wenchao Ma" w:date="2025-03-11T13:11:00Z" w16du:dateUtc="2025-03-11T18:11:00Z">
              <w:rPr>
                <w:rFonts w:ascii="Times New Roman" w:hAnsi="Times New Roman" w:cs="Times New Roman"/>
                <w:sz w:val="24"/>
                <w:szCs w:val="24"/>
              </w:rPr>
            </w:rPrChange>
          </w:rPr>
          <w:delText xml:space="preserve">has examined </w:delText>
        </w:r>
        <w:r w:rsidR="00014055" w:rsidRPr="00A97A66" w:rsidDel="00546301">
          <w:rPr>
            <w:rFonts w:ascii="Times New Roman" w:hAnsi="Times New Roman" w:cs="Times New Roman"/>
            <w:strike/>
            <w:sz w:val="24"/>
            <w:szCs w:val="24"/>
            <w:rPrChange w:id="98" w:author="Wenchao Ma" w:date="2025-03-11T13:11:00Z" w16du:dateUtc="2025-03-11T18:11:00Z">
              <w:rPr>
                <w:rFonts w:ascii="Times New Roman" w:hAnsi="Times New Roman" w:cs="Times New Roman"/>
                <w:sz w:val="24"/>
                <w:szCs w:val="24"/>
              </w:rPr>
            </w:rPrChange>
          </w:rPr>
          <w:delText xml:space="preserve">the impact of </w:delText>
        </w:r>
        <w:r w:rsidR="00113063" w:rsidRPr="00A97A66" w:rsidDel="00546301">
          <w:rPr>
            <w:rFonts w:ascii="Times New Roman" w:hAnsi="Times New Roman" w:cs="Times New Roman"/>
            <w:strike/>
            <w:sz w:val="24"/>
            <w:szCs w:val="24"/>
            <w:rPrChange w:id="99" w:author="Wenchao Ma" w:date="2025-03-11T13:11:00Z" w16du:dateUtc="2025-03-11T18:11:00Z">
              <w:rPr>
                <w:rFonts w:ascii="Times New Roman" w:hAnsi="Times New Roman" w:cs="Times New Roman"/>
                <w:sz w:val="24"/>
                <w:szCs w:val="24"/>
              </w:rPr>
            </w:rPrChange>
          </w:rPr>
          <w:delText>non-normality</w:delText>
        </w:r>
        <w:r w:rsidR="00014055" w:rsidRPr="00A97A66" w:rsidDel="00546301">
          <w:rPr>
            <w:rFonts w:ascii="Times New Roman" w:hAnsi="Times New Roman" w:cs="Times New Roman"/>
            <w:strike/>
            <w:sz w:val="24"/>
            <w:szCs w:val="24"/>
            <w:rPrChange w:id="100" w:author="Wenchao Ma" w:date="2025-03-11T13:11:00Z" w16du:dateUtc="2025-03-11T18:11:00Z">
              <w:rPr>
                <w:rFonts w:ascii="Times New Roman" w:hAnsi="Times New Roman" w:cs="Times New Roman"/>
                <w:sz w:val="24"/>
                <w:szCs w:val="24"/>
              </w:rPr>
            </w:rPrChange>
          </w:rPr>
          <w:delText xml:space="preserve"> on </w:delText>
        </w:r>
        <w:r w:rsidR="000356C2" w:rsidRPr="00A97A66" w:rsidDel="00546301">
          <w:rPr>
            <w:rFonts w:ascii="Times New Roman" w:hAnsi="Times New Roman" w:cs="Times New Roman"/>
            <w:strike/>
            <w:sz w:val="24"/>
            <w:szCs w:val="24"/>
            <w:rPrChange w:id="101" w:author="Wenchao Ma" w:date="2025-03-11T13:11:00Z" w16du:dateUtc="2025-03-11T18:11:00Z">
              <w:rPr>
                <w:rFonts w:ascii="Times New Roman" w:hAnsi="Times New Roman" w:cs="Times New Roman"/>
                <w:sz w:val="24"/>
                <w:szCs w:val="24"/>
              </w:rPr>
            </w:rPrChange>
          </w:rPr>
          <w:delText>bi</w:delText>
        </w:r>
        <w:r w:rsidR="00B876B3" w:rsidRPr="00A97A66" w:rsidDel="00546301">
          <w:rPr>
            <w:rFonts w:ascii="Times New Roman" w:hAnsi="Times New Roman" w:cs="Times New Roman"/>
            <w:strike/>
            <w:sz w:val="24"/>
            <w:szCs w:val="24"/>
            <w:rPrChange w:id="102" w:author="Wenchao Ma" w:date="2025-03-11T13:11:00Z" w16du:dateUtc="2025-03-11T18:11:00Z">
              <w:rPr>
                <w:rFonts w:ascii="Times New Roman" w:hAnsi="Times New Roman" w:cs="Times New Roman"/>
                <w:sz w:val="24"/>
                <w:szCs w:val="24"/>
              </w:rPr>
            </w:rPrChange>
          </w:rPr>
          <w:delText>factor models’</w:delText>
        </w:r>
        <w:r w:rsidR="00014055" w:rsidRPr="00A97A66" w:rsidDel="00546301">
          <w:rPr>
            <w:rFonts w:ascii="Times New Roman" w:hAnsi="Times New Roman" w:cs="Times New Roman"/>
            <w:strike/>
            <w:sz w:val="24"/>
            <w:szCs w:val="24"/>
            <w:rPrChange w:id="103" w:author="Wenchao Ma" w:date="2025-03-11T13:11:00Z" w16du:dateUtc="2025-03-11T18:11:00Z">
              <w:rPr>
                <w:rFonts w:ascii="Times New Roman" w:hAnsi="Times New Roman" w:cs="Times New Roman"/>
                <w:sz w:val="24"/>
                <w:szCs w:val="24"/>
              </w:rPr>
            </w:rPrChange>
          </w:rPr>
          <w:delText xml:space="preserve"> parameter estimation. </w:delText>
        </w:r>
        <w:r w:rsidR="00F711CD" w:rsidRPr="00A97A66" w:rsidDel="00546301">
          <w:rPr>
            <w:rFonts w:ascii="Times New Roman" w:hAnsi="Times New Roman" w:cs="Times New Roman"/>
            <w:strike/>
            <w:sz w:val="24"/>
            <w:szCs w:val="24"/>
            <w:rPrChange w:id="104" w:author="Wenchao Ma" w:date="2025-03-11T13:11:00Z" w16du:dateUtc="2025-03-11T18:11:00Z">
              <w:rPr>
                <w:rFonts w:ascii="Times New Roman" w:hAnsi="Times New Roman" w:cs="Times New Roman"/>
                <w:sz w:val="24"/>
                <w:szCs w:val="24"/>
              </w:rPr>
            </w:rPrChange>
          </w:rPr>
          <w:delText xml:space="preserve">This study will focus on the </w:delText>
        </w:r>
        <w:r w:rsidR="00930F79" w:rsidRPr="00A97A66" w:rsidDel="00546301">
          <w:rPr>
            <w:rFonts w:ascii="Times New Roman" w:hAnsi="Times New Roman" w:cs="Times New Roman"/>
            <w:strike/>
            <w:sz w:val="24"/>
            <w:szCs w:val="24"/>
            <w:rPrChange w:id="105" w:author="Wenchao Ma" w:date="2025-03-11T13:11:00Z" w16du:dateUtc="2025-03-11T18:11:00Z">
              <w:rPr>
                <w:rFonts w:ascii="Times New Roman" w:hAnsi="Times New Roman" w:cs="Times New Roman"/>
                <w:sz w:val="24"/>
                <w:szCs w:val="24"/>
              </w:rPr>
            </w:rPrChange>
          </w:rPr>
          <w:delText xml:space="preserve">impact of the violation of the </w:delText>
        </w:r>
        <w:r w:rsidR="00F711CD" w:rsidRPr="00A97A66" w:rsidDel="00546301">
          <w:rPr>
            <w:rFonts w:ascii="Times New Roman" w:hAnsi="Times New Roman" w:cs="Times New Roman"/>
            <w:strike/>
            <w:sz w:val="24"/>
            <w:szCs w:val="24"/>
            <w:rPrChange w:id="106" w:author="Wenchao Ma" w:date="2025-03-11T13:11:00Z" w16du:dateUtc="2025-03-11T18:11:00Z">
              <w:rPr>
                <w:rFonts w:ascii="Times New Roman" w:hAnsi="Times New Roman" w:cs="Times New Roman"/>
                <w:sz w:val="24"/>
                <w:szCs w:val="24"/>
              </w:rPr>
            </w:rPrChange>
          </w:rPr>
          <w:delText xml:space="preserve">assumption of normality in the </w:delText>
        </w:r>
        <w:r w:rsidR="00A2155A" w:rsidRPr="00A97A66" w:rsidDel="00546301">
          <w:rPr>
            <w:rFonts w:ascii="Times New Roman" w:hAnsi="Times New Roman" w:cs="Times New Roman"/>
            <w:strike/>
            <w:sz w:val="24"/>
            <w:szCs w:val="24"/>
            <w:rPrChange w:id="107" w:author="Wenchao Ma" w:date="2025-03-11T13:11:00Z" w16du:dateUtc="2025-03-11T18:11:00Z">
              <w:rPr>
                <w:rFonts w:ascii="Times New Roman" w:hAnsi="Times New Roman" w:cs="Times New Roman"/>
                <w:sz w:val="24"/>
                <w:szCs w:val="24"/>
              </w:rPr>
            </w:rPrChange>
          </w:rPr>
          <w:delText>b</w:delText>
        </w:r>
        <w:r w:rsidR="004F37A9" w:rsidRPr="00A97A66" w:rsidDel="00546301">
          <w:rPr>
            <w:rFonts w:ascii="Times New Roman" w:hAnsi="Times New Roman" w:cs="Times New Roman"/>
            <w:strike/>
            <w:sz w:val="24"/>
            <w:szCs w:val="24"/>
            <w:rPrChange w:id="108" w:author="Wenchao Ma" w:date="2025-03-11T13:11:00Z" w16du:dateUtc="2025-03-11T18:11:00Z">
              <w:rPr>
                <w:rFonts w:ascii="Times New Roman" w:hAnsi="Times New Roman" w:cs="Times New Roman"/>
                <w:sz w:val="24"/>
                <w:szCs w:val="24"/>
              </w:rPr>
            </w:rPrChange>
          </w:rPr>
          <w:delText>ifactor</w:delText>
        </w:r>
        <w:r w:rsidR="00F711CD" w:rsidRPr="00A97A66" w:rsidDel="00546301">
          <w:rPr>
            <w:rFonts w:ascii="Times New Roman" w:hAnsi="Times New Roman" w:cs="Times New Roman"/>
            <w:strike/>
            <w:sz w:val="24"/>
            <w:szCs w:val="24"/>
            <w:rPrChange w:id="109" w:author="Wenchao Ma" w:date="2025-03-11T13:11:00Z" w16du:dateUtc="2025-03-11T18:11:00Z">
              <w:rPr>
                <w:rFonts w:ascii="Times New Roman" w:hAnsi="Times New Roman" w:cs="Times New Roman"/>
                <w:sz w:val="24"/>
                <w:szCs w:val="24"/>
              </w:rPr>
            </w:rPrChange>
          </w:rPr>
          <w:delText xml:space="preserve"> model with the graded response</w:delText>
        </w:r>
        <w:r w:rsidR="00B876B3" w:rsidRPr="00A97A66" w:rsidDel="00546301">
          <w:rPr>
            <w:rFonts w:ascii="Times New Roman" w:hAnsi="Times New Roman" w:cs="Times New Roman"/>
            <w:strike/>
            <w:sz w:val="24"/>
            <w:szCs w:val="24"/>
            <w:rPrChange w:id="110" w:author="Wenchao Ma" w:date="2025-03-11T13:11:00Z" w16du:dateUtc="2025-03-11T18:11:00Z">
              <w:rPr>
                <w:rFonts w:ascii="Times New Roman" w:hAnsi="Times New Roman" w:cs="Times New Roman"/>
                <w:sz w:val="24"/>
                <w:szCs w:val="24"/>
              </w:rPr>
            </w:rPrChange>
          </w:rPr>
          <w:delText xml:space="preserve"> data</w:delText>
        </w:r>
        <w:r w:rsidR="00F711CD" w:rsidRPr="00A97A66" w:rsidDel="00546301">
          <w:rPr>
            <w:rFonts w:ascii="Times New Roman" w:hAnsi="Times New Roman" w:cs="Times New Roman"/>
            <w:strike/>
            <w:sz w:val="24"/>
            <w:szCs w:val="24"/>
            <w:rPrChange w:id="111" w:author="Wenchao Ma" w:date="2025-03-11T13:11:00Z" w16du:dateUtc="2025-03-11T18:11:00Z">
              <w:rPr>
                <w:rFonts w:ascii="Times New Roman" w:hAnsi="Times New Roman" w:cs="Times New Roman"/>
                <w:sz w:val="24"/>
                <w:szCs w:val="24"/>
              </w:rPr>
            </w:rPrChange>
          </w:rPr>
          <w:delText>.</w:delText>
        </w:r>
        <w:r w:rsidR="00937AE2" w:rsidRPr="00A97A66" w:rsidDel="00546301">
          <w:rPr>
            <w:rFonts w:ascii="Times New Roman" w:hAnsi="Times New Roman" w:cs="Times New Roman"/>
            <w:strike/>
            <w:sz w:val="24"/>
            <w:szCs w:val="24"/>
            <w:rPrChange w:id="112" w:author="Wenchao Ma" w:date="2025-03-11T13:11:00Z" w16du:dateUtc="2025-03-11T18:11:00Z">
              <w:rPr>
                <w:rFonts w:ascii="Times New Roman" w:hAnsi="Times New Roman" w:cs="Times New Roman"/>
                <w:sz w:val="24"/>
                <w:szCs w:val="24"/>
              </w:rPr>
            </w:rPrChange>
          </w:rPr>
          <w:delText xml:space="preserve"> It is an extension of previous studies focused on unidimensional IRT models (</w:delText>
        </w:r>
        <w:r w:rsidR="008127F1" w:rsidRPr="00A97A66" w:rsidDel="00546301">
          <w:rPr>
            <w:rFonts w:ascii="Times New Roman" w:hAnsi="Times New Roman" w:cs="Times New Roman"/>
            <w:strike/>
            <w:sz w:val="24"/>
            <w:szCs w:val="24"/>
            <w:rPrChange w:id="113" w:author="Wenchao Ma" w:date="2025-03-11T13:11:00Z" w16du:dateUtc="2025-03-11T18:11:00Z">
              <w:rPr>
                <w:rFonts w:ascii="Times New Roman" w:hAnsi="Times New Roman" w:cs="Times New Roman"/>
                <w:sz w:val="24"/>
                <w:szCs w:val="24"/>
              </w:rPr>
            </w:rPrChange>
          </w:rPr>
          <w:delText xml:space="preserve">DeMars, </w:delText>
        </w:r>
        <w:r w:rsidR="008127F1" w:rsidRPr="00A97A66" w:rsidDel="00546301">
          <w:rPr>
            <w:rFonts w:ascii="Times New Roman" w:hAnsi="Times New Roman" w:cs="Times New Roman"/>
            <w:strike/>
            <w:color w:val="000000" w:themeColor="text1"/>
            <w:sz w:val="24"/>
            <w:szCs w:val="24"/>
            <w:rPrChange w:id="114" w:author="Wenchao Ma" w:date="2025-03-11T13:11:00Z" w16du:dateUtc="2025-03-11T18:11:00Z">
              <w:rPr>
                <w:rFonts w:ascii="Times New Roman" w:hAnsi="Times New Roman" w:cs="Times New Roman"/>
                <w:color w:val="000000" w:themeColor="text1"/>
                <w:sz w:val="24"/>
                <w:szCs w:val="24"/>
              </w:rPr>
            </w:rPrChange>
          </w:rPr>
          <w:delText>2012; Sen</w:delText>
        </w:r>
        <w:r w:rsidR="00A2155A" w:rsidRPr="00A97A66" w:rsidDel="00546301">
          <w:rPr>
            <w:rFonts w:ascii="Times New Roman" w:hAnsi="Times New Roman" w:cs="Times New Roman"/>
            <w:strike/>
            <w:color w:val="000000" w:themeColor="text1"/>
            <w:sz w:val="24"/>
            <w:szCs w:val="24"/>
            <w:rPrChange w:id="115"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16" w:author="Wenchao Ma" w:date="2025-03-11T13:11:00Z" w16du:dateUtc="2025-03-11T18:11:00Z">
              <w:rPr>
                <w:rFonts w:ascii="Times New Roman" w:hAnsi="Times New Roman" w:cs="Times New Roman"/>
                <w:color w:val="000000" w:themeColor="text1"/>
                <w:sz w:val="24"/>
                <w:szCs w:val="24"/>
              </w:rPr>
            </w:rPrChange>
          </w:rPr>
          <w:delText>, 2016</w:delText>
        </w:r>
        <w:r w:rsidR="00937AE2" w:rsidRPr="00A97A66" w:rsidDel="00546301">
          <w:rPr>
            <w:rFonts w:ascii="Times New Roman" w:hAnsi="Times New Roman" w:cs="Times New Roman"/>
            <w:strike/>
            <w:sz w:val="24"/>
            <w:szCs w:val="24"/>
            <w:rPrChange w:id="117" w:author="Wenchao Ma" w:date="2025-03-11T13:11:00Z" w16du:dateUtc="2025-03-11T18:11:00Z">
              <w:rPr>
                <w:rFonts w:ascii="Times New Roman" w:hAnsi="Times New Roman" w:cs="Times New Roman"/>
                <w:sz w:val="24"/>
                <w:szCs w:val="24"/>
              </w:rPr>
            </w:rPrChange>
          </w:rPr>
          <w:delText>) and multidimensional IRT models (</w:delText>
        </w:r>
        <w:r w:rsidR="008127F1" w:rsidRPr="00A97A66" w:rsidDel="00546301">
          <w:rPr>
            <w:rFonts w:ascii="Times New Roman" w:hAnsi="Times New Roman" w:cs="Times New Roman"/>
            <w:strike/>
            <w:color w:val="000000" w:themeColor="text1"/>
            <w:sz w:val="24"/>
            <w:szCs w:val="24"/>
            <w:rPrChange w:id="118" w:author="Wenchao Ma" w:date="2025-03-11T13:11:00Z" w16du:dateUtc="2025-03-11T18:11:00Z">
              <w:rPr>
                <w:rFonts w:ascii="Times New Roman" w:hAnsi="Times New Roman" w:cs="Times New Roman"/>
                <w:color w:val="000000" w:themeColor="text1"/>
                <w:sz w:val="24"/>
                <w:szCs w:val="24"/>
              </w:rPr>
            </w:rPrChange>
          </w:rPr>
          <w:delText>Svetina</w:delText>
        </w:r>
        <w:r w:rsidR="00927E90" w:rsidRPr="00A97A66" w:rsidDel="00546301">
          <w:rPr>
            <w:rFonts w:ascii="Times New Roman" w:hAnsi="Times New Roman" w:cs="Times New Roman"/>
            <w:strike/>
            <w:color w:val="000000" w:themeColor="text1"/>
            <w:sz w:val="24"/>
            <w:szCs w:val="24"/>
            <w:rPrChange w:id="119"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20" w:author="Wenchao Ma" w:date="2025-03-11T13:11:00Z" w16du:dateUtc="2025-03-11T18:11:00Z">
              <w:rPr>
                <w:rFonts w:ascii="Times New Roman" w:hAnsi="Times New Roman" w:cs="Times New Roman"/>
                <w:color w:val="000000" w:themeColor="text1"/>
                <w:sz w:val="24"/>
                <w:szCs w:val="24"/>
              </w:rPr>
            </w:rPrChange>
          </w:rPr>
          <w:delText>, 2017</w:delText>
        </w:r>
        <w:r w:rsidR="00105B87" w:rsidRPr="00A97A66" w:rsidDel="00546301">
          <w:rPr>
            <w:rFonts w:ascii="Times New Roman" w:hAnsi="Times New Roman" w:cs="Times New Roman"/>
            <w:strike/>
            <w:color w:val="000000" w:themeColor="text1"/>
            <w:sz w:val="24"/>
            <w:szCs w:val="24"/>
            <w:rPrChange w:id="121" w:author="Wenchao Ma" w:date="2025-03-11T13:11:00Z" w16du:dateUtc="2025-03-11T18:11:00Z">
              <w:rPr>
                <w:rFonts w:ascii="Times New Roman" w:hAnsi="Times New Roman" w:cs="Times New Roman"/>
                <w:color w:val="000000" w:themeColor="text1"/>
                <w:sz w:val="24"/>
                <w:szCs w:val="24"/>
              </w:rPr>
            </w:rPrChange>
          </w:rPr>
          <w:delText>;</w:delText>
        </w:r>
        <w:r w:rsidR="008127F1" w:rsidRPr="00A97A66" w:rsidDel="00546301">
          <w:rPr>
            <w:rFonts w:ascii="Times New Roman" w:hAnsi="Times New Roman" w:cs="Times New Roman"/>
            <w:strike/>
            <w:color w:val="000000" w:themeColor="text1"/>
            <w:sz w:val="24"/>
            <w:szCs w:val="24"/>
            <w:rPrChange w:id="122" w:author="Wenchao Ma" w:date="2025-03-11T13:11:00Z" w16du:dateUtc="2025-03-11T18:11:00Z">
              <w:rPr>
                <w:rFonts w:ascii="Times New Roman" w:hAnsi="Times New Roman" w:cs="Times New Roman"/>
                <w:color w:val="000000" w:themeColor="text1"/>
                <w:sz w:val="24"/>
                <w:szCs w:val="24"/>
              </w:rPr>
            </w:rPrChange>
          </w:rPr>
          <w:delText xml:space="preserve"> </w:delText>
        </w:r>
        <w:r w:rsidR="00937AE2" w:rsidRPr="00A97A66" w:rsidDel="00546301">
          <w:rPr>
            <w:rFonts w:ascii="Times New Roman" w:hAnsi="Times New Roman" w:cs="Times New Roman"/>
            <w:strike/>
            <w:sz w:val="24"/>
            <w:szCs w:val="24"/>
            <w:rPrChange w:id="123" w:author="Wenchao Ma" w:date="2025-03-11T13:11:00Z" w16du:dateUtc="2025-03-11T18:11:00Z">
              <w:rPr>
                <w:rFonts w:ascii="Times New Roman" w:hAnsi="Times New Roman" w:cs="Times New Roman"/>
                <w:sz w:val="24"/>
                <w:szCs w:val="24"/>
              </w:rPr>
            </w:rPrChange>
          </w:rPr>
          <w:delText>Wang</w:delText>
        </w:r>
        <w:r w:rsidR="00930F79" w:rsidRPr="00A97A66" w:rsidDel="00546301">
          <w:rPr>
            <w:rFonts w:ascii="Times New Roman" w:hAnsi="Times New Roman" w:cs="Times New Roman"/>
            <w:strike/>
            <w:sz w:val="24"/>
            <w:szCs w:val="24"/>
            <w:rPrChange w:id="124" w:author="Wenchao Ma" w:date="2025-03-11T13:11:00Z" w16du:dateUtc="2025-03-11T18:11:00Z">
              <w:rPr>
                <w:rFonts w:ascii="Times New Roman" w:hAnsi="Times New Roman" w:cs="Times New Roman"/>
                <w:sz w:val="24"/>
                <w:szCs w:val="24"/>
              </w:rPr>
            </w:rPrChange>
          </w:rPr>
          <w:delText xml:space="preserve"> et al.</w:delText>
        </w:r>
        <w:r w:rsidR="00937AE2" w:rsidRPr="00A97A66" w:rsidDel="00546301">
          <w:rPr>
            <w:rFonts w:ascii="Times New Roman" w:hAnsi="Times New Roman" w:cs="Times New Roman"/>
            <w:strike/>
            <w:sz w:val="24"/>
            <w:szCs w:val="24"/>
            <w:rPrChange w:id="125" w:author="Wenchao Ma" w:date="2025-03-11T13:11:00Z" w16du:dateUtc="2025-03-11T18:11:00Z">
              <w:rPr>
                <w:rFonts w:ascii="Times New Roman" w:hAnsi="Times New Roman" w:cs="Times New Roman"/>
                <w:sz w:val="24"/>
                <w:szCs w:val="24"/>
              </w:rPr>
            </w:rPrChange>
          </w:rPr>
          <w:delText>, 2018</w:delText>
        </w:r>
        <w:r w:rsidR="00927E90" w:rsidRPr="00A97A66" w:rsidDel="00546301">
          <w:rPr>
            <w:rFonts w:ascii="Times New Roman" w:hAnsi="Times New Roman" w:cs="Times New Roman"/>
            <w:strike/>
            <w:sz w:val="24"/>
            <w:szCs w:val="24"/>
            <w:rPrChange w:id="126" w:author="Wenchao Ma" w:date="2025-03-11T13:11:00Z" w16du:dateUtc="2025-03-11T18:11:00Z">
              <w:rPr>
                <w:rFonts w:ascii="Times New Roman" w:hAnsi="Times New Roman" w:cs="Times New Roman"/>
                <w:sz w:val="24"/>
                <w:szCs w:val="24"/>
              </w:rPr>
            </w:rPrChange>
          </w:rPr>
          <w:delText xml:space="preserve">; </w:delText>
        </w:r>
        <w:r w:rsidR="00927E90" w:rsidRPr="00A97A66" w:rsidDel="00546301">
          <w:rPr>
            <w:rFonts w:ascii="Times New Roman" w:hAnsi="Times New Roman" w:cs="Times New Roman"/>
            <w:strike/>
            <w:color w:val="000000" w:themeColor="text1"/>
            <w:sz w:val="24"/>
            <w:szCs w:val="24"/>
            <w:rPrChange w:id="127" w:author="Wenchao Ma" w:date="2025-03-11T13:11:00Z" w16du:dateUtc="2025-03-11T18:11:00Z">
              <w:rPr>
                <w:rFonts w:ascii="Times New Roman" w:hAnsi="Times New Roman" w:cs="Times New Roman"/>
                <w:color w:val="000000" w:themeColor="text1"/>
                <w:sz w:val="24"/>
                <w:szCs w:val="24"/>
              </w:rPr>
            </w:rPrChange>
          </w:rPr>
          <w:delText>Woods, 2014</w:delText>
        </w:r>
        <w:r w:rsidR="00937AE2" w:rsidRPr="00A97A66" w:rsidDel="00546301">
          <w:rPr>
            <w:rFonts w:ascii="Times New Roman" w:hAnsi="Times New Roman" w:cs="Times New Roman"/>
            <w:strike/>
            <w:sz w:val="24"/>
            <w:szCs w:val="24"/>
            <w:rPrChange w:id="128" w:author="Wenchao Ma" w:date="2025-03-11T13:11:00Z" w16du:dateUtc="2025-03-11T18:11:00Z">
              <w:rPr>
                <w:rFonts w:ascii="Times New Roman" w:hAnsi="Times New Roman" w:cs="Times New Roman"/>
                <w:sz w:val="24"/>
                <w:szCs w:val="24"/>
              </w:rPr>
            </w:rPrChange>
          </w:rPr>
          <w:delText>).</w:delText>
        </w:r>
        <w:r w:rsidR="00937AE2" w:rsidRPr="00732ED6" w:rsidDel="00546301">
          <w:rPr>
            <w:rFonts w:ascii="Times New Roman" w:hAnsi="Times New Roman" w:cs="Times New Roman"/>
            <w:sz w:val="24"/>
            <w:szCs w:val="24"/>
          </w:rPr>
          <w:delText xml:space="preserve"> </w:delText>
        </w:r>
      </w:del>
      <w:ins w:id="129" w:author="Wenchao Ma" w:date="2025-03-11T13:34:00Z" w16du:dateUtc="2025-03-11T18:34:00Z">
        <w:del w:id="130" w:author="Jujia Li" w:date="2025-05-01T22:56:00Z" w16du:dateUtc="2025-05-02T03:56:00Z">
          <w:r w:rsidR="0001675B" w:rsidRPr="0001675B" w:rsidDel="00546301">
            <w:rPr>
              <w:rFonts w:ascii="Times New Roman" w:hAnsi="Times New Roman" w:cs="Times New Roman"/>
              <w:sz w:val="24"/>
              <w:szCs w:val="24"/>
              <w:highlight w:val="yellow"/>
              <w:rPrChange w:id="131" w:author="Wenchao Ma" w:date="2025-03-11T13:35:00Z" w16du:dateUtc="2025-03-11T18:35:00Z">
                <w:rPr>
                  <w:rFonts w:ascii="Times New Roman" w:hAnsi="Times New Roman" w:cs="Times New Roman"/>
                  <w:sz w:val="24"/>
                  <w:szCs w:val="24"/>
                </w:rPr>
              </w:rPrChange>
            </w:rPr>
            <w:delText>What are other limitations of previous studies that we ha</w:delText>
          </w:r>
        </w:del>
      </w:ins>
      <w:ins w:id="132" w:author="Wenchao Ma" w:date="2025-03-11T13:35:00Z" w16du:dateUtc="2025-03-11T18:35:00Z">
        <w:del w:id="133" w:author="Jujia Li" w:date="2025-05-01T22:56:00Z" w16du:dateUtc="2025-05-02T03:56:00Z">
          <w:r w:rsidR="0001675B" w:rsidRPr="0001675B" w:rsidDel="00546301">
            <w:rPr>
              <w:rFonts w:ascii="Times New Roman" w:hAnsi="Times New Roman" w:cs="Times New Roman"/>
              <w:sz w:val="24"/>
              <w:szCs w:val="24"/>
              <w:highlight w:val="yellow"/>
              <w:rPrChange w:id="134" w:author="Wenchao Ma" w:date="2025-03-11T13:35:00Z" w16du:dateUtc="2025-03-11T18:35:00Z">
                <w:rPr>
                  <w:rFonts w:ascii="Times New Roman" w:hAnsi="Times New Roman" w:cs="Times New Roman"/>
                  <w:sz w:val="24"/>
                  <w:szCs w:val="24"/>
                </w:rPr>
              </w:rPrChange>
            </w:rPr>
            <w:delText>ve considered?</w:delText>
          </w:r>
        </w:del>
      </w:ins>
    </w:p>
    <w:p w14:paraId="16E73D28" w14:textId="39D33289" w:rsidR="00087848" w:rsidRPr="00087848" w:rsidRDefault="00087848" w:rsidP="00087848">
      <w:pPr>
        <w:spacing w:after="0" w:line="480" w:lineRule="auto"/>
        <w:ind w:firstLine="720"/>
        <w:rPr>
          <w:ins w:id="135" w:author="Jujia Li" w:date="2025-05-01T17:11:00Z" w16du:dateUtc="2025-05-01T22:11:00Z"/>
          <w:rFonts w:ascii="Times New Roman" w:hAnsi="Times New Roman" w:cs="Times New Roman"/>
          <w:sz w:val="24"/>
          <w:szCs w:val="24"/>
        </w:rPr>
      </w:pPr>
      <w:ins w:id="136" w:author="Jujia Li" w:date="2025-05-01T17:11:00Z" w16du:dateUtc="2025-05-01T22:11:00Z">
        <w:r w:rsidRPr="00087848">
          <w:rPr>
            <w:rFonts w:ascii="Times New Roman" w:hAnsi="Times New Roman" w:cs="Times New Roman"/>
            <w:sz w:val="24"/>
            <w:szCs w:val="24"/>
          </w:rPr>
          <w:t xml:space="preserve">Previous IRT simulation studies typically imposed non-normality (e.g., skewness or kurtosis) only on the general latent </w:t>
        </w:r>
      </w:ins>
      <w:ins w:id="137" w:author="Jujia Li" w:date="2025-05-01T22:10:00Z" w16du:dateUtc="2025-05-02T03:10:00Z">
        <w:r w:rsidR="003763D7">
          <w:rPr>
            <w:rFonts w:ascii="Times New Roman" w:hAnsi="Times New Roman" w:cs="Times New Roman"/>
            <w:sz w:val="24"/>
            <w:szCs w:val="24"/>
          </w:rPr>
          <w:t>attributes</w:t>
        </w:r>
      </w:ins>
      <w:ins w:id="138" w:author="Jujia Li" w:date="2025-05-01T17:11:00Z" w16du:dateUtc="2025-05-01T22:11:00Z">
        <w:r w:rsidRPr="00087848">
          <w:rPr>
            <w:rFonts w:ascii="Times New Roman" w:hAnsi="Times New Roman" w:cs="Times New Roman"/>
            <w:sz w:val="24"/>
            <w:szCs w:val="24"/>
          </w:rPr>
          <w:t xml:space="preserve">, </w:t>
        </w:r>
      </w:ins>
      <w:ins w:id="139" w:author="Jujia Li" w:date="2025-05-01T22:10:00Z" w16du:dateUtc="2025-05-02T03:10:00Z">
        <w:r w:rsidR="003763D7">
          <w:rPr>
            <w:rFonts w:ascii="Times New Roman" w:hAnsi="Times New Roman" w:cs="Times New Roman"/>
            <w:sz w:val="24"/>
            <w:szCs w:val="24"/>
          </w:rPr>
          <w:t>assuming</w:t>
        </w:r>
      </w:ins>
      <w:ins w:id="140" w:author="Jujia Li" w:date="2025-05-01T17:11:00Z" w16du:dateUtc="2025-05-01T22:11:00Z">
        <w:r w:rsidRPr="00087848">
          <w:rPr>
            <w:rFonts w:ascii="Times New Roman" w:hAnsi="Times New Roman" w:cs="Times New Roman"/>
            <w:sz w:val="24"/>
            <w:szCs w:val="24"/>
          </w:rPr>
          <w:t xml:space="preserve"> specific factors a normal distribution (e.g., Wang</w:t>
        </w:r>
      </w:ins>
      <w:ins w:id="141" w:author="Jujia Li" w:date="2025-05-01T18:48:00Z" w16du:dateUtc="2025-05-01T23:48:00Z">
        <w:r w:rsidR="007245F3">
          <w:rPr>
            <w:rFonts w:ascii="Times New Roman" w:hAnsi="Times New Roman" w:cs="Times New Roman"/>
            <w:sz w:val="24"/>
            <w:szCs w:val="24"/>
          </w:rPr>
          <w:t xml:space="preserve"> et al.</w:t>
        </w:r>
      </w:ins>
      <w:ins w:id="142" w:author="Jujia Li" w:date="2025-05-01T17:11:00Z" w16du:dateUtc="2025-05-01T22:11:00Z">
        <w:r w:rsidRPr="00087848">
          <w:rPr>
            <w:rFonts w:ascii="Times New Roman" w:hAnsi="Times New Roman" w:cs="Times New Roman"/>
            <w:sz w:val="24"/>
            <w:szCs w:val="24"/>
          </w:rPr>
          <w:t xml:space="preserve">, 2018). However, in bifactor models, specific factors also influence item responses and are estimated simultaneously alongside the general factor. </w:t>
        </w:r>
      </w:ins>
      <w:ins w:id="143" w:author="Jujia Li" w:date="2025-05-01T22:29:00Z" w16du:dateUtc="2025-05-02T03:29:00Z">
        <w:r w:rsidR="00E04546">
          <w:rPr>
            <w:rFonts w:ascii="Times New Roman" w:hAnsi="Times New Roman" w:cs="Times New Roman"/>
            <w:sz w:val="24"/>
            <w:szCs w:val="24"/>
          </w:rPr>
          <w:t>The</w:t>
        </w:r>
      </w:ins>
      <w:ins w:id="144" w:author="Jujia Li" w:date="2025-05-01T22:30:00Z" w16du:dateUtc="2025-05-02T03:30:00Z">
        <w:r w:rsidR="00E04546">
          <w:rPr>
            <w:rFonts w:ascii="Times New Roman" w:hAnsi="Times New Roman" w:cs="Times New Roman"/>
            <w:sz w:val="24"/>
            <w:szCs w:val="24"/>
          </w:rPr>
          <w:t xml:space="preserve"> violation of</w:t>
        </w:r>
      </w:ins>
      <w:ins w:id="145" w:author="Jujia Li" w:date="2025-05-01T17:11:00Z" w16du:dateUtc="2025-05-01T22:11:00Z">
        <w:r w:rsidRPr="00087848">
          <w:rPr>
            <w:rFonts w:ascii="Times New Roman" w:hAnsi="Times New Roman" w:cs="Times New Roman"/>
            <w:sz w:val="24"/>
            <w:szCs w:val="24"/>
          </w:rPr>
          <w:t xml:space="preserve"> </w:t>
        </w:r>
      </w:ins>
      <w:ins w:id="146" w:author="Jujia Li" w:date="2025-05-01T22:30:00Z" w16du:dateUtc="2025-05-02T03:30:00Z">
        <w:r w:rsidR="00E04546">
          <w:rPr>
            <w:rFonts w:ascii="Times New Roman" w:hAnsi="Times New Roman" w:cs="Times New Roman"/>
            <w:sz w:val="24"/>
            <w:szCs w:val="24"/>
          </w:rPr>
          <w:t>normality</w:t>
        </w:r>
      </w:ins>
      <w:ins w:id="147" w:author="Jujia Li" w:date="2025-05-01T17:11:00Z" w16du:dateUtc="2025-05-01T22:11:00Z">
        <w:r w:rsidRPr="00087848">
          <w:rPr>
            <w:rFonts w:ascii="Times New Roman" w:hAnsi="Times New Roman" w:cs="Times New Roman"/>
            <w:sz w:val="24"/>
            <w:szCs w:val="24"/>
          </w:rPr>
          <w:t xml:space="preserve"> in specific factors</w:t>
        </w:r>
      </w:ins>
      <w:ins w:id="148" w:author="Jujia Li" w:date="2025-05-01T22:30:00Z" w16du:dateUtc="2025-05-02T03:30:00Z">
        <w:r w:rsidR="00E04546">
          <w:rPr>
            <w:rFonts w:ascii="Times New Roman" w:hAnsi="Times New Roman" w:cs="Times New Roman"/>
            <w:sz w:val="24"/>
            <w:szCs w:val="24"/>
          </w:rPr>
          <w:t xml:space="preserve"> c</w:t>
        </w:r>
      </w:ins>
      <w:ins w:id="149" w:author="Jujia Li" w:date="2025-05-01T17:11:00Z" w16du:dateUtc="2025-05-01T22:11:00Z">
        <w:r w:rsidRPr="00087848">
          <w:rPr>
            <w:rFonts w:ascii="Times New Roman" w:hAnsi="Times New Roman" w:cs="Times New Roman"/>
            <w:sz w:val="24"/>
            <w:szCs w:val="24"/>
          </w:rPr>
          <w:t xml:space="preserve">an still </w:t>
        </w:r>
      </w:ins>
      <w:ins w:id="150" w:author="Jujia Li" w:date="2025-05-01T22:48:00Z" w16du:dateUtc="2025-05-02T03:48:00Z">
        <w:r w:rsidR="00EF56C3">
          <w:rPr>
            <w:rFonts w:ascii="Times New Roman" w:hAnsi="Times New Roman" w:cs="Times New Roman"/>
            <w:sz w:val="24"/>
            <w:szCs w:val="24"/>
          </w:rPr>
          <w:t>distort</w:t>
        </w:r>
      </w:ins>
      <w:ins w:id="151" w:author="Jujia Li" w:date="2025-05-01T17:11:00Z" w16du:dateUtc="2025-05-01T22:11:00Z">
        <w:r w:rsidRPr="00087848">
          <w:rPr>
            <w:rFonts w:ascii="Times New Roman" w:hAnsi="Times New Roman" w:cs="Times New Roman"/>
            <w:sz w:val="24"/>
            <w:szCs w:val="24"/>
          </w:rPr>
          <w:t xml:space="preserve"> parameter estimates (Bonifay, Lane, &amp; Reise, 2017). Moreover, interaction effects between non-normal general and specific factors remain underexplored in existing literature, leaving a critical gap in our understanding of bifactor estimation robustness.</w:t>
        </w:r>
      </w:ins>
    </w:p>
    <w:p w14:paraId="6E266A09" w14:textId="60D72C5B" w:rsidR="00087848" w:rsidRPr="00087848" w:rsidRDefault="00EF56C3" w:rsidP="00165502">
      <w:pPr>
        <w:spacing w:after="0" w:line="480" w:lineRule="auto"/>
        <w:ind w:firstLine="720"/>
        <w:rPr>
          <w:ins w:id="152" w:author="Jujia Li" w:date="2025-05-01T17:11:00Z" w16du:dateUtc="2025-05-01T22:11:00Z"/>
          <w:rFonts w:ascii="Times New Roman" w:hAnsi="Times New Roman" w:cs="Times New Roman"/>
          <w:sz w:val="24"/>
          <w:szCs w:val="24"/>
        </w:rPr>
      </w:pPr>
      <w:ins w:id="153" w:author="Jujia Li" w:date="2025-05-01T22:51:00Z" w16du:dateUtc="2025-05-02T03:51:00Z">
        <w:r w:rsidRPr="00087848">
          <w:rPr>
            <w:rFonts w:ascii="Times New Roman" w:hAnsi="Times New Roman" w:cs="Times New Roman"/>
            <w:sz w:val="24"/>
            <w:szCs w:val="24"/>
          </w:rPr>
          <w:t xml:space="preserve">In addition, </w:t>
        </w:r>
      </w:ins>
      <w:ins w:id="154" w:author="Jujia Li" w:date="2025-05-01T22:55:00Z" w16du:dateUtc="2025-05-02T03:55:00Z">
        <w:r w:rsidR="00546301" w:rsidRPr="00087848">
          <w:rPr>
            <w:rFonts w:ascii="Times New Roman" w:hAnsi="Times New Roman" w:cs="Times New Roman"/>
            <w:sz w:val="24"/>
            <w:szCs w:val="24"/>
          </w:rPr>
          <w:t xml:space="preserve">MAP estimation has demonstrated superior performance over ML under conditions of latent trait non-normality, producing lower bias and root mean square error (RMSE) in both item and person parameter estimates (Wang et al., 2018; </w:t>
        </w:r>
        <w:proofErr w:type="spellStart"/>
        <w:r w:rsidR="00546301" w:rsidRPr="00087848">
          <w:rPr>
            <w:rFonts w:ascii="Times New Roman" w:hAnsi="Times New Roman" w:cs="Times New Roman"/>
            <w:sz w:val="24"/>
            <w:szCs w:val="24"/>
          </w:rPr>
          <w:t>Kieftenbeld</w:t>
        </w:r>
        <w:proofErr w:type="spellEnd"/>
        <w:r w:rsidR="00546301" w:rsidRPr="00087848">
          <w:rPr>
            <w:rFonts w:ascii="Times New Roman" w:hAnsi="Times New Roman" w:cs="Times New Roman"/>
            <w:sz w:val="24"/>
            <w:szCs w:val="24"/>
          </w:rPr>
          <w:t xml:space="preserve"> &amp; Natesan, 2012).</w:t>
        </w:r>
        <w:r w:rsidR="00546301">
          <w:rPr>
            <w:rFonts w:ascii="Times New Roman" w:hAnsi="Times New Roman" w:cs="Times New Roman"/>
            <w:sz w:val="24"/>
            <w:szCs w:val="24"/>
          </w:rPr>
          <w:t xml:space="preserve"> However, </w:t>
        </w:r>
      </w:ins>
      <w:ins w:id="155" w:author="Jujia Li" w:date="2025-05-01T17:11:00Z" w16du:dateUtc="2025-05-01T22:11:00Z">
        <w:r w:rsidR="00087848" w:rsidRPr="00087848">
          <w:rPr>
            <w:rFonts w:ascii="Times New Roman" w:hAnsi="Times New Roman" w:cs="Times New Roman"/>
            <w:sz w:val="24"/>
            <w:szCs w:val="24"/>
          </w:rPr>
          <w:t>Bayesian estimation methods</w:t>
        </w:r>
      </w:ins>
      <w:ins w:id="156" w:author="Jujia Li" w:date="2025-05-01T22:52:00Z" w16du:dateUtc="2025-05-02T03:52:00Z">
        <w:r>
          <w:rPr>
            <w:rFonts w:ascii="Times New Roman" w:hAnsi="Times New Roman" w:cs="Times New Roman"/>
            <w:sz w:val="24"/>
            <w:szCs w:val="24"/>
          </w:rPr>
          <w:t xml:space="preserve"> (e.g., MAP and EAP)</w:t>
        </w:r>
      </w:ins>
      <w:ins w:id="157" w:author="Jujia Li" w:date="2025-05-01T17:11:00Z" w16du:dateUtc="2025-05-01T22:11:00Z">
        <w:r w:rsidR="00087848" w:rsidRPr="00087848">
          <w:rPr>
            <w:rFonts w:ascii="Times New Roman" w:hAnsi="Times New Roman" w:cs="Times New Roman"/>
            <w:sz w:val="24"/>
            <w:szCs w:val="24"/>
          </w:rPr>
          <w:t xml:space="preserve"> rely on informative priors</w:t>
        </w:r>
      </w:ins>
      <w:ins w:id="158" w:author="Jujia Li" w:date="2025-05-01T22:53:00Z" w16du:dateUtc="2025-05-02T03:53:00Z">
        <w:r>
          <w:rPr>
            <w:rFonts w:ascii="Times New Roman" w:hAnsi="Times New Roman" w:cs="Times New Roman"/>
            <w:sz w:val="24"/>
            <w:szCs w:val="24"/>
          </w:rPr>
          <w:t>, small sample size</w:t>
        </w:r>
      </w:ins>
      <w:ins w:id="159" w:author="Jujia Li" w:date="2025-05-01T17:11:00Z" w16du:dateUtc="2025-05-01T22:11:00Z">
        <w:r w:rsidR="00087848" w:rsidRPr="00087848">
          <w:rPr>
            <w:rFonts w:ascii="Times New Roman" w:hAnsi="Times New Roman" w:cs="Times New Roman"/>
            <w:sz w:val="24"/>
            <w:szCs w:val="24"/>
          </w:rPr>
          <w:t xml:space="preserve"> may not sufficiently adjust for skewed </w:t>
        </w:r>
      </w:ins>
      <w:ins w:id="160" w:author="Jujia Li" w:date="2025-05-01T22:53:00Z" w16du:dateUtc="2025-05-02T03:53:00Z">
        <w:r>
          <w:rPr>
            <w:rFonts w:ascii="Times New Roman" w:hAnsi="Times New Roman" w:cs="Times New Roman"/>
            <w:sz w:val="24"/>
            <w:szCs w:val="24"/>
          </w:rPr>
          <w:t>latent attribute</w:t>
        </w:r>
      </w:ins>
      <w:ins w:id="161" w:author="Jujia Li" w:date="2025-05-01T17:11:00Z" w16du:dateUtc="2025-05-01T22:11:00Z">
        <w:r w:rsidR="00087848" w:rsidRPr="00087848">
          <w:rPr>
            <w:rFonts w:ascii="Times New Roman" w:hAnsi="Times New Roman" w:cs="Times New Roman"/>
            <w:sz w:val="24"/>
            <w:szCs w:val="24"/>
          </w:rPr>
          <w:t xml:space="preserve"> distributions</w:t>
        </w:r>
      </w:ins>
      <w:ins w:id="162" w:author="Jujia Li" w:date="2025-05-01T19:03:00Z" w16du:dateUtc="2025-05-02T00:03:00Z">
        <w:r w:rsidR="00027282">
          <w:rPr>
            <w:rFonts w:ascii="Times New Roman" w:hAnsi="Times New Roman" w:cs="Times New Roman"/>
            <w:sz w:val="24"/>
            <w:szCs w:val="24"/>
          </w:rPr>
          <w:t xml:space="preserve">, </w:t>
        </w:r>
      </w:ins>
      <w:ins w:id="163" w:author="Jujia Li" w:date="2025-05-01T22:54:00Z" w16du:dateUtc="2025-05-02T03:54:00Z">
        <w:r>
          <w:rPr>
            <w:rFonts w:ascii="Times New Roman" w:hAnsi="Times New Roman" w:cs="Times New Roman"/>
            <w:sz w:val="24"/>
            <w:szCs w:val="24"/>
          </w:rPr>
          <w:t>while</w:t>
        </w:r>
      </w:ins>
      <w:ins w:id="164" w:author="Jujia Li" w:date="2025-05-01T19:03:00Z" w16du:dateUtc="2025-05-02T00:03:00Z">
        <w:r w:rsidR="00027282">
          <w:rPr>
            <w:rFonts w:ascii="Times New Roman" w:hAnsi="Times New Roman" w:cs="Times New Roman"/>
            <w:sz w:val="24"/>
            <w:szCs w:val="24"/>
          </w:rPr>
          <w:t xml:space="preserve"> </w:t>
        </w:r>
      </w:ins>
      <w:ins w:id="165" w:author="Jujia Li" w:date="2025-05-01T22:53:00Z" w16du:dateUtc="2025-05-02T03:53:00Z">
        <w:r>
          <w:rPr>
            <w:rFonts w:ascii="Times New Roman" w:hAnsi="Times New Roman" w:cs="Times New Roman"/>
            <w:sz w:val="24"/>
            <w:szCs w:val="24"/>
          </w:rPr>
          <w:t>each</w:t>
        </w:r>
      </w:ins>
      <w:ins w:id="166" w:author="Jujia Li" w:date="2025-05-01T19:03:00Z" w16du:dateUtc="2025-05-02T00:03:00Z">
        <w:r w:rsidR="00027282">
          <w:rPr>
            <w:rFonts w:ascii="Times New Roman" w:hAnsi="Times New Roman" w:cs="Times New Roman"/>
            <w:sz w:val="24"/>
            <w:szCs w:val="24"/>
          </w:rPr>
          <w:t xml:space="preserve"> specific factor</w:t>
        </w:r>
      </w:ins>
      <w:ins w:id="167" w:author="Jujia Li" w:date="2025-05-01T22:53:00Z" w16du:dateUtc="2025-05-02T03:53:00Z">
        <w:r>
          <w:rPr>
            <w:rFonts w:ascii="Times New Roman" w:hAnsi="Times New Roman" w:cs="Times New Roman"/>
            <w:sz w:val="24"/>
            <w:szCs w:val="24"/>
          </w:rPr>
          <w:t>, with even smalle</w:t>
        </w:r>
      </w:ins>
      <w:ins w:id="168" w:author="Jujia Li" w:date="2025-05-01T22:54:00Z" w16du:dateUtc="2025-05-02T03:54:00Z">
        <w:r>
          <w:rPr>
            <w:rFonts w:ascii="Times New Roman" w:hAnsi="Times New Roman" w:cs="Times New Roman"/>
            <w:sz w:val="24"/>
            <w:szCs w:val="24"/>
          </w:rPr>
          <w:t>r item</w:t>
        </w:r>
      </w:ins>
      <w:ins w:id="169" w:author="Jujia Li" w:date="2025-05-01T19:03:00Z" w16du:dateUtc="2025-05-02T00:03:00Z">
        <w:r w:rsidR="00027282">
          <w:rPr>
            <w:rFonts w:ascii="Times New Roman" w:hAnsi="Times New Roman" w:cs="Times New Roman"/>
            <w:sz w:val="24"/>
            <w:szCs w:val="24"/>
          </w:rPr>
          <w:t xml:space="preserve"> </w:t>
        </w:r>
        <w:r w:rsidR="005F1734">
          <w:rPr>
            <w:rFonts w:ascii="Times New Roman" w:hAnsi="Times New Roman" w:cs="Times New Roman"/>
            <w:sz w:val="24"/>
            <w:szCs w:val="24"/>
          </w:rPr>
          <w:t xml:space="preserve">could </w:t>
        </w:r>
      </w:ins>
      <w:ins w:id="170" w:author="Jujia Li" w:date="2025-05-01T19:04:00Z" w16du:dateUtc="2025-05-02T00:04:00Z">
        <w:r w:rsidR="005F1734">
          <w:rPr>
            <w:rFonts w:ascii="Times New Roman" w:hAnsi="Times New Roman" w:cs="Times New Roman"/>
            <w:sz w:val="24"/>
            <w:szCs w:val="24"/>
          </w:rPr>
          <w:t xml:space="preserve">face more </w:t>
        </w:r>
      </w:ins>
      <w:ins w:id="171" w:author="Jujia Li" w:date="2025-05-01T21:16:00Z" w16du:dateUtc="2025-05-02T02:16:00Z">
        <w:r w:rsidR="00165502">
          <w:rPr>
            <w:rFonts w:ascii="Times New Roman" w:hAnsi="Times New Roman" w:cs="Times New Roman"/>
            <w:sz w:val="24"/>
            <w:szCs w:val="24"/>
          </w:rPr>
          <w:t>severe</w:t>
        </w:r>
      </w:ins>
      <w:ins w:id="172" w:author="Jujia Li" w:date="2025-05-01T19:04:00Z" w16du:dateUtc="2025-05-02T00:04:00Z">
        <w:r w:rsidR="005F1734">
          <w:rPr>
            <w:rFonts w:ascii="Times New Roman" w:hAnsi="Times New Roman" w:cs="Times New Roman"/>
            <w:sz w:val="24"/>
            <w:szCs w:val="24"/>
          </w:rPr>
          <w:t xml:space="preserve"> impact</w:t>
        </w:r>
      </w:ins>
      <w:ins w:id="173" w:author="Jujia Li" w:date="2025-05-01T17:11:00Z" w16du:dateUtc="2025-05-01T22:11:00Z">
        <w:r w:rsidR="00087848" w:rsidRPr="00087848">
          <w:rPr>
            <w:rFonts w:ascii="Times New Roman" w:hAnsi="Times New Roman" w:cs="Times New Roman"/>
            <w:sz w:val="24"/>
            <w:szCs w:val="24"/>
          </w:rPr>
          <w:t xml:space="preserve">. </w:t>
        </w:r>
      </w:ins>
    </w:p>
    <w:p w14:paraId="51B3F9E7" w14:textId="3221C872" w:rsidR="00C34D56" w:rsidRDefault="00087848" w:rsidP="00137B21">
      <w:pPr>
        <w:spacing w:after="0" w:line="480" w:lineRule="auto"/>
        <w:ind w:firstLine="720"/>
        <w:rPr>
          <w:ins w:id="174" w:author="Jujia Li" w:date="2025-05-01T23:10:00Z" w16du:dateUtc="2025-05-02T04:10:00Z"/>
          <w:rFonts w:ascii="Times New Roman" w:hAnsi="Times New Roman" w:cs="Times New Roman"/>
          <w:sz w:val="24"/>
          <w:szCs w:val="24"/>
        </w:rPr>
      </w:pPr>
      <w:ins w:id="175" w:author="Jujia Li" w:date="2025-05-01T17:11:00Z" w16du:dateUtc="2025-05-01T22:11:00Z">
        <w:r w:rsidRPr="00087848">
          <w:rPr>
            <w:rFonts w:ascii="Times New Roman" w:hAnsi="Times New Roman" w:cs="Times New Roman"/>
            <w:sz w:val="24"/>
            <w:szCs w:val="24"/>
          </w:rPr>
          <w:t>Finally, simulation studies frequently constrain non-normality to a fixed level</w:t>
        </w:r>
      </w:ins>
      <w:ins w:id="176" w:author="Jujia Li" w:date="2025-05-01T21:16:00Z" w16du:dateUtc="2025-05-02T02:16:00Z">
        <w:r w:rsidR="00165502">
          <w:rPr>
            <w:rFonts w:ascii="Times New Roman" w:hAnsi="Times New Roman" w:cs="Times New Roman"/>
            <w:sz w:val="24"/>
            <w:szCs w:val="24"/>
          </w:rPr>
          <w:t xml:space="preserve">, </w:t>
        </w:r>
      </w:ins>
      <w:ins w:id="177" w:author="Jujia Li" w:date="2025-05-01T17:11:00Z" w16du:dateUtc="2025-05-01T22:11:00Z">
        <w:r w:rsidRPr="00087848">
          <w:rPr>
            <w:rFonts w:ascii="Times New Roman" w:hAnsi="Times New Roman" w:cs="Times New Roman"/>
            <w:sz w:val="24"/>
            <w:szCs w:val="24"/>
          </w:rPr>
          <w:t>typically skewness of 2.0 and kurtosis of 7.0 (Wang et al., 2018). While realistic in some applied contexts, this design choice restricts a gradient-based examination of robustness, limiting our understanding of how varying degrees of non-normality influence estimation accuracy.</w:t>
        </w:r>
      </w:ins>
    </w:p>
    <w:p w14:paraId="2168B547" w14:textId="5442AB8C" w:rsidR="00137B21" w:rsidRPr="00732ED6" w:rsidDel="00137B21" w:rsidRDefault="00137B21" w:rsidP="00546301">
      <w:pPr>
        <w:spacing w:after="0" w:line="480" w:lineRule="auto"/>
        <w:ind w:firstLine="720"/>
        <w:rPr>
          <w:del w:id="178" w:author="Jujia Li" w:date="2025-05-01T23:10:00Z" w16du:dateUtc="2025-05-02T04:10:00Z"/>
          <w:rFonts w:ascii="Times New Roman" w:hAnsi="Times New Roman" w:cs="Times New Roman"/>
          <w:sz w:val="24"/>
          <w:szCs w:val="24"/>
        </w:rPr>
      </w:pPr>
    </w:p>
    <w:p w14:paraId="13F36726" w14:textId="068F87E0" w:rsidR="00F711CD" w:rsidRPr="00732ED6" w:rsidDel="0001675B" w:rsidRDefault="00FA71B9" w:rsidP="00106E2C">
      <w:pPr>
        <w:spacing w:after="0" w:line="480" w:lineRule="auto"/>
        <w:ind w:firstLine="720"/>
        <w:rPr>
          <w:del w:id="179" w:author="Wenchao Ma" w:date="2025-03-11T13:34:00Z" w16du:dateUtc="2025-03-11T18:34:00Z"/>
          <w:rFonts w:ascii="Times New Roman" w:hAnsi="Times New Roman" w:cs="Times New Roman"/>
          <w:sz w:val="24"/>
          <w:szCs w:val="24"/>
        </w:rPr>
      </w:pPr>
      <w:commentRangeStart w:id="180"/>
      <w:ins w:id="181" w:author="Wenchao Ma" w:date="2025-03-11T13:53:00Z" w16du:dateUtc="2025-03-11T18:53:00Z">
        <w:r>
          <w:rPr>
            <w:rFonts w:ascii="Times New Roman" w:hAnsi="Times New Roman" w:cs="Times New Roman"/>
            <w:sz w:val="24"/>
            <w:szCs w:val="24"/>
          </w:rPr>
          <w:t xml:space="preserve">The goal of this paper is to </w:t>
        </w:r>
      </w:ins>
      <w:ins w:id="182" w:author="Jujia Li" w:date="2025-05-01T23:11:00Z" w16du:dateUtc="2025-05-02T04:11:00Z">
        <w:r w:rsidR="00137B21" w:rsidRPr="00137B21">
          <w:rPr>
            <w:rFonts w:ascii="Times New Roman" w:hAnsi="Times New Roman" w:cs="Times New Roman"/>
            <w:sz w:val="24"/>
            <w:szCs w:val="24"/>
          </w:rPr>
          <w:t>examine the impact of non-normal latent trait distributions</w:t>
        </w:r>
        <w:r w:rsidR="00137B21">
          <w:rPr>
            <w:rFonts w:ascii="Times New Roman" w:hAnsi="Times New Roman" w:cs="Times New Roman"/>
            <w:sz w:val="24"/>
            <w:szCs w:val="24"/>
          </w:rPr>
          <w:t>, both</w:t>
        </w:r>
        <w:r w:rsidR="00137B21" w:rsidRPr="00137B21">
          <w:rPr>
            <w:rFonts w:ascii="Times New Roman" w:hAnsi="Times New Roman" w:cs="Times New Roman"/>
            <w:sz w:val="24"/>
            <w:szCs w:val="24"/>
          </w:rPr>
          <w:t xml:space="preserve"> in general and specific factors</w:t>
        </w:r>
        <w:r w:rsidR="00137B21">
          <w:rPr>
            <w:rFonts w:ascii="Times New Roman" w:hAnsi="Times New Roman" w:cs="Times New Roman"/>
            <w:sz w:val="24"/>
            <w:szCs w:val="24"/>
          </w:rPr>
          <w:t xml:space="preserve">, </w:t>
        </w:r>
        <w:r w:rsidR="00137B21" w:rsidRPr="00137B21">
          <w:rPr>
            <w:rFonts w:ascii="Times New Roman" w:hAnsi="Times New Roman" w:cs="Times New Roman"/>
            <w:sz w:val="24"/>
            <w:szCs w:val="24"/>
          </w:rPr>
          <w:t>on parameter estimation in bifactor IRT</w:t>
        </w:r>
      </w:ins>
      <w:ins w:id="183" w:author="Jujia Li" w:date="2025-05-01T23:12:00Z" w16du:dateUtc="2025-05-02T04:12:00Z">
        <w:r w:rsidR="00137B21">
          <w:rPr>
            <w:rFonts w:ascii="Times New Roman" w:hAnsi="Times New Roman" w:cs="Times New Roman"/>
            <w:sz w:val="24"/>
            <w:szCs w:val="24"/>
          </w:rPr>
          <w:t xml:space="preserve"> </w:t>
        </w:r>
      </w:ins>
      <w:ins w:id="184" w:author="Jujia Li" w:date="2025-05-01T23:11:00Z" w16du:dateUtc="2025-05-02T04:11:00Z">
        <w:r w:rsidR="00137B21" w:rsidRPr="00137B21">
          <w:rPr>
            <w:rFonts w:ascii="Times New Roman" w:hAnsi="Times New Roman" w:cs="Times New Roman"/>
            <w:sz w:val="24"/>
            <w:szCs w:val="24"/>
          </w:rPr>
          <w:t>models. Through a simulation study, this research investigates how varying degrees and combinations of skewness and kurtosis in both general and specific traits affect the recovery of item and person parameters. Additionally, the study compares the performance of Maximum Likelihood (ML)</w:t>
        </w:r>
      </w:ins>
      <w:ins w:id="185" w:author="Jujia Li" w:date="2025-05-01T23:12:00Z" w16du:dateUtc="2025-05-02T04:12:00Z">
        <w:r w:rsidR="00607F6B">
          <w:rPr>
            <w:rFonts w:ascii="Times New Roman" w:hAnsi="Times New Roman" w:cs="Times New Roman"/>
            <w:sz w:val="24"/>
            <w:szCs w:val="24"/>
          </w:rPr>
          <w:t xml:space="preserve"> and</w:t>
        </w:r>
      </w:ins>
      <w:ins w:id="186" w:author="Jujia Li" w:date="2025-05-01T23:11:00Z" w16du:dateUtc="2025-05-02T04:11:00Z">
        <w:r w:rsidR="00137B21" w:rsidRPr="00137B21">
          <w:rPr>
            <w:rFonts w:ascii="Times New Roman" w:hAnsi="Times New Roman" w:cs="Times New Roman"/>
            <w:sz w:val="24"/>
            <w:szCs w:val="24"/>
          </w:rPr>
          <w:t xml:space="preserve"> Maximum a Posteriori (MAP) under different conditions of non-normality. By addressing the often-overlooked influence of non-normality in specific factors and exploring interaction effects between non-normal general and specific traits, this paper aims to inform the robustness and practical implications of bifactor IRT modeling in applied assessment contexts.</w:t>
        </w:r>
      </w:ins>
      <w:ins w:id="187" w:author="Wenchao Ma" w:date="2025-03-11T13:53:00Z" w16du:dateUtc="2025-03-11T18:53:00Z">
        <w:del w:id="188" w:author="Jujia Li" w:date="2025-05-01T22:56:00Z" w16du:dateUtc="2025-05-02T03:56:00Z">
          <w:r w:rsidDel="00546301">
            <w:rPr>
              <w:rFonts w:ascii="Times New Roman" w:hAnsi="Times New Roman" w:cs="Times New Roman"/>
              <w:sz w:val="24"/>
              <w:szCs w:val="24"/>
            </w:rPr>
            <w:delText>XXXX</w:delText>
          </w:r>
          <w:commentRangeEnd w:id="180"/>
          <w:r w:rsidDel="00546301">
            <w:rPr>
              <w:rStyle w:val="CommentReference"/>
            </w:rPr>
            <w:commentReference w:id="180"/>
          </w:r>
        </w:del>
      </w:ins>
      <w:del w:id="189"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Pr="00732ED6" w:rsidRDefault="00BB7C2B" w:rsidP="00695B84">
      <w:pPr>
        <w:spacing w:after="0" w:line="480" w:lineRule="auto"/>
        <w:ind w:firstLine="720"/>
        <w:rPr>
          <w:rFonts w:ascii="Times New Roman" w:hAnsi="Times New Roman" w:cs="Times New Roman"/>
          <w:sz w:val="24"/>
          <w:szCs w:val="24"/>
        </w:rPr>
      </w:pPr>
      <w:del w:id="190"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6473E090" w14:textId="0ADED728" w:rsidR="0069155A" w:rsidRPr="00732ED6" w:rsidRDefault="00272E24">
      <w:pPr>
        <w:spacing w:after="0" w:line="480" w:lineRule="auto"/>
        <w:jc w:val="center"/>
        <w:rPr>
          <w:rFonts w:ascii="Times New Roman" w:hAnsi="Times New Roman" w:cs="Times New Roman"/>
          <w:b/>
          <w:bCs/>
          <w:sz w:val="24"/>
          <w:szCs w:val="24"/>
        </w:rPr>
        <w:pPrChange w:id="191" w:author="Wenchao Ma" w:date="2025-03-11T13:35:00Z" w16du:dateUtc="2025-03-11T18:35:00Z">
          <w:pPr>
            <w:spacing w:after="0" w:line="480" w:lineRule="auto"/>
          </w:pPr>
        </w:pPrChange>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07250F3F" w:rsidR="007267FC" w:rsidRDefault="000D1896" w:rsidP="00D67234">
      <w:pPr>
        <w:spacing w:after="0" w:line="480" w:lineRule="auto"/>
        <w:ind w:firstLine="720"/>
        <w:rPr>
          <w:ins w:id="192" w:author="Jujia Li" w:date="2025-05-08T11:04:00Z" w16du:dateUtc="2025-05-08T16:04:00Z"/>
          <w:rFonts w:ascii="Times New Roman" w:hAnsi="Times New Roman" w:cs="Times New Roman"/>
          <w:sz w:val="24"/>
          <w:szCs w:val="24"/>
        </w:rPr>
      </w:pPr>
      <w:commentRangeStart w:id="193"/>
      <w:r w:rsidRPr="00732ED6">
        <w:rPr>
          <w:rFonts w:ascii="Times New Roman" w:hAnsi="Times New Roman" w:cs="Times New Roman"/>
          <w:sz w:val="24"/>
          <w:szCs w:val="24"/>
        </w:rPr>
        <w:t xml:space="preserve">The Bifactor-GRM </w:t>
      </w:r>
      <w:ins w:id="194" w:author="Wenchao Ma" w:date="2025-03-11T13:41:00Z" w16du:dateUtc="2025-03-11T18:41:00Z">
        <w:r w:rsidR="0001675B" w:rsidRPr="00732ED6">
          <w:rPr>
            <w:rFonts w:ascii="Times New Roman" w:hAnsi="Times New Roman" w:cs="Times New Roman"/>
            <w:sz w:val="24"/>
            <w:szCs w:val="24"/>
          </w:rPr>
          <w:t>(</w:t>
        </w:r>
      </w:ins>
      <w:ins w:id="195" w:author="Jujia Li" w:date="2025-05-09T20:56:00Z" w16du:dateUtc="2025-05-10T01:56:00Z">
        <w:r w:rsidR="00922DB8" w:rsidRPr="00F41375">
          <w:rPr>
            <w:rFonts w:ascii="Times New Roman" w:hAnsi="Times New Roman" w:cs="Times New Roman"/>
            <w:sz w:val="24"/>
            <w:szCs w:val="24"/>
          </w:rPr>
          <w:t>Gibbons</w:t>
        </w:r>
        <w:r w:rsidR="00922DB8">
          <w:rPr>
            <w:rFonts w:ascii="Times New Roman" w:hAnsi="Times New Roman" w:cs="Times New Roman"/>
            <w:sz w:val="24"/>
            <w:szCs w:val="24"/>
          </w:rPr>
          <w:t xml:space="preserve"> et al., 2007;</w:t>
        </w:r>
        <w:r w:rsidR="00922DB8" w:rsidRPr="00732ED6">
          <w:rPr>
            <w:rFonts w:ascii="Times New Roman" w:hAnsi="Times New Roman" w:cs="Times New Roman"/>
            <w:sz w:val="24"/>
            <w:szCs w:val="24"/>
          </w:rPr>
          <w:t xml:space="preserve"> </w:t>
        </w:r>
      </w:ins>
      <w:ins w:id="196"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97" w:author="Wenchao Ma" w:date="2025-03-11T13:39:00Z" w16du:dateUtc="2025-03-11T18:39:00Z">
        <w:r w:rsidR="00201AC3" w:rsidRPr="00732ED6" w:rsidDel="0001675B">
          <w:rPr>
            <w:rFonts w:ascii="Times New Roman" w:hAnsi="Times New Roman" w:cs="Times New Roman"/>
            <w:sz w:val="24"/>
            <w:szCs w:val="24"/>
          </w:rPr>
          <w:delText xml:space="preserve"> </w:delText>
        </w:r>
      </w:del>
      <w:ins w:id="198" w:author="Wenchao Ma" w:date="2025-03-11T13:39:00Z" w16du:dateUtc="2025-03-11T18:39:00Z">
        <w:r w:rsidR="0001675B">
          <w:rPr>
            <w:rFonts w:ascii="Times New Roman" w:hAnsi="Times New Roman" w:cs="Times New Roman"/>
            <w:sz w:val="24"/>
            <w:szCs w:val="24"/>
          </w:rPr>
          <w:t xml:space="preserve"> (</w:t>
        </w:r>
      </w:ins>
      <w:ins w:id="199" w:author="Jujia Li" w:date="2025-05-09T17:46:00Z" w16du:dateUtc="2025-05-09T22:46:00Z">
        <w:r w:rsidR="009601AD" w:rsidRPr="009601AD">
          <w:rPr>
            <w:rFonts w:ascii="Times New Roman" w:hAnsi="Times New Roman" w:cs="Times New Roman"/>
            <w:sz w:val="24"/>
            <w:szCs w:val="24"/>
          </w:rPr>
          <w:t>Samejima, 1969</w:t>
        </w:r>
      </w:ins>
      <w:ins w:id="200" w:author="Wenchao Ma" w:date="2025-03-11T13:39:00Z" w16du:dateUtc="2025-03-11T18:39:00Z">
        <w:del w:id="201" w:author="Jujia Li" w:date="2025-05-09T17:46:00Z" w16du:dateUtc="2025-05-09T22:46:00Z">
          <w:r w:rsidR="0001675B" w:rsidDel="009601AD">
            <w:rPr>
              <w:rFonts w:ascii="Times New Roman" w:hAnsi="Times New Roman" w:cs="Times New Roman"/>
              <w:sz w:val="24"/>
              <w:szCs w:val="24"/>
            </w:rPr>
            <w:delText>citation</w:delText>
          </w:r>
        </w:del>
        <w:r w:rsidR="0001675B">
          <w:rPr>
            <w:rFonts w:ascii="Times New Roman" w:hAnsi="Times New Roman" w:cs="Times New Roman"/>
            <w:sz w:val="24"/>
            <w:szCs w:val="24"/>
          </w:rPr>
          <w:t>)</w:t>
        </w:r>
      </w:ins>
      <w:ins w:id="202" w:author="Wenchao Ma" w:date="2025-03-11T13:41:00Z" w16du:dateUtc="2025-03-11T18:41:00Z">
        <w:r w:rsidR="0001675B">
          <w:rPr>
            <w:rFonts w:ascii="Times New Roman" w:hAnsi="Times New Roman" w:cs="Times New Roman"/>
            <w:sz w:val="24"/>
            <w:szCs w:val="24"/>
          </w:rPr>
          <w:t xml:space="preserve"> and </w:t>
        </w:r>
      </w:ins>
      <w:ins w:id="203" w:author="Wenchao Ma" w:date="2025-03-11T13:44:00Z" w16du:dateUtc="2025-03-11T18:44:00Z">
        <w:r w:rsidR="00FA71B9">
          <w:rPr>
            <w:rFonts w:ascii="Times New Roman" w:hAnsi="Times New Roman" w:cs="Times New Roman"/>
            <w:sz w:val="24"/>
            <w:szCs w:val="24"/>
          </w:rPr>
          <w:t>is suitable</w:t>
        </w:r>
      </w:ins>
      <w:ins w:id="204" w:author="Wenchao Ma" w:date="2025-03-11T13:41:00Z" w16du:dateUtc="2025-03-11T18:41:00Z">
        <w:r w:rsidR="0001675B">
          <w:rPr>
            <w:rFonts w:ascii="Times New Roman" w:hAnsi="Times New Roman" w:cs="Times New Roman"/>
            <w:sz w:val="24"/>
            <w:szCs w:val="24"/>
          </w:rPr>
          <w:t xml:space="preserve"> for handling ordinal response data</w:t>
        </w:r>
      </w:ins>
      <w:del w:id="205"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206" w:author="Wenchao Ma" w:date="2025-03-11T13:41:00Z" w16du:dateUtc="2025-03-11T18:41:00Z">
        <w:r w:rsidRPr="00732ED6" w:rsidDel="0001675B">
          <w:rPr>
            <w:rFonts w:ascii="Times New Roman" w:hAnsi="Times New Roman" w:cs="Times New Roman"/>
            <w:sz w:val="24"/>
            <w:szCs w:val="24"/>
          </w:rPr>
          <w:delText>,</w:delText>
        </w:r>
      </w:del>
      <w:del w:id="207"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208"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209" w:author="Wenchao Ma" w:date="2025-03-11T13:41:00Z" w16du:dateUtc="2025-03-11T18:41:00Z">
        <w:r w:rsidR="0001675B">
          <w:rPr>
            <w:rFonts w:ascii="Times New Roman" w:hAnsi="Times New Roman" w:cs="Times New Roman"/>
            <w:sz w:val="24"/>
            <w:szCs w:val="24"/>
          </w:rPr>
          <w:t xml:space="preserve"> Suppose a test </w:t>
        </w:r>
      </w:ins>
      <w:ins w:id="210" w:author="Wenchao Ma" w:date="2025-03-11T13:42:00Z" w16du:dateUtc="2025-03-11T18:42:00Z">
        <w:r w:rsidR="0001675B">
          <w:rPr>
            <w:rFonts w:ascii="Times New Roman" w:hAnsi="Times New Roman" w:cs="Times New Roman"/>
            <w:sz w:val="24"/>
            <w:szCs w:val="24"/>
          </w:rPr>
          <w:t>involves</w:t>
        </w:r>
      </w:ins>
      <w:ins w:id="211" w:author="Wenchao Ma" w:date="2025-03-11T13:41:00Z" w16du:dateUtc="2025-03-11T18:41:00Z">
        <w:r w:rsidR="0001675B">
          <w:rPr>
            <w:rFonts w:ascii="Times New Roman" w:hAnsi="Times New Roman" w:cs="Times New Roman"/>
            <w:sz w:val="24"/>
            <w:szCs w:val="24"/>
          </w:rPr>
          <w:t xml:space="preserve"> one general </w:t>
        </w:r>
      </w:ins>
      <w:ins w:id="212" w:author="Wenchao Ma" w:date="2025-03-11T13:42:00Z" w16du:dateUtc="2025-03-11T18:42:00Z">
        <w:r w:rsidR="0001675B">
          <w:rPr>
            <w:rFonts w:ascii="Times New Roman" w:hAnsi="Times New Roman" w:cs="Times New Roman"/>
            <w:sz w:val="24"/>
            <w:szCs w:val="24"/>
          </w:rPr>
          <w:t>factor and S specific factors and each item is related to the general factor and one of the S specific factors</w:t>
        </w:r>
      </w:ins>
      <w:ins w:id="213" w:author="Jujia Li" w:date="2025-05-09T11:14:00Z" w16du:dateUtc="2025-05-09T16:14:00Z">
        <w:r w:rsidR="000A69A1">
          <w:rPr>
            <w:rFonts w:ascii="Times New Roman" w:hAnsi="Times New Roman" w:cs="Times New Roman"/>
            <w:sz w:val="24"/>
            <w:szCs w:val="24"/>
          </w:rPr>
          <w:t xml:space="preserve"> </w:t>
        </w:r>
        <w:r w:rsidR="000A69A1" w:rsidRPr="00732ED6">
          <w:rPr>
            <w:rFonts w:ascii="Times New Roman" w:hAnsi="Times New Roman" w:cs="Times New Roman"/>
            <w:sz w:val="24"/>
            <w:szCs w:val="24"/>
          </w:rPr>
          <w:t>(Toland et al., 2017)</w:t>
        </w:r>
      </w:ins>
      <w:ins w:id="214" w:author="Wenchao Ma" w:date="2025-03-11T13:42:00Z" w16du:dateUtc="2025-03-11T18:42:00Z">
        <w:r w:rsidR="0001675B">
          <w:rPr>
            <w:rFonts w:ascii="Times New Roman" w:hAnsi="Times New Roman" w:cs="Times New Roman"/>
            <w:sz w:val="24"/>
            <w:szCs w:val="24"/>
          </w:rPr>
          <w:t>.</w:t>
        </w:r>
      </w:ins>
      <w:r w:rsidR="00E300C9" w:rsidRPr="00732ED6">
        <w:rPr>
          <w:rFonts w:ascii="Times New Roman" w:hAnsi="Times New Roman" w:cs="Times New Roman"/>
          <w:sz w:val="24"/>
          <w:szCs w:val="24"/>
        </w:rPr>
        <w:t xml:space="preserve"> </w:t>
      </w:r>
      <w:ins w:id="215" w:author="Wenchao Ma" w:date="2025-03-11T13:43:00Z" w16du:dateUtc="2025-03-11T18:43:00Z">
        <w:r w:rsidR="0001675B">
          <w:rPr>
            <w:rFonts w:ascii="Times New Roman" w:hAnsi="Times New Roman" w:cs="Times New Roman"/>
            <w:sz w:val="24"/>
            <w:szCs w:val="24"/>
          </w:rPr>
          <w:t xml:space="preserve">Assume item </w:t>
        </w:r>
        <w:r w:rsidR="0001675B" w:rsidRPr="00D62538">
          <w:rPr>
            <w:rFonts w:ascii="Times New Roman" w:hAnsi="Times New Roman" w:cs="Times New Roman"/>
            <w:i/>
            <w:iCs/>
            <w:sz w:val="24"/>
            <w:szCs w:val="24"/>
            <w:rPrChange w:id="216" w:author="Jujia Li" w:date="2025-05-09T10:57:00Z" w16du:dateUtc="2025-05-09T15:57:00Z">
              <w:rPr>
                <w:rFonts w:ascii="Times New Roman" w:hAnsi="Times New Roman" w:cs="Times New Roman"/>
                <w:sz w:val="24"/>
                <w:szCs w:val="24"/>
              </w:rPr>
            </w:rPrChange>
          </w:rPr>
          <w:t>j</w:t>
        </w:r>
        <w:r w:rsidR="0001675B">
          <w:rPr>
            <w:rFonts w:ascii="Times New Roman" w:hAnsi="Times New Roman" w:cs="Times New Roman"/>
            <w:sz w:val="24"/>
            <w:szCs w:val="24"/>
          </w:rPr>
          <w:t xml:space="preserve"> is associated with</w:t>
        </w:r>
        <w:del w:id="217" w:author="Jujia Li" w:date="2025-05-09T17:43:00Z" w16du:dateUtc="2025-05-09T22:43:00Z">
          <w:r w:rsidR="0001675B" w:rsidDel="00F95519">
            <w:rPr>
              <w:rFonts w:ascii="Times New Roman" w:hAnsi="Times New Roman" w:cs="Times New Roman"/>
              <w:sz w:val="24"/>
              <w:szCs w:val="24"/>
            </w:rPr>
            <w:delText xml:space="preserve"> the</w:delText>
          </w:r>
        </w:del>
      </w:ins>
      <w:ins w:id="218" w:author="Wenchao Ma" w:date="2025-03-11T13:44:00Z" w16du:dateUtc="2025-03-11T18:44:00Z">
        <w:r w:rsidR="0001675B">
          <w:rPr>
            <w:rFonts w:ascii="Times New Roman" w:hAnsi="Times New Roman" w:cs="Times New Roman"/>
            <w:sz w:val="24"/>
            <w:szCs w:val="24"/>
          </w:rPr>
          <w:t xml:space="preserve"> </w:t>
        </w:r>
      </w:ins>
      <w:ins w:id="219" w:author="Jujia Li" w:date="2025-05-09T10:58:00Z" w16du:dateUtc="2025-05-09T15:58:00Z">
        <w:r w:rsidR="00D62538">
          <w:rPr>
            <w:rFonts w:ascii="Times New Roman" w:hAnsi="Times New Roman" w:cs="Times New Roman"/>
            <w:sz w:val="24"/>
            <w:szCs w:val="24"/>
          </w:rPr>
          <w:t xml:space="preserve">a </w:t>
        </w:r>
      </w:ins>
      <w:ins w:id="220" w:author="Wenchao Ma" w:date="2025-03-11T13:44:00Z" w16du:dateUtc="2025-03-11T18:44:00Z">
        <w:r w:rsidR="0001675B">
          <w:rPr>
            <w:rFonts w:ascii="Times New Roman" w:hAnsi="Times New Roman" w:cs="Times New Roman"/>
            <w:sz w:val="24"/>
            <w:szCs w:val="24"/>
          </w:rPr>
          <w:t xml:space="preserve">general factor </w:t>
        </w:r>
      </w:ins>
      <w:ins w:id="221" w:author="Jujia Li" w:date="2025-05-09T10:58:00Z" w16du:dateUtc="2025-05-09T15:58:00Z">
        <w:r w:rsidR="00D62538" w:rsidRPr="00D62538">
          <w:rPr>
            <w:rFonts w:ascii="Times New Roman" w:hAnsi="Times New Roman" w:cs="Times New Roman"/>
            <w:i/>
            <w:iCs/>
            <w:sz w:val="24"/>
            <w:szCs w:val="24"/>
            <w:rPrChange w:id="222" w:author="Jujia Li" w:date="2025-05-09T10:58:00Z" w16du:dateUtc="2025-05-09T15:58:00Z">
              <w:rPr>
                <w:rFonts w:ascii="Times New Roman" w:hAnsi="Times New Roman" w:cs="Times New Roman"/>
                <w:sz w:val="24"/>
                <w:szCs w:val="24"/>
              </w:rPr>
            </w:rPrChange>
          </w:rPr>
          <w:t>g</w:t>
        </w:r>
        <w:r w:rsidR="00D62538">
          <w:rPr>
            <w:rFonts w:ascii="Times New Roman" w:hAnsi="Times New Roman" w:cs="Times New Roman"/>
            <w:sz w:val="24"/>
            <w:szCs w:val="24"/>
          </w:rPr>
          <w:t xml:space="preserve"> </w:t>
        </w:r>
      </w:ins>
      <w:ins w:id="223" w:author="Wenchao Ma" w:date="2025-03-11T13:44:00Z" w16du:dateUtc="2025-03-11T18:44:00Z">
        <w:r w:rsidR="0001675B">
          <w:rPr>
            <w:rFonts w:ascii="Times New Roman" w:hAnsi="Times New Roman" w:cs="Times New Roman"/>
            <w:sz w:val="24"/>
            <w:szCs w:val="24"/>
          </w:rPr>
          <w:t xml:space="preserve">and </w:t>
        </w:r>
      </w:ins>
      <w:ins w:id="224" w:author="Jujia Li" w:date="2025-05-09T10:58:00Z" w16du:dateUtc="2025-05-09T15:58:00Z">
        <w:r w:rsidR="00D62538">
          <w:rPr>
            <w:rFonts w:ascii="Times New Roman" w:hAnsi="Times New Roman" w:cs="Times New Roman"/>
            <w:sz w:val="24"/>
            <w:szCs w:val="24"/>
          </w:rPr>
          <w:t xml:space="preserve">a </w:t>
        </w:r>
      </w:ins>
      <w:ins w:id="225" w:author="Wenchao Ma" w:date="2025-03-11T13:44:00Z" w16du:dateUtc="2025-03-11T18:44:00Z">
        <w:r w:rsidR="0001675B">
          <w:rPr>
            <w:rFonts w:ascii="Times New Roman" w:hAnsi="Times New Roman" w:cs="Times New Roman"/>
            <w:sz w:val="24"/>
            <w:szCs w:val="24"/>
          </w:rPr>
          <w:t xml:space="preserve">specific factor </w:t>
        </w:r>
        <w:r w:rsidR="0001675B" w:rsidRPr="00D62538">
          <w:rPr>
            <w:rFonts w:ascii="Times New Roman" w:hAnsi="Times New Roman" w:cs="Times New Roman"/>
            <w:i/>
            <w:iCs/>
            <w:sz w:val="24"/>
            <w:szCs w:val="24"/>
            <w:rPrChange w:id="226" w:author="Jujia Li" w:date="2025-05-09T10:58:00Z" w16du:dateUtc="2025-05-09T15:58:00Z">
              <w:rPr>
                <w:rFonts w:ascii="Times New Roman" w:hAnsi="Times New Roman" w:cs="Times New Roman"/>
                <w:sz w:val="24"/>
                <w:szCs w:val="24"/>
              </w:rPr>
            </w:rPrChange>
          </w:rPr>
          <w:t>s</w:t>
        </w:r>
        <w:del w:id="227" w:author="Jujia Li" w:date="2025-05-09T10:58:00Z" w16du:dateUtc="2025-05-09T15:58:00Z">
          <w:r w:rsidR="00FA71B9" w:rsidDel="00D62538">
            <w:rPr>
              <w:rFonts w:ascii="Times New Roman" w:hAnsi="Times New Roman" w:cs="Times New Roman"/>
              <w:sz w:val="24"/>
              <w:szCs w:val="24"/>
            </w:rPr>
            <w:delText xml:space="preserve"> </w:delText>
          </w:r>
        </w:del>
      </w:ins>
      <w:ins w:id="228" w:author="Jujia Li" w:date="2025-05-09T10:58:00Z" w16du:dateUtc="2025-05-09T15:58:00Z">
        <w:r w:rsidR="00D62538">
          <w:rPr>
            <w:rFonts w:ascii="Times New Roman" w:hAnsi="Times New Roman" w:cs="Times New Roman"/>
            <w:sz w:val="24"/>
            <w:szCs w:val="24"/>
          </w:rPr>
          <w:t xml:space="preserve">, </w:t>
        </w:r>
      </w:ins>
      <w:ins w:id="229" w:author="Wenchao Ma" w:date="2025-03-11T13:44:00Z" w16du:dateUtc="2025-03-11T18:44:00Z">
        <w:r w:rsidR="00FA71B9">
          <w:rPr>
            <w:rFonts w:ascii="Times New Roman" w:hAnsi="Times New Roman" w:cs="Times New Roman"/>
            <w:sz w:val="24"/>
            <w:szCs w:val="24"/>
          </w:rPr>
          <w:t>and re</w:t>
        </w:r>
      </w:ins>
      <w:ins w:id="230" w:author="Wenchao Ma" w:date="2025-03-11T13:50:00Z" w16du:dateUtc="2025-03-11T18:50:00Z">
        <w:r w:rsidR="00FA71B9">
          <w:rPr>
            <w:rFonts w:ascii="Times New Roman" w:hAnsi="Times New Roman" w:cs="Times New Roman"/>
            <w:sz w:val="24"/>
            <w:szCs w:val="24"/>
          </w:rPr>
          <w:t xml:space="preserve">sponses to item </w:t>
        </w:r>
        <w:r w:rsidR="00FA71B9" w:rsidRPr="00D62538">
          <w:rPr>
            <w:rFonts w:ascii="Times New Roman" w:hAnsi="Times New Roman" w:cs="Times New Roman"/>
            <w:i/>
            <w:iCs/>
            <w:sz w:val="24"/>
            <w:szCs w:val="24"/>
            <w:rPrChange w:id="231" w:author="Jujia Li" w:date="2025-05-09T10:59:00Z" w16du:dateUtc="2025-05-09T15:59:00Z">
              <w:rPr>
                <w:rFonts w:ascii="Times New Roman" w:hAnsi="Times New Roman" w:cs="Times New Roman"/>
                <w:sz w:val="24"/>
                <w:szCs w:val="24"/>
              </w:rPr>
            </w:rPrChange>
          </w:rPr>
          <w:t>j</w:t>
        </w:r>
        <w:r w:rsidR="00FA71B9">
          <w:rPr>
            <w:rFonts w:ascii="Times New Roman" w:hAnsi="Times New Roman" w:cs="Times New Roman"/>
            <w:sz w:val="24"/>
            <w:szCs w:val="24"/>
          </w:rPr>
          <w:t xml:space="preserve"> </w:t>
        </w:r>
      </w:ins>
      <w:ins w:id="232" w:author="Jujia Li" w:date="2025-05-09T10:59:00Z" w16du:dateUtc="2025-05-09T15:59:00Z">
        <w:r w:rsidR="00D62538">
          <w:rPr>
            <w:rFonts w:ascii="Times New Roman" w:hAnsi="Times New Roman" w:cs="Times New Roman"/>
            <w:sz w:val="24"/>
            <w:szCs w:val="24"/>
          </w:rPr>
          <w:t xml:space="preserve">is polytomous with </w:t>
        </w:r>
      </w:ins>
      <w:ins w:id="233" w:author="Wenchao Ma" w:date="2025-03-11T13:50:00Z" w16du:dateUtc="2025-03-11T18:50:00Z">
        <w:del w:id="234" w:author="Jujia Li" w:date="2025-05-09T10:59:00Z" w16du:dateUtc="2025-05-09T15:59:00Z">
          <w:r w:rsidR="00FA71B9" w:rsidDel="00D62538">
            <w:rPr>
              <w:rFonts w:ascii="Times New Roman" w:hAnsi="Times New Roman" w:cs="Times New Roman"/>
              <w:sz w:val="24"/>
              <w:szCs w:val="24"/>
            </w:rPr>
            <w:delText>can take</w:delText>
          </w:r>
        </w:del>
      </w:ins>
      <w:ins w:id="235" w:author="Jujia Li" w:date="2025-05-09T10:59:00Z" w16du:dateUtc="2025-05-09T15:59:00Z">
        <w:r w:rsidR="00D62538">
          <w:rPr>
            <w:rFonts w:ascii="Times New Roman" w:hAnsi="Times New Roman" w:cs="Times New Roman"/>
            <w:sz w:val="24"/>
            <w:szCs w:val="24"/>
          </w:rPr>
          <w:t>ordered categorical</w:t>
        </w:r>
      </w:ins>
      <w:ins w:id="236" w:author="Wenchao Ma" w:date="2025-03-11T13:50:00Z" w16du:dateUtc="2025-03-11T18:50:00Z">
        <w:r w:rsidR="00FA71B9">
          <w:rPr>
            <w:rFonts w:ascii="Times New Roman" w:hAnsi="Times New Roman" w:cs="Times New Roman"/>
            <w:sz w:val="24"/>
            <w:szCs w:val="24"/>
          </w:rPr>
          <w:t xml:space="preserve"> values of 1, …, </w:t>
        </w:r>
        <w:r w:rsidR="00FA71B9" w:rsidRPr="00D62538">
          <w:rPr>
            <w:rFonts w:ascii="Times New Roman" w:hAnsi="Times New Roman" w:cs="Times New Roman"/>
            <w:i/>
            <w:iCs/>
            <w:sz w:val="24"/>
            <w:szCs w:val="24"/>
            <w:rPrChange w:id="237" w:author="Jujia Li" w:date="2025-05-09T11:00:00Z" w16du:dateUtc="2025-05-09T16:00:00Z">
              <w:rPr>
                <w:rFonts w:ascii="Times New Roman" w:hAnsi="Times New Roman" w:cs="Times New Roman"/>
                <w:sz w:val="24"/>
                <w:szCs w:val="24"/>
              </w:rPr>
            </w:rPrChange>
          </w:rPr>
          <w:t>K</w:t>
        </w:r>
      </w:ins>
      <w:commentRangeEnd w:id="193"/>
      <w:ins w:id="238" w:author="Wenchao Ma" w:date="2025-03-11T13:51:00Z" w16du:dateUtc="2025-03-11T18:51:00Z">
        <w:r w:rsidR="00FA71B9" w:rsidRPr="00D62538">
          <w:rPr>
            <w:rFonts w:ascii="Times New Roman" w:hAnsi="Times New Roman" w:cs="Times New Roman"/>
            <w:sz w:val="24"/>
            <w:szCs w:val="24"/>
            <w:rPrChange w:id="239" w:author="Jujia Li" w:date="2025-05-09T11:00:00Z" w16du:dateUtc="2025-05-09T16:00:00Z">
              <w:rPr>
                <w:rStyle w:val="CommentReference"/>
              </w:rPr>
            </w:rPrChange>
          </w:rPr>
          <w:commentReference w:id="193"/>
        </w:r>
      </w:ins>
      <w:ins w:id="240"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ins w:id="241" w:author="Jujia Li" w:date="2025-05-09T10:50:00Z" w16du:dateUtc="2025-05-09T15:50:00Z">
        <w:r w:rsidR="00891A34">
          <w:rPr>
            <w:rFonts w:ascii="Times New Roman" w:hAnsi="Times New Roman" w:cs="Times New Roman"/>
            <w:sz w:val="24"/>
            <w:szCs w:val="24"/>
          </w:rPr>
          <w:t xml:space="preserve"> cumulative</w:t>
        </w:r>
      </w:ins>
      <w:r w:rsidR="00286A5B" w:rsidRPr="00732ED6">
        <w:rPr>
          <w:rFonts w:ascii="Times New Roman" w:hAnsi="Times New Roman" w:cs="Times New Roman"/>
          <w:sz w:val="24"/>
          <w:szCs w:val="24"/>
        </w:rPr>
        <w:t xml:space="preserve"> probability that </w:t>
      </w:r>
      <w:commentRangeStart w:id="242"/>
      <w:del w:id="243" w:author="Wenchao Ma" w:date="2025-03-11T13:40:00Z" w16du:dateUtc="2025-03-11T18:40:00Z">
        <w:r w:rsidR="00286A5B" w:rsidRPr="00732ED6" w:rsidDel="0001675B">
          <w:rPr>
            <w:rFonts w:ascii="Times New Roman" w:hAnsi="Times New Roman" w:cs="Times New Roman"/>
            <w:sz w:val="24"/>
            <w:szCs w:val="24"/>
          </w:rPr>
          <w:delText xml:space="preserve">an </w:delText>
        </w:r>
      </w:del>
      <w:del w:id="244" w:author="Jujia Li" w:date="2025-05-07T22:45:00Z" w16du:dateUtc="2025-05-08T03:45:00Z">
        <w:r w:rsidR="00286A5B" w:rsidRPr="00732ED6" w:rsidDel="00DE5F5C">
          <w:rPr>
            <w:rFonts w:ascii="Times New Roman" w:hAnsi="Times New Roman" w:cs="Times New Roman" w:hint="eastAsia"/>
            <w:sz w:val="24"/>
            <w:szCs w:val="24"/>
          </w:rPr>
          <w:delText>examinee</w:delText>
        </w:r>
      </w:del>
      <w:ins w:id="245" w:author="Jujia Li" w:date="2025-05-09T10:50:00Z" w16du:dateUtc="2025-05-09T15:50:00Z">
        <w:r w:rsidR="00891A34">
          <w:rPr>
            <w:rFonts w:ascii="Times New Roman" w:hAnsi="Times New Roman" w:cs="Times New Roman"/>
            <w:sz w:val="24"/>
            <w:szCs w:val="24"/>
          </w:rPr>
          <w:t xml:space="preserve">a </w:t>
        </w:r>
      </w:ins>
      <w:ins w:id="246" w:author="Jujia Li" w:date="2025-05-07T22:45:00Z" w16du:dateUtc="2025-05-08T03:45:00Z">
        <w:r w:rsidR="00DE5F5C" w:rsidRPr="00DE5F5C">
          <w:rPr>
            <w:rFonts w:ascii="Times New Roman" w:hAnsi="Times New Roman" w:cs="Times New Roman"/>
            <w:sz w:val="24"/>
            <w:szCs w:val="24"/>
          </w:rPr>
          <w:t>respondent</w:t>
        </w:r>
      </w:ins>
      <w:ins w:id="247" w:author="Wenchao Ma" w:date="2025-03-11T13:40:00Z" w16du:dateUtc="2025-03-11T18:40:00Z">
        <w:r w:rsidR="0001675B">
          <w:rPr>
            <w:rFonts w:ascii="Times New Roman" w:hAnsi="Times New Roman" w:cs="Times New Roman"/>
            <w:sz w:val="24"/>
            <w:szCs w:val="24"/>
          </w:rPr>
          <w:t xml:space="preserve"> </w:t>
        </w:r>
      </w:ins>
      <w:commentRangeEnd w:id="242"/>
      <w:ins w:id="248" w:author="Wenchao Ma" w:date="2025-03-11T13:45:00Z" w16du:dateUtc="2025-03-11T18:45:00Z">
        <w:r w:rsidR="00FA71B9">
          <w:rPr>
            <w:rStyle w:val="CommentReference"/>
          </w:rPr>
          <w:commentReference w:id="242"/>
        </w:r>
      </w:ins>
      <w:ins w:id="249" w:author="Wenchao Ma" w:date="2025-03-11T13:40:00Z" w16du:dateUtc="2025-03-11T18:40:00Z">
        <w:r w:rsidR="0001675B" w:rsidRPr="0001675B">
          <w:rPr>
            <w:rFonts w:ascii="Times New Roman" w:hAnsi="Times New Roman" w:cs="Times New Roman"/>
            <w:i/>
            <w:iCs/>
            <w:sz w:val="24"/>
            <w:szCs w:val="24"/>
            <w:rPrChange w:id="250"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falls at or above a particular ordered category</w:t>
      </w:r>
      <w:ins w:id="251" w:author="Jujia Li" w:date="2025-05-09T11:00:00Z" w16du:dateUtc="2025-05-09T16:00:00Z">
        <w:r w:rsidR="00D62538">
          <w:rPr>
            <w:rFonts w:ascii="Times New Roman" w:hAnsi="Times New Roman" w:cs="Times New Roman"/>
            <w:sz w:val="24"/>
            <w:szCs w:val="24"/>
          </w:rPr>
          <w:t>,</w:t>
        </w:r>
      </w:ins>
      <w:r w:rsidR="00286A5B" w:rsidRPr="00732ED6">
        <w:rPr>
          <w:rFonts w:ascii="Times New Roman" w:hAnsi="Times New Roman" w:cs="Times New Roman"/>
          <w:sz w:val="24"/>
          <w:szCs w:val="24"/>
        </w:rPr>
        <w:t xml:space="preserve"> given</w:t>
      </w:r>
      <w:ins w:id="252" w:author="Jujia Li" w:date="2025-05-09T11:00:00Z" w16du:dateUtc="2025-05-09T16:00:00Z">
        <w:r w:rsidR="00D62538">
          <w:rPr>
            <w:rFonts w:ascii="Times New Roman" w:hAnsi="Times New Roman" w:cs="Times New Roman"/>
            <w:sz w:val="24"/>
            <w:szCs w:val="24"/>
          </w:rPr>
          <w:t xml:space="preserve"> latent trait</w:t>
        </w:r>
      </w:ins>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del w:id="253" w:author="Jujia Li" w:date="2025-05-09T11:00:00Z" w16du:dateUtc="2025-05-09T16:00:00Z">
        <w:r w:rsidR="00530383" w:rsidRPr="00732ED6" w:rsidDel="00D62538">
          <w:rPr>
            <w:rFonts w:ascii="Times New Roman" w:hAnsi="Times New Roman" w:cs="Times New Roman"/>
            <w:sz w:val="24"/>
            <w:szCs w:val="24"/>
          </w:rPr>
          <w:delText>.</w:delText>
        </w:r>
      </w:del>
      <w:ins w:id="254" w:author="Jujia Li" w:date="2025-05-09T11:00:00Z" w16du:dateUtc="2025-05-09T16:00:00Z">
        <w:r w:rsidR="00D62538">
          <w:rPr>
            <w:rFonts w:ascii="Times New Roman" w:hAnsi="Times New Roman" w:cs="Times New Roman"/>
            <w:sz w:val="24"/>
            <w:szCs w:val="24"/>
          </w:rPr>
          <w:t xml:space="preserve">, </w:t>
        </w:r>
      </w:ins>
      <w:ins w:id="255" w:author="Jujia Li" w:date="2025-05-09T11:01:00Z" w16du:dateUtc="2025-05-09T16:01:00Z">
        <w:r w:rsidR="00D62538">
          <w:rPr>
            <w:rFonts w:ascii="Times New Roman" w:hAnsi="Times New Roman" w:cs="Times New Roman"/>
            <w:sz w:val="24"/>
            <w:szCs w:val="24"/>
          </w:rPr>
          <w:t>can be formu</w:t>
        </w:r>
      </w:ins>
      <w:ins w:id="256" w:author="Jujia Li" w:date="2025-05-09T11:02:00Z" w16du:dateUtc="2025-05-09T16:02:00Z">
        <w:r w:rsidR="00D62538">
          <w:rPr>
            <w:rFonts w:ascii="Times New Roman" w:hAnsi="Times New Roman" w:cs="Times New Roman"/>
            <w:sz w:val="24"/>
            <w:szCs w:val="24"/>
          </w:rPr>
          <w:t>lated as</w:t>
        </w:r>
      </w:ins>
      <w:ins w:id="257" w:author="Jujia Li" w:date="2025-05-09T11:01:00Z" w16du:dateUtc="2025-05-09T16:01:00Z">
        <w:r w:rsidR="00D62538">
          <w:rPr>
            <w:rFonts w:ascii="Times New Roman" w:hAnsi="Times New Roman" w:cs="Times New Roman"/>
            <w:sz w:val="24"/>
            <w:szCs w:val="24"/>
          </w:rPr>
          <w:t>:</w:t>
        </w:r>
      </w:ins>
      <w:del w:id="258" w:author="Jujia Li" w:date="2025-05-09T10:50:00Z" w16du:dateUtc="2025-05-09T15:50:00Z">
        <w:r w:rsidR="00041F7F" w:rsidRPr="00732ED6" w:rsidDel="00891A34">
          <w:rPr>
            <w:rFonts w:ascii="Times New Roman" w:hAnsi="Times New Roman" w:cs="Times New Roman"/>
            <w:sz w:val="24"/>
            <w:szCs w:val="24"/>
          </w:rPr>
          <w:delText xml:space="preserve">  </w:delText>
        </w:r>
      </w:del>
      <m:oMath>
        <m:eqArr>
          <m:eqArrPr>
            <m:maxDist m:val="1"/>
            <m:ctrlPr>
              <w:del w:id="259" w:author="Jujia Li" w:date="2025-05-09T10:43:00Z" w16du:dateUtc="2025-05-09T15:43:00Z">
                <w:rPr>
                  <w:rFonts w:ascii="Cambria Math" w:hAnsi="Cambria Math" w:cs="Times New Roman"/>
                  <w:i/>
                  <w:sz w:val="24"/>
                  <w:szCs w:val="24"/>
                </w:rPr>
              </w:del>
            </m:ctrlPr>
          </m:eqArrPr>
          <m:e>
            <m:r>
              <w:del w:id="260" w:author="Jujia Li" w:date="2025-05-09T10:43:00Z" w16du:dateUtc="2025-05-09T15:43:00Z">
                <w:rPr>
                  <w:rFonts w:ascii="Cambria Math" w:hAnsi="Cambria Math" w:cs="Times New Roman"/>
                  <w:sz w:val="24"/>
                  <w:szCs w:val="24"/>
                </w:rPr>
                <m:t>P(</m:t>
              </w:del>
            </m:r>
            <m:sSub>
              <m:sSubPr>
                <m:ctrlPr>
                  <w:del w:id="261" w:author="Jujia Li" w:date="2025-05-09T10:43:00Z" w16du:dateUtc="2025-05-09T15:43:00Z">
                    <w:rPr>
                      <w:rFonts w:ascii="Cambria Math" w:hAnsi="Cambria Math" w:cs="Times New Roman"/>
                      <w:i/>
                      <w:sz w:val="24"/>
                      <w:szCs w:val="24"/>
                    </w:rPr>
                  </w:del>
                </m:ctrlPr>
              </m:sSubPr>
              <m:e>
                <m:r>
                  <w:del w:id="262" w:author="Jujia Li" w:date="2025-05-09T10:43:00Z" w16du:dateUtc="2025-05-09T15:43:00Z">
                    <w:rPr>
                      <w:rFonts w:ascii="Cambria Math" w:hAnsi="Cambria Math" w:cs="Times New Roman"/>
                      <w:sz w:val="24"/>
                      <w:szCs w:val="24"/>
                    </w:rPr>
                    <m:t>Y</m:t>
                  </w:del>
                </m:r>
              </m:e>
              <m:sub>
                <m:r>
                  <w:del w:id="263" w:author="Jujia Li" w:date="2025-05-09T10:43:00Z" w16du:dateUtc="2025-05-09T15:43:00Z">
                    <w:rPr>
                      <w:rFonts w:ascii="Cambria Math" w:hAnsi="Cambria Math" w:cs="Times New Roman"/>
                      <w:sz w:val="24"/>
                      <w:szCs w:val="24"/>
                    </w:rPr>
                    <m:t>ij</m:t>
                  </w:del>
                </m:r>
              </m:sub>
            </m:sSub>
            <m:r>
              <w:del w:id="264" w:author="Jujia Li" w:date="2025-05-09T10:43:00Z" w16du:dateUtc="2025-05-09T15:43:00Z">
                <w:rPr>
                  <w:rFonts w:ascii="Cambria Math" w:hAnsi="Cambria Math" w:cs="Times New Roman"/>
                  <w:sz w:val="24"/>
                  <w:szCs w:val="24"/>
                </w:rPr>
                <m:t>≥k|θ,</m:t>
              </w:del>
            </m:r>
            <m:sSub>
              <m:sSubPr>
                <m:ctrlPr>
                  <w:del w:id="265" w:author="Jujia Li" w:date="2025-05-09T10:43:00Z" w16du:dateUtc="2025-05-09T15:43:00Z">
                    <w:rPr>
                      <w:rFonts w:ascii="Cambria Math" w:hAnsi="Cambria Math" w:cs="Times New Roman"/>
                      <w:i/>
                      <w:sz w:val="24"/>
                      <w:szCs w:val="24"/>
                    </w:rPr>
                  </w:del>
                </m:ctrlPr>
              </m:sSubPr>
              <m:e>
                <m:r>
                  <w:del w:id="266" w:author="Jujia Li" w:date="2025-05-09T10:43:00Z" w16du:dateUtc="2025-05-09T15:43:00Z">
                    <w:rPr>
                      <w:rFonts w:ascii="Cambria Math" w:hAnsi="Cambria Math" w:cs="Times New Roman"/>
                      <w:sz w:val="24"/>
                      <w:szCs w:val="24"/>
                    </w:rPr>
                    <m:t>c</m:t>
                  </w:del>
                </m:r>
              </m:e>
              <m:sub>
                <m:r>
                  <w:del w:id="267" w:author="Jujia Li" w:date="2025-05-09T10:43:00Z" w16du:dateUtc="2025-05-09T15:43:00Z">
                    <w:rPr>
                      <w:rFonts w:ascii="Cambria Math" w:hAnsi="Cambria Math" w:cs="Times New Roman"/>
                      <w:sz w:val="24"/>
                      <w:szCs w:val="24"/>
                    </w:rPr>
                    <m:t>j(k)</m:t>
                  </w:del>
                </m:r>
              </m:sub>
            </m:sSub>
            <m:r>
              <w:del w:id="268" w:author="Jujia Li" w:date="2025-05-09T10:43:00Z" w16du:dateUtc="2025-05-09T15:43:00Z">
                <w:rPr>
                  <w:rFonts w:ascii="Cambria Math" w:hAnsi="Cambria Math" w:cs="Times New Roman"/>
                  <w:sz w:val="24"/>
                  <w:szCs w:val="24"/>
                </w:rPr>
                <m:t>,α)=</m:t>
              </w:del>
            </m:r>
            <m:f>
              <m:fPr>
                <m:ctrlPr>
                  <w:del w:id="269" w:author="Jujia Li" w:date="2025-05-09T10:43:00Z" w16du:dateUtc="2025-05-09T15:43:00Z">
                    <w:rPr>
                      <w:rFonts w:ascii="Cambria Math" w:hAnsi="Cambria Math" w:cs="Times New Roman"/>
                      <w:i/>
                      <w:sz w:val="24"/>
                      <w:szCs w:val="24"/>
                    </w:rPr>
                  </w:del>
                </m:ctrlPr>
              </m:fPr>
              <m:num>
                <m:sSup>
                  <m:sSupPr>
                    <m:ctrlPr>
                      <w:del w:id="270" w:author="Jujia Li" w:date="2025-05-09T10:43:00Z" w16du:dateUtc="2025-05-09T15:43:00Z">
                        <w:rPr>
                          <w:rFonts w:ascii="Cambria Math" w:hAnsi="Cambria Math" w:cs="Times New Roman"/>
                          <w:i/>
                          <w:sz w:val="24"/>
                          <w:szCs w:val="24"/>
                        </w:rPr>
                      </w:del>
                    </m:ctrlPr>
                  </m:sSupPr>
                  <m:e>
                    <m:r>
                      <w:del w:id="271" w:author="Jujia Li" w:date="2025-05-09T10:43:00Z" w16du:dateUtc="2025-05-09T15:43:00Z">
                        <w:rPr>
                          <w:rFonts w:ascii="Cambria Math" w:hAnsi="Cambria Math" w:cs="Times New Roman"/>
                          <w:sz w:val="24"/>
                          <w:szCs w:val="24"/>
                        </w:rPr>
                        <m:t>e</m:t>
                      </w:del>
                    </m:r>
                  </m:e>
                  <m:sup>
                    <m:sSub>
                      <m:sSubPr>
                        <m:ctrlPr>
                          <w:del w:id="272" w:author="Jujia Li" w:date="2025-05-09T10:43:00Z" w16du:dateUtc="2025-05-09T15:43:00Z">
                            <w:rPr>
                              <w:rFonts w:ascii="Cambria Math" w:hAnsi="Cambria Math" w:cs="Times New Roman"/>
                              <w:i/>
                              <w:sz w:val="24"/>
                              <w:szCs w:val="24"/>
                            </w:rPr>
                          </w:del>
                        </m:ctrlPr>
                      </m:sSubPr>
                      <m:e>
                        <m:r>
                          <w:del w:id="273" w:author="Jujia Li" w:date="2025-05-09T10:43:00Z" w16du:dateUtc="2025-05-09T15:43:00Z">
                            <w:rPr>
                              <w:rFonts w:ascii="Cambria Math" w:hAnsi="Cambria Math" w:cs="Times New Roman"/>
                              <w:sz w:val="24"/>
                              <w:szCs w:val="24"/>
                            </w:rPr>
                            <m:t>c</m:t>
                          </w:del>
                        </m:r>
                      </m:e>
                      <m:sub>
                        <m:r>
                          <w:del w:id="274" w:author="Jujia Li" w:date="2025-05-09T10:43:00Z" w16du:dateUtc="2025-05-09T15:43:00Z">
                            <w:rPr>
                              <w:rFonts w:ascii="Cambria Math" w:hAnsi="Cambria Math" w:cs="Times New Roman"/>
                              <w:sz w:val="24"/>
                              <w:szCs w:val="24"/>
                            </w:rPr>
                            <m:t>j(k)</m:t>
                          </w:del>
                        </m:r>
                      </m:sub>
                    </m:sSub>
                    <m:r>
                      <w:del w:id="275" w:author="Jujia Li" w:date="2025-05-09T10:43:00Z" w16du:dateUtc="2025-05-09T15:43:00Z">
                        <w:rPr>
                          <w:rFonts w:ascii="Cambria Math" w:hAnsi="Cambria Math" w:cs="Times New Roman"/>
                          <w:sz w:val="24"/>
                          <w:szCs w:val="24"/>
                        </w:rPr>
                        <m:t>+</m:t>
                      </w:del>
                    </m:r>
                    <m:sSubSup>
                      <m:sSubSupPr>
                        <m:ctrlPr>
                          <w:del w:id="276" w:author="Jujia Li" w:date="2025-05-09T10:43:00Z" w16du:dateUtc="2025-05-09T15:43:00Z">
                            <w:rPr>
                              <w:rFonts w:ascii="Cambria Math" w:hAnsi="Cambria Math" w:cs="Times New Roman"/>
                              <w:i/>
                              <w:sz w:val="24"/>
                              <w:szCs w:val="24"/>
                            </w:rPr>
                          </w:del>
                        </m:ctrlPr>
                      </m:sSubSupPr>
                      <m:e>
                        <m:r>
                          <w:del w:id="277" w:author="Jujia Li" w:date="2025-05-09T10:43:00Z" w16du:dateUtc="2025-05-09T15:43:00Z">
                            <w:rPr>
                              <w:rFonts w:ascii="Cambria Math" w:hAnsi="Cambria Math" w:cs="Times New Roman"/>
                              <w:sz w:val="24"/>
                              <w:szCs w:val="24"/>
                            </w:rPr>
                            <m:t>α</m:t>
                          </w:del>
                        </m:r>
                      </m:e>
                      <m:sub>
                        <m:r>
                          <w:del w:id="278" w:author="Jujia Li" w:date="2025-05-09T10:43:00Z" w16du:dateUtc="2025-05-09T15:43:00Z">
                            <w:rPr>
                              <w:rFonts w:ascii="Cambria Math" w:hAnsi="Cambria Math" w:cs="Times New Roman"/>
                              <w:sz w:val="24"/>
                              <w:szCs w:val="24"/>
                            </w:rPr>
                            <m:t>j</m:t>
                          </w:del>
                        </m:r>
                      </m:sub>
                      <m:sup>
                        <m:r>
                          <w:del w:id="279" w:author="Jujia Li" w:date="2025-05-09T10:43:00Z" w16du:dateUtc="2025-05-09T15:43:00Z">
                            <w:rPr>
                              <w:rFonts w:ascii="Cambria Math" w:hAnsi="Cambria Math" w:cs="Times New Roman"/>
                              <w:sz w:val="24"/>
                              <w:szCs w:val="24"/>
                            </w:rPr>
                            <m:t>G</m:t>
                          </w:del>
                        </m:r>
                      </m:sup>
                    </m:sSubSup>
                    <m:sSubSup>
                      <m:sSubSupPr>
                        <m:ctrlPr>
                          <w:del w:id="280" w:author="Jujia Li" w:date="2025-05-09T10:43:00Z" w16du:dateUtc="2025-05-09T15:43:00Z">
                            <w:rPr>
                              <w:rFonts w:ascii="Cambria Math" w:hAnsi="Cambria Math" w:cs="Times New Roman"/>
                              <w:i/>
                              <w:sz w:val="24"/>
                              <w:szCs w:val="24"/>
                            </w:rPr>
                          </w:del>
                        </m:ctrlPr>
                      </m:sSubSupPr>
                      <m:e>
                        <m:r>
                          <w:del w:id="281" w:author="Jujia Li" w:date="2025-05-09T10:43:00Z" w16du:dateUtc="2025-05-09T15:43:00Z">
                            <w:rPr>
                              <w:rFonts w:ascii="Cambria Math" w:hAnsi="Cambria Math" w:cs="Times New Roman"/>
                              <w:sz w:val="24"/>
                              <w:szCs w:val="24"/>
                            </w:rPr>
                            <m:t>θ</m:t>
                          </w:del>
                        </m:r>
                      </m:e>
                      <m:sub>
                        <m:r>
                          <w:del w:id="282" w:author="Jujia Li" w:date="2025-05-09T10:43:00Z" w16du:dateUtc="2025-05-09T15:43:00Z">
                            <w:rPr>
                              <w:rFonts w:ascii="Cambria Math" w:hAnsi="Cambria Math" w:cs="Times New Roman"/>
                              <w:sz w:val="24"/>
                              <w:szCs w:val="24"/>
                            </w:rPr>
                            <m:t>i</m:t>
                          </w:del>
                        </m:r>
                      </m:sub>
                      <m:sup>
                        <m:r>
                          <w:del w:id="283" w:author="Jujia Li" w:date="2025-05-09T10:43:00Z" w16du:dateUtc="2025-05-09T15:43:00Z">
                            <w:rPr>
                              <w:rFonts w:ascii="Cambria Math" w:hAnsi="Cambria Math" w:cs="Times New Roman"/>
                              <w:sz w:val="24"/>
                              <w:szCs w:val="24"/>
                            </w:rPr>
                            <m:t>G</m:t>
                          </w:del>
                        </m:r>
                      </m:sup>
                    </m:sSubSup>
                    <m:r>
                      <w:del w:id="284" w:author="Jujia Li" w:date="2025-05-09T10:43:00Z" w16du:dateUtc="2025-05-09T15:43:00Z">
                        <w:rPr>
                          <w:rFonts w:ascii="Cambria Math" w:hAnsi="Cambria Math" w:cs="Times New Roman"/>
                          <w:sz w:val="24"/>
                          <w:szCs w:val="24"/>
                        </w:rPr>
                        <m:t>+</m:t>
                      </w:del>
                    </m:r>
                    <m:sSubSup>
                      <m:sSubSupPr>
                        <m:ctrlPr>
                          <w:del w:id="285" w:author="Jujia Li" w:date="2025-05-09T10:43:00Z" w16du:dateUtc="2025-05-09T15:43:00Z">
                            <w:rPr>
                              <w:rFonts w:ascii="Cambria Math" w:hAnsi="Cambria Math" w:cs="Times New Roman"/>
                              <w:i/>
                              <w:sz w:val="24"/>
                              <w:szCs w:val="24"/>
                            </w:rPr>
                          </w:del>
                        </m:ctrlPr>
                      </m:sSubSupPr>
                      <m:e>
                        <m:r>
                          <w:del w:id="286" w:author="Jujia Li" w:date="2025-05-09T10:43:00Z" w16du:dateUtc="2025-05-09T15:43:00Z">
                            <w:rPr>
                              <w:rFonts w:ascii="Cambria Math" w:hAnsi="Cambria Math" w:cs="Times New Roman"/>
                              <w:sz w:val="24"/>
                              <w:szCs w:val="24"/>
                            </w:rPr>
                            <m:t>α</m:t>
                          </w:del>
                        </m:r>
                      </m:e>
                      <m:sub>
                        <m:r>
                          <w:del w:id="287" w:author="Jujia Li" w:date="2025-05-09T10:43:00Z" w16du:dateUtc="2025-05-09T15:43:00Z">
                            <w:rPr>
                              <w:rFonts w:ascii="Cambria Math" w:hAnsi="Cambria Math" w:cs="Times New Roman"/>
                              <w:sz w:val="24"/>
                              <w:szCs w:val="24"/>
                            </w:rPr>
                            <m:t>j</m:t>
                          </w:del>
                        </m:r>
                      </m:sub>
                      <m:sup>
                        <m:sSub>
                          <m:sSubPr>
                            <m:ctrlPr>
                              <w:del w:id="288" w:author="Jujia Li" w:date="2025-05-09T10:43:00Z" w16du:dateUtc="2025-05-09T15:43:00Z">
                                <w:rPr>
                                  <w:rFonts w:ascii="Cambria Math" w:hAnsi="Cambria Math" w:cs="Times New Roman"/>
                                  <w:i/>
                                  <w:sz w:val="24"/>
                                  <w:szCs w:val="24"/>
                                </w:rPr>
                              </w:del>
                            </m:ctrlPr>
                          </m:sSubPr>
                          <m:e>
                            <m:r>
                              <w:del w:id="289" w:author="Jujia Li" w:date="2025-05-09T10:43:00Z" w16du:dateUtc="2025-05-09T15:43:00Z">
                                <w:rPr>
                                  <w:rFonts w:ascii="Cambria Math" w:hAnsi="Cambria Math" w:cs="Times New Roman"/>
                                  <w:sz w:val="24"/>
                                  <w:szCs w:val="24"/>
                                </w:rPr>
                                <m:t>S</m:t>
                              </w:del>
                            </m:r>
                          </m:e>
                          <m:sub>
                            <m:r>
                              <w:del w:id="290" w:author="Jujia Li" w:date="2025-05-09T10:43:00Z" w16du:dateUtc="2025-05-09T15:43:00Z">
                                <w:rPr>
                                  <w:rFonts w:ascii="Cambria Math" w:hAnsi="Cambria Math" w:cs="Times New Roman"/>
                                  <w:sz w:val="24"/>
                                  <w:szCs w:val="24"/>
                                </w:rPr>
                                <m:t>s</m:t>
                              </w:del>
                            </m:r>
                          </m:sub>
                        </m:sSub>
                      </m:sup>
                    </m:sSubSup>
                    <m:sSubSup>
                      <m:sSubSupPr>
                        <m:ctrlPr>
                          <w:del w:id="291" w:author="Jujia Li" w:date="2025-05-09T10:43:00Z" w16du:dateUtc="2025-05-09T15:43:00Z">
                            <w:rPr>
                              <w:rFonts w:ascii="Cambria Math" w:hAnsi="Cambria Math" w:cs="Times New Roman"/>
                              <w:i/>
                              <w:sz w:val="24"/>
                              <w:szCs w:val="24"/>
                            </w:rPr>
                          </w:del>
                        </m:ctrlPr>
                      </m:sSubSupPr>
                      <m:e>
                        <m:r>
                          <w:del w:id="292" w:author="Jujia Li" w:date="2025-05-09T10:43:00Z" w16du:dateUtc="2025-05-09T15:43:00Z">
                            <w:rPr>
                              <w:rFonts w:ascii="Cambria Math" w:hAnsi="Cambria Math" w:cs="Times New Roman"/>
                              <w:sz w:val="24"/>
                              <w:szCs w:val="24"/>
                            </w:rPr>
                            <m:t>θ</m:t>
                          </w:del>
                        </m:r>
                      </m:e>
                      <m:sub>
                        <m:r>
                          <w:del w:id="293" w:author="Jujia Li" w:date="2025-05-09T10:43:00Z" w16du:dateUtc="2025-05-09T15:43:00Z">
                            <w:rPr>
                              <w:rFonts w:ascii="Cambria Math" w:hAnsi="Cambria Math" w:cs="Times New Roman"/>
                              <w:sz w:val="24"/>
                              <w:szCs w:val="24"/>
                            </w:rPr>
                            <m:t>i</m:t>
                          </w:del>
                        </m:r>
                      </m:sub>
                      <m:sup>
                        <m:sSub>
                          <m:sSubPr>
                            <m:ctrlPr>
                              <w:del w:id="294" w:author="Jujia Li" w:date="2025-05-09T10:43:00Z" w16du:dateUtc="2025-05-09T15:43:00Z">
                                <w:rPr>
                                  <w:rFonts w:ascii="Cambria Math" w:hAnsi="Cambria Math" w:cs="Times New Roman"/>
                                  <w:i/>
                                  <w:sz w:val="24"/>
                                  <w:szCs w:val="24"/>
                                </w:rPr>
                              </w:del>
                            </m:ctrlPr>
                          </m:sSubPr>
                          <m:e>
                            <m:r>
                              <w:del w:id="295" w:author="Jujia Li" w:date="2025-05-09T10:43:00Z" w16du:dateUtc="2025-05-09T15:43:00Z">
                                <w:rPr>
                                  <w:rFonts w:ascii="Cambria Math" w:hAnsi="Cambria Math" w:cs="Times New Roman"/>
                                  <w:sz w:val="24"/>
                                  <w:szCs w:val="24"/>
                                </w:rPr>
                                <m:t>S</m:t>
                              </w:del>
                            </m:r>
                          </m:e>
                          <m:sub>
                            <m:r>
                              <w:del w:id="296" w:author="Jujia Li" w:date="2025-05-09T10:43:00Z" w16du:dateUtc="2025-05-09T15:43:00Z">
                                <w:rPr>
                                  <w:rFonts w:ascii="Cambria Math" w:hAnsi="Cambria Math" w:cs="Times New Roman"/>
                                  <w:sz w:val="24"/>
                                  <w:szCs w:val="24"/>
                                </w:rPr>
                                <m:t>s</m:t>
                              </w:del>
                            </m:r>
                          </m:sub>
                        </m:sSub>
                      </m:sup>
                    </m:sSubSup>
                  </m:sup>
                </m:sSup>
              </m:num>
              <m:den>
                <m:r>
                  <w:del w:id="297" w:author="Jujia Li" w:date="2025-05-09T10:43:00Z" w16du:dateUtc="2025-05-09T15:43:00Z">
                    <w:rPr>
                      <w:rFonts w:ascii="Cambria Math" w:hAnsi="Cambria Math" w:cs="Times New Roman"/>
                      <w:sz w:val="24"/>
                      <w:szCs w:val="24"/>
                    </w:rPr>
                    <m:t>1+</m:t>
                  </w:del>
                </m:r>
                <m:sSup>
                  <m:sSupPr>
                    <m:ctrlPr>
                      <w:del w:id="298" w:author="Jujia Li" w:date="2025-05-09T10:43:00Z" w16du:dateUtc="2025-05-09T15:43:00Z">
                        <w:rPr>
                          <w:rFonts w:ascii="Cambria Math" w:hAnsi="Cambria Math" w:cs="Times New Roman"/>
                          <w:i/>
                          <w:sz w:val="24"/>
                          <w:szCs w:val="24"/>
                        </w:rPr>
                      </w:del>
                    </m:ctrlPr>
                  </m:sSupPr>
                  <m:e>
                    <m:r>
                      <w:del w:id="299" w:author="Jujia Li" w:date="2025-05-09T10:43:00Z" w16du:dateUtc="2025-05-09T15:43:00Z">
                        <w:rPr>
                          <w:rFonts w:ascii="Cambria Math" w:hAnsi="Cambria Math" w:cs="Times New Roman"/>
                          <w:sz w:val="24"/>
                          <w:szCs w:val="24"/>
                        </w:rPr>
                        <m:t>e</m:t>
                      </w:del>
                    </m:r>
                  </m:e>
                  <m:sup>
                    <m:sSub>
                      <m:sSubPr>
                        <m:ctrlPr>
                          <w:del w:id="300" w:author="Jujia Li" w:date="2025-05-09T10:43:00Z" w16du:dateUtc="2025-05-09T15:43:00Z">
                            <w:rPr>
                              <w:rFonts w:ascii="Cambria Math" w:hAnsi="Cambria Math" w:cs="Times New Roman"/>
                              <w:i/>
                              <w:sz w:val="24"/>
                              <w:szCs w:val="24"/>
                            </w:rPr>
                          </w:del>
                        </m:ctrlPr>
                      </m:sSubPr>
                      <m:e>
                        <m:r>
                          <w:del w:id="301" w:author="Jujia Li" w:date="2025-05-09T10:43:00Z" w16du:dateUtc="2025-05-09T15:43:00Z">
                            <w:rPr>
                              <w:rFonts w:ascii="Cambria Math" w:hAnsi="Cambria Math" w:cs="Times New Roman"/>
                              <w:sz w:val="24"/>
                              <w:szCs w:val="24"/>
                            </w:rPr>
                            <m:t>c</m:t>
                          </w:del>
                        </m:r>
                      </m:e>
                      <m:sub>
                        <m:r>
                          <w:del w:id="302" w:author="Jujia Li" w:date="2025-05-09T10:43:00Z" w16du:dateUtc="2025-05-09T15:43:00Z">
                            <w:rPr>
                              <w:rFonts w:ascii="Cambria Math" w:hAnsi="Cambria Math" w:cs="Times New Roman"/>
                              <w:sz w:val="24"/>
                              <w:szCs w:val="24"/>
                            </w:rPr>
                            <m:t>j(k)</m:t>
                          </w:del>
                        </m:r>
                      </m:sub>
                    </m:sSub>
                    <m:r>
                      <w:del w:id="303" w:author="Jujia Li" w:date="2025-05-09T10:43:00Z" w16du:dateUtc="2025-05-09T15:43:00Z">
                        <w:rPr>
                          <w:rFonts w:ascii="Cambria Math" w:hAnsi="Cambria Math" w:cs="Times New Roman"/>
                          <w:sz w:val="24"/>
                          <w:szCs w:val="24"/>
                        </w:rPr>
                        <m:t>+</m:t>
                      </w:del>
                    </m:r>
                    <m:sSubSup>
                      <m:sSubSupPr>
                        <m:ctrlPr>
                          <w:del w:id="304" w:author="Jujia Li" w:date="2025-05-09T10:43:00Z" w16du:dateUtc="2025-05-09T15:43:00Z">
                            <w:rPr>
                              <w:rFonts w:ascii="Cambria Math" w:hAnsi="Cambria Math" w:cs="Times New Roman"/>
                              <w:i/>
                              <w:sz w:val="24"/>
                              <w:szCs w:val="24"/>
                            </w:rPr>
                          </w:del>
                        </m:ctrlPr>
                      </m:sSubSupPr>
                      <m:e>
                        <m:r>
                          <w:del w:id="305" w:author="Jujia Li" w:date="2025-05-09T10:43:00Z" w16du:dateUtc="2025-05-09T15:43:00Z">
                            <w:rPr>
                              <w:rFonts w:ascii="Cambria Math" w:hAnsi="Cambria Math" w:cs="Times New Roman"/>
                              <w:sz w:val="24"/>
                              <w:szCs w:val="24"/>
                            </w:rPr>
                            <m:t>α</m:t>
                          </w:del>
                        </m:r>
                      </m:e>
                      <m:sub>
                        <m:r>
                          <w:del w:id="306" w:author="Jujia Li" w:date="2025-05-09T10:43:00Z" w16du:dateUtc="2025-05-09T15:43:00Z">
                            <w:rPr>
                              <w:rFonts w:ascii="Cambria Math" w:hAnsi="Cambria Math" w:cs="Times New Roman"/>
                              <w:sz w:val="24"/>
                              <w:szCs w:val="24"/>
                            </w:rPr>
                            <m:t>j</m:t>
                          </w:del>
                        </m:r>
                      </m:sub>
                      <m:sup>
                        <m:r>
                          <w:del w:id="307" w:author="Jujia Li" w:date="2025-05-09T10:43:00Z" w16du:dateUtc="2025-05-09T15:43:00Z">
                            <w:rPr>
                              <w:rFonts w:ascii="Cambria Math" w:hAnsi="Cambria Math" w:cs="Times New Roman"/>
                              <w:sz w:val="24"/>
                              <w:szCs w:val="24"/>
                            </w:rPr>
                            <m:t>G</m:t>
                          </w:del>
                        </m:r>
                      </m:sup>
                    </m:sSubSup>
                    <m:sSubSup>
                      <m:sSubSupPr>
                        <m:ctrlPr>
                          <w:del w:id="308" w:author="Jujia Li" w:date="2025-05-09T10:43:00Z" w16du:dateUtc="2025-05-09T15:43:00Z">
                            <w:rPr>
                              <w:rFonts w:ascii="Cambria Math" w:hAnsi="Cambria Math" w:cs="Times New Roman"/>
                              <w:i/>
                              <w:sz w:val="24"/>
                              <w:szCs w:val="24"/>
                            </w:rPr>
                          </w:del>
                        </m:ctrlPr>
                      </m:sSubSupPr>
                      <m:e>
                        <m:r>
                          <w:del w:id="309" w:author="Jujia Li" w:date="2025-05-09T10:43:00Z" w16du:dateUtc="2025-05-09T15:43:00Z">
                            <w:rPr>
                              <w:rFonts w:ascii="Cambria Math" w:hAnsi="Cambria Math" w:cs="Times New Roman"/>
                              <w:sz w:val="24"/>
                              <w:szCs w:val="24"/>
                            </w:rPr>
                            <m:t>θ</m:t>
                          </w:del>
                        </m:r>
                      </m:e>
                      <m:sub>
                        <m:r>
                          <w:del w:id="310" w:author="Jujia Li" w:date="2025-05-09T10:43:00Z" w16du:dateUtc="2025-05-09T15:43:00Z">
                            <w:rPr>
                              <w:rFonts w:ascii="Cambria Math" w:hAnsi="Cambria Math" w:cs="Times New Roman"/>
                              <w:sz w:val="24"/>
                              <w:szCs w:val="24"/>
                            </w:rPr>
                            <m:t>i</m:t>
                          </w:del>
                        </m:r>
                      </m:sub>
                      <m:sup>
                        <m:r>
                          <w:del w:id="311" w:author="Jujia Li" w:date="2025-05-09T10:43:00Z" w16du:dateUtc="2025-05-09T15:43:00Z">
                            <w:rPr>
                              <w:rFonts w:ascii="Cambria Math" w:hAnsi="Cambria Math" w:cs="Times New Roman"/>
                              <w:sz w:val="24"/>
                              <w:szCs w:val="24"/>
                            </w:rPr>
                            <m:t>G</m:t>
                          </w:del>
                        </m:r>
                      </m:sup>
                    </m:sSubSup>
                    <m:r>
                      <w:del w:id="312" w:author="Jujia Li" w:date="2025-05-09T10:43:00Z" w16du:dateUtc="2025-05-09T15:43:00Z">
                        <w:rPr>
                          <w:rFonts w:ascii="Cambria Math" w:hAnsi="Cambria Math" w:cs="Times New Roman"/>
                          <w:sz w:val="24"/>
                          <w:szCs w:val="24"/>
                        </w:rPr>
                        <m:t>+</m:t>
                      </w:del>
                    </m:r>
                    <m:sSubSup>
                      <m:sSubSupPr>
                        <m:ctrlPr>
                          <w:del w:id="313" w:author="Jujia Li" w:date="2025-05-09T10:43:00Z" w16du:dateUtc="2025-05-09T15:43:00Z">
                            <w:rPr>
                              <w:rFonts w:ascii="Cambria Math" w:hAnsi="Cambria Math" w:cs="Times New Roman"/>
                              <w:i/>
                              <w:sz w:val="24"/>
                              <w:szCs w:val="24"/>
                            </w:rPr>
                          </w:del>
                        </m:ctrlPr>
                      </m:sSubSupPr>
                      <m:e>
                        <m:r>
                          <w:del w:id="314" w:author="Jujia Li" w:date="2025-05-09T10:43:00Z" w16du:dateUtc="2025-05-09T15:43:00Z">
                            <w:rPr>
                              <w:rFonts w:ascii="Cambria Math" w:hAnsi="Cambria Math" w:cs="Times New Roman"/>
                              <w:sz w:val="24"/>
                              <w:szCs w:val="24"/>
                            </w:rPr>
                            <m:t>α</m:t>
                          </w:del>
                        </m:r>
                      </m:e>
                      <m:sub>
                        <m:r>
                          <w:del w:id="315" w:author="Jujia Li" w:date="2025-05-09T10:43:00Z" w16du:dateUtc="2025-05-09T15:43:00Z">
                            <w:rPr>
                              <w:rFonts w:ascii="Cambria Math" w:hAnsi="Cambria Math" w:cs="Times New Roman"/>
                              <w:sz w:val="24"/>
                              <w:szCs w:val="24"/>
                            </w:rPr>
                            <m:t>j</m:t>
                          </w:del>
                        </m:r>
                      </m:sub>
                      <m:sup>
                        <m:sSub>
                          <m:sSubPr>
                            <m:ctrlPr>
                              <w:del w:id="316" w:author="Jujia Li" w:date="2025-05-09T10:43:00Z" w16du:dateUtc="2025-05-09T15:43:00Z">
                                <w:rPr>
                                  <w:rFonts w:ascii="Cambria Math" w:hAnsi="Cambria Math" w:cs="Times New Roman"/>
                                  <w:i/>
                                  <w:sz w:val="24"/>
                                  <w:szCs w:val="24"/>
                                </w:rPr>
                              </w:del>
                            </m:ctrlPr>
                          </m:sSubPr>
                          <m:e>
                            <m:r>
                              <w:del w:id="317" w:author="Jujia Li" w:date="2025-05-09T10:43:00Z" w16du:dateUtc="2025-05-09T15:43:00Z">
                                <w:rPr>
                                  <w:rFonts w:ascii="Cambria Math" w:hAnsi="Cambria Math" w:cs="Times New Roman"/>
                                  <w:sz w:val="24"/>
                                  <w:szCs w:val="24"/>
                                </w:rPr>
                                <m:t>S</m:t>
                              </w:del>
                            </m:r>
                          </m:e>
                          <m:sub>
                            <m:r>
                              <w:del w:id="318" w:author="Jujia Li" w:date="2025-05-09T10:43:00Z" w16du:dateUtc="2025-05-09T15:43:00Z">
                                <w:rPr>
                                  <w:rFonts w:ascii="Cambria Math" w:hAnsi="Cambria Math" w:cs="Times New Roman"/>
                                  <w:sz w:val="24"/>
                                  <w:szCs w:val="24"/>
                                </w:rPr>
                                <m:t>s</m:t>
                              </w:del>
                            </m:r>
                          </m:sub>
                        </m:sSub>
                      </m:sup>
                    </m:sSubSup>
                    <m:sSubSup>
                      <m:sSubSupPr>
                        <m:ctrlPr>
                          <w:del w:id="319" w:author="Jujia Li" w:date="2025-05-09T10:43:00Z" w16du:dateUtc="2025-05-09T15:43:00Z">
                            <w:rPr>
                              <w:rFonts w:ascii="Cambria Math" w:hAnsi="Cambria Math" w:cs="Times New Roman"/>
                              <w:i/>
                              <w:sz w:val="24"/>
                              <w:szCs w:val="24"/>
                            </w:rPr>
                          </w:del>
                        </m:ctrlPr>
                      </m:sSubSupPr>
                      <m:e>
                        <m:r>
                          <w:del w:id="320" w:author="Jujia Li" w:date="2025-05-09T10:43:00Z" w16du:dateUtc="2025-05-09T15:43:00Z">
                            <w:rPr>
                              <w:rFonts w:ascii="Cambria Math" w:hAnsi="Cambria Math" w:cs="Times New Roman"/>
                              <w:sz w:val="24"/>
                              <w:szCs w:val="24"/>
                            </w:rPr>
                            <m:t>θ</m:t>
                          </w:del>
                        </m:r>
                      </m:e>
                      <m:sub>
                        <m:r>
                          <w:del w:id="321" w:author="Jujia Li" w:date="2025-05-09T10:43:00Z" w16du:dateUtc="2025-05-09T15:43:00Z">
                            <w:rPr>
                              <w:rFonts w:ascii="Cambria Math" w:hAnsi="Cambria Math" w:cs="Times New Roman"/>
                              <w:sz w:val="24"/>
                              <w:szCs w:val="24"/>
                            </w:rPr>
                            <m:t>i</m:t>
                          </w:del>
                        </m:r>
                      </m:sub>
                      <m:sup>
                        <m:sSub>
                          <m:sSubPr>
                            <m:ctrlPr>
                              <w:del w:id="322" w:author="Jujia Li" w:date="2025-05-09T10:43:00Z" w16du:dateUtc="2025-05-09T15:43:00Z">
                                <w:rPr>
                                  <w:rFonts w:ascii="Cambria Math" w:hAnsi="Cambria Math" w:cs="Times New Roman"/>
                                  <w:i/>
                                  <w:sz w:val="24"/>
                                  <w:szCs w:val="24"/>
                                </w:rPr>
                              </w:del>
                            </m:ctrlPr>
                          </m:sSubPr>
                          <m:e>
                            <m:r>
                              <w:del w:id="323" w:author="Jujia Li" w:date="2025-05-09T10:43:00Z" w16du:dateUtc="2025-05-09T15:43:00Z">
                                <w:rPr>
                                  <w:rFonts w:ascii="Cambria Math" w:hAnsi="Cambria Math" w:cs="Times New Roman"/>
                                  <w:sz w:val="24"/>
                                  <w:szCs w:val="24"/>
                                </w:rPr>
                                <m:t>S</m:t>
                              </w:del>
                            </m:r>
                          </m:e>
                          <m:sub>
                            <m:r>
                              <w:del w:id="324" w:author="Jujia Li" w:date="2025-05-09T10:43:00Z" w16du:dateUtc="2025-05-09T15:43:00Z">
                                <w:rPr>
                                  <w:rFonts w:ascii="Cambria Math" w:hAnsi="Cambria Math" w:cs="Times New Roman"/>
                                  <w:sz w:val="24"/>
                                  <w:szCs w:val="24"/>
                                </w:rPr>
                                <m:t>s</m:t>
                              </w:del>
                            </m:r>
                          </m:sub>
                        </m:sSub>
                      </m:sup>
                    </m:sSubSup>
                  </m:sup>
                </m:sSup>
              </m:den>
            </m:f>
            <m:r>
              <w:del w:id="325" w:author="Jujia Li" w:date="2025-05-09T10:43:00Z" w16du:dateUtc="2025-05-09T15:43:00Z">
                <w:rPr>
                  <w:rFonts w:ascii="Cambria Math" w:hAnsi="Cambria Math" w:cs="Times New Roman"/>
                  <w:sz w:val="24"/>
                  <w:szCs w:val="24"/>
                </w:rPr>
                <m:t>,#</m:t>
              </w:del>
            </m:r>
            <m:d>
              <m:dPr>
                <m:ctrlPr>
                  <w:del w:id="326" w:author="Jujia Li" w:date="2025-05-09T10:43:00Z" w16du:dateUtc="2025-05-09T15:43:00Z">
                    <w:rPr>
                      <w:rFonts w:ascii="Cambria Math" w:hAnsi="Cambria Math" w:cs="Times New Roman"/>
                      <w:i/>
                      <w:sz w:val="24"/>
                      <w:szCs w:val="24"/>
                    </w:rPr>
                  </w:del>
                </m:ctrlPr>
              </m:dPr>
              <m:e>
                <m:r>
                  <w:del w:id="327" w:author="Jujia Li" w:date="2025-05-09T10:43:00Z" w16du:dateUtc="2025-05-09T15:43:00Z">
                    <w:rPr>
                      <w:rFonts w:ascii="Cambria Math" w:hAnsi="Cambria Math" w:cs="Times New Roman"/>
                      <w:sz w:val="24"/>
                      <w:szCs w:val="24"/>
                    </w:rPr>
                    <m:t>1</m:t>
                  </w:del>
                </m:r>
              </m:e>
            </m:d>
          </m:e>
        </m:eqArr>
      </m:oMath>
    </w:p>
    <w:p w14:paraId="40FCBA56" w14:textId="035C3522" w:rsidR="00720B07" w:rsidRPr="00732ED6" w:rsidDel="00F95519" w:rsidRDefault="00B61EEF">
      <w:pPr>
        <w:pStyle w:val="MTDisplayEquation"/>
        <w:rPr>
          <w:del w:id="328" w:author="Jujia Li" w:date="2025-05-09T17:42:00Z" w16du:dateUtc="2025-05-09T22:42:00Z"/>
        </w:rPr>
        <w:pPrChange w:id="329" w:author="Jujia Li" w:date="2025-05-09T10:44:00Z" w16du:dateUtc="2025-05-09T15:44:00Z">
          <w:pPr>
            <w:spacing w:after="0" w:line="480" w:lineRule="auto"/>
            <w:ind w:firstLine="720"/>
          </w:pPr>
        </w:pPrChange>
      </w:pPr>
      <w:ins w:id="330" w:author="Jujia Li" w:date="2025-05-09T10:44:00Z" w16du:dateUtc="2025-05-09T15:44:00Z">
        <w:r>
          <w:tab/>
        </w:r>
      </w:ins>
      <w:ins w:id="331" w:author="Jujia Li" w:date="2025-05-09T10:44:00Z" w16du:dateUtc="2025-05-09T15:44:00Z">
        <w:r w:rsidRPr="00A160CD">
          <w:rPr>
            <w:position w:val="-32"/>
          </w:rPr>
          <w:object w:dxaOrig="3860" w:dyaOrig="700" w14:anchorId="51195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5.25pt" o:ole="">
              <v:imagedata r:id="rId12" o:title=""/>
            </v:shape>
            <o:OLEObject Type="Embed" ProgID="Equation.DSMT4" ShapeID="_x0000_i1025" DrawAspect="Content" ObjectID="_1808329538" r:id="rId13"/>
          </w:object>
        </w:r>
      </w:ins>
      <w:ins w:id="332" w:author="Jujia Li" w:date="2025-05-09T10:46:00Z" w16du:dateUtc="2025-05-09T15:46:00Z">
        <w:r>
          <w:tab/>
          <w:t>(1)</w:t>
        </w:r>
      </w:ins>
    </w:p>
    <w:p w14:paraId="002E7C0C" w14:textId="1FE89EFA" w:rsidR="000B07BF" w:rsidRDefault="00B83A8B">
      <w:pPr>
        <w:pStyle w:val="MTDisplayEquation"/>
        <w:rPr>
          <w:ins w:id="333" w:author="Jujia Li" w:date="2025-05-09T11:14:00Z" w16du:dateUtc="2025-05-09T16:14:00Z"/>
        </w:rPr>
        <w:pPrChange w:id="334" w:author="Jujia Li" w:date="2025-05-09T17:42:00Z" w16du:dateUtc="2025-05-09T22:42:00Z">
          <w:pPr>
            <w:spacing w:after="0" w:line="480" w:lineRule="auto"/>
          </w:pPr>
        </w:pPrChange>
      </w:pPr>
      <w:del w:id="335" w:author="Jujia Li" w:date="2025-05-08T13:46:00Z" w16du:dateUtc="2025-05-08T18:46:00Z">
        <w:r w:rsidDel="003D7ECE">
          <w:delText xml:space="preserve">In </w:delText>
        </w:r>
      </w:del>
      <w:del w:id="336" w:author="Jujia Li" w:date="2025-05-09T10:48:00Z" w16du:dateUtc="2025-05-09T15:48:00Z">
        <w:r w:rsidDel="00891A34">
          <w:delText>which</w:delText>
        </w:r>
        <w:r w:rsidR="008D4C39" w:rsidRPr="00732ED6" w:rsidDel="00891A34">
          <w:delText xml:space="preserve"> </w:delText>
        </w:r>
        <w:commentRangeStart w:id="337"/>
        <w:r w:rsidR="008D4C39" w:rsidRPr="00732ED6" w:rsidDel="00891A34">
          <w:delText>P</w:delText>
        </w:r>
        <w:commentRangeEnd w:id="337"/>
        <w:r w:rsidR="00FA71B9" w:rsidDel="00891A34">
          <w:rPr>
            <w:rStyle w:val="CommentReference"/>
          </w:rPr>
          <w:commentReference w:id="337"/>
        </w:r>
        <w:r w:rsidR="008D4C39" w:rsidRPr="00732ED6" w:rsidDel="00891A34">
          <w:delText xml:space="preserve"> is the probability </w:delText>
        </w:r>
      </w:del>
      <w:del w:id="338" w:author="Jujia Li" w:date="2025-05-08T13:46:00Z" w16du:dateUtc="2025-05-08T18:46:00Z">
        <w:r w:rsidR="008D4C39" w:rsidRPr="00732ED6" w:rsidDel="003D7ECE">
          <w:delText xml:space="preserve">to </w:delText>
        </w:r>
      </w:del>
      <w:del w:id="339" w:author="Jujia Li" w:date="2025-05-09T10:48:00Z" w16du:dateUtc="2025-05-09T15:48:00Z">
        <w:r w:rsidR="008D4C39" w:rsidRPr="00732ED6" w:rsidDel="00891A34">
          <w:delText>provid</w:delText>
        </w:r>
      </w:del>
      <w:del w:id="340" w:author="Jujia Li" w:date="2025-05-08T13:46:00Z" w16du:dateUtc="2025-05-08T18:46:00Z">
        <w:r w:rsidR="008D4C39" w:rsidRPr="00732ED6" w:rsidDel="003D7ECE">
          <w:delText>e</w:delText>
        </w:r>
      </w:del>
      <w:del w:id="341" w:author="Jujia Li" w:date="2025-05-09T10:48:00Z" w16du:dateUtc="2025-05-09T15:48:00Z">
        <w:r w:rsidR="008D4C39" w:rsidRPr="00732ED6" w:rsidDel="00891A34">
          <w:delText xml:space="preserve"> a </w:delText>
        </w:r>
        <w:commentRangeStart w:id="342"/>
        <w:r w:rsidR="008D4C39" w:rsidRPr="00732ED6" w:rsidDel="00891A34">
          <w:delText>response equal to k or greater given a person's location on</w:delText>
        </w:r>
        <w:r w:rsidR="00201AC3" w:rsidRPr="00732ED6" w:rsidDel="00891A34">
          <w:delText xml:space="preserve"> general factor</w:delText>
        </w:r>
        <w:r w:rsidR="008D4C39" w:rsidRPr="00732ED6" w:rsidDel="00891A34">
          <w:delText xml:space="preserve"> </w:delText>
        </w:r>
        <w:r w:rsidR="00201AC3" w:rsidRPr="00732ED6" w:rsidDel="00891A34">
          <w:delText>(</w:delText>
        </w:r>
        <w:r w:rsidR="008D4C39" w:rsidRPr="00B83A8B" w:rsidDel="00891A34">
          <w:rPr>
            <w:i/>
            <w:iCs/>
          </w:rPr>
          <w:delText>G</w:delText>
        </w:r>
        <w:r w:rsidR="00201AC3" w:rsidRPr="00732ED6" w:rsidDel="00891A34">
          <w:delText>)</w:delText>
        </w:r>
        <w:r w:rsidR="008D4C39" w:rsidRPr="00732ED6" w:rsidDel="00891A34">
          <w:delText xml:space="preserve"> and a specific trait </w:delText>
        </w:r>
        <w:r w:rsidR="008F34E4" w:rsidRPr="00732ED6" w:rsidDel="00891A34">
          <w:delText>(</w:delText>
        </w:r>
        <w:r w:rsidR="008D4C39" w:rsidRPr="00B83A8B" w:rsidDel="00891A34">
          <w:rPr>
            <w:i/>
            <w:iCs/>
          </w:rPr>
          <w:delText>S</w:delText>
        </w:r>
        <w:r w:rsidR="008F34E4" w:rsidRPr="00732ED6" w:rsidDel="00891A34">
          <w:delText>)</w:delText>
        </w:r>
        <w:r w:rsidR="008D4C39" w:rsidRPr="00732ED6" w:rsidDel="00891A34">
          <w:delText xml:space="preserve">, category k's item-intercept </w:delText>
        </w:r>
      </w:del>
      <m:oMath>
        <m:sSub>
          <m:sSubPr>
            <m:ctrlPr>
              <w:del w:id="343" w:author="Jujia Li" w:date="2025-05-09T10:48:00Z" w16du:dateUtc="2025-05-09T15:48:00Z">
                <w:rPr>
                  <w:rFonts w:ascii="Cambria Math" w:hAnsi="Cambria Math"/>
                  <w:i/>
                </w:rPr>
              </w:del>
            </m:ctrlPr>
          </m:sSubPr>
          <m:e>
            <m:r>
              <w:del w:id="344" w:author="Jujia Li" w:date="2025-05-09T10:48:00Z" w16du:dateUtc="2025-05-09T15:48:00Z">
                <w:rPr>
                  <w:rFonts w:ascii="Cambria Math" w:hAnsi="Cambria Math"/>
                </w:rPr>
                <m:t>c</m:t>
              </w:del>
            </m:r>
          </m:e>
          <m:sub>
            <m:r>
              <w:del w:id="345" w:author="Jujia Li" w:date="2025-05-09T10:48:00Z" w16du:dateUtc="2025-05-09T15:48:00Z">
                <w:rPr>
                  <w:rFonts w:ascii="Cambria Math" w:hAnsi="Cambria Math"/>
                </w:rPr>
                <m:t>j(k)</m:t>
              </w:del>
            </m:r>
          </m:sub>
        </m:sSub>
      </m:oMath>
      <w:del w:id="346" w:author="Jujia Li" w:date="2025-05-09T10:48:00Z" w16du:dateUtc="2025-05-09T15:48:00Z">
        <w:r w:rsidR="008D4C39" w:rsidRPr="00732ED6" w:rsidDel="00891A34">
          <w:rPr>
            <w:vertAlign w:val="subscript"/>
          </w:rPr>
          <w:delText xml:space="preserve"> </w:delText>
        </w:r>
        <w:r w:rsidR="008D4C39" w:rsidRPr="00732ED6" w:rsidDel="00891A34">
          <w:delText>as defined</w:delText>
        </w:r>
        <w:r w:rsidR="00EF5539" w:rsidRPr="00732ED6" w:rsidDel="00891A34">
          <w:delText xml:space="preserve"> </w:delText>
        </w:r>
      </w:del>
      <m:oMath>
        <m:sSub>
          <m:sSubPr>
            <m:ctrlPr>
              <w:del w:id="347" w:author="Jujia Li" w:date="2025-05-09T10:48:00Z" w16du:dateUtc="2025-05-09T15:48:00Z">
                <w:rPr>
                  <w:rFonts w:ascii="Cambria Math" w:hAnsi="Cambria Math"/>
                  <w:i/>
                </w:rPr>
              </w:del>
            </m:ctrlPr>
          </m:sSubPr>
          <m:e>
            <m:r>
              <w:del w:id="348" w:author="Jujia Li" w:date="2025-05-09T10:48:00Z" w16du:dateUtc="2025-05-09T15:48:00Z">
                <w:rPr>
                  <w:rFonts w:ascii="Cambria Math" w:hAnsi="Cambria Math"/>
                </w:rPr>
                <m:t>c</m:t>
              </w:del>
            </m:r>
          </m:e>
          <m:sub>
            <m:r>
              <w:del w:id="349" w:author="Jujia Li" w:date="2025-05-09T10:48:00Z" w16du:dateUtc="2025-05-09T15:48:00Z">
                <w:rPr>
                  <w:rFonts w:ascii="Cambria Math" w:hAnsi="Cambria Math"/>
                </w:rPr>
                <m:t>j(k)</m:t>
              </w:del>
            </m:r>
          </m:sub>
        </m:sSub>
        <m:r>
          <w:del w:id="350" w:author="Jujia Li" w:date="2025-05-09T10:48:00Z" w16du:dateUtc="2025-05-09T15:48:00Z">
            <w:rPr>
              <w:rFonts w:ascii="Cambria Math" w:hAnsi="Cambria Math"/>
            </w:rPr>
            <m:t xml:space="preserve">=  </m:t>
          </w:del>
        </m:r>
        <m:sSub>
          <m:sSubPr>
            <m:ctrlPr>
              <w:del w:id="351" w:author="Jujia Li" w:date="2025-05-09T10:48:00Z" w16du:dateUtc="2025-05-09T15:48:00Z">
                <w:rPr>
                  <w:rFonts w:ascii="Cambria Math" w:hAnsi="Cambria Math"/>
                  <w:i/>
                </w:rPr>
              </w:del>
            </m:ctrlPr>
          </m:sSubPr>
          <m:e>
            <m:r>
              <w:del w:id="352" w:author="Jujia Li" w:date="2025-05-09T10:48:00Z" w16du:dateUtc="2025-05-09T15:48:00Z">
                <w:rPr>
                  <w:rFonts w:ascii="Cambria Math" w:hAnsi="Cambria Math"/>
                </w:rPr>
                <m:t>α</m:t>
              </w:del>
            </m:r>
          </m:e>
          <m:sub>
            <m:r>
              <w:del w:id="353" w:author="Jujia Li" w:date="2025-05-09T10:48:00Z" w16du:dateUtc="2025-05-09T15:48:00Z">
                <w:rPr>
                  <w:rFonts w:ascii="Cambria Math" w:hAnsi="Cambria Math"/>
                </w:rPr>
                <m:t>j</m:t>
              </w:del>
            </m:r>
          </m:sub>
        </m:sSub>
        <m:sSub>
          <m:sSubPr>
            <m:ctrlPr>
              <w:del w:id="354" w:author="Jujia Li" w:date="2025-05-09T10:48:00Z" w16du:dateUtc="2025-05-09T15:48:00Z">
                <w:rPr>
                  <w:rFonts w:ascii="Cambria Math" w:hAnsi="Cambria Math"/>
                  <w:i/>
                </w:rPr>
              </w:del>
            </m:ctrlPr>
          </m:sSubPr>
          <m:e>
            <m:r>
              <w:del w:id="355" w:author="Jujia Li" w:date="2025-05-09T10:48:00Z" w16du:dateUtc="2025-05-09T15:48:00Z">
                <w:rPr>
                  <w:rFonts w:ascii="Cambria Math" w:hAnsi="Cambria Math"/>
                </w:rPr>
                <m:t>β</m:t>
              </w:del>
            </m:r>
          </m:e>
          <m:sub>
            <m:r>
              <w:del w:id="356" w:author="Jujia Li" w:date="2025-05-09T10:48:00Z" w16du:dateUtc="2025-05-09T15:48:00Z">
                <w:rPr>
                  <w:rFonts w:ascii="Cambria Math" w:hAnsi="Cambria Math"/>
                </w:rPr>
                <m:t>j(k)</m:t>
              </w:del>
            </m:r>
          </m:sub>
        </m:sSub>
      </m:oMath>
      <w:del w:id="357" w:author="Jujia Li" w:date="2025-05-09T10:48:00Z" w16du:dateUtc="2025-05-09T15:48:00Z">
        <w:r w:rsidR="005F7B38" w:rsidRPr="00732ED6" w:rsidDel="00891A34">
          <w:delText xml:space="preserve">, </w:delText>
        </w:r>
        <w:r w:rsidR="008D4C39" w:rsidRPr="00732ED6" w:rsidDel="00891A34">
          <w:delText xml:space="preserve">and the conditional item </w:delText>
        </w:r>
        <w:r w:rsidDel="00891A34">
          <w:delText>discrimination</w:delText>
        </w:r>
        <w:r w:rsidR="008D4C39" w:rsidRPr="00732ED6" w:rsidDel="00891A34">
          <w:delText xml:space="preserve"> parameter on </w:delText>
        </w:r>
        <w:r w:rsidR="008D4C39" w:rsidRPr="00B83A8B" w:rsidDel="00891A34">
          <w:rPr>
            <w:i/>
            <w:iCs/>
          </w:rPr>
          <w:delText>G</w:delText>
        </w:r>
        <w:r w:rsidR="008D4C39" w:rsidRPr="00732ED6" w:rsidDel="00891A34">
          <w:delText xml:space="preserve"> (</w:delText>
        </w:r>
      </w:del>
      <m:oMath>
        <m:sSubSup>
          <m:sSubSupPr>
            <m:ctrlPr>
              <w:del w:id="358" w:author="Jujia Li" w:date="2025-05-09T10:48:00Z" w16du:dateUtc="2025-05-09T15:48:00Z">
                <w:rPr>
                  <w:rFonts w:ascii="Cambria Math" w:hAnsi="Cambria Math"/>
                  <w:i/>
                </w:rPr>
              </w:del>
            </m:ctrlPr>
          </m:sSubSupPr>
          <m:e>
            <m:r>
              <w:del w:id="359" w:author="Jujia Li" w:date="2025-05-09T10:48:00Z" w16du:dateUtc="2025-05-09T15:48:00Z">
                <w:rPr>
                  <w:rFonts w:ascii="Cambria Math" w:hAnsi="Cambria Math"/>
                </w:rPr>
                <m:t>α</m:t>
              </w:del>
            </m:r>
          </m:e>
          <m:sub>
            <m:r>
              <w:del w:id="360" w:author="Jujia Li" w:date="2025-05-09T10:48:00Z" w16du:dateUtc="2025-05-09T15:48:00Z">
                <w:rPr>
                  <w:rFonts w:ascii="Cambria Math" w:hAnsi="Cambria Math"/>
                </w:rPr>
                <m:t>j</m:t>
              </w:del>
            </m:r>
          </m:sub>
          <m:sup>
            <m:r>
              <w:del w:id="361" w:author="Jujia Li" w:date="2025-05-09T10:48:00Z" w16du:dateUtc="2025-05-09T15:48:00Z">
                <w:rPr>
                  <w:rFonts w:ascii="Cambria Math" w:hAnsi="Cambria Math"/>
                </w:rPr>
                <m:t>G</m:t>
              </w:del>
            </m:r>
          </m:sup>
        </m:sSubSup>
      </m:oMath>
      <w:del w:id="362" w:author="Jujia Li" w:date="2025-05-09T10:48:00Z" w16du:dateUtc="2025-05-09T15:48:00Z">
        <w:r w:rsidR="008D4C39" w:rsidRPr="00732ED6" w:rsidDel="00891A34">
          <w:delText xml:space="preserve">) and on </w:delText>
        </w:r>
        <w:r w:rsidR="008D4C39" w:rsidRPr="00B83A8B" w:rsidDel="00891A34">
          <w:rPr>
            <w:i/>
            <w:iCs/>
          </w:rPr>
          <w:delText xml:space="preserve">S </w:delText>
        </w:r>
        <w:r w:rsidR="008D4C39" w:rsidRPr="00732ED6" w:rsidDel="00891A34">
          <w:delText>(</w:delText>
        </w:r>
      </w:del>
      <m:oMath>
        <m:sSubSup>
          <m:sSubSupPr>
            <m:ctrlPr>
              <w:del w:id="363" w:author="Jujia Li" w:date="2025-05-09T10:48:00Z" w16du:dateUtc="2025-05-09T15:48:00Z">
                <w:rPr>
                  <w:rFonts w:ascii="Cambria Math" w:hAnsi="Cambria Math"/>
                  <w:i/>
                </w:rPr>
              </w:del>
            </m:ctrlPr>
          </m:sSubSupPr>
          <m:e>
            <m:r>
              <w:del w:id="364" w:author="Jujia Li" w:date="2025-05-09T10:48:00Z" w16du:dateUtc="2025-05-09T15:48:00Z">
                <w:rPr>
                  <w:rFonts w:ascii="Cambria Math" w:hAnsi="Cambria Math"/>
                </w:rPr>
                <m:t>α</m:t>
              </w:del>
            </m:r>
          </m:e>
          <m:sub>
            <m:r>
              <w:del w:id="365" w:author="Jujia Li" w:date="2025-05-09T10:48:00Z" w16du:dateUtc="2025-05-09T15:48:00Z">
                <w:rPr>
                  <w:rFonts w:ascii="Cambria Math" w:hAnsi="Cambria Math"/>
                </w:rPr>
                <m:t>j</m:t>
              </w:del>
            </m:r>
          </m:sub>
          <m:sup>
            <m:sSub>
              <m:sSubPr>
                <m:ctrlPr>
                  <w:del w:id="366" w:author="Jujia Li" w:date="2025-05-09T10:48:00Z" w16du:dateUtc="2025-05-09T15:48:00Z">
                    <w:rPr>
                      <w:rFonts w:ascii="Cambria Math" w:hAnsi="Cambria Math"/>
                      <w:i/>
                    </w:rPr>
                  </w:del>
                </m:ctrlPr>
              </m:sSubPr>
              <m:e>
                <m:r>
                  <w:del w:id="367" w:author="Jujia Li" w:date="2025-05-09T10:48:00Z" w16du:dateUtc="2025-05-09T15:48:00Z">
                    <w:rPr>
                      <w:rFonts w:ascii="Cambria Math" w:hAnsi="Cambria Math"/>
                    </w:rPr>
                    <m:t>S</m:t>
                  </w:del>
                </m:r>
              </m:e>
              <m:sub>
                <m:r>
                  <w:del w:id="368" w:author="Jujia Li" w:date="2025-05-09T10:48:00Z" w16du:dateUtc="2025-05-09T15:48:00Z">
                    <w:rPr>
                      <w:rFonts w:ascii="Cambria Math" w:hAnsi="Cambria Math"/>
                    </w:rPr>
                    <m:t>s</m:t>
                  </w:del>
                </m:r>
              </m:sub>
            </m:sSub>
          </m:sup>
        </m:sSubSup>
      </m:oMath>
      <w:del w:id="369" w:author="Jujia Li" w:date="2025-05-09T10:48:00Z" w16du:dateUtc="2025-05-09T15:48:00Z">
        <w:r w:rsidR="008D4C39" w:rsidRPr="00732ED6" w:rsidDel="00891A34">
          <w:delText>). The</w:delText>
        </w:r>
        <w:r w:rsidR="00C64C97" w:rsidRPr="00732ED6" w:rsidDel="00891A34">
          <w:delText xml:space="preserve"> </w:delText>
        </w:r>
        <w:r w:rsidR="008D4C39" w:rsidRPr="00732ED6" w:rsidDel="00891A34">
          <w:delText>person parameter</w:delText>
        </w:r>
        <w:r w:rsidR="00201AC3" w:rsidRPr="00732ED6" w:rsidDel="00891A34">
          <w:delText xml:space="preserve"> </w:delText>
        </w:r>
      </w:del>
      <m:oMath>
        <m:sSubSup>
          <m:sSubSupPr>
            <m:ctrlPr>
              <w:del w:id="370" w:author="Jujia Li" w:date="2025-05-09T10:48:00Z" w16du:dateUtc="2025-05-09T15:48:00Z">
                <w:rPr>
                  <w:rFonts w:ascii="Cambria Math" w:hAnsi="Cambria Math"/>
                  <w:i/>
                </w:rPr>
              </w:del>
            </m:ctrlPr>
          </m:sSubSupPr>
          <m:e>
            <m:r>
              <w:del w:id="371" w:author="Jujia Li" w:date="2025-05-09T10:48:00Z" w16du:dateUtc="2025-05-09T15:48:00Z">
                <w:rPr>
                  <w:rFonts w:ascii="Cambria Math" w:hAnsi="Cambria Math"/>
                </w:rPr>
                <m:t>θ</m:t>
              </w:del>
            </m:r>
          </m:e>
          <m:sub>
            <m:r>
              <w:del w:id="372" w:author="Jujia Li" w:date="2025-05-09T10:48:00Z" w16du:dateUtc="2025-05-09T15:48:00Z">
                <w:rPr>
                  <w:rFonts w:ascii="Cambria Math" w:hAnsi="Cambria Math"/>
                </w:rPr>
                <m:t>i</m:t>
              </w:del>
            </m:r>
          </m:sub>
          <m:sup>
            <m:r>
              <w:del w:id="373" w:author="Jujia Li" w:date="2025-05-09T10:48:00Z" w16du:dateUtc="2025-05-09T15:48:00Z">
                <w:rPr>
                  <w:rFonts w:ascii="Cambria Math" w:hAnsi="Cambria Math"/>
                </w:rPr>
                <m:t>G</m:t>
              </w:del>
            </m:r>
          </m:sup>
        </m:sSubSup>
      </m:oMath>
      <w:del w:id="374" w:author="Jujia Li" w:date="2025-05-09T10:48:00Z" w16du:dateUtc="2025-05-09T15:48:00Z">
        <w:r w:rsidR="008D4C39" w:rsidRPr="00732ED6" w:rsidDel="00891A34">
          <w:delText xml:space="preserve"> represents person </w:delText>
        </w:r>
        <w:r w:rsidR="008D4C39" w:rsidRPr="00B83A8B" w:rsidDel="00891A34">
          <w:rPr>
            <w:i/>
            <w:iCs/>
          </w:rPr>
          <w:delText>i</w:delText>
        </w:r>
        <w:r w:rsidR="008D4C39" w:rsidRPr="00732ED6" w:rsidDel="00891A34">
          <w:delText>'s location</w:delText>
        </w:r>
        <w:r w:rsidDel="00891A34">
          <w:delText xml:space="preserve"> (ability or trait)</w:delText>
        </w:r>
        <w:r w:rsidR="008D4C39" w:rsidRPr="00732ED6" w:rsidDel="00891A34">
          <w:delText xml:space="preserve"> on </w:delText>
        </w:r>
        <w:r w:rsidR="008D4C39" w:rsidRPr="00B83A8B" w:rsidDel="00891A34">
          <w:rPr>
            <w:i/>
            <w:iCs/>
          </w:rPr>
          <w:delText>G</w:delText>
        </w:r>
        <w:r w:rsidR="008D4C39" w:rsidRPr="00732ED6" w:rsidDel="00891A34">
          <w:delText xml:space="preserve">, whereas </w:delText>
        </w:r>
      </w:del>
      <m:oMath>
        <m:sSubSup>
          <m:sSubSupPr>
            <m:ctrlPr>
              <w:del w:id="375" w:author="Jujia Li" w:date="2025-05-09T10:48:00Z" w16du:dateUtc="2025-05-09T15:48:00Z">
                <w:rPr>
                  <w:rFonts w:ascii="Cambria Math" w:hAnsi="Cambria Math"/>
                  <w:i/>
                </w:rPr>
              </w:del>
            </m:ctrlPr>
          </m:sSubSupPr>
          <m:e>
            <m:r>
              <w:del w:id="376" w:author="Jujia Li" w:date="2025-05-09T10:48:00Z" w16du:dateUtc="2025-05-09T15:48:00Z">
                <w:rPr>
                  <w:rFonts w:ascii="Cambria Math" w:hAnsi="Cambria Math"/>
                </w:rPr>
                <m:t>θ</m:t>
              </w:del>
            </m:r>
          </m:e>
          <m:sub>
            <m:r>
              <w:del w:id="377" w:author="Jujia Li" w:date="2025-05-09T10:48:00Z" w16du:dateUtc="2025-05-09T15:48:00Z">
                <w:rPr>
                  <w:rFonts w:ascii="Cambria Math" w:hAnsi="Cambria Math"/>
                </w:rPr>
                <m:t>i</m:t>
              </w:del>
            </m:r>
          </m:sub>
          <m:sup>
            <m:sSub>
              <m:sSubPr>
                <m:ctrlPr>
                  <w:del w:id="378" w:author="Jujia Li" w:date="2025-05-09T10:48:00Z" w16du:dateUtc="2025-05-09T15:48:00Z">
                    <w:rPr>
                      <w:rFonts w:ascii="Cambria Math" w:hAnsi="Cambria Math"/>
                      <w:i/>
                    </w:rPr>
                  </w:del>
                </m:ctrlPr>
              </m:sSubPr>
              <m:e>
                <m:r>
                  <w:del w:id="379" w:author="Jujia Li" w:date="2025-05-09T10:48:00Z" w16du:dateUtc="2025-05-09T15:48:00Z">
                    <w:rPr>
                      <w:rFonts w:ascii="Cambria Math" w:hAnsi="Cambria Math"/>
                    </w:rPr>
                    <m:t>S</m:t>
                  </w:del>
                </m:r>
              </m:e>
              <m:sub>
                <m:r>
                  <w:del w:id="380" w:author="Jujia Li" w:date="2025-05-09T10:48:00Z" w16du:dateUtc="2025-05-09T15:48:00Z">
                    <w:rPr>
                      <w:rFonts w:ascii="Cambria Math" w:hAnsi="Cambria Math"/>
                    </w:rPr>
                    <m:t>s</m:t>
                  </w:del>
                </m:r>
              </m:sub>
            </m:sSub>
          </m:sup>
        </m:sSubSup>
      </m:oMath>
      <w:del w:id="381" w:author="Jujia Li" w:date="2025-05-09T10:48:00Z" w16du:dateUtc="2025-05-09T15:48:00Z">
        <w:r w:rsidR="008D4C39" w:rsidRPr="00732ED6" w:rsidDel="00891A34">
          <w:delText xml:space="preserve"> represents person </w:delText>
        </w:r>
        <w:r w:rsidR="008F34E4" w:rsidRPr="00B83A8B" w:rsidDel="00891A34">
          <w:rPr>
            <w:i/>
            <w:iCs/>
          </w:rPr>
          <w:delText>i</w:delText>
        </w:r>
        <w:r w:rsidR="006150A4" w:rsidRPr="00732ED6" w:rsidDel="00891A34">
          <w:delText>’</w:delText>
        </w:r>
        <w:r w:rsidR="008D4C39" w:rsidRPr="00732ED6" w:rsidDel="00891A34">
          <w:delText xml:space="preserve">s location on </w:delText>
        </w:r>
        <w:r w:rsidR="008D4C39" w:rsidRPr="00B83A8B" w:rsidDel="00891A34">
          <w:rPr>
            <w:i/>
            <w:iCs/>
          </w:rPr>
          <w:delText>S</w:delText>
        </w:r>
        <w:r w:rsidR="008D4C39" w:rsidRPr="00732ED6" w:rsidDel="00891A34">
          <w:delText xml:space="preserve">. </w:delText>
        </w:r>
        <w:commentRangeEnd w:id="342"/>
        <w:r w:rsidR="00FA71B9" w:rsidDel="00891A34">
          <w:rPr>
            <w:rStyle w:val="CommentReference"/>
          </w:rPr>
          <w:commentReference w:id="342"/>
        </w:r>
      </w:del>
      <w:del w:id="382" w:author="Jujia Li" w:date="2025-05-09T11:14:00Z" w16du:dateUtc="2025-05-09T16:14:00Z">
        <w:r w:rsidR="008D4C39" w:rsidRPr="00732ED6" w:rsidDel="000A69A1">
          <w:delText xml:space="preserve">For each </w:delText>
        </w:r>
      </w:del>
      <w:del w:id="383" w:author="Jujia Li" w:date="2025-05-09T11:12:00Z" w16du:dateUtc="2025-05-09T16:12:00Z">
        <w:r w:rsidR="008D4C39" w:rsidRPr="00732ED6" w:rsidDel="009D2A83">
          <w:delText>person</w:delText>
        </w:r>
      </w:del>
      <w:del w:id="384" w:author="Jujia Li" w:date="2025-05-09T11:14:00Z" w16du:dateUtc="2025-05-09T16:14:00Z">
        <w:r w:rsidR="008D4C39" w:rsidRPr="00732ED6" w:rsidDel="000A69A1">
          <w:delText xml:space="preserve"> </w:delText>
        </w:r>
        <w:r w:rsidR="008F34E4" w:rsidRPr="00732ED6" w:rsidDel="000A69A1">
          <w:delText>there are</w:delText>
        </w:r>
        <w:r w:rsidR="00C64C97" w:rsidRPr="00732ED6" w:rsidDel="000A69A1">
          <w:delText xml:space="preserve"> </w:delText>
        </w:r>
        <w:r w:rsidR="004211AE" w:rsidRPr="00732ED6" w:rsidDel="000A69A1">
          <w:delText>several</w:delText>
        </w:r>
        <w:r w:rsidR="008D4C39" w:rsidRPr="00732ED6" w:rsidDel="000A69A1">
          <w:delText xml:space="preserve"> specific trait scores equivalent to the number of specific traits defining the model</w:delText>
        </w:r>
        <w:r w:rsidR="006150A4" w:rsidRPr="00732ED6" w:rsidDel="000A69A1">
          <w:delText xml:space="preserve"> (</w:delText>
        </w:r>
        <w:r w:rsidR="002A5EE2" w:rsidRPr="00732ED6" w:rsidDel="000A69A1">
          <w:delText>Toland et al., 2017</w:delText>
        </w:r>
        <w:r w:rsidR="006150A4" w:rsidRPr="00732ED6" w:rsidDel="000A69A1">
          <w:delText>)</w:delText>
        </w:r>
        <w:r w:rsidR="008D4C39" w:rsidRPr="00732ED6" w:rsidDel="000A69A1">
          <w:delText>.</w:delText>
        </w:r>
      </w:del>
    </w:p>
    <w:p w14:paraId="207F3165" w14:textId="307B685B" w:rsidR="000A69A1" w:rsidRPr="00732ED6" w:rsidRDefault="000A69A1" w:rsidP="00D67234">
      <w:pPr>
        <w:spacing w:after="0" w:line="480" w:lineRule="auto"/>
        <w:rPr>
          <w:rFonts w:ascii="Times New Roman" w:hAnsi="Times New Roman" w:cs="Times New Roman"/>
          <w:sz w:val="24"/>
          <w:szCs w:val="24"/>
        </w:rPr>
      </w:pPr>
      <w:ins w:id="385" w:author="Jujia Li" w:date="2025-05-09T11:14:00Z" w16du:dateUtc="2025-05-09T16:14:00Z">
        <w:r>
          <w:rPr>
            <w:rFonts w:ascii="Times New Roman" w:hAnsi="Times New Roman" w:cs="Times New Roman"/>
            <w:sz w:val="24"/>
            <w:szCs w:val="24"/>
          </w:rPr>
          <w:t xml:space="preserve">in which, </w:t>
        </w:r>
        <w:proofErr w:type="spellStart"/>
        <w:r w:rsidRPr="00BD43C2">
          <w:rPr>
            <w:rFonts w:ascii="Times New Roman" w:hAnsi="Times New Roman" w:cs="Times New Roman"/>
            <w:i/>
            <w:iCs/>
            <w:sz w:val="24"/>
            <w:szCs w:val="24"/>
          </w:rPr>
          <w:t>θ</w:t>
        </w:r>
        <w:r w:rsidRPr="0067580E">
          <w:rPr>
            <w:rFonts w:ascii="Times New Roman" w:hAnsi="Times New Roman" w:cs="Times New Roman"/>
            <w:i/>
            <w:iCs/>
            <w:sz w:val="24"/>
            <w:szCs w:val="24"/>
            <w:vertAlign w:val="subscript"/>
          </w:rPr>
          <w:t>g</w:t>
        </w:r>
        <w:proofErr w:type="spellEnd"/>
        <w:r>
          <w:rPr>
            <w:rFonts w:ascii="Times New Roman" w:hAnsi="Times New Roman" w:cs="Times New Roman"/>
            <w:sz w:val="24"/>
            <w:szCs w:val="24"/>
          </w:rPr>
          <w:t xml:space="preserve"> represents the respondents’ latent trait on the general factor, while </w:t>
        </w:r>
        <w:proofErr w:type="spellStart"/>
        <w:r w:rsidRPr="00BD43C2">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xml:space="preserve"> denotes their latent trait on the specific factor. The parameters </w:t>
        </w:r>
        <w:proofErr w:type="spellStart"/>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jg</w:t>
        </w:r>
        <w:proofErr w:type="spellEnd"/>
        <w:r>
          <w:rPr>
            <w:rFonts w:ascii="Times New Roman" w:hAnsi="Times New Roman" w:cs="Times New Roman"/>
            <w:sz w:val="24"/>
            <w:szCs w:val="24"/>
          </w:rPr>
          <w:t xml:space="preserve"> and </w:t>
        </w:r>
        <w:proofErr w:type="spellStart"/>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js</w:t>
        </w:r>
        <w:proofErr w:type="spellEnd"/>
        <w:r>
          <w:rPr>
            <w:rFonts w:ascii="Times New Roman" w:hAnsi="Times New Roman" w:cs="Times New Roman"/>
            <w:sz w:val="24"/>
            <w:szCs w:val="24"/>
          </w:rPr>
          <w:t xml:space="preserve"> are the discrimination of item </w:t>
        </w:r>
        <w:r w:rsidRPr="0067580E">
          <w:rPr>
            <w:rFonts w:ascii="Times New Roman" w:hAnsi="Times New Roman" w:cs="Times New Roman"/>
            <w:i/>
            <w:iCs/>
            <w:sz w:val="24"/>
            <w:szCs w:val="24"/>
          </w:rPr>
          <w:t>j</w:t>
        </w:r>
        <w:r>
          <w:rPr>
            <w:rFonts w:ascii="Times New Roman" w:hAnsi="Times New Roman" w:cs="Times New Roman"/>
            <w:sz w:val="24"/>
            <w:szCs w:val="24"/>
          </w:rPr>
          <w:t xml:space="preserve"> on the general and specific factors, respectively, and </w:t>
        </w:r>
        <w:proofErr w:type="spellStart"/>
        <w:r w:rsidRPr="0067580E">
          <w:rPr>
            <w:rFonts w:ascii="Times New Roman" w:hAnsi="Times New Roman" w:cs="Times New Roman"/>
            <w:i/>
            <w:iCs/>
            <w:sz w:val="24"/>
            <w:szCs w:val="24"/>
          </w:rPr>
          <w:t>b</w:t>
        </w:r>
        <w:r w:rsidRPr="0067580E">
          <w:rPr>
            <w:rFonts w:ascii="Times New Roman" w:hAnsi="Times New Roman" w:cs="Times New Roman"/>
            <w:i/>
            <w:iCs/>
            <w:sz w:val="24"/>
            <w:szCs w:val="24"/>
            <w:vertAlign w:val="subscript"/>
          </w:rPr>
          <w:t>jk</w:t>
        </w:r>
        <w:proofErr w:type="spellEnd"/>
        <w:r>
          <w:rPr>
            <w:rFonts w:ascii="Times New Roman" w:hAnsi="Times New Roman" w:cs="Times New Roman"/>
            <w:sz w:val="24"/>
            <w:szCs w:val="24"/>
          </w:rPr>
          <w:t xml:space="preserve"> is the threshold for category </w:t>
        </w:r>
        <w:r w:rsidRPr="0067580E">
          <w:rPr>
            <w:rFonts w:ascii="Times New Roman" w:hAnsi="Times New Roman" w:cs="Times New Roman"/>
            <w:i/>
            <w:iCs/>
            <w:sz w:val="24"/>
            <w:szCs w:val="24"/>
          </w:rPr>
          <w:t>k</w:t>
        </w:r>
        <w:r>
          <w:rPr>
            <w:rFonts w:ascii="Times New Roman" w:hAnsi="Times New Roman" w:cs="Times New Roman"/>
            <w:sz w:val="24"/>
            <w:szCs w:val="24"/>
          </w:rPr>
          <w:t xml:space="preserve">. </w:t>
        </w:r>
        <w:r w:rsidRPr="009D2A83">
          <w:rPr>
            <w:rFonts w:ascii="Times New Roman" w:hAnsi="Times New Roman" w:cs="Times New Roman"/>
            <w:sz w:val="24"/>
            <w:szCs w:val="24"/>
          </w:rPr>
          <w:t>The constant</w:t>
        </w:r>
        <w:r>
          <w:rPr>
            <w:rFonts w:ascii="Times New Roman" w:hAnsi="Times New Roman" w:cs="Times New Roman"/>
            <w:sz w:val="24"/>
            <w:szCs w:val="24"/>
          </w:rPr>
          <w:t xml:space="preserve"> </w:t>
        </w:r>
        <w:r w:rsidRPr="0067580E">
          <w:rPr>
            <w:rFonts w:ascii="Times New Roman" w:hAnsi="Times New Roman" w:cs="Times New Roman"/>
            <w:i/>
            <w:iCs/>
            <w:sz w:val="24"/>
            <w:szCs w:val="24"/>
          </w:rPr>
          <w:t>D</w:t>
        </w:r>
        <w:r w:rsidRPr="009D2A83">
          <w:rPr>
            <w:rFonts w:ascii="Times New Roman" w:hAnsi="Times New Roman" w:cs="Times New Roman"/>
            <w:sz w:val="24"/>
            <w:szCs w:val="24"/>
          </w:rPr>
          <w:t xml:space="preserve"> is </w:t>
        </w:r>
        <w:r>
          <w:rPr>
            <w:rFonts w:ascii="Times New Roman" w:hAnsi="Times New Roman" w:cs="Times New Roman"/>
            <w:sz w:val="24"/>
            <w:szCs w:val="24"/>
          </w:rPr>
          <w:t>added as a</w:t>
        </w:r>
        <w:r w:rsidRPr="009D2A83">
          <w:rPr>
            <w:rFonts w:ascii="Times New Roman" w:hAnsi="Times New Roman" w:cs="Times New Roman"/>
            <w:sz w:val="24"/>
            <w:szCs w:val="24"/>
          </w:rPr>
          <w:t xml:space="preserve"> scaling factor, typically set to 1 or 1.7.</w:t>
        </w:r>
      </w:ins>
    </w:p>
    <w:p w14:paraId="2BA9D777" w14:textId="77777777" w:rsidR="009A4413" w:rsidRPr="00732ED6" w:rsidDel="00F95519" w:rsidRDefault="009A4413" w:rsidP="00041F7F">
      <w:pPr>
        <w:spacing w:after="0" w:line="480" w:lineRule="auto"/>
        <w:ind w:firstLine="720"/>
        <w:rPr>
          <w:del w:id="386" w:author="Jujia Li" w:date="2025-05-09T17:42:00Z" w16du:dateUtc="2025-05-09T22:42:00Z"/>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2BC55648" w:rsidR="00992B83" w:rsidRPr="00B61EEF" w:rsidRDefault="004305DC" w:rsidP="00F95519">
      <w:pPr>
        <w:spacing w:after="0" w:line="480" w:lineRule="auto"/>
        <w:ind w:firstLine="720"/>
        <w:rPr>
          <w:ins w:id="387" w:author="Jujia Li" w:date="2025-05-09T10:47:00Z" w16du:dateUtc="2025-05-09T15:47:00Z"/>
          <w:rFonts w:ascii="Times New Roman" w:hAnsi="Times New Roman" w:cs="Times New Roman"/>
          <w:sz w:val="24"/>
          <w:szCs w:val="24"/>
        </w:rPr>
      </w:pPr>
      <m:oMathPara>
        <m:oMath>
          <m:eqArr>
            <m:eqArrPr>
              <m:maxDist m:val="1"/>
              <m:ctrlPr>
                <w:del w:id="388" w:author="Jujia Li" w:date="2025-05-09T10:47:00Z" w16du:dateUtc="2025-05-09T15:47:00Z">
                  <w:rPr>
                    <w:rFonts w:ascii="Cambria Math" w:hAnsi="Cambria Math" w:cs="Times New Roman"/>
                    <w:i/>
                    <w:sz w:val="24"/>
                    <w:szCs w:val="24"/>
                  </w:rPr>
                </w:del>
              </m:ctrlPr>
            </m:eqArrPr>
            <m:e>
              <m:sSubSup>
                <m:sSubSupPr>
                  <m:ctrlPr>
                    <w:del w:id="389" w:author="Jujia Li" w:date="2025-05-09T10:47:00Z" w16du:dateUtc="2025-05-09T15:47:00Z">
                      <w:rPr>
                        <w:rFonts w:ascii="Cambria Math" w:hAnsi="Cambria Math" w:cs="Times New Roman"/>
                        <w:i/>
                        <w:sz w:val="24"/>
                        <w:szCs w:val="24"/>
                      </w:rPr>
                    </w:del>
                  </m:ctrlPr>
                </m:sSubSupPr>
                <m:e>
                  <m:sSub>
                    <m:sSubPr>
                      <m:ctrlPr>
                        <w:del w:id="390" w:author="Jujia Li" w:date="2025-05-09T10:47:00Z" w16du:dateUtc="2025-05-09T15:47:00Z">
                          <w:rPr>
                            <w:rFonts w:ascii="Cambria Math" w:hAnsi="Cambria Math" w:cs="Times New Roman"/>
                            <w:i/>
                            <w:sz w:val="24"/>
                            <w:szCs w:val="24"/>
                          </w:rPr>
                        </w:del>
                      </m:ctrlPr>
                    </m:sSubPr>
                    <m:e>
                      <m:r>
                        <w:del w:id="391" w:author="Jujia Li" w:date="2025-05-09T10:47:00Z" w16du:dateUtc="2025-05-09T15:47:00Z">
                          <w:rPr>
                            <w:rFonts w:ascii="Cambria Math" w:hAnsi="Cambria Math" w:cs="Times New Roman"/>
                            <w:sz w:val="24"/>
                            <w:szCs w:val="24"/>
                          </w:rPr>
                          <m:t>P</m:t>
                        </w:del>
                      </m:r>
                    </m:e>
                    <m:sub>
                      <m:r>
                        <w:del w:id="392" w:author="Jujia Li" w:date="2025-05-09T10:47:00Z" w16du:dateUtc="2025-05-09T15:47:00Z">
                          <w:rPr>
                            <w:rFonts w:ascii="Cambria Math" w:hAnsi="Cambria Math" w:cs="Times New Roman"/>
                            <w:sz w:val="24"/>
                            <w:szCs w:val="24"/>
                          </w:rPr>
                          <m:t>jk</m:t>
                        </w:del>
                      </m:r>
                    </m:sub>
                  </m:sSub>
                  <m:d>
                    <m:dPr>
                      <m:ctrlPr>
                        <w:del w:id="393" w:author="Jujia Li" w:date="2025-05-09T10:47:00Z" w16du:dateUtc="2025-05-09T15:47:00Z">
                          <w:rPr>
                            <w:rFonts w:ascii="Cambria Math" w:hAnsi="Cambria Math" w:cs="Times New Roman"/>
                            <w:i/>
                            <w:sz w:val="24"/>
                            <w:szCs w:val="24"/>
                          </w:rPr>
                        </w:del>
                      </m:ctrlPr>
                    </m:dPr>
                    <m:e>
                      <m:r>
                        <w:del w:id="394" w:author="Jujia Li" w:date="2025-05-09T10:47:00Z" w16du:dateUtc="2025-05-09T15:47:00Z">
                          <w:rPr>
                            <w:rFonts w:ascii="Cambria Math" w:hAnsi="Cambria Math" w:cs="Times New Roman"/>
                            <w:sz w:val="24"/>
                            <w:szCs w:val="24"/>
                          </w:rPr>
                          <m:t>θ</m:t>
                        </w:del>
                      </m:r>
                    </m:e>
                  </m:d>
                  <m:r>
                    <w:del w:id="395" w:author="Jujia Li" w:date="2025-05-09T10:47:00Z" w16du:dateUtc="2025-05-09T15:47:00Z">
                      <w:rPr>
                        <w:rFonts w:ascii="Cambria Math" w:hAnsi="Cambria Math" w:cs="Times New Roman"/>
                        <w:sz w:val="24"/>
                        <w:szCs w:val="24"/>
                      </w:rPr>
                      <m:t>=</m:t>
                    </w:del>
                  </m:r>
                  <m:sSubSup>
                    <m:sSubSupPr>
                      <m:ctrlPr>
                        <w:del w:id="396" w:author="Jujia Li" w:date="2025-05-09T10:47:00Z" w16du:dateUtc="2025-05-09T15:47:00Z">
                          <w:rPr>
                            <w:rFonts w:ascii="Cambria Math" w:hAnsi="Cambria Math" w:cs="Times New Roman"/>
                            <w:i/>
                            <w:sz w:val="24"/>
                            <w:szCs w:val="24"/>
                          </w:rPr>
                        </w:del>
                      </m:ctrlPr>
                    </m:sSubSupPr>
                    <m:e>
                      <m:r>
                        <w:del w:id="397" w:author="Jujia Li" w:date="2025-05-09T10:47:00Z" w16du:dateUtc="2025-05-09T15:47:00Z">
                          <w:rPr>
                            <w:rFonts w:ascii="Cambria Math" w:hAnsi="Cambria Math" w:cs="Times New Roman"/>
                            <w:sz w:val="24"/>
                            <w:szCs w:val="24"/>
                          </w:rPr>
                          <m:t>P</m:t>
                        </w:del>
                      </m:r>
                    </m:e>
                    <m:sub>
                      <m:r>
                        <w:del w:id="398" w:author="Jujia Li" w:date="2025-05-09T10:47:00Z" w16du:dateUtc="2025-05-09T15:47:00Z">
                          <w:rPr>
                            <w:rFonts w:ascii="Cambria Math" w:hAnsi="Cambria Math" w:cs="Times New Roman"/>
                            <w:sz w:val="24"/>
                            <w:szCs w:val="24"/>
                          </w:rPr>
                          <m:t>Jk</m:t>
                        </w:del>
                      </m:r>
                    </m:sub>
                    <m:sup>
                      <m:r>
                        <w:del w:id="399" w:author="Jujia Li" w:date="2025-05-09T10:47:00Z" w16du:dateUtc="2025-05-09T15:47:00Z">
                          <w:rPr>
                            <w:rFonts w:ascii="Cambria Math" w:hAnsi="Cambria Math" w:cs="Times New Roman"/>
                            <w:sz w:val="24"/>
                            <w:szCs w:val="24"/>
                          </w:rPr>
                          <m:t>*</m:t>
                        </w:del>
                      </m:r>
                    </m:sup>
                  </m:sSubSup>
                  <m:d>
                    <m:dPr>
                      <m:ctrlPr>
                        <w:del w:id="400" w:author="Jujia Li" w:date="2025-05-09T10:47:00Z" w16du:dateUtc="2025-05-09T15:47:00Z">
                          <w:rPr>
                            <w:rFonts w:ascii="Cambria Math" w:hAnsi="Cambria Math" w:cs="Times New Roman"/>
                            <w:i/>
                            <w:sz w:val="24"/>
                            <w:szCs w:val="24"/>
                          </w:rPr>
                        </w:del>
                      </m:ctrlPr>
                    </m:dPr>
                    <m:e>
                      <m:r>
                        <w:del w:id="401" w:author="Jujia Li" w:date="2025-05-09T10:47:00Z" w16du:dateUtc="2025-05-09T15:47:00Z">
                          <w:rPr>
                            <w:rFonts w:ascii="Cambria Math" w:hAnsi="Cambria Math" w:cs="Times New Roman"/>
                            <w:sz w:val="24"/>
                            <w:szCs w:val="24"/>
                          </w:rPr>
                          <m:t>θ</m:t>
                        </w:del>
                      </m:r>
                    </m:e>
                  </m:d>
                  <m:r>
                    <w:del w:id="402" w:author="Jujia Li" w:date="2025-05-09T10:47:00Z" w16du:dateUtc="2025-05-09T15:47:00Z">
                      <w:rPr>
                        <w:rFonts w:ascii="Cambria Math" w:hAnsi="Cambria Math" w:cs="Times New Roman"/>
                        <w:sz w:val="24"/>
                        <w:szCs w:val="24"/>
                      </w:rPr>
                      <m:t xml:space="preserve"> </m:t>
                    </w:del>
                  </m:r>
                  <m:r>
                    <w:del w:id="403" w:author="Jujia Li" w:date="2025-05-09T10:47:00Z" w16du:dateUtc="2025-05-09T15:47:00Z">
                      <m:rPr>
                        <m:sty m:val="p"/>
                      </m:rPr>
                      <w:rPr>
                        <w:rFonts w:ascii="Cambria Math" w:hAnsi="Cambria Math" w:cs="Times New Roman"/>
                        <w:sz w:val="24"/>
                        <w:szCs w:val="24"/>
                      </w:rPr>
                      <m:t>-</m:t>
                    </w:del>
                  </m:r>
                  <m:r>
                    <w:del w:id="404" w:author="Jujia Li" w:date="2025-05-09T10:47:00Z" w16du:dateUtc="2025-05-09T15:47:00Z">
                      <w:rPr>
                        <w:rFonts w:ascii="Cambria Math" w:hAnsi="Cambria Math" w:cs="Times New Roman"/>
                        <w:sz w:val="24"/>
                        <w:szCs w:val="24"/>
                      </w:rPr>
                      <m:t>P</m:t>
                    </w:del>
                  </m:r>
                </m:e>
                <m:sub>
                  <m:r>
                    <w:del w:id="405" w:author="Jujia Li" w:date="2025-05-09T10:47:00Z" w16du:dateUtc="2025-05-09T15:47:00Z">
                      <w:rPr>
                        <w:rFonts w:ascii="Cambria Math" w:hAnsi="Cambria Math" w:cs="Times New Roman"/>
                        <w:sz w:val="24"/>
                        <w:szCs w:val="24"/>
                      </w:rPr>
                      <m:t>J,k+1</m:t>
                    </w:del>
                  </m:r>
                </m:sub>
                <m:sup>
                  <m:r>
                    <w:del w:id="406" w:author="Jujia Li" w:date="2025-05-09T10:47:00Z" w16du:dateUtc="2025-05-09T15:47:00Z">
                      <w:rPr>
                        <w:rFonts w:ascii="Cambria Math" w:hAnsi="Cambria Math" w:cs="Times New Roman"/>
                        <w:sz w:val="24"/>
                        <w:szCs w:val="24"/>
                      </w:rPr>
                      <m:t>*</m:t>
                    </w:del>
                  </m:r>
                </m:sup>
              </m:sSubSup>
              <m:d>
                <m:dPr>
                  <m:ctrlPr>
                    <w:del w:id="407" w:author="Jujia Li" w:date="2025-05-09T10:47:00Z" w16du:dateUtc="2025-05-09T15:47:00Z">
                      <w:rPr>
                        <w:rFonts w:ascii="Cambria Math" w:hAnsi="Cambria Math" w:cs="Times New Roman"/>
                        <w:i/>
                        <w:sz w:val="24"/>
                        <w:szCs w:val="24"/>
                      </w:rPr>
                    </w:del>
                  </m:ctrlPr>
                </m:dPr>
                <m:e>
                  <m:r>
                    <w:del w:id="408" w:author="Jujia Li" w:date="2025-05-09T10:47:00Z" w16du:dateUtc="2025-05-09T15:47:00Z">
                      <w:rPr>
                        <w:rFonts w:ascii="Cambria Math" w:hAnsi="Cambria Math" w:cs="Times New Roman"/>
                        <w:sz w:val="24"/>
                        <w:szCs w:val="24"/>
                      </w:rPr>
                      <m:t>θ</m:t>
                    </w:del>
                  </m:r>
                </m:e>
              </m:d>
              <m:r>
                <w:del w:id="409" w:author="Jujia Li" w:date="2025-05-09T10:47:00Z" w16du:dateUtc="2025-05-09T15:47:00Z">
                  <w:rPr>
                    <w:rFonts w:ascii="Cambria Math" w:hAnsi="Cambria Math" w:cs="Times New Roman"/>
                    <w:sz w:val="24"/>
                    <w:szCs w:val="24"/>
                  </w:rPr>
                  <m:t>.#</m:t>
                </w:del>
              </m:r>
              <m:d>
                <m:dPr>
                  <m:ctrlPr>
                    <w:del w:id="410" w:author="Jujia Li" w:date="2025-05-09T10:47:00Z" w16du:dateUtc="2025-05-09T15:47:00Z">
                      <w:rPr>
                        <w:rFonts w:ascii="Cambria Math" w:hAnsi="Cambria Math" w:cs="Times New Roman"/>
                        <w:i/>
                        <w:sz w:val="24"/>
                        <w:szCs w:val="24"/>
                      </w:rPr>
                    </w:del>
                  </m:ctrlPr>
                </m:dPr>
                <m:e>
                  <m:r>
                    <w:del w:id="411" w:author="Jujia Li" w:date="2025-05-09T10:47:00Z" w16du:dateUtc="2025-05-09T15:47:00Z">
                      <w:rPr>
                        <w:rFonts w:ascii="Cambria Math" w:hAnsi="Cambria Math" w:cs="Times New Roman"/>
                        <w:sz w:val="24"/>
                        <w:szCs w:val="24"/>
                      </w:rPr>
                      <m:t>2</m:t>
                    </w:del>
                  </m:r>
                </m:e>
              </m:d>
            </m:e>
          </m:eqArr>
        </m:oMath>
      </m:oMathPara>
    </w:p>
    <w:p w14:paraId="07C70400" w14:textId="58BB5362" w:rsidR="00B61EEF" w:rsidRDefault="00B61EEF">
      <w:pPr>
        <w:pStyle w:val="MTDisplayEquation"/>
        <w:rPr>
          <w:ins w:id="412" w:author="Jujia Li" w:date="2025-05-09T16:14:00Z" w16du:dateUtc="2025-05-09T21:14:00Z"/>
        </w:rPr>
      </w:pPr>
      <w:ins w:id="413" w:author="Jujia Li" w:date="2025-05-09T10:47:00Z" w16du:dateUtc="2025-05-09T15:47:00Z">
        <w:r>
          <w:tab/>
        </w:r>
      </w:ins>
      <w:ins w:id="414" w:author="Jujia Li" w:date="2025-05-09T10:47:00Z" w16du:dateUtc="2025-05-09T15:47:00Z">
        <w:r w:rsidRPr="00A160CD">
          <w:rPr>
            <w:position w:val="-14"/>
          </w:rPr>
          <w:object w:dxaOrig="2540" w:dyaOrig="400" w14:anchorId="62E3B0DA">
            <v:shape id="_x0000_i1026" type="#_x0000_t75" style="width:126.75pt;height:20.25pt" o:ole="">
              <v:imagedata r:id="rId14" o:title=""/>
            </v:shape>
            <o:OLEObject Type="Embed" ProgID="Equation.DSMT4" ShapeID="_x0000_i1026" DrawAspect="Content" ObjectID="_1808329539" r:id="rId15"/>
          </w:object>
        </w:r>
      </w:ins>
      <w:ins w:id="415" w:author="Jujia Li" w:date="2025-05-09T10:48:00Z" w16du:dateUtc="2025-05-09T15:48:00Z">
        <w:r>
          <w:tab/>
          <w:t>(2)</w:t>
        </w:r>
      </w:ins>
    </w:p>
    <w:p w14:paraId="1CF052C4" w14:textId="48012546" w:rsidR="00A160CD" w:rsidRPr="00A160CD" w:rsidRDefault="00A160CD">
      <w:pPr>
        <w:pPrChange w:id="416" w:author="Jujia Li" w:date="2025-05-09T16:14:00Z" w16du:dateUtc="2025-05-09T21:14:00Z">
          <w:pPr>
            <w:spacing w:after="0" w:line="480" w:lineRule="auto"/>
            <w:ind w:firstLine="720"/>
          </w:pPr>
        </w:pPrChange>
      </w:pPr>
      <w:ins w:id="417" w:author="Jujia Li" w:date="2025-05-09T16:14:00Z" w16du:dateUtc="2025-05-09T21:14:00Z">
        <w:r>
          <w:t>in which,</w:t>
        </w:r>
      </w:ins>
      <w:ins w:id="418" w:author="Jujia Li" w:date="2025-05-09T16:23:00Z" w16du:dateUtc="2025-05-09T21:23:00Z">
        <w:r>
          <w:t xml:space="preserve"> </w:t>
        </w:r>
      </w:ins>
      <w:ins w:id="419" w:author="Jujia Li" w:date="2025-05-09T16:14:00Z" w16du:dateUtc="2025-05-09T21:14:00Z">
        <w:r w:rsidRPr="009601AD">
          <w:rPr>
            <w:position w:val="-14"/>
          </w:rPr>
          <w:object w:dxaOrig="660" w:dyaOrig="400" w14:anchorId="2316DA55">
            <v:shape id="_x0000_i1027" type="#_x0000_t75" style="width:33pt;height:20.25pt" o:ole="">
              <v:imagedata r:id="rId16" o:title=""/>
            </v:shape>
            <o:OLEObject Type="Embed" ProgID="Equation.DSMT4" ShapeID="_x0000_i1027" DrawAspect="Content" ObjectID="_1808329540" r:id="rId17"/>
          </w:object>
        </w:r>
      </w:ins>
      <w:ins w:id="420" w:author="Jujia Li" w:date="2025-05-09T16:14:00Z" w16du:dateUtc="2025-05-09T21:14:00Z">
        <w:r>
          <w:t xml:space="preserve"> and </w:t>
        </w:r>
      </w:ins>
      <w:ins w:id="421" w:author="Jujia Li" w:date="2025-05-09T16:14:00Z" w16du:dateUtc="2025-05-09T21:14:00Z">
        <w:r w:rsidRPr="000B387B">
          <w:rPr>
            <w:position w:val="-14"/>
          </w:rPr>
          <w:object w:dxaOrig="920" w:dyaOrig="400" w14:anchorId="712CC490">
            <v:shape id="_x0000_i1028" type="#_x0000_t75" style="width:45.75pt;height:20.25pt" o:ole="">
              <v:imagedata r:id="rId18" o:title=""/>
            </v:shape>
            <o:OLEObject Type="Embed" ProgID="Equation.DSMT4" ShapeID="_x0000_i1028" DrawAspect="Content" ObjectID="_1808329541" r:id="rId19"/>
          </w:object>
        </w:r>
      </w:ins>
      <w:ins w:id="422" w:author="Jujia Li" w:date="2025-05-09T16:22:00Z" w16du:dateUtc="2025-05-09T21:22:00Z">
        <w:r>
          <w:t>are</w:t>
        </w:r>
      </w:ins>
      <w:ins w:id="423" w:author="Jujia Li" w:date="2025-05-09T16:23:00Z" w16du:dateUtc="2025-05-09T21:23:00Z">
        <w:r w:rsidR="0036239A">
          <w:t xml:space="preserve"> </w:t>
        </w:r>
      </w:ins>
      <w:ins w:id="424" w:author="Jujia Li" w:date="2025-05-09T16:24:00Z" w16du:dateUtc="2025-05-09T21:24:00Z">
        <w:r w:rsidR="0036239A">
          <w:t xml:space="preserve">two </w:t>
        </w:r>
      </w:ins>
      <w:ins w:id="425" w:author="Jujia Li" w:date="2025-05-09T16:23:00Z" w16du:dateUtc="2025-05-09T21:23:00Z">
        <w:r w:rsidR="0036239A">
          <w:t>a</w:t>
        </w:r>
      </w:ins>
      <w:ins w:id="426" w:author="Jujia Li" w:date="2025-05-09T16:24:00Z" w16du:dateUtc="2025-05-09T21:24:00Z">
        <w:r w:rsidR="0036239A">
          <w:t>d</w:t>
        </w:r>
      </w:ins>
      <w:ins w:id="427" w:author="Jujia Li" w:date="2025-05-09T16:23:00Z" w16du:dateUtc="2025-05-09T21:23:00Z">
        <w:r w:rsidR="0036239A">
          <w:t>j</w:t>
        </w:r>
      </w:ins>
      <w:ins w:id="428" w:author="Jujia Li" w:date="2025-05-09T16:24:00Z" w16du:dateUtc="2025-05-09T21:24:00Z">
        <w:r w:rsidR="0036239A">
          <w:t>acent</w:t>
        </w:r>
      </w:ins>
      <w:ins w:id="429" w:author="Jujia Li" w:date="2025-05-09T16:22:00Z" w16du:dateUtc="2025-05-09T21:22:00Z">
        <w:r>
          <w:t xml:space="preserve"> cumulative probabilit</w:t>
        </w:r>
      </w:ins>
      <w:ins w:id="430" w:author="Jujia Li" w:date="2025-05-09T16:24:00Z" w16du:dateUtc="2025-05-09T21:24:00Z">
        <w:r w:rsidR="0036239A">
          <w:t>ies.</w:t>
        </w:r>
      </w:ins>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431" w:author="Wenchao Ma" w:date="2025-03-11T14:06:00Z" w16du:dateUtc="2025-03-11T19:06:00Z">
        <w:r w:rsidRPr="000F474C" w:rsidDel="00771274">
          <w:rPr>
            <w:rFonts w:ascii="Times New Roman" w:hAnsi="Times New Roman" w:cs="Times New Roman"/>
            <w:b/>
            <w:bCs/>
            <w:sz w:val="24"/>
            <w:szCs w:val="24"/>
          </w:rPr>
          <w:delText>Method</w:delText>
        </w:r>
      </w:del>
      <w:ins w:id="432"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1BCB0D3B"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w:t>
      </w:r>
      <w:del w:id="433" w:author="Jujia Li" w:date="2025-05-09T16:30:00Z" w16du:dateUtc="2025-05-09T21:30:00Z">
        <w:r w:rsidRPr="00732ED6" w:rsidDel="0036239A">
          <w:rPr>
            <w:rFonts w:ascii="Times New Roman" w:hAnsi="Times New Roman" w:cs="Times New Roman"/>
            <w:sz w:val="24"/>
            <w:szCs w:val="24"/>
          </w:rPr>
          <w:delText xml:space="preserve">effects </w:delText>
        </w:r>
      </w:del>
      <w:ins w:id="434" w:author="Jujia Li" w:date="2025-05-09T16:30:00Z" w16du:dateUtc="2025-05-09T21:30:00Z">
        <w:r w:rsidR="0036239A">
          <w:rPr>
            <w:rFonts w:ascii="Times New Roman" w:hAnsi="Times New Roman" w:cs="Times New Roman"/>
            <w:sz w:val="24"/>
            <w:szCs w:val="24"/>
          </w:rPr>
          <w:t>impacts</w:t>
        </w:r>
        <w:r w:rsidR="0036239A"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435" w:author="Jujia Li" w:date="2025-05-09T16:30:00Z" w16du:dateUtc="2025-05-09T21:30:00Z">
        <w:r w:rsidR="0036239A">
          <w:rPr>
            <w:rFonts w:ascii="Times New Roman" w:hAnsi="Times New Roman" w:cs="Times New Roman"/>
            <w:sz w:val="24"/>
            <w:szCs w:val="24"/>
          </w:rPr>
          <w:t xml:space="preserve">issue </w:t>
        </w:r>
      </w:ins>
      <w:r w:rsidRPr="00732ED6">
        <w:rPr>
          <w:rFonts w:ascii="Times New Roman" w:hAnsi="Times New Roman" w:cs="Times New Roman"/>
          <w:sz w:val="24"/>
          <w:szCs w:val="24"/>
        </w:rPr>
        <w:t xml:space="preserve">on </w:t>
      </w:r>
      <w:ins w:id="436" w:author="Jujia Li" w:date="2025-05-09T16:30:00Z" w16du:dateUtc="2025-05-09T21:30:00Z">
        <w:r w:rsidR="0036239A">
          <w:rPr>
            <w:rFonts w:ascii="Times New Roman" w:hAnsi="Times New Roman" w:cs="Times New Roman"/>
            <w:sz w:val="24"/>
            <w:szCs w:val="24"/>
          </w:rPr>
          <w:t xml:space="preserve">both factor and specific factor </w:t>
        </w:r>
      </w:ins>
      <w:del w:id="437" w:author="Jujia Li" w:date="2025-05-09T16:31:00Z" w16du:dateUtc="2025-05-09T21:31:00Z">
        <w:r w:rsidRPr="00732ED6" w:rsidDel="0036239A">
          <w:rPr>
            <w:rFonts w:ascii="Times New Roman" w:hAnsi="Times New Roman" w:cs="Times New Roman"/>
            <w:sz w:val="24"/>
            <w:szCs w:val="24"/>
          </w:rPr>
          <w:delText xml:space="preserve">latent trait distributions </w:delText>
        </w:r>
      </w:del>
      <w:r w:rsidRPr="00732ED6">
        <w:rPr>
          <w:rFonts w:ascii="Times New Roman" w:hAnsi="Times New Roman" w:cs="Times New Roman"/>
          <w:sz w:val="24"/>
          <w:szCs w:val="24"/>
        </w:rPr>
        <w:t>within a bifactor model</w:t>
      </w:r>
      <w:del w:id="438" w:author="Jujia Li" w:date="2025-05-09T16:54:00Z" w16du:dateUtc="2025-05-09T21:54:00Z">
        <w:r w:rsidRPr="00732ED6" w:rsidDel="00A73B41">
          <w:rPr>
            <w:rFonts w:ascii="Times New Roman" w:hAnsi="Times New Roman" w:cs="Times New Roman"/>
            <w:sz w:val="24"/>
            <w:szCs w:val="24"/>
          </w:rPr>
          <w:delText>, which is a common framework in psychometric and educational assessments</w:delText>
        </w:r>
      </w:del>
      <w:r w:rsidRPr="00732ED6">
        <w:rPr>
          <w:rFonts w:ascii="Times New Roman" w:hAnsi="Times New Roman" w:cs="Times New Roman"/>
          <w:sz w:val="24"/>
          <w:szCs w:val="24"/>
        </w:rPr>
        <w:t xml:space="preserve">. </w:t>
      </w:r>
      <w:del w:id="439" w:author="Jujia Li" w:date="2025-05-09T16:55:00Z" w16du:dateUtc="2025-05-09T21:55:00Z">
        <w:r w:rsidRPr="00732ED6" w:rsidDel="00A73B41">
          <w:rPr>
            <w:rFonts w:ascii="Times New Roman" w:hAnsi="Times New Roman" w:cs="Times New Roman"/>
            <w:sz w:val="24"/>
            <w:szCs w:val="24"/>
          </w:rPr>
          <w:delText xml:space="preserve">The model accounts for both a general factor and various specific factors that describe individual abilities. </w:delText>
        </w:r>
      </w:del>
      <w:del w:id="440" w:author="Jujia Li" w:date="2025-05-09T16:56:00Z" w16du:dateUtc="2025-05-09T21:56:00Z">
        <w:r w:rsidRPr="00732ED6" w:rsidDel="00A73B41">
          <w:rPr>
            <w:rFonts w:ascii="Times New Roman" w:hAnsi="Times New Roman" w:cs="Times New Roman"/>
            <w:sz w:val="24"/>
            <w:szCs w:val="24"/>
          </w:rPr>
          <w:delText>Furthermore</w:delText>
        </w:r>
      </w:del>
      <w:ins w:id="441" w:author="Jujia Li" w:date="2025-05-09T16:56:00Z" w16du:dateUtc="2025-05-09T21:56:00Z">
        <w:r w:rsidR="00A73B41">
          <w:rPr>
            <w:rFonts w:ascii="Times New Roman" w:hAnsi="Times New Roman" w:cs="Times New Roman"/>
            <w:sz w:val="24"/>
            <w:szCs w:val="24"/>
          </w:rPr>
          <w:t>Additionally</w:t>
        </w:r>
      </w:ins>
      <w:r w:rsidRPr="00732ED6">
        <w:rPr>
          <w:rFonts w:ascii="Times New Roman" w:hAnsi="Times New Roman" w:cs="Times New Roman"/>
          <w:sz w:val="24"/>
          <w:szCs w:val="24"/>
        </w:rPr>
        <w:t xml:space="preserve">, the research incorporates four-category polytomous items, which are frequently used in </w:t>
      </w:r>
      <w:del w:id="442" w:author="Jujia Li" w:date="2025-05-09T16:56:00Z" w16du:dateUtc="2025-05-09T21:56:00Z">
        <w:r w:rsidRPr="00732ED6" w:rsidDel="00A73B41">
          <w:rPr>
            <w:rFonts w:ascii="Times New Roman" w:hAnsi="Times New Roman" w:cs="Times New Roman"/>
            <w:sz w:val="24"/>
            <w:szCs w:val="24"/>
          </w:rPr>
          <w:delText>these fields</w:delText>
        </w:r>
      </w:del>
      <w:ins w:id="443" w:author="Jujia Li" w:date="2025-05-09T16:56:00Z" w16du:dateUtc="2025-05-09T21:56:00Z">
        <w:r w:rsidR="00A73B41">
          <w:rPr>
            <w:rFonts w:ascii="Times New Roman" w:hAnsi="Times New Roman" w:cs="Times New Roman"/>
            <w:sz w:val="24"/>
            <w:szCs w:val="24"/>
          </w:rPr>
          <w:t>psychometric and educational assessments</w:t>
        </w:r>
      </w:ins>
      <w:r w:rsidRPr="00732ED6">
        <w:rPr>
          <w:rFonts w:ascii="Times New Roman" w:hAnsi="Times New Roman" w:cs="Times New Roman"/>
          <w:sz w:val="24"/>
          <w:szCs w:val="24"/>
        </w:rPr>
        <w:t xml:space="preserve">.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xml:space="preserve">, 2011; Svetina et al., 2017; Wang et al., 2018), </w:t>
      </w:r>
      <w:del w:id="444" w:author="Jujia Li" w:date="2025-05-09T17:38:00Z" w16du:dateUtc="2025-05-09T22:38:00Z">
        <w:r w:rsidR="00297E7C" w:rsidRPr="00732ED6" w:rsidDel="003D034F">
          <w:rPr>
            <w:rFonts w:ascii="Times New Roman" w:hAnsi="Times New Roman" w:cs="Times New Roman"/>
            <w:sz w:val="24"/>
            <w:szCs w:val="24"/>
          </w:rPr>
          <w:delText xml:space="preserve">it </w:delText>
        </w:r>
      </w:del>
      <w:ins w:id="445" w:author="Jujia Li" w:date="2025-05-09T17:38:00Z" w16du:dateUtc="2025-05-09T22:38:00Z">
        <w:r w:rsidR="003D034F">
          <w:rPr>
            <w:rFonts w:ascii="Times New Roman" w:hAnsi="Times New Roman" w:cs="Times New Roman"/>
            <w:sz w:val="24"/>
            <w:szCs w:val="24"/>
          </w:rPr>
          <w:t>this study</w:t>
        </w:r>
        <w:r w:rsidR="003D034F" w:rsidRPr="00732ED6">
          <w:rPr>
            <w:rFonts w:ascii="Times New Roman" w:hAnsi="Times New Roman" w:cs="Times New Roman"/>
            <w:sz w:val="24"/>
            <w:szCs w:val="24"/>
          </w:rPr>
          <w:t xml:space="preserve"> </w:t>
        </w:r>
      </w:ins>
      <w:ins w:id="446" w:author="Jujia Li" w:date="2025-05-09T17:40:00Z" w16du:dateUtc="2025-05-09T22:40:00Z">
        <w:r w:rsidR="003D034F">
          <w:rPr>
            <w:rFonts w:ascii="Times New Roman" w:hAnsi="Times New Roman" w:cs="Times New Roman"/>
            <w:sz w:val="24"/>
            <w:szCs w:val="24"/>
          </w:rPr>
          <w:t xml:space="preserve">will </w:t>
        </w:r>
      </w:ins>
      <w:ins w:id="447" w:author="Jujia Li" w:date="2025-05-09T17:39:00Z" w16du:dateUtc="2025-05-09T22:39:00Z">
        <w:r w:rsidR="003D034F">
          <w:rPr>
            <w:rFonts w:ascii="Times New Roman" w:hAnsi="Times New Roman" w:cs="Times New Roman"/>
            <w:sz w:val="24"/>
            <w:szCs w:val="24"/>
          </w:rPr>
          <w:t>summarize common</w:t>
        </w:r>
      </w:ins>
      <w:ins w:id="448" w:author="Jujia Li" w:date="2025-05-09T17:40:00Z" w16du:dateUtc="2025-05-09T22:40:00Z">
        <w:r w:rsidR="003D034F">
          <w:rPr>
            <w:rFonts w:ascii="Times New Roman" w:hAnsi="Times New Roman" w:cs="Times New Roman"/>
            <w:sz w:val="24"/>
            <w:szCs w:val="24"/>
          </w:rPr>
          <w:t xml:space="preserve"> and practical</w:t>
        </w:r>
      </w:ins>
      <w:ins w:id="449" w:author="Jujia Li" w:date="2025-05-09T17:39:00Z" w16du:dateUtc="2025-05-09T22:39:00Z">
        <w:r w:rsidR="003D034F">
          <w:rPr>
            <w:rFonts w:ascii="Times New Roman" w:hAnsi="Times New Roman" w:cs="Times New Roman"/>
            <w:sz w:val="24"/>
            <w:szCs w:val="24"/>
          </w:rPr>
          <w:t xml:space="preserve"> non-normality issues and </w:t>
        </w:r>
      </w:ins>
      <w:r w:rsidR="00297E7C" w:rsidRPr="00732ED6">
        <w:rPr>
          <w:rFonts w:ascii="Times New Roman" w:hAnsi="Times New Roman" w:cs="Times New Roman"/>
          <w:sz w:val="24"/>
          <w:szCs w:val="24"/>
        </w:rPr>
        <w:t>explore</w:t>
      </w:r>
      <w:ins w:id="450" w:author="Jujia Li" w:date="2025-05-09T17:41:00Z" w16du:dateUtc="2025-05-09T22:41:00Z">
        <w:r w:rsidR="003D034F">
          <w:rPr>
            <w:rFonts w:ascii="Times New Roman" w:hAnsi="Times New Roman" w:cs="Times New Roman"/>
            <w:sz w:val="24"/>
            <w:szCs w:val="24"/>
          </w:rPr>
          <w:t xml:space="preserve"> </w:t>
        </w:r>
      </w:ins>
      <w:del w:id="451" w:author="Jujia Li" w:date="2025-05-09T17:38:00Z" w16du:dateUtc="2025-05-09T22:38:00Z">
        <w:r w:rsidR="00297E7C" w:rsidRPr="00732ED6" w:rsidDel="003D034F">
          <w:rPr>
            <w:rFonts w:ascii="Times New Roman" w:hAnsi="Times New Roman" w:cs="Times New Roman"/>
            <w:sz w:val="24"/>
            <w:szCs w:val="24"/>
          </w:rPr>
          <w:delText>s</w:delText>
        </w:r>
      </w:del>
      <w:del w:id="452" w:author="Jujia Li" w:date="2025-05-09T17:39:00Z" w16du:dateUtc="2025-05-09T22:39:00Z">
        <w:r w:rsidR="00297E7C" w:rsidRPr="00732ED6" w:rsidDel="003D034F">
          <w:rPr>
            <w:rFonts w:ascii="Times New Roman" w:hAnsi="Times New Roman" w:cs="Times New Roman"/>
            <w:sz w:val="24"/>
            <w:szCs w:val="24"/>
          </w:rPr>
          <w:delText xml:space="preserve"> </w:delText>
        </w:r>
      </w:del>
      <w:r w:rsidR="00297E7C" w:rsidRPr="00732ED6">
        <w:rPr>
          <w:rFonts w:ascii="Times New Roman" w:hAnsi="Times New Roman" w:cs="Times New Roman"/>
          <w:sz w:val="24"/>
          <w:szCs w:val="24"/>
        </w:rPr>
        <w:t xml:space="preserve">how deviations from normality </w:t>
      </w:r>
      <w:del w:id="453" w:author="Jujia Li" w:date="2025-05-09T17:41:00Z" w16du:dateUtc="2025-05-09T22:41:00Z">
        <w:r w:rsidR="00297E7C" w:rsidRPr="00732ED6" w:rsidDel="003D034F">
          <w:rPr>
            <w:rFonts w:ascii="Times New Roman" w:hAnsi="Times New Roman" w:cs="Times New Roman"/>
            <w:sz w:val="24"/>
            <w:szCs w:val="24"/>
          </w:rPr>
          <w:delText xml:space="preserve">in these latent traits </w:delText>
        </w:r>
      </w:del>
      <w:ins w:id="454" w:author="Jujia Li" w:date="2025-05-09T17:41:00Z" w16du:dateUtc="2025-05-09T22:41:00Z">
        <w:r w:rsidR="003D034F">
          <w:rPr>
            <w:rFonts w:ascii="Times New Roman" w:hAnsi="Times New Roman" w:cs="Times New Roman"/>
            <w:sz w:val="24"/>
            <w:szCs w:val="24"/>
          </w:rPr>
          <w:t xml:space="preserve">can </w:t>
        </w:r>
      </w:ins>
      <w:r w:rsidR="00297E7C" w:rsidRPr="00732ED6">
        <w:rPr>
          <w:rFonts w:ascii="Times New Roman" w:hAnsi="Times New Roman" w:cs="Times New Roman"/>
          <w:sz w:val="24"/>
          <w:szCs w:val="24"/>
        </w:rPr>
        <w:t xml:space="preserve">affect </w:t>
      </w:r>
      <w:ins w:id="455" w:author="Jujia Li" w:date="2025-05-09T17:41:00Z" w16du:dateUtc="2025-05-09T22:41:00Z">
        <w:r w:rsidR="003D034F">
          <w:rPr>
            <w:rFonts w:ascii="Times New Roman" w:hAnsi="Times New Roman" w:cs="Times New Roman"/>
            <w:sz w:val="24"/>
            <w:szCs w:val="24"/>
          </w:rPr>
          <w:t xml:space="preserve">bifactor </w:t>
        </w:r>
      </w:ins>
      <w:r w:rsidR="00297E7C" w:rsidRPr="00732ED6">
        <w:rPr>
          <w:rFonts w:ascii="Times New Roman" w:hAnsi="Times New Roman" w:cs="Times New Roman"/>
          <w:sz w:val="24"/>
          <w:szCs w:val="24"/>
        </w:rPr>
        <w:t>model</w:t>
      </w:r>
      <w:ins w:id="456" w:author="Jujia Li" w:date="2025-05-09T17:42:00Z" w16du:dateUtc="2025-05-09T22:42:00Z">
        <w:r w:rsidR="003D034F">
          <w:rPr>
            <w:rFonts w:ascii="Times New Roman" w:hAnsi="Times New Roman" w:cs="Times New Roman"/>
            <w:sz w:val="24"/>
            <w:szCs w:val="24"/>
          </w:rPr>
          <w:t xml:space="preserve"> parameters estimation</w:t>
        </w:r>
      </w:ins>
      <w:del w:id="457" w:author="Jujia Li" w:date="2025-05-09T17:42:00Z" w16du:dateUtc="2025-05-09T22:42:00Z">
        <w:r w:rsidR="00297E7C" w:rsidRPr="00732ED6" w:rsidDel="003D034F">
          <w:rPr>
            <w:rFonts w:ascii="Times New Roman" w:hAnsi="Times New Roman" w:cs="Times New Roman"/>
            <w:sz w:val="24"/>
            <w:szCs w:val="24"/>
          </w:rPr>
          <w:delText xml:space="preserve"> outcomes</w:delText>
        </w:r>
      </w:del>
      <w:r w:rsidR="00297E7C" w:rsidRPr="00732ED6">
        <w:rPr>
          <w:rFonts w:ascii="Times New Roman" w:hAnsi="Times New Roman" w:cs="Times New Roman"/>
          <w:sz w:val="24"/>
          <w:szCs w:val="24"/>
        </w:rPr>
        <w:t>.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and several 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099F4DF4"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31FB896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w:t>
      </w:r>
      <w:proofErr w:type="gramStart"/>
      <w:r w:rsidR="00951721" w:rsidRPr="00732ED6">
        <w:rPr>
          <w:rFonts w:ascii="Times New Roman" w:hAnsi="Times New Roman" w:cs="Times New Roman"/>
          <w:sz w:val="24"/>
          <w:szCs w:val="24"/>
        </w:rPr>
        <w:t>factor</w:t>
      </w:r>
      <w:proofErr w:type="gramEnd"/>
      <w:r w:rsidR="00951721" w:rsidRPr="00732ED6">
        <w:rPr>
          <w:rFonts w:ascii="Times New Roman" w:hAnsi="Times New Roman" w:cs="Times New Roman"/>
          <w:sz w:val="24"/>
          <w:szCs w:val="24"/>
        </w:rPr>
        <w:t xml:space="preserve">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[0.67, 2], for three thresholds (locations) to distinguish the possibilities of choosing each item</w:t>
      </w:r>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3B4BE013"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xml:space="preserve">,"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4305DC"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129BC00B"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good idea 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216EA08"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 xml:space="preserve">normality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 xml:space="preserve">n </w:t>
      </w:r>
      <w:r w:rsidR="007B1C79">
        <w:rPr>
          <w:rFonts w:ascii="Times New Roman" w:hAnsi="Times New Roman" w:cs="Times New Roman"/>
          <w:sz w:val="24"/>
          <w:szCs w:val="24"/>
        </w:rPr>
        <w:t xml:space="preserve">the </w:t>
      </w:r>
      <w:r w:rsidR="00DC28A7" w:rsidRPr="00DC28A7">
        <w:rPr>
          <w:rFonts w:ascii="Times New Roman" w:hAnsi="Times New Roman" w:cs="Times New Roman"/>
          <w:sz w:val="24"/>
          <w:szCs w:val="24"/>
        </w:rPr>
        <w:t xml:space="preserve">general factor;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7B7ACCCA"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According to Table 2, non-normality in the general factor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5E9A5C65"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C4D6FB0"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w:t>
      </w:r>
      <w:proofErr w:type="gramStart"/>
      <w:r w:rsidR="00197A33" w:rsidRPr="00DC28A7">
        <w:rPr>
          <w:rFonts w:ascii="Times New Roman" w:hAnsi="Times New Roman" w:cs="Times New Roman"/>
          <w:sz w:val="24"/>
          <w:szCs w:val="24"/>
        </w:rPr>
        <w:t>factor</w:t>
      </w:r>
      <w:proofErr w:type="gramEnd"/>
      <w:r w:rsidR="00197A33" w:rsidRPr="00DC28A7">
        <w:rPr>
          <w:rFonts w:ascii="Times New Roman" w:hAnsi="Times New Roman" w:cs="Times New Roman"/>
          <w:sz w:val="24"/>
          <w:szCs w:val="24"/>
        </w:rPr>
        <w:t xml:space="preserve">;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w:t>
      </w:r>
      <w:proofErr w:type="gramStart"/>
      <w:r w:rsidR="00656D8F" w:rsidRPr="00732ED6">
        <w:rPr>
          <w:rFonts w:ascii="Times New Roman" w:hAnsi="Times New Roman" w:cs="Times New Roman"/>
          <w:sz w:val="24"/>
          <w:szCs w:val="24"/>
        </w:rPr>
        <w:t>factor</w:t>
      </w:r>
      <w:proofErr w:type="gramEnd"/>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7AD2E806" w:rsid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Table 3 presents all means and standard deviations (SDs) of bias and RMSE in estimating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r w:rsidR="003B66B1">
        <w:rPr>
          <w:rFonts w:ascii="Times New Roman" w:hAnsi="Times New Roman" w:cs="Times New Roman"/>
          <w:sz w:val="24"/>
          <w:szCs w:val="24"/>
        </w:rPr>
        <w:t>Generally</w:t>
      </w:r>
      <w:r w:rsidRPr="00213B7C">
        <w:rPr>
          <w:rFonts w:ascii="Times New Roman" w:hAnsi="Times New Roman" w:cs="Times New Roman"/>
          <w:sz w:val="24"/>
          <w:szCs w:val="24"/>
        </w:rPr>
        <w:t>, the estimation biases of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w:t>
      </w:r>
      <w:r>
        <w:rPr>
          <w:rFonts w:ascii="Times New Roman" w:hAnsi="Times New Roman" w:cs="Times New Roman"/>
          <w:sz w:val="24"/>
          <w:szCs w:val="24"/>
        </w:rPr>
        <w:t xml:space="preserve"> and</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are less than or equal to zero when the general-factor ability is not normally distributed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non-normal). This addresses the fact that non-normality in the general factor can decrease accuracy in item parameter estimation. However, in this simulation study, non-normality on the general factor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w:t>
      </w:r>
      <w:proofErr w:type="gramStart"/>
      <w:r w:rsidRPr="00213B7C">
        <w:rPr>
          <w:rFonts w:ascii="Times New Roman" w:hAnsi="Times New Roman" w:cs="Times New Roman"/>
          <w:sz w:val="24"/>
          <w:szCs w:val="24"/>
        </w:rPr>
        <w:t>Non-normal</w:t>
      </w:r>
      <w:proofErr w:type="gramEnd"/>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p>
    <w:p w14:paraId="3DCCB141" w14:textId="17A0A78A" w:rsidR="00213B7C" w:rsidRP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Also,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increasing from 250 to 1000, also lowers bias and RMSE of estimation on all item parameters. Overall, the results suggest that non-normally distributed ability on the general factor, larger item sets, and bigger sample sizes all contribute to a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2B396D1E"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specific-factor discrimination</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on 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non-normality on 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2B9A1409"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 The existence of non-normality on general-factor latent ability (</w:t>
      </w:r>
      <w:proofErr w:type="spellStart"/>
      <w:r w:rsidRPr="00CF6DB3">
        <w:rPr>
          <w:rFonts w:ascii="Times New Roman" w:hAnsi="Times New Roman" w:cs="Times New Roman"/>
          <w:i/>
          <w:iCs/>
          <w:sz w:val="24"/>
          <w:szCs w:val="24"/>
        </w:rPr>
        <w:t>θ</w:t>
      </w:r>
      <w:r w:rsidRPr="00CF6DB3">
        <w:rPr>
          <w:rFonts w:ascii="Times New Roman" w:hAnsi="Times New Roman" w:cs="Times New Roman"/>
          <w:i/>
          <w:iCs/>
          <w:sz w:val="24"/>
          <w:szCs w:val="24"/>
          <w:vertAlign w:val="subscript"/>
        </w:rPr>
        <w:t>g</w:t>
      </w:r>
      <w:proofErr w:type="spellEnd"/>
      <w:r w:rsidRPr="0028540D">
        <w:rPr>
          <w:rFonts w:ascii="Times New Roman" w:hAnsi="Times New Roman" w:cs="Times New Roman"/>
          <w:sz w:val="24"/>
          <w:szCs w:val="24"/>
        </w:rPr>
        <w:t>)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Additionally, increasing sample size and the </w:t>
      </w:r>
      <w:r w:rsidR="005D2337">
        <w:rPr>
          <w:rFonts w:ascii="Times New Roman" w:hAnsi="Times New Roman" w:cs="Times New Roman"/>
          <w:sz w:val="24"/>
          <w:szCs w:val="24"/>
        </w:rPr>
        <w:t xml:space="preserve">item number per specific factor </w:t>
      </w:r>
      <w:r w:rsidRPr="0028540D">
        <w:rPr>
          <w:rFonts w:ascii="Times New Roman" w:hAnsi="Times New Roman" w:cs="Times New Roman"/>
          <w:sz w:val="24"/>
          <w:szCs w:val="24"/>
        </w:rPr>
        <w:t xml:space="preserve"> significantly improves the accuracy of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estimation, as measured by RMSE.</w:t>
      </w:r>
      <w:r w:rsidRPr="0028540D">
        <w:rPr>
          <w:rFonts w:ascii="Times New Roman" w:hAnsi="Times New Roman" w:cs="Times New Roman"/>
          <w:b/>
          <w:bCs/>
          <w:sz w:val="24"/>
          <w:szCs w:val="24"/>
        </w:rPr>
        <w:t xml:space="preserve"> </w:t>
      </w:r>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458"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458"/>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459"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460" w:name="_Hlk162428171"/>
            <w:r w:rsidRPr="006E5165">
              <w:rPr>
                <w:rFonts w:ascii="Times New Roman" w:hAnsi="Times New Roman" w:cs="Times New Roman"/>
                <w:b/>
                <w:bCs/>
                <w:color w:val="000000"/>
                <w:sz w:val="24"/>
                <w:szCs w:val="24"/>
              </w:rPr>
              <w:t>.093</w:t>
            </w:r>
            <w:bookmarkEnd w:id="460"/>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N:</w:t>
            </w:r>
            <w:proofErr w:type="gramEnd"/>
            <w:r w:rsidRPr="00236860">
              <w:rPr>
                <w:rFonts w:ascii="Times New Roman" w:hAnsi="Times New Roman" w:cs="Times New Roman"/>
                <w:i/>
                <w:iCs/>
                <w:color w:val="000000"/>
                <w:sz w:val="24"/>
                <w:szCs w:val="24"/>
                <w:lang w:val="fr-FR"/>
              </w:rPr>
              <w:t xml:space="preserve"> </w:t>
            </w:r>
            <w:proofErr w:type="spellStart"/>
            <w:proofErr w:type="gram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459"/>
    <w:p w14:paraId="7CE76976" w14:textId="71E591B9"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1AC6B19F"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proofErr w:type="gramStart"/>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proofErr w:type="gramEnd"/>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and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had a substantial impact on bias in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461"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461"/>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w:t>
      </w:r>
      <w:proofErr w:type="gramStart"/>
      <w:r w:rsidRPr="00FA043B">
        <w:rPr>
          <w:rFonts w:ascii="Times New Roman" w:hAnsi="Times New Roman" w:cs="Times New Roman"/>
          <w:sz w:val="24"/>
          <w:szCs w:val="24"/>
        </w:rPr>
        <w:t>factor</w:t>
      </w:r>
      <w:proofErr w:type="gramEnd"/>
      <w:r w:rsidRPr="00FA043B">
        <w:rPr>
          <w:rFonts w:ascii="Times New Roman" w:hAnsi="Times New Roman" w:cs="Times New Roman"/>
          <w:sz w:val="24"/>
          <w:szCs w:val="24"/>
        </w:rPr>
        <w:t xml:space="preserve">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xml:space="preserve">, compared to normal distribution </w:t>
      </w:r>
      <w:proofErr w:type="gramStart"/>
      <w:r w:rsidR="00CF4F21">
        <w:rPr>
          <w:rFonts w:ascii="Times New Roman" w:hAnsi="Times New Roman" w:cs="Times New Roman"/>
          <w:sz w:val="24"/>
          <w:szCs w:val="24"/>
        </w:rPr>
        <w:t>condition</w:t>
      </w:r>
      <w:proofErr w:type="gramEnd"/>
      <w:r w:rsidR="00CF4F21">
        <w:rPr>
          <w:rFonts w:ascii="Times New Roman" w:hAnsi="Times New Roman" w:cs="Times New Roman"/>
          <w:sz w:val="24"/>
          <w:szCs w:val="24"/>
        </w:rPr>
        <w:t xml:space="preserve">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proofErr w:type="spellStart"/>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proofErr w:type="spellStart"/>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proofErr w:type="spellEnd"/>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proofErr w:type="spellStart"/>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proofErr w:type="spellEnd"/>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proofErr w:type="spellStart"/>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proofErr w:type="spellEnd"/>
      <w:r w:rsidR="0056391E" w:rsidRPr="0056391E">
        <w:rPr>
          <w:rFonts w:ascii="Times New Roman" w:eastAsia="Times New Roman" w:hAnsi="Times New Roman" w:cs="Times New Roman"/>
          <w:color w:val="000000"/>
          <w:sz w:val="24"/>
          <w:szCs w:val="24"/>
        </w:rPr>
        <w:t>.</w:t>
      </w:r>
    </w:p>
    <w:p w14:paraId="194B54C2" w14:textId="1656CF4D"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he non-normality issue on the general factor</w:t>
      </w:r>
      <w:r w:rsidR="00CC7013">
        <w:rPr>
          <w:rFonts w:ascii="Times New Roman" w:eastAsia="Times New Roman" w:hAnsi="Times New Roman" w:cs="Times New Roman"/>
          <w:color w:val="000000"/>
          <w:sz w:val="24"/>
          <w:szCs w:val="24"/>
        </w:rPr>
        <w:t xml:space="preserve"> (</w:t>
      </w:r>
      <w:proofErr w:type="spellStart"/>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proofErr w:type="spellEnd"/>
      <w:r w:rsidR="00CC7013">
        <w:rPr>
          <w:rFonts w:ascii="Times New Roman" w:eastAsia="Times New Roman" w:hAnsi="Times New Roman" w:cs="Times New Roman"/>
          <w:color w:val="000000"/>
          <w:sz w:val="24"/>
          <w:szCs w:val="24"/>
        </w:rPr>
        <w:t xml:space="preserve"> = </w:t>
      </w:r>
      <w:proofErr w:type="gramStart"/>
      <w:r w:rsidR="00CC7013">
        <w:rPr>
          <w:rFonts w:ascii="Times New Roman" w:eastAsia="Times New Roman" w:hAnsi="Times New Roman" w:cs="Times New Roman"/>
          <w:color w:val="000000"/>
          <w:sz w:val="24"/>
          <w:szCs w:val="24"/>
        </w:rPr>
        <w:t>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proofErr w:type="gramEnd"/>
      <w:r w:rsidR="00CC7013">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proofErr w:type="spellStart"/>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proofErr w:type="spellEnd"/>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on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proofErr w:type="spellStart"/>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proofErr w:type="spellEnd"/>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w:t>
      </w:r>
      <w:proofErr w:type="gramStart"/>
      <w:r w:rsidR="00D54A19">
        <w:rPr>
          <w:rFonts w:ascii="Times New Roman" w:eastAsia="Times New Roman" w:hAnsi="Times New Roman" w:cs="Times New Roman"/>
          <w:color w:val="000000"/>
          <w:sz w:val="24"/>
          <w:szCs w:val="24"/>
        </w:rPr>
        <w:t>Non-normal</w:t>
      </w:r>
      <w:proofErr w:type="gramEnd"/>
      <w:r w:rsidR="00D54A19">
        <w:rPr>
          <w:rFonts w:ascii="Times New Roman" w:eastAsia="Times New Roman" w:hAnsi="Times New Roman" w:cs="Times New Roman"/>
          <w:color w:val="000000"/>
          <w:sz w:val="24"/>
          <w:szCs w:val="24"/>
        </w:rPr>
        <w:t>)</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proofErr w:type="spellStart"/>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proofErr w:type="spellEnd"/>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proofErr w:type="spellStart"/>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proofErr w:type="spellEnd"/>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proofErr w:type="spellStart"/>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proofErr w:type="spellEnd"/>
      <w:r w:rsidR="00145B63">
        <w:rPr>
          <w:rFonts w:ascii="Times New Roman" w:hAnsi="Times New Roman" w:cs="Times New Roman"/>
          <w:sz w:val="24"/>
          <w:szCs w:val="24"/>
        </w:rPr>
        <w:t xml:space="preserve"> and </w:t>
      </w:r>
      <w:proofErr w:type="spellStart"/>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proofErr w:type="spellEnd"/>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proofErr w:type="spellStart"/>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proofErr w:type="spellEnd"/>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proofErr w:type="spellStart"/>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proofErr w:type="spellEnd"/>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proofErr w:type="spellStart"/>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proofErr w:type="spellEnd"/>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proofErr w:type="spellStart"/>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proofErr w:type="spellEnd"/>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proofErr w:type="gramStart"/>
      <w:r w:rsidR="001230FF" w:rsidRPr="00AE4E56">
        <w:rPr>
          <w:rFonts w:ascii="Times New Roman" w:hAnsi="Times New Roman" w:cs="Times New Roman"/>
          <w:sz w:val="24"/>
          <w:szCs w:val="24"/>
        </w:rPr>
        <w:t>general-factor</w:t>
      </w:r>
      <w:proofErr w:type="gramEnd"/>
      <w:r w:rsidR="001230FF">
        <w:rPr>
          <w:rFonts w:ascii="Times New Roman" w:hAnsi="Times New Roman" w:cs="Times New Roman"/>
          <w:sz w:val="24"/>
          <w:szCs w:val="24"/>
        </w:rPr>
        <w:t xml:space="preserve"> </w:t>
      </w:r>
      <w:proofErr w:type="gramStart"/>
      <w:r w:rsidR="001230FF">
        <w:rPr>
          <w:rFonts w:ascii="Times New Roman" w:hAnsi="Times New Roman" w:cs="Times New Roman"/>
          <w:sz w:val="24"/>
          <w:szCs w:val="24"/>
        </w:rPr>
        <w:t>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w:t>
      </w:r>
      <w:proofErr w:type="gramEnd"/>
      <w:r w:rsidR="005B05FB">
        <w:rPr>
          <w:rFonts w:ascii="Times New Roman" w:hAnsi="Times New Roman" w:cs="Times New Roman"/>
          <w:sz w:val="24"/>
          <w:szCs w:val="24"/>
        </w:rPr>
        <w:t xml:space="preserve">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proofErr w:type="gramStart"/>
      <w:r w:rsidRPr="006B2325">
        <w:rPr>
          <w:rFonts w:ascii="Times New Roman" w:hAnsi="Times New Roman" w:cs="Times New Roman"/>
          <w:sz w:val="24"/>
          <w:szCs w:val="24"/>
        </w:rPr>
        <w:t>Similar to</w:t>
      </w:r>
      <w:proofErr w:type="gramEnd"/>
      <w:r w:rsidRPr="006B2325">
        <w:rPr>
          <w:rFonts w:ascii="Times New Roman" w:hAnsi="Times New Roman" w:cs="Times New Roman"/>
          <w:sz w:val="24"/>
          <w:szCs w:val="24"/>
        </w:rPr>
        <w:t xml:space="preserve">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proofErr w:type="gramStart"/>
      <w:r w:rsidR="00E80FA2" w:rsidRPr="00E80FA2">
        <w:rPr>
          <w:rFonts w:ascii="Times New Roman" w:hAnsi="Times New Roman" w:cs="Times New Roman"/>
          <w:sz w:val="24"/>
          <w:szCs w:val="24"/>
        </w:rPr>
        <w:t>a sufficient number of</w:t>
      </w:r>
      <w:proofErr w:type="gramEnd"/>
      <w:r w:rsidR="00E80FA2" w:rsidRPr="00E80FA2">
        <w:rPr>
          <w:rFonts w:ascii="Times New Roman" w:hAnsi="Times New Roman" w:cs="Times New Roman"/>
          <w:sz w:val="24"/>
          <w:szCs w:val="24"/>
        </w:rPr>
        <w:t xml:space="preserve">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 xml:space="preserve">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w:t>
      </w:r>
      <w:proofErr w:type="spellStart"/>
      <w:r w:rsidRPr="00BD065D">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w:t>
      </w:r>
      <w:proofErr w:type="gramStart"/>
      <w:r w:rsidRPr="007D4FF1">
        <w:rPr>
          <w:rFonts w:ascii="Times New Roman" w:hAnsi="Times New Roman" w:cs="Times New Roman"/>
          <w:sz w:val="24"/>
          <w:szCs w:val="24"/>
        </w:rPr>
        <w:t>definitely has</w:t>
      </w:r>
      <w:proofErr w:type="gramEnd"/>
      <w:r w:rsidRPr="007D4FF1">
        <w:rPr>
          <w:rFonts w:ascii="Times New Roman" w:hAnsi="Times New Roman" w:cs="Times New Roman"/>
          <w:sz w:val="24"/>
          <w:szCs w:val="24"/>
        </w:rPr>
        <w:t xml:space="preserve">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J. N., Wanders, R. B., van Ravenzwaaij,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 xml:space="preserve">Journal of </w:t>
      </w:r>
      <w:proofErr w:type="gramStart"/>
      <w:r w:rsidRPr="00732ED6">
        <w:rPr>
          <w:rFonts w:ascii="Times New Roman" w:hAnsi="Times New Roman" w:cs="Times New Roman"/>
          <w:i/>
          <w:iCs/>
          <w:color w:val="222222"/>
          <w:sz w:val="24"/>
          <w:szCs w:val="24"/>
          <w:shd w:val="clear" w:color="auto" w:fill="FFFFFF"/>
        </w:rPr>
        <w:t>statistics education</w:t>
      </w:r>
      <w:proofErr w:type="gram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2242CA">
        <w:rPr>
          <w:rFonts w:ascii="Times New Roman" w:hAnsi="Times New Roman" w:cs="Times New Roman"/>
          <w:color w:val="222222"/>
          <w:sz w:val="24"/>
          <w:szCs w:val="24"/>
          <w:shd w:val="clear" w:color="auto" w:fill="FFFFFF"/>
          <w:lang w:val="it-IT"/>
          <w:rPrChange w:id="462" w:author="Jujia Li" w:date="2025-04-30T09:57:00Z" w16du:dateUtc="2025-04-30T14:57:00Z">
            <w:rPr>
              <w:rFonts w:ascii="Times New Roman" w:hAnsi="Times New Roman" w:cs="Times New Roman"/>
              <w:color w:val="222222"/>
              <w:sz w:val="24"/>
              <w:szCs w:val="24"/>
              <w:shd w:val="clear" w:color="auto" w:fill="FFFFFF"/>
            </w:rPr>
          </w:rPrChange>
        </w:rPr>
        <w:t xml:space="preserve">Kehinde, O., Dai, S., &amp; French, B. (2022). </w:t>
      </w:r>
      <w:r w:rsidRPr="00732ED6">
        <w:rPr>
          <w:rFonts w:ascii="Times New Roman" w:hAnsi="Times New Roman" w:cs="Times New Roman"/>
          <w:color w:val="222222"/>
          <w:sz w:val="24"/>
          <w:szCs w:val="24"/>
          <w:shd w:val="clear" w:color="auto" w:fill="FFFFFF"/>
        </w:rPr>
        <w:t>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AB0FD0">
        <w:rPr>
          <w:rFonts w:ascii="Times New Roman" w:hAnsi="Times New Roman" w:cs="Times New Roman"/>
          <w:color w:val="222222"/>
          <w:sz w:val="24"/>
          <w:szCs w:val="24"/>
          <w:shd w:val="clear" w:color="auto" w:fill="FFFFFF"/>
          <w:lang w:val="it-IT"/>
          <w:rPrChange w:id="463" w:author="Jujia Li" w:date="2025-05-01T11:05:00Z" w16du:dateUtc="2025-05-01T16:05:00Z">
            <w:rPr>
              <w:rFonts w:ascii="Times New Roman" w:hAnsi="Times New Roman" w:cs="Times New Roman"/>
              <w:color w:val="222222"/>
              <w:sz w:val="24"/>
              <w:szCs w:val="24"/>
              <w:shd w:val="clear" w:color="auto" w:fill="FFFFFF"/>
            </w:rPr>
          </w:rPrChange>
        </w:rPr>
        <w:t xml:space="preserve">Luh, W. M., &amp; Guo, J. H. (2004). </w:t>
      </w:r>
      <w:r w:rsidRPr="00732ED6">
        <w:rPr>
          <w:rFonts w:ascii="Times New Roman" w:hAnsi="Times New Roman" w:cs="Times New Roman"/>
          <w:color w:val="222222"/>
          <w:sz w:val="24"/>
          <w:szCs w:val="24"/>
          <w:shd w:val="clear" w:color="auto" w:fill="FFFFFF"/>
        </w:rPr>
        <w:t xml:space="preserve">Improved robust test </w:t>
      </w:r>
      <w:proofErr w:type="gramStart"/>
      <w:r w:rsidRPr="00732ED6">
        <w:rPr>
          <w:rFonts w:ascii="Times New Roman" w:hAnsi="Times New Roman" w:cs="Times New Roman"/>
          <w:color w:val="222222"/>
          <w:sz w:val="24"/>
          <w:szCs w:val="24"/>
          <w:shd w:val="clear" w:color="auto" w:fill="FFFFFF"/>
        </w:rPr>
        <w:t>statistic</w:t>
      </w:r>
      <w:proofErr w:type="gramEnd"/>
      <w:r w:rsidRPr="00732ED6">
        <w:rPr>
          <w:rFonts w:ascii="Times New Roman" w:hAnsi="Times New Roman" w:cs="Times New Roman"/>
          <w:color w:val="222222"/>
          <w:sz w:val="24"/>
          <w:szCs w:val="24"/>
          <w:shd w:val="clear" w:color="auto" w:fill="FFFFFF"/>
        </w:rPr>
        <w:t xml:space="preserve">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w:t>
      </w:r>
      <w:proofErr w:type="gramStart"/>
      <w:r w:rsidRPr="00732ED6">
        <w:rPr>
          <w:rFonts w:ascii="Times New Roman" w:hAnsi="Times New Roman" w:cs="Times New Roman"/>
          <w:color w:val="222222"/>
          <w:sz w:val="24"/>
          <w:szCs w:val="24"/>
          <w:shd w:val="clear" w:color="auto" w:fill="FFFFFF"/>
        </w:rPr>
        <w:t>constructs</w:t>
      </w:r>
      <w:proofErr w:type="gramEnd"/>
      <w:r w:rsidRPr="00732ED6">
        <w:rPr>
          <w:rFonts w:ascii="Times New Roman" w:hAnsi="Times New Roman" w:cs="Times New Roman"/>
          <w:color w:val="222222"/>
          <w:sz w:val="24"/>
          <w:szCs w:val="24"/>
          <w:shd w:val="clear" w:color="auto" w:fill="FFFFFF"/>
        </w:rPr>
        <w:t xml:space="preserve">: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w:t>
      </w:r>
      <w:proofErr w:type="gramStart"/>
      <w:r w:rsidRPr="00732ED6">
        <w:rPr>
          <w:rFonts w:ascii="Times New Roman" w:hAnsi="Times New Roman" w:cs="Times New Roman"/>
          <w:color w:val="222222"/>
          <w:sz w:val="24"/>
          <w:szCs w:val="24"/>
          <w:shd w:val="clear" w:color="auto" w:fill="FFFFFF"/>
        </w:rPr>
        <w:t>large-sample</w:t>
      </w:r>
      <w:proofErr w:type="gramEnd"/>
      <w:r w:rsidRPr="00732ED6">
        <w:rPr>
          <w:rFonts w:ascii="Times New Roman" w:hAnsi="Times New Roman" w:cs="Times New Roman"/>
          <w:color w:val="222222"/>
          <w:sz w:val="24"/>
          <w:szCs w:val="24"/>
          <w:shd w:val="clear" w:color="auto" w:fill="FFFFFF"/>
        </w:rPr>
        <w:t xml:space="preserv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092399C6" w14:textId="77777777" w:rsidR="002242CA" w:rsidRPr="002242CA" w:rsidRDefault="002242CA" w:rsidP="002242CA">
      <w:pPr>
        <w:rPr>
          <w:ins w:id="464" w:author="Jujia Li" w:date="2025-04-30T10:17:00Z"/>
          <w:rFonts w:ascii="Times New Roman" w:hAnsi="Times New Roman" w:cs="Times New Roman"/>
          <w:sz w:val="24"/>
          <w:szCs w:val="24"/>
          <w:lang w:val="en"/>
        </w:rPr>
      </w:pPr>
      <w:ins w:id="465" w:author="Jujia Li" w:date="2025-04-30T10:17:00Z">
        <w:r w:rsidRPr="002242CA">
          <w:rPr>
            <w:rFonts w:ascii="Times New Roman" w:hAnsi="Times New Roman" w:cs="Times New Roman"/>
            <w:sz w:val="24"/>
            <w:szCs w:val="24"/>
            <w:lang w:val="en"/>
          </w:rPr>
          <w:t xml:space="preserve">Heinrich, M., Geiser, C., </w:t>
        </w:r>
        <w:proofErr w:type="spellStart"/>
        <w:r w:rsidRPr="002242CA">
          <w:rPr>
            <w:rFonts w:ascii="Times New Roman" w:hAnsi="Times New Roman" w:cs="Times New Roman"/>
            <w:sz w:val="24"/>
            <w:szCs w:val="24"/>
            <w:lang w:val="en"/>
          </w:rPr>
          <w:t>Zagorscak</w:t>
        </w:r>
        <w:proofErr w:type="spellEnd"/>
        <w:r w:rsidRPr="002242CA">
          <w:rPr>
            <w:rFonts w:ascii="Times New Roman" w:hAnsi="Times New Roman" w:cs="Times New Roman"/>
            <w:sz w:val="24"/>
            <w:szCs w:val="24"/>
            <w:lang w:val="en"/>
          </w:rPr>
          <w:t xml:space="preserve">, P., Burns, G. L., Bohn, J., Becker, S. P., ... &amp; </w:t>
        </w:r>
        <w:proofErr w:type="spellStart"/>
        <w:r w:rsidRPr="002242CA">
          <w:rPr>
            <w:rFonts w:ascii="Times New Roman" w:hAnsi="Times New Roman" w:cs="Times New Roman"/>
            <w:sz w:val="24"/>
            <w:szCs w:val="24"/>
            <w:lang w:val="en"/>
          </w:rPr>
          <w:t>Knaevelsrud</w:t>
        </w:r>
        <w:proofErr w:type="spellEnd"/>
        <w:r w:rsidRPr="002242CA">
          <w:rPr>
            <w:rFonts w:ascii="Times New Roman" w:hAnsi="Times New Roman" w:cs="Times New Roman"/>
            <w:sz w:val="24"/>
            <w:szCs w:val="24"/>
            <w:lang w:val="en"/>
          </w:rPr>
          <w:t>, C. (2023). On the meaning of the “P factor” in symmetrical bifactor models of psychopathology: Recommendations for future research from the bifactor-(S− 1) perspective. Assessment, 30(3), 487-507.</w:t>
        </w:r>
      </w:ins>
    </w:p>
    <w:p w14:paraId="35CEE7D2" w14:textId="77777777" w:rsidR="002242CA" w:rsidRPr="002242CA" w:rsidRDefault="002242CA" w:rsidP="002242CA">
      <w:pPr>
        <w:rPr>
          <w:ins w:id="466" w:author="Jujia Li" w:date="2025-04-30T10:17:00Z"/>
          <w:rFonts w:ascii="Times New Roman" w:hAnsi="Times New Roman" w:cs="Times New Roman"/>
          <w:sz w:val="24"/>
          <w:szCs w:val="24"/>
          <w:lang w:val="en"/>
        </w:rPr>
      </w:pPr>
      <w:ins w:id="467" w:author="Jujia Li" w:date="2025-04-30T10:17:00Z">
        <w:r w:rsidRPr="002242CA">
          <w:rPr>
            <w:rFonts w:ascii="Times New Roman" w:hAnsi="Times New Roman" w:cs="Times New Roman"/>
            <w:sz w:val="24"/>
            <w:szCs w:val="24"/>
            <w:lang w:val="en"/>
          </w:rPr>
          <w:t xml:space="preserve">Reise, S. P., </w:t>
        </w:r>
        <w:proofErr w:type="spellStart"/>
        <w:r w:rsidRPr="002242CA">
          <w:rPr>
            <w:rFonts w:ascii="Times New Roman" w:hAnsi="Times New Roman" w:cs="Times New Roman"/>
            <w:sz w:val="24"/>
            <w:szCs w:val="24"/>
            <w:lang w:val="en"/>
          </w:rPr>
          <w:t>Mansolf</w:t>
        </w:r>
        <w:proofErr w:type="spellEnd"/>
        <w:r w:rsidRPr="002242CA">
          <w:rPr>
            <w:rFonts w:ascii="Times New Roman" w:hAnsi="Times New Roman" w:cs="Times New Roman"/>
            <w:sz w:val="24"/>
            <w:szCs w:val="24"/>
            <w:lang w:val="en"/>
          </w:rPr>
          <w:t>, M., &amp; Haviland, M. G. (2023). Bifactor measurement models. Handbook of structural equation modeling, 329-348.</w:t>
        </w:r>
      </w:ins>
    </w:p>
    <w:p w14:paraId="5DA0212E" w14:textId="77777777" w:rsidR="002242CA" w:rsidRPr="002242CA" w:rsidRDefault="002242CA" w:rsidP="002242CA">
      <w:pPr>
        <w:rPr>
          <w:ins w:id="468" w:author="Jujia Li" w:date="2025-04-30T10:17:00Z"/>
          <w:rFonts w:ascii="Times New Roman" w:hAnsi="Times New Roman" w:cs="Times New Roman"/>
          <w:sz w:val="24"/>
          <w:szCs w:val="24"/>
          <w:lang w:val="en"/>
        </w:rPr>
      </w:pPr>
      <w:ins w:id="469" w:author="Jujia Li" w:date="2025-04-30T10:17:00Z">
        <w:r w:rsidRPr="002242CA">
          <w:rPr>
            <w:rFonts w:ascii="Times New Roman" w:hAnsi="Times New Roman" w:cs="Times New Roman"/>
            <w:sz w:val="24"/>
            <w:szCs w:val="24"/>
            <w:lang w:val="en"/>
          </w:rPr>
          <w:t>Rodriguez, A., Reise, S. P., &amp; Haviland, M. G. (2016). Evaluating bifactor models: Calculating and interpreting statistical indices. Psychological methods, 21(2), 137.</w:t>
        </w:r>
      </w:ins>
    </w:p>
    <w:p w14:paraId="6325BCE6" w14:textId="77777777" w:rsidR="002242CA" w:rsidRDefault="002242CA" w:rsidP="002242CA">
      <w:pPr>
        <w:rPr>
          <w:ins w:id="470" w:author="Jujia Li" w:date="2025-04-30T10:27:00Z" w16du:dateUtc="2025-04-30T15:27:00Z"/>
          <w:rFonts w:ascii="Times New Roman" w:hAnsi="Times New Roman" w:cs="Times New Roman"/>
          <w:sz w:val="24"/>
          <w:szCs w:val="24"/>
          <w:lang w:val="en"/>
        </w:rPr>
      </w:pPr>
      <w:ins w:id="471" w:author="Jujia Li" w:date="2025-04-30T10:17:00Z">
        <w:r w:rsidRPr="002242CA">
          <w:rPr>
            <w:rFonts w:ascii="Times New Roman" w:hAnsi="Times New Roman" w:cs="Times New Roman"/>
            <w:sz w:val="24"/>
            <w:szCs w:val="24"/>
            <w:lang w:val="en"/>
          </w:rPr>
          <w:t>DeMars, C. E. (2013). A tutorial on interpreting bifactor model scores. International journal of testing, 13(4), 354-378.</w:t>
        </w:r>
      </w:ins>
    </w:p>
    <w:p w14:paraId="56152ABD" w14:textId="13F25912" w:rsidR="002242CA" w:rsidRDefault="002242CA" w:rsidP="002242CA">
      <w:pPr>
        <w:rPr>
          <w:ins w:id="472" w:author="Jujia Li" w:date="2025-04-30T16:47:00Z" w16du:dateUtc="2025-04-30T21:47:00Z"/>
          <w:rFonts w:ascii="Times New Roman" w:hAnsi="Times New Roman" w:cs="Times New Roman"/>
          <w:sz w:val="24"/>
          <w:szCs w:val="24"/>
        </w:rPr>
      </w:pPr>
      <w:ins w:id="473" w:author="Jujia Li" w:date="2025-04-30T10:27:00Z">
        <w:r w:rsidRPr="002242CA">
          <w:rPr>
            <w:rFonts w:ascii="Times New Roman" w:hAnsi="Times New Roman" w:cs="Times New Roman"/>
            <w:sz w:val="24"/>
            <w:szCs w:val="24"/>
          </w:rPr>
          <w:t>Gibbons, R. D., &amp; Hedeker, D. R. (1992). Full-information item bi-factor analysis. Psychometrika, 57(3), 423-436.</w:t>
        </w:r>
      </w:ins>
    </w:p>
    <w:p w14:paraId="7C2F48F2" w14:textId="7AA61F44" w:rsidR="009910A4" w:rsidRPr="002242CA" w:rsidRDefault="009910A4" w:rsidP="002242CA">
      <w:pPr>
        <w:rPr>
          <w:ins w:id="474" w:author="Jujia Li" w:date="2025-04-30T10:17:00Z"/>
          <w:rFonts w:ascii="Times New Roman" w:hAnsi="Times New Roman" w:cs="Times New Roman"/>
          <w:sz w:val="24"/>
          <w:szCs w:val="24"/>
          <w:lang w:val="en"/>
        </w:rPr>
      </w:pPr>
      <w:ins w:id="475" w:author="Jujia Li" w:date="2025-04-30T16:47:00Z">
        <w:r w:rsidRPr="009910A4">
          <w:rPr>
            <w:rFonts w:ascii="Times New Roman" w:hAnsi="Times New Roman" w:cs="Times New Roman"/>
            <w:sz w:val="24"/>
            <w:szCs w:val="24"/>
          </w:rPr>
          <w:t>Finch, H., &amp; Edwards, J. M. (2016). Rasch model parameter estimation in the presence of a nonnormal latent trait using a nonparametric Bayesian approach. </w:t>
        </w:r>
        <w:r w:rsidRPr="009910A4">
          <w:rPr>
            <w:rFonts w:ascii="Times New Roman" w:hAnsi="Times New Roman" w:cs="Times New Roman"/>
            <w:i/>
            <w:iCs/>
            <w:sz w:val="24"/>
            <w:szCs w:val="24"/>
          </w:rPr>
          <w:t>Educational and Psychological Measurement</w:t>
        </w:r>
        <w:r w:rsidRPr="009910A4">
          <w:rPr>
            <w:rFonts w:ascii="Times New Roman" w:hAnsi="Times New Roman" w:cs="Times New Roman"/>
            <w:sz w:val="24"/>
            <w:szCs w:val="24"/>
          </w:rPr>
          <w:t>, </w:t>
        </w:r>
        <w:r w:rsidRPr="009910A4">
          <w:rPr>
            <w:rFonts w:ascii="Times New Roman" w:hAnsi="Times New Roman" w:cs="Times New Roman"/>
            <w:i/>
            <w:iCs/>
            <w:sz w:val="24"/>
            <w:szCs w:val="24"/>
          </w:rPr>
          <w:t>76</w:t>
        </w:r>
        <w:r w:rsidRPr="009910A4">
          <w:rPr>
            <w:rFonts w:ascii="Times New Roman" w:hAnsi="Times New Roman" w:cs="Times New Roman"/>
            <w:sz w:val="24"/>
            <w:szCs w:val="24"/>
          </w:rPr>
          <w:t>(4), 662-684.</w:t>
        </w:r>
      </w:ins>
      <w:ins w:id="476" w:author="Jujia Li" w:date="2025-04-30T16:48:00Z" w16du:dateUtc="2025-04-30T21:48:00Z">
        <w:r>
          <w:rPr>
            <w:rFonts w:ascii="Times New Roman" w:hAnsi="Times New Roman" w:cs="Times New Roman"/>
            <w:sz w:val="24"/>
            <w:szCs w:val="24"/>
          </w:rPr>
          <w:t xml:space="preserve"> </w:t>
        </w:r>
        <w:r w:rsidRPr="009910A4">
          <w:rPr>
            <w:rFonts w:ascii="Times New Roman" w:hAnsi="Times New Roman" w:cs="Times New Roman"/>
            <w:sz w:val="24"/>
            <w:szCs w:val="24"/>
          </w:rPr>
          <w:t>https://doi.org/10.1177/0013164415608418</w:t>
        </w:r>
      </w:ins>
    </w:p>
    <w:p w14:paraId="1B95EF25" w14:textId="7700CE5F" w:rsidR="00044EF1" w:rsidRDefault="008147B3" w:rsidP="001F2E4E">
      <w:pPr>
        <w:rPr>
          <w:ins w:id="477" w:author="Jujia Li" w:date="2025-04-30T17:12:00Z" w16du:dateUtc="2025-04-30T22:12:00Z"/>
          <w:rFonts w:ascii="Times New Roman" w:hAnsi="Times New Roman" w:cs="Times New Roman"/>
          <w:sz w:val="24"/>
          <w:szCs w:val="24"/>
        </w:rPr>
      </w:pPr>
      <w:ins w:id="478" w:author="Jujia Li" w:date="2025-04-30T17:11:00Z">
        <w:r w:rsidRPr="008147B3">
          <w:rPr>
            <w:rFonts w:ascii="Times New Roman" w:hAnsi="Times New Roman" w:cs="Times New Roman"/>
            <w:sz w:val="24"/>
            <w:szCs w:val="24"/>
          </w:rPr>
          <w:t>Selçuk, E., &amp; Demir, E. (2024). Comparison of item response theory ability and item parameters according to classical and Bayesian estimation methods. </w:t>
        </w:r>
        <w:r w:rsidRPr="008147B3">
          <w:rPr>
            <w:rFonts w:ascii="Times New Roman" w:hAnsi="Times New Roman" w:cs="Times New Roman"/>
            <w:i/>
            <w:iCs/>
            <w:sz w:val="24"/>
            <w:szCs w:val="24"/>
          </w:rPr>
          <w:t>International Journal of Assessment Tools in Education</w:t>
        </w:r>
        <w:r w:rsidRPr="008147B3">
          <w:rPr>
            <w:rFonts w:ascii="Times New Roman" w:hAnsi="Times New Roman" w:cs="Times New Roman"/>
            <w:sz w:val="24"/>
            <w:szCs w:val="24"/>
          </w:rPr>
          <w:t>, </w:t>
        </w:r>
        <w:r w:rsidRPr="008147B3">
          <w:rPr>
            <w:rFonts w:ascii="Times New Roman" w:hAnsi="Times New Roman" w:cs="Times New Roman"/>
            <w:i/>
            <w:iCs/>
            <w:sz w:val="24"/>
            <w:szCs w:val="24"/>
          </w:rPr>
          <w:t>11</w:t>
        </w:r>
        <w:r w:rsidRPr="008147B3">
          <w:rPr>
            <w:rFonts w:ascii="Times New Roman" w:hAnsi="Times New Roman" w:cs="Times New Roman"/>
            <w:sz w:val="24"/>
            <w:szCs w:val="24"/>
          </w:rPr>
          <w:t>(2), 213-248.</w:t>
        </w:r>
      </w:ins>
    </w:p>
    <w:p w14:paraId="5B50D43D" w14:textId="060953E6" w:rsidR="008147B3" w:rsidRDefault="008147B3" w:rsidP="001F2E4E">
      <w:pPr>
        <w:rPr>
          <w:ins w:id="479" w:author="Jujia Li" w:date="2025-04-30T17:22:00Z" w16du:dateUtc="2025-04-30T22:22:00Z"/>
          <w:rFonts w:ascii="Times New Roman" w:hAnsi="Times New Roman" w:cs="Times New Roman"/>
          <w:sz w:val="24"/>
          <w:szCs w:val="24"/>
        </w:rPr>
      </w:pPr>
      <w:proofErr w:type="spellStart"/>
      <w:ins w:id="480" w:author="Jujia Li" w:date="2025-04-30T17:12:00Z">
        <w:r w:rsidRPr="008147B3">
          <w:rPr>
            <w:rFonts w:ascii="Times New Roman" w:hAnsi="Times New Roman" w:cs="Times New Roman"/>
            <w:sz w:val="24"/>
            <w:szCs w:val="24"/>
          </w:rPr>
          <w:t>Kieftenbeld</w:t>
        </w:r>
        <w:proofErr w:type="spellEnd"/>
        <w:r w:rsidRPr="008147B3">
          <w:rPr>
            <w:rFonts w:ascii="Times New Roman" w:hAnsi="Times New Roman" w:cs="Times New Roman"/>
            <w:sz w:val="24"/>
            <w:szCs w:val="24"/>
          </w:rPr>
          <w:t>, V., &amp; Natesan, P. (2012). Recovery of graded response model parameters: A comparison of marginal maximum likelihood and Markov chain Monte Carlo estimation. </w:t>
        </w:r>
        <w:r w:rsidRPr="008147B3">
          <w:rPr>
            <w:rFonts w:ascii="Times New Roman" w:hAnsi="Times New Roman" w:cs="Times New Roman"/>
            <w:i/>
            <w:iCs/>
            <w:sz w:val="24"/>
            <w:szCs w:val="24"/>
          </w:rPr>
          <w:t>Applied Psychological Measurement</w:t>
        </w:r>
        <w:r w:rsidRPr="008147B3">
          <w:rPr>
            <w:rFonts w:ascii="Times New Roman" w:hAnsi="Times New Roman" w:cs="Times New Roman"/>
            <w:sz w:val="24"/>
            <w:szCs w:val="24"/>
          </w:rPr>
          <w:t>, </w:t>
        </w:r>
        <w:r w:rsidRPr="008147B3">
          <w:rPr>
            <w:rFonts w:ascii="Times New Roman" w:hAnsi="Times New Roman" w:cs="Times New Roman"/>
            <w:i/>
            <w:iCs/>
            <w:sz w:val="24"/>
            <w:szCs w:val="24"/>
          </w:rPr>
          <w:t>36</w:t>
        </w:r>
        <w:r w:rsidRPr="008147B3">
          <w:rPr>
            <w:rFonts w:ascii="Times New Roman" w:hAnsi="Times New Roman" w:cs="Times New Roman"/>
            <w:sz w:val="24"/>
            <w:szCs w:val="24"/>
          </w:rPr>
          <w:t>(5), 399-419.</w:t>
        </w:r>
      </w:ins>
    </w:p>
    <w:p w14:paraId="46CB9AF2" w14:textId="56E8B1AE" w:rsidR="00E66CB3" w:rsidRPr="00732ED6" w:rsidRDefault="00E66CB3" w:rsidP="001F2E4E">
      <w:pPr>
        <w:rPr>
          <w:rFonts w:ascii="Times New Roman" w:hAnsi="Times New Roman" w:cs="Times New Roman"/>
          <w:sz w:val="24"/>
          <w:szCs w:val="24"/>
        </w:rPr>
      </w:pPr>
      <w:ins w:id="481" w:author="Jujia Li" w:date="2025-04-30T17:22:00Z">
        <w:r w:rsidRPr="00E66CB3">
          <w:rPr>
            <w:rFonts w:ascii="Times New Roman" w:hAnsi="Times New Roman" w:cs="Times New Roman"/>
            <w:sz w:val="24"/>
            <w:szCs w:val="24"/>
          </w:rPr>
          <w:t>Sass, D. A., Schmitt, T. A., &amp; Walker, C. M. (2008). Estimating non-normal latent trait distributions within item response theory using true and estimated item parameters. </w:t>
        </w:r>
        <w:r w:rsidRPr="00E66CB3">
          <w:rPr>
            <w:rFonts w:ascii="Times New Roman" w:hAnsi="Times New Roman" w:cs="Times New Roman"/>
            <w:i/>
            <w:iCs/>
            <w:sz w:val="24"/>
            <w:szCs w:val="24"/>
          </w:rPr>
          <w:t>Applied Measurement in Education</w:t>
        </w:r>
        <w:r w:rsidRPr="00E66CB3">
          <w:rPr>
            <w:rFonts w:ascii="Times New Roman" w:hAnsi="Times New Roman" w:cs="Times New Roman"/>
            <w:sz w:val="24"/>
            <w:szCs w:val="24"/>
          </w:rPr>
          <w:t>, </w:t>
        </w:r>
        <w:r w:rsidRPr="00E66CB3">
          <w:rPr>
            <w:rFonts w:ascii="Times New Roman" w:hAnsi="Times New Roman" w:cs="Times New Roman"/>
            <w:i/>
            <w:iCs/>
            <w:sz w:val="24"/>
            <w:szCs w:val="24"/>
          </w:rPr>
          <w:t>21</w:t>
        </w:r>
        <w:r w:rsidRPr="00E66CB3">
          <w:rPr>
            <w:rFonts w:ascii="Times New Roman" w:hAnsi="Times New Roman" w:cs="Times New Roman"/>
            <w:sz w:val="24"/>
            <w:szCs w:val="24"/>
          </w:rPr>
          <w:t>(1), 65-88.</w:t>
        </w:r>
      </w:ins>
    </w:p>
    <w:p w14:paraId="1D136823" w14:textId="174E5164" w:rsidR="001D51E5" w:rsidRPr="00DE74BA" w:rsidRDefault="00DE74BA">
      <w:pPr>
        <w:rPr>
          <w:ins w:id="482" w:author="Jujia Li" w:date="2025-04-30T17:38:00Z" w16du:dateUtc="2025-04-30T22:38:00Z"/>
          <w:rFonts w:ascii="Times New Roman" w:hAnsi="Times New Roman" w:cs="Times New Roman"/>
          <w:sz w:val="24"/>
          <w:szCs w:val="24"/>
          <w:rPrChange w:id="483" w:author="Jujia Li" w:date="2025-04-30T17:38:00Z" w16du:dateUtc="2025-04-30T22:38:00Z">
            <w:rPr>
              <w:ins w:id="484" w:author="Jujia Li" w:date="2025-04-30T17:38:00Z" w16du:dateUtc="2025-04-30T22:38:00Z"/>
              <w:rFonts w:ascii="Times New Roman" w:hAnsi="Times New Roman" w:cs="Times New Roman"/>
              <w:b/>
              <w:bCs/>
              <w:sz w:val="24"/>
              <w:szCs w:val="24"/>
            </w:rPr>
          </w:rPrChange>
        </w:rPr>
      </w:pPr>
      <w:ins w:id="485" w:author="Jujia Li" w:date="2025-04-30T17:38:00Z">
        <w:r w:rsidRPr="00DE74BA">
          <w:rPr>
            <w:rFonts w:ascii="Times New Roman" w:hAnsi="Times New Roman" w:cs="Times New Roman"/>
            <w:sz w:val="24"/>
            <w:szCs w:val="24"/>
            <w:rPrChange w:id="486" w:author="Jujia Li" w:date="2025-04-30T17:38:00Z" w16du:dateUtc="2025-04-30T22:38:00Z">
              <w:rPr>
                <w:rFonts w:ascii="Times New Roman" w:hAnsi="Times New Roman" w:cs="Times New Roman"/>
                <w:b/>
                <w:bCs/>
                <w:sz w:val="24"/>
                <w:szCs w:val="24"/>
              </w:rPr>
            </w:rPrChange>
          </w:rPr>
          <w:t>Seong, T. J. (1990). Sensitivity of marginal maximum likelihood estimation of item and ability parameters to the characteristics of the prior ability distributions. </w:t>
        </w:r>
        <w:r w:rsidRPr="00DE74BA">
          <w:rPr>
            <w:rFonts w:ascii="Times New Roman" w:hAnsi="Times New Roman" w:cs="Times New Roman"/>
            <w:i/>
            <w:iCs/>
            <w:sz w:val="24"/>
            <w:szCs w:val="24"/>
            <w:rPrChange w:id="487" w:author="Jujia Li" w:date="2025-04-30T17:38:00Z" w16du:dateUtc="2025-04-30T22:38:00Z">
              <w:rPr>
                <w:rFonts w:ascii="Times New Roman" w:hAnsi="Times New Roman" w:cs="Times New Roman"/>
                <w:b/>
                <w:bCs/>
                <w:i/>
                <w:iCs/>
                <w:sz w:val="24"/>
                <w:szCs w:val="24"/>
              </w:rPr>
            </w:rPrChange>
          </w:rPr>
          <w:t>Applied psychological measurement</w:t>
        </w:r>
        <w:r w:rsidRPr="00DE74BA">
          <w:rPr>
            <w:rFonts w:ascii="Times New Roman" w:hAnsi="Times New Roman" w:cs="Times New Roman"/>
            <w:sz w:val="24"/>
            <w:szCs w:val="24"/>
            <w:rPrChange w:id="488" w:author="Jujia Li" w:date="2025-04-30T17:38:00Z" w16du:dateUtc="2025-04-30T22:38:00Z">
              <w:rPr>
                <w:rFonts w:ascii="Times New Roman" w:hAnsi="Times New Roman" w:cs="Times New Roman"/>
                <w:b/>
                <w:bCs/>
                <w:sz w:val="24"/>
                <w:szCs w:val="24"/>
              </w:rPr>
            </w:rPrChange>
          </w:rPr>
          <w:t>, </w:t>
        </w:r>
        <w:r w:rsidRPr="00DE74BA">
          <w:rPr>
            <w:rFonts w:ascii="Times New Roman" w:hAnsi="Times New Roman" w:cs="Times New Roman"/>
            <w:i/>
            <w:iCs/>
            <w:sz w:val="24"/>
            <w:szCs w:val="24"/>
            <w:rPrChange w:id="489" w:author="Jujia Li" w:date="2025-04-30T17:38:00Z" w16du:dateUtc="2025-04-30T22:38:00Z">
              <w:rPr>
                <w:rFonts w:ascii="Times New Roman" w:hAnsi="Times New Roman" w:cs="Times New Roman"/>
                <w:b/>
                <w:bCs/>
                <w:i/>
                <w:iCs/>
                <w:sz w:val="24"/>
                <w:szCs w:val="24"/>
              </w:rPr>
            </w:rPrChange>
          </w:rPr>
          <w:t>14</w:t>
        </w:r>
        <w:r w:rsidRPr="00DE74BA">
          <w:rPr>
            <w:rFonts w:ascii="Times New Roman" w:hAnsi="Times New Roman" w:cs="Times New Roman"/>
            <w:sz w:val="24"/>
            <w:szCs w:val="24"/>
            <w:rPrChange w:id="490" w:author="Jujia Li" w:date="2025-04-30T17:38:00Z" w16du:dateUtc="2025-04-30T22:38:00Z">
              <w:rPr>
                <w:rFonts w:ascii="Times New Roman" w:hAnsi="Times New Roman" w:cs="Times New Roman"/>
                <w:b/>
                <w:bCs/>
                <w:sz w:val="24"/>
                <w:szCs w:val="24"/>
              </w:rPr>
            </w:rPrChange>
          </w:rPr>
          <w:t>(3), 299-311.</w:t>
        </w:r>
      </w:ins>
    </w:p>
    <w:p w14:paraId="4100CAC3" w14:textId="3136BD63" w:rsidR="001D51E5" w:rsidRPr="004C00A0" w:rsidRDefault="004C00A0">
      <w:pPr>
        <w:rPr>
          <w:ins w:id="491" w:author="Jujia Li" w:date="2025-04-30T17:38:00Z" w16du:dateUtc="2025-04-30T22:38:00Z"/>
          <w:rFonts w:ascii="Times New Roman" w:hAnsi="Times New Roman" w:cs="Times New Roman"/>
          <w:sz w:val="24"/>
          <w:szCs w:val="24"/>
          <w:rPrChange w:id="492" w:author="Jujia Li" w:date="2025-05-01T15:19:00Z" w16du:dateUtc="2025-05-01T20:19:00Z">
            <w:rPr>
              <w:ins w:id="493" w:author="Jujia Li" w:date="2025-04-30T17:38:00Z" w16du:dateUtc="2025-04-30T22:38:00Z"/>
              <w:rFonts w:ascii="Times New Roman" w:hAnsi="Times New Roman" w:cs="Times New Roman"/>
              <w:b/>
              <w:bCs/>
              <w:sz w:val="24"/>
              <w:szCs w:val="24"/>
            </w:rPr>
          </w:rPrChange>
        </w:rPr>
      </w:pPr>
      <w:ins w:id="494" w:author="Jujia Li" w:date="2025-05-01T15:18:00Z">
        <w:r w:rsidRPr="004C00A0">
          <w:rPr>
            <w:rFonts w:ascii="Times New Roman" w:hAnsi="Times New Roman" w:cs="Times New Roman"/>
            <w:sz w:val="24"/>
            <w:szCs w:val="24"/>
            <w:rPrChange w:id="495" w:author="Jujia Li" w:date="2025-05-01T15:19:00Z" w16du:dateUtc="2025-05-01T20:19:00Z">
              <w:rPr>
                <w:rFonts w:ascii="Times New Roman" w:hAnsi="Times New Roman" w:cs="Times New Roman"/>
                <w:b/>
                <w:bCs/>
                <w:sz w:val="24"/>
                <w:szCs w:val="24"/>
              </w:rPr>
            </w:rPrChange>
          </w:rPr>
          <w:t xml:space="preserve">Bonifay, W., Lane, S. P., &amp; Reise, S. P. (2017). </w:t>
        </w:r>
        <w:proofErr w:type="gramStart"/>
        <w:r w:rsidRPr="004C00A0">
          <w:rPr>
            <w:rFonts w:ascii="Times New Roman" w:hAnsi="Times New Roman" w:cs="Times New Roman"/>
            <w:sz w:val="24"/>
            <w:szCs w:val="24"/>
            <w:rPrChange w:id="496" w:author="Jujia Li" w:date="2025-05-01T15:19:00Z" w16du:dateUtc="2025-05-01T20:19:00Z">
              <w:rPr>
                <w:rFonts w:ascii="Times New Roman" w:hAnsi="Times New Roman" w:cs="Times New Roman"/>
                <w:b/>
                <w:bCs/>
                <w:sz w:val="24"/>
                <w:szCs w:val="24"/>
              </w:rPr>
            </w:rPrChange>
          </w:rPr>
          <w:t>Three</w:t>
        </w:r>
        <w:proofErr w:type="gramEnd"/>
        <w:r w:rsidRPr="004C00A0">
          <w:rPr>
            <w:rFonts w:ascii="Times New Roman" w:hAnsi="Times New Roman" w:cs="Times New Roman"/>
            <w:sz w:val="24"/>
            <w:szCs w:val="24"/>
            <w:rPrChange w:id="497" w:author="Jujia Li" w:date="2025-05-01T15:19:00Z" w16du:dateUtc="2025-05-01T20:19:00Z">
              <w:rPr>
                <w:rFonts w:ascii="Times New Roman" w:hAnsi="Times New Roman" w:cs="Times New Roman"/>
                <w:b/>
                <w:bCs/>
                <w:sz w:val="24"/>
                <w:szCs w:val="24"/>
              </w:rPr>
            </w:rPrChange>
          </w:rPr>
          <w:t xml:space="preserve"> concerns with applying a bifactor model as a structure of psychopathology. </w:t>
        </w:r>
        <w:r w:rsidRPr="004C00A0">
          <w:rPr>
            <w:rFonts w:ascii="Times New Roman" w:hAnsi="Times New Roman" w:cs="Times New Roman"/>
            <w:i/>
            <w:iCs/>
            <w:sz w:val="24"/>
            <w:szCs w:val="24"/>
            <w:rPrChange w:id="498" w:author="Jujia Li" w:date="2025-05-01T15:19:00Z" w16du:dateUtc="2025-05-01T20:19:00Z">
              <w:rPr>
                <w:rFonts w:ascii="Times New Roman" w:hAnsi="Times New Roman" w:cs="Times New Roman"/>
                <w:b/>
                <w:bCs/>
                <w:i/>
                <w:iCs/>
                <w:sz w:val="24"/>
                <w:szCs w:val="24"/>
              </w:rPr>
            </w:rPrChange>
          </w:rPr>
          <w:t>Clinical Psychological Science</w:t>
        </w:r>
        <w:r w:rsidRPr="004C00A0">
          <w:rPr>
            <w:rFonts w:ascii="Times New Roman" w:hAnsi="Times New Roman" w:cs="Times New Roman"/>
            <w:sz w:val="24"/>
            <w:szCs w:val="24"/>
            <w:rPrChange w:id="499" w:author="Jujia Li" w:date="2025-05-01T15:19:00Z" w16du:dateUtc="2025-05-01T20:19:00Z">
              <w:rPr>
                <w:rFonts w:ascii="Times New Roman" w:hAnsi="Times New Roman" w:cs="Times New Roman"/>
                <w:b/>
                <w:bCs/>
                <w:sz w:val="24"/>
                <w:szCs w:val="24"/>
              </w:rPr>
            </w:rPrChange>
          </w:rPr>
          <w:t>, </w:t>
        </w:r>
        <w:r w:rsidRPr="004C00A0">
          <w:rPr>
            <w:rFonts w:ascii="Times New Roman" w:hAnsi="Times New Roman" w:cs="Times New Roman"/>
            <w:i/>
            <w:iCs/>
            <w:sz w:val="24"/>
            <w:szCs w:val="24"/>
            <w:rPrChange w:id="500" w:author="Jujia Li" w:date="2025-05-01T15:19:00Z" w16du:dateUtc="2025-05-01T20:19:00Z">
              <w:rPr>
                <w:rFonts w:ascii="Times New Roman" w:hAnsi="Times New Roman" w:cs="Times New Roman"/>
                <w:b/>
                <w:bCs/>
                <w:i/>
                <w:iCs/>
                <w:sz w:val="24"/>
                <w:szCs w:val="24"/>
              </w:rPr>
            </w:rPrChange>
          </w:rPr>
          <w:t>5</w:t>
        </w:r>
        <w:r w:rsidRPr="004C00A0">
          <w:rPr>
            <w:rFonts w:ascii="Times New Roman" w:hAnsi="Times New Roman" w:cs="Times New Roman"/>
            <w:sz w:val="24"/>
            <w:szCs w:val="24"/>
            <w:rPrChange w:id="501" w:author="Jujia Li" w:date="2025-05-01T15:19:00Z" w16du:dateUtc="2025-05-01T20:19:00Z">
              <w:rPr>
                <w:rFonts w:ascii="Times New Roman" w:hAnsi="Times New Roman" w:cs="Times New Roman"/>
                <w:b/>
                <w:bCs/>
                <w:sz w:val="24"/>
                <w:szCs w:val="24"/>
              </w:rPr>
            </w:rPrChange>
          </w:rPr>
          <w:t>(1), 184-186.</w:t>
        </w:r>
      </w:ins>
    </w:p>
    <w:p w14:paraId="521DC823" w14:textId="359BCD48" w:rsidR="004C00A0" w:rsidRPr="004C00A0" w:rsidRDefault="007245F3">
      <w:pPr>
        <w:rPr>
          <w:ins w:id="502" w:author="Jujia Li" w:date="2025-05-01T15:19:00Z" w16du:dateUtc="2025-05-01T20:19:00Z"/>
          <w:rFonts w:ascii="Times New Roman" w:hAnsi="Times New Roman" w:cs="Times New Roman"/>
          <w:sz w:val="24"/>
          <w:szCs w:val="24"/>
          <w:rPrChange w:id="503" w:author="Jujia Li" w:date="2025-05-01T15:19:00Z" w16du:dateUtc="2025-05-01T20:19:00Z">
            <w:rPr>
              <w:ins w:id="504" w:author="Jujia Li" w:date="2025-05-01T15:19:00Z" w16du:dateUtc="2025-05-01T20:19:00Z"/>
              <w:rFonts w:ascii="Times New Roman" w:hAnsi="Times New Roman" w:cs="Times New Roman"/>
              <w:b/>
              <w:bCs/>
              <w:sz w:val="24"/>
              <w:szCs w:val="24"/>
            </w:rPr>
          </w:rPrChange>
        </w:rPr>
      </w:pPr>
      <w:ins w:id="505" w:author="Jujia Li" w:date="2025-05-01T18:48:00Z">
        <w:r w:rsidRPr="007245F3">
          <w:rPr>
            <w:rFonts w:ascii="Times New Roman" w:hAnsi="Times New Roman" w:cs="Times New Roman"/>
            <w:sz w:val="24"/>
            <w:szCs w:val="24"/>
          </w:rPr>
          <w:t>Wang, C., Su, S., &amp; Weiss, D. J. (2018). Robustness of parameter estimation to assumptions of normality in the multidimensional graded response model. </w:t>
        </w:r>
        <w:r w:rsidRPr="007245F3">
          <w:rPr>
            <w:rFonts w:ascii="Times New Roman" w:hAnsi="Times New Roman" w:cs="Times New Roman"/>
            <w:i/>
            <w:iCs/>
            <w:sz w:val="24"/>
            <w:szCs w:val="24"/>
          </w:rPr>
          <w:t>Multivariate behavioral research</w:t>
        </w:r>
        <w:r w:rsidRPr="007245F3">
          <w:rPr>
            <w:rFonts w:ascii="Times New Roman" w:hAnsi="Times New Roman" w:cs="Times New Roman"/>
            <w:sz w:val="24"/>
            <w:szCs w:val="24"/>
          </w:rPr>
          <w:t>, </w:t>
        </w:r>
        <w:r w:rsidRPr="007245F3">
          <w:rPr>
            <w:rFonts w:ascii="Times New Roman" w:hAnsi="Times New Roman" w:cs="Times New Roman"/>
            <w:i/>
            <w:iCs/>
            <w:sz w:val="24"/>
            <w:szCs w:val="24"/>
          </w:rPr>
          <w:t>53</w:t>
        </w:r>
        <w:r w:rsidRPr="007245F3">
          <w:rPr>
            <w:rFonts w:ascii="Times New Roman" w:hAnsi="Times New Roman" w:cs="Times New Roman"/>
            <w:sz w:val="24"/>
            <w:szCs w:val="24"/>
          </w:rPr>
          <w:t>(3), 403-418.</w:t>
        </w:r>
      </w:ins>
    </w:p>
    <w:p w14:paraId="6EF0E508" w14:textId="67BD8F72" w:rsidR="004C00A0" w:rsidRDefault="009601AD">
      <w:pPr>
        <w:rPr>
          <w:ins w:id="506" w:author="Jujia Li" w:date="2025-05-09T20:56:00Z" w16du:dateUtc="2025-05-10T01:56:00Z"/>
          <w:rFonts w:ascii="Times New Roman" w:hAnsi="Times New Roman" w:cs="Times New Roman"/>
          <w:sz w:val="24"/>
          <w:szCs w:val="24"/>
        </w:rPr>
      </w:pPr>
      <w:ins w:id="507" w:author="Jujia Li" w:date="2025-05-09T17:46:00Z">
        <w:r w:rsidRPr="009601AD">
          <w:rPr>
            <w:rFonts w:ascii="Times New Roman" w:hAnsi="Times New Roman" w:cs="Times New Roman"/>
            <w:sz w:val="24"/>
            <w:szCs w:val="24"/>
          </w:rPr>
          <w:t>Samejima, F. (1969). Estimation of latent ability using a response pattern of graded scores. </w:t>
        </w:r>
        <w:r w:rsidRPr="009601AD">
          <w:rPr>
            <w:rFonts w:ascii="Times New Roman" w:hAnsi="Times New Roman" w:cs="Times New Roman"/>
            <w:i/>
            <w:iCs/>
            <w:sz w:val="24"/>
            <w:szCs w:val="24"/>
          </w:rPr>
          <w:t>Psychometrika</w:t>
        </w:r>
        <w:r w:rsidRPr="009601AD">
          <w:rPr>
            <w:rFonts w:ascii="Times New Roman" w:hAnsi="Times New Roman" w:cs="Times New Roman"/>
            <w:sz w:val="24"/>
            <w:szCs w:val="24"/>
          </w:rPr>
          <w:t>, </w:t>
        </w:r>
        <w:r w:rsidRPr="009601AD">
          <w:rPr>
            <w:rFonts w:ascii="Times New Roman" w:hAnsi="Times New Roman" w:cs="Times New Roman"/>
            <w:i/>
            <w:iCs/>
            <w:sz w:val="24"/>
            <w:szCs w:val="24"/>
          </w:rPr>
          <w:t>34</w:t>
        </w:r>
        <w:r w:rsidRPr="009601AD">
          <w:rPr>
            <w:rFonts w:ascii="Times New Roman" w:hAnsi="Times New Roman" w:cs="Times New Roman"/>
            <w:sz w:val="24"/>
            <w:szCs w:val="24"/>
          </w:rPr>
          <w:t>(S1), 1-97.</w:t>
        </w:r>
      </w:ins>
    </w:p>
    <w:p w14:paraId="319BBF15" w14:textId="6FAAB460" w:rsidR="00F41375" w:rsidRPr="004C00A0" w:rsidRDefault="00F41375">
      <w:pPr>
        <w:rPr>
          <w:ins w:id="508" w:author="Jujia Li" w:date="2025-05-01T15:19:00Z" w16du:dateUtc="2025-05-01T20:19:00Z"/>
          <w:rFonts w:ascii="Times New Roman" w:hAnsi="Times New Roman" w:cs="Times New Roman"/>
          <w:sz w:val="24"/>
          <w:szCs w:val="24"/>
          <w:rPrChange w:id="509" w:author="Jujia Li" w:date="2025-05-01T15:19:00Z" w16du:dateUtc="2025-05-01T20:19:00Z">
            <w:rPr>
              <w:ins w:id="510" w:author="Jujia Li" w:date="2025-05-01T15:19:00Z" w16du:dateUtc="2025-05-01T20:19:00Z"/>
              <w:rFonts w:ascii="Times New Roman" w:hAnsi="Times New Roman" w:cs="Times New Roman"/>
              <w:b/>
              <w:bCs/>
              <w:sz w:val="24"/>
              <w:szCs w:val="24"/>
            </w:rPr>
          </w:rPrChange>
        </w:rPr>
      </w:pPr>
      <w:ins w:id="511" w:author="Jujia Li" w:date="2025-05-09T20:56:00Z">
        <w:r w:rsidRPr="00F41375">
          <w:rPr>
            <w:rFonts w:ascii="Times New Roman" w:hAnsi="Times New Roman" w:cs="Times New Roman"/>
            <w:sz w:val="24"/>
            <w:szCs w:val="24"/>
          </w:rPr>
          <w:t>Gibbons, R. D., Bock, R. D., Hedeker, D., Weiss, D. J., Segawa, E., Bhaumik, D. K., ... &amp; Stover, A. (2007). Full-information item bifactor analysis of graded response data. </w:t>
        </w:r>
        <w:r w:rsidRPr="00F41375">
          <w:rPr>
            <w:rFonts w:ascii="Times New Roman" w:hAnsi="Times New Roman" w:cs="Times New Roman"/>
            <w:i/>
            <w:iCs/>
            <w:sz w:val="24"/>
            <w:szCs w:val="24"/>
          </w:rPr>
          <w:t>Applied Psychological Measurement</w:t>
        </w:r>
        <w:r w:rsidRPr="00F41375">
          <w:rPr>
            <w:rFonts w:ascii="Times New Roman" w:hAnsi="Times New Roman" w:cs="Times New Roman"/>
            <w:sz w:val="24"/>
            <w:szCs w:val="24"/>
          </w:rPr>
          <w:t>, </w:t>
        </w:r>
        <w:r w:rsidRPr="00F41375">
          <w:rPr>
            <w:rFonts w:ascii="Times New Roman" w:hAnsi="Times New Roman" w:cs="Times New Roman"/>
            <w:i/>
            <w:iCs/>
            <w:sz w:val="24"/>
            <w:szCs w:val="24"/>
          </w:rPr>
          <w:t>31</w:t>
        </w:r>
        <w:r w:rsidRPr="00F41375">
          <w:rPr>
            <w:rFonts w:ascii="Times New Roman" w:hAnsi="Times New Roman" w:cs="Times New Roman"/>
            <w:sz w:val="24"/>
            <w:szCs w:val="24"/>
          </w:rPr>
          <w:t>(1), 4-19.</w:t>
        </w:r>
      </w:ins>
    </w:p>
    <w:p w14:paraId="709E8C46" w14:textId="2CFC87C2" w:rsidR="00695B84" w:rsidRPr="004C00A0" w:rsidRDefault="00695B84">
      <w:pPr>
        <w:rPr>
          <w:rFonts w:ascii="Times New Roman" w:hAnsi="Times New Roman" w:cs="Times New Roman"/>
          <w:sz w:val="24"/>
          <w:szCs w:val="24"/>
          <w:rPrChange w:id="512" w:author="Jujia Li" w:date="2025-05-01T15:19:00Z" w16du:dateUtc="2025-05-01T20:19:00Z">
            <w:rPr>
              <w:rFonts w:ascii="Times New Roman" w:hAnsi="Times New Roman" w:cs="Times New Roman"/>
              <w:b/>
              <w:bCs/>
              <w:sz w:val="24"/>
              <w:szCs w:val="24"/>
            </w:rPr>
          </w:rPrChange>
        </w:rPr>
      </w:pPr>
      <w:r w:rsidRPr="004C00A0">
        <w:rPr>
          <w:rFonts w:ascii="Times New Roman" w:hAnsi="Times New Roman" w:cs="Times New Roman"/>
          <w:sz w:val="24"/>
          <w:szCs w:val="24"/>
          <w:rPrChange w:id="513" w:author="Jujia Li" w:date="2025-05-01T15:19:00Z" w16du:dateUtc="2025-05-01T20:19:00Z">
            <w:rPr>
              <w:rFonts w:ascii="Times New Roman" w:hAnsi="Times New Roman" w:cs="Times New Roman"/>
              <w:b/>
              <w:bCs/>
              <w:sz w:val="24"/>
              <w:szCs w:val="24"/>
            </w:rPr>
          </w:rPrChange>
        </w:rPr>
        <w:br w:type="page"/>
      </w:r>
    </w:p>
    <w:sectPr w:rsidR="00695B84" w:rsidRPr="004C00A0" w:rsidSect="00442D97">
      <w:headerReference w:type="default" r:id="rId2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40"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41"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42"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77"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180"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93"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242"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337"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342"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255DF" w14:textId="77777777" w:rsidR="00A26AD4" w:rsidRDefault="00A26AD4" w:rsidP="00093723">
      <w:pPr>
        <w:spacing w:after="0" w:line="240" w:lineRule="auto"/>
      </w:pPr>
      <w:r>
        <w:separator/>
      </w:r>
    </w:p>
  </w:endnote>
  <w:endnote w:type="continuationSeparator" w:id="0">
    <w:p w14:paraId="3EC68B78" w14:textId="77777777" w:rsidR="00A26AD4" w:rsidRDefault="00A26AD4"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B771" w14:textId="77777777" w:rsidR="00A26AD4" w:rsidRDefault="00A26AD4" w:rsidP="00093723">
      <w:pPr>
        <w:spacing w:after="0" w:line="240" w:lineRule="auto"/>
      </w:pPr>
      <w:r>
        <w:separator/>
      </w:r>
    </w:p>
  </w:footnote>
  <w:footnote w:type="continuationSeparator" w:id="0">
    <w:p w14:paraId="36ACB7F9" w14:textId="77777777" w:rsidR="00A26AD4" w:rsidRDefault="00A26AD4"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2A6E"/>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BF4"/>
    <w:rsid w:val="000252F4"/>
    <w:rsid w:val="00025472"/>
    <w:rsid w:val="00027282"/>
    <w:rsid w:val="000277A8"/>
    <w:rsid w:val="0003081F"/>
    <w:rsid w:val="00030A63"/>
    <w:rsid w:val="000312EF"/>
    <w:rsid w:val="00031553"/>
    <w:rsid w:val="000322F5"/>
    <w:rsid w:val="00032868"/>
    <w:rsid w:val="00032EC0"/>
    <w:rsid w:val="000330DE"/>
    <w:rsid w:val="000333DA"/>
    <w:rsid w:val="000336B1"/>
    <w:rsid w:val="00033759"/>
    <w:rsid w:val="000348CF"/>
    <w:rsid w:val="000356C2"/>
    <w:rsid w:val="000366A5"/>
    <w:rsid w:val="00036C0E"/>
    <w:rsid w:val="000373FA"/>
    <w:rsid w:val="00037D60"/>
    <w:rsid w:val="000415BD"/>
    <w:rsid w:val="00041F7F"/>
    <w:rsid w:val="00041FD7"/>
    <w:rsid w:val="00043B7B"/>
    <w:rsid w:val="000447EB"/>
    <w:rsid w:val="00044EF1"/>
    <w:rsid w:val="000450AF"/>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5213"/>
    <w:rsid w:val="00066A94"/>
    <w:rsid w:val="00066EAF"/>
    <w:rsid w:val="000707D7"/>
    <w:rsid w:val="00070F01"/>
    <w:rsid w:val="00071089"/>
    <w:rsid w:val="00071D0E"/>
    <w:rsid w:val="00071D9E"/>
    <w:rsid w:val="00072453"/>
    <w:rsid w:val="00072941"/>
    <w:rsid w:val="00073CB5"/>
    <w:rsid w:val="00075643"/>
    <w:rsid w:val="00084674"/>
    <w:rsid w:val="00085D89"/>
    <w:rsid w:val="00087848"/>
    <w:rsid w:val="00090C22"/>
    <w:rsid w:val="00092764"/>
    <w:rsid w:val="0009341C"/>
    <w:rsid w:val="00093723"/>
    <w:rsid w:val="0009398F"/>
    <w:rsid w:val="0009399C"/>
    <w:rsid w:val="00095FEA"/>
    <w:rsid w:val="00097260"/>
    <w:rsid w:val="00097C52"/>
    <w:rsid w:val="000A0ECB"/>
    <w:rsid w:val="000A12ED"/>
    <w:rsid w:val="000A1B2E"/>
    <w:rsid w:val="000A3636"/>
    <w:rsid w:val="000A5F76"/>
    <w:rsid w:val="000A632B"/>
    <w:rsid w:val="000A69A1"/>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896"/>
    <w:rsid w:val="000D2840"/>
    <w:rsid w:val="000D5005"/>
    <w:rsid w:val="000D67A8"/>
    <w:rsid w:val="000E0644"/>
    <w:rsid w:val="000E1B93"/>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BF1"/>
    <w:rsid w:val="001230FF"/>
    <w:rsid w:val="0013058F"/>
    <w:rsid w:val="00131682"/>
    <w:rsid w:val="00137963"/>
    <w:rsid w:val="001379AA"/>
    <w:rsid w:val="00137B21"/>
    <w:rsid w:val="0014165B"/>
    <w:rsid w:val="00142485"/>
    <w:rsid w:val="00144A24"/>
    <w:rsid w:val="00144EB4"/>
    <w:rsid w:val="00145B63"/>
    <w:rsid w:val="001461A8"/>
    <w:rsid w:val="00151943"/>
    <w:rsid w:val="00151C9C"/>
    <w:rsid w:val="0015316D"/>
    <w:rsid w:val="00154D3E"/>
    <w:rsid w:val="00155AFD"/>
    <w:rsid w:val="001573D9"/>
    <w:rsid w:val="00162222"/>
    <w:rsid w:val="00162491"/>
    <w:rsid w:val="00162EDB"/>
    <w:rsid w:val="00164BCC"/>
    <w:rsid w:val="00164DD1"/>
    <w:rsid w:val="00165502"/>
    <w:rsid w:val="001662B2"/>
    <w:rsid w:val="0017247A"/>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B0A50"/>
    <w:rsid w:val="001B1135"/>
    <w:rsid w:val="001B1630"/>
    <w:rsid w:val="001B2066"/>
    <w:rsid w:val="001B42E6"/>
    <w:rsid w:val="001B4DAB"/>
    <w:rsid w:val="001B7F2E"/>
    <w:rsid w:val="001C06F5"/>
    <w:rsid w:val="001C2024"/>
    <w:rsid w:val="001C27E5"/>
    <w:rsid w:val="001C36A2"/>
    <w:rsid w:val="001C3AC9"/>
    <w:rsid w:val="001C4CD2"/>
    <w:rsid w:val="001C4F6B"/>
    <w:rsid w:val="001C531B"/>
    <w:rsid w:val="001C5491"/>
    <w:rsid w:val="001C575B"/>
    <w:rsid w:val="001C651D"/>
    <w:rsid w:val="001C6F65"/>
    <w:rsid w:val="001D255C"/>
    <w:rsid w:val="001D51E5"/>
    <w:rsid w:val="001D7BC8"/>
    <w:rsid w:val="001E1AFC"/>
    <w:rsid w:val="001E313D"/>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9F4"/>
    <w:rsid w:val="00214B3C"/>
    <w:rsid w:val="00214EEA"/>
    <w:rsid w:val="00216909"/>
    <w:rsid w:val="00217A1E"/>
    <w:rsid w:val="00220D06"/>
    <w:rsid w:val="002210D6"/>
    <w:rsid w:val="002214CF"/>
    <w:rsid w:val="00221ED7"/>
    <w:rsid w:val="00222B3B"/>
    <w:rsid w:val="00222C86"/>
    <w:rsid w:val="00222EE9"/>
    <w:rsid w:val="00223F22"/>
    <w:rsid w:val="002242CA"/>
    <w:rsid w:val="00224E1A"/>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540D"/>
    <w:rsid w:val="00286A5B"/>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618"/>
    <w:rsid w:val="002E7B1C"/>
    <w:rsid w:val="002F50C6"/>
    <w:rsid w:val="002F5EA4"/>
    <w:rsid w:val="002F6E98"/>
    <w:rsid w:val="002F793A"/>
    <w:rsid w:val="00302C84"/>
    <w:rsid w:val="0030583F"/>
    <w:rsid w:val="00307768"/>
    <w:rsid w:val="0031041E"/>
    <w:rsid w:val="00310620"/>
    <w:rsid w:val="00311631"/>
    <w:rsid w:val="00314482"/>
    <w:rsid w:val="00316CE2"/>
    <w:rsid w:val="00316E44"/>
    <w:rsid w:val="003221C0"/>
    <w:rsid w:val="0032226A"/>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5D44"/>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239A"/>
    <w:rsid w:val="00363083"/>
    <w:rsid w:val="003643D2"/>
    <w:rsid w:val="0036653F"/>
    <w:rsid w:val="00367EB2"/>
    <w:rsid w:val="00370557"/>
    <w:rsid w:val="00370571"/>
    <w:rsid w:val="00371705"/>
    <w:rsid w:val="00372DA5"/>
    <w:rsid w:val="00374A10"/>
    <w:rsid w:val="0037515B"/>
    <w:rsid w:val="00375318"/>
    <w:rsid w:val="0037581E"/>
    <w:rsid w:val="00375911"/>
    <w:rsid w:val="003763D7"/>
    <w:rsid w:val="003775D5"/>
    <w:rsid w:val="00377639"/>
    <w:rsid w:val="00380CC8"/>
    <w:rsid w:val="00381BAE"/>
    <w:rsid w:val="00382A5F"/>
    <w:rsid w:val="00382C71"/>
    <w:rsid w:val="00382F3D"/>
    <w:rsid w:val="00383C5B"/>
    <w:rsid w:val="0038400D"/>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5B89"/>
    <w:rsid w:val="003C629E"/>
    <w:rsid w:val="003C73F9"/>
    <w:rsid w:val="003C75A2"/>
    <w:rsid w:val="003D034F"/>
    <w:rsid w:val="003D20F0"/>
    <w:rsid w:val="003D469F"/>
    <w:rsid w:val="003D4E3C"/>
    <w:rsid w:val="003D6F16"/>
    <w:rsid w:val="003D7021"/>
    <w:rsid w:val="003D7ECE"/>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5DC"/>
    <w:rsid w:val="004307D0"/>
    <w:rsid w:val="00430830"/>
    <w:rsid w:val="00431227"/>
    <w:rsid w:val="0043213D"/>
    <w:rsid w:val="00432D55"/>
    <w:rsid w:val="00437F05"/>
    <w:rsid w:val="004404D9"/>
    <w:rsid w:val="00440A0D"/>
    <w:rsid w:val="0044135E"/>
    <w:rsid w:val="0044165A"/>
    <w:rsid w:val="004423C8"/>
    <w:rsid w:val="00442D97"/>
    <w:rsid w:val="00445556"/>
    <w:rsid w:val="00445A40"/>
    <w:rsid w:val="004465A6"/>
    <w:rsid w:val="00447936"/>
    <w:rsid w:val="00447D3F"/>
    <w:rsid w:val="00447FA3"/>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5331"/>
    <w:rsid w:val="004966E8"/>
    <w:rsid w:val="00496A69"/>
    <w:rsid w:val="004A03B7"/>
    <w:rsid w:val="004A085E"/>
    <w:rsid w:val="004A129A"/>
    <w:rsid w:val="004A4831"/>
    <w:rsid w:val="004A4B19"/>
    <w:rsid w:val="004A4CCC"/>
    <w:rsid w:val="004B070D"/>
    <w:rsid w:val="004B2DB5"/>
    <w:rsid w:val="004B3218"/>
    <w:rsid w:val="004B4587"/>
    <w:rsid w:val="004B721B"/>
    <w:rsid w:val="004C00A0"/>
    <w:rsid w:val="004C1C88"/>
    <w:rsid w:val="004C2FB8"/>
    <w:rsid w:val="004C450B"/>
    <w:rsid w:val="004C513A"/>
    <w:rsid w:val="004C6A98"/>
    <w:rsid w:val="004D19FD"/>
    <w:rsid w:val="004D2AA0"/>
    <w:rsid w:val="004D2DA1"/>
    <w:rsid w:val="004D5916"/>
    <w:rsid w:val="004D63B8"/>
    <w:rsid w:val="004D6F13"/>
    <w:rsid w:val="004E0C15"/>
    <w:rsid w:val="004E18E2"/>
    <w:rsid w:val="004E277E"/>
    <w:rsid w:val="004E30F7"/>
    <w:rsid w:val="004E35B8"/>
    <w:rsid w:val="004E3C80"/>
    <w:rsid w:val="004E4641"/>
    <w:rsid w:val="004E5178"/>
    <w:rsid w:val="004E5C19"/>
    <w:rsid w:val="004E5D2B"/>
    <w:rsid w:val="004E60CD"/>
    <w:rsid w:val="004E7B56"/>
    <w:rsid w:val="004F0499"/>
    <w:rsid w:val="004F28C5"/>
    <w:rsid w:val="004F365C"/>
    <w:rsid w:val="004F37A9"/>
    <w:rsid w:val="004F6837"/>
    <w:rsid w:val="005028D4"/>
    <w:rsid w:val="00503E9E"/>
    <w:rsid w:val="005064E5"/>
    <w:rsid w:val="00506851"/>
    <w:rsid w:val="00507700"/>
    <w:rsid w:val="00510A27"/>
    <w:rsid w:val="00510C70"/>
    <w:rsid w:val="00510DE4"/>
    <w:rsid w:val="005133DB"/>
    <w:rsid w:val="0052040D"/>
    <w:rsid w:val="005210AE"/>
    <w:rsid w:val="00524A92"/>
    <w:rsid w:val="005252C9"/>
    <w:rsid w:val="00526907"/>
    <w:rsid w:val="00530383"/>
    <w:rsid w:val="00530409"/>
    <w:rsid w:val="00530E6A"/>
    <w:rsid w:val="00531BF7"/>
    <w:rsid w:val="0053336A"/>
    <w:rsid w:val="00533E16"/>
    <w:rsid w:val="005355AE"/>
    <w:rsid w:val="00535A3B"/>
    <w:rsid w:val="005361F6"/>
    <w:rsid w:val="00540773"/>
    <w:rsid w:val="005413C1"/>
    <w:rsid w:val="00541A20"/>
    <w:rsid w:val="00542CFA"/>
    <w:rsid w:val="00544A9B"/>
    <w:rsid w:val="00545476"/>
    <w:rsid w:val="00545E93"/>
    <w:rsid w:val="00546301"/>
    <w:rsid w:val="005501FB"/>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432"/>
    <w:rsid w:val="005935D2"/>
    <w:rsid w:val="00593610"/>
    <w:rsid w:val="00593645"/>
    <w:rsid w:val="005A1206"/>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ECD"/>
    <w:rsid w:val="005D1E38"/>
    <w:rsid w:val="005D2337"/>
    <w:rsid w:val="005D3831"/>
    <w:rsid w:val="005D49C5"/>
    <w:rsid w:val="005D5262"/>
    <w:rsid w:val="005E0583"/>
    <w:rsid w:val="005E0E7F"/>
    <w:rsid w:val="005E16B0"/>
    <w:rsid w:val="005E236B"/>
    <w:rsid w:val="005E4200"/>
    <w:rsid w:val="005E5DD5"/>
    <w:rsid w:val="005E7394"/>
    <w:rsid w:val="005F0889"/>
    <w:rsid w:val="005F0CC7"/>
    <w:rsid w:val="005F1546"/>
    <w:rsid w:val="005F1734"/>
    <w:rsid w:val="005F2280"/>
    <w:rsid w:val="005F56AB"/>
    <w:rsid w:val="005F5A22"/>
    <w:rsid w:val="005F608F"/>
    <w:rsid w:val="005F7093"/>
    <w:rsid w:val="005F7B38"/>
    <w:rsid w:val="00601917"/>
    <w:rsid w:val="00602B21"/>
    <w:rsid w:val="0060436F"/>
    <w:rsid w:val="00604627"/>
    <w:rsid w:val="0060751C"/>
    <w:rsid w:val="00607F6B"/>
    <w:rsid w:val="00613096"/>
    <w:rsid w:val="00613AA3"/>
    <w:rsid w:val="00614079"/>
    <w:rsid w:val="00614A22"/>
    <w:rsid w:val="006150A4"/>
    <w:rsid w:val="00616F8C"/>
    <w:rsid w:val="006170E3"/>
    <w:rsid w:val="00620A84"/>
    <w:rsid w:val="00621579"/>
    <w:rsid w:val="0062166B"/>
    <w:rsid w:val="00622C38"/>
    <w:rsid w:val="0062521C"/>
    <w:rsid w:val="00632BB7"/>
    <w:rsid w:val="0063309F"/>
    <w:rsid w:val="00634AB1"/>
    <w:rsid w:val="006352D3"/>
    <w:rsid w:val="00635C1A"/>
    <w:rsid w:val="00636886"/>
    <w:rsid w:val="00640B36"/>
    <w:rsid w:val="006446BD"/>
    <w:rsid w:val="00647B37"/>
    <w:rsid w:val="006521F6"/>
    <w:rsid w:val="00654F67"/>
    <w:rsid w:val="00656D8F"/>
    <w:rsid w:val="006609F4"/>
    <w:rsid w:val="00660EEA"/>
    <w:rsid w:val="00661771"/>
    <w:rsid w:val="0066353F"/>
    <w:rsid w:val="00664F50"/>
    <w:rsid w:val="00667554"/>
    <w:rsid w:val="00667DAC"/>
    <w:rsid w:val="006709CB"/>
    <w:rsid w:val="0067197D"/>
    <w:rsid w:val="00672603"/>
    <w:rsid w:val="006746F9"/>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B7DC5"/>
    <w:rsid w:val="006C02D6"/>
    <w:rsid w:val="006C1647"/>
    <w:rsid w:val="006C16F5"/>
    <w:rsid w:val="006C533F"/>
    <w:rsid w:val="006C5FEB"/>
    <w:rsid w:val="006C6CB7"/>
    <w:rsid w:val="006C79B2"/>
    <w:rsid w:val="006D1D77"/>
    <w:rsid w:val="006D25EE"/>
    <w:rsid w:val="006D2634"/>
    <w:rsid w:val="006D36FA"/>
    <w:rsid w:val="006D5E25"/>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1991"/>
    <w:rsid w:val="00712F23"/>
    <w:rsid w:val="007144A6"/>
    <w:rsid w:val="007158C9"/>
    <w:rsid w:val="007160A0"/>
    <w:rsid w:val="00717167"/>
    <w:rsid w:val="00717548"/>
    <w:rsid w:val="00720B07"/>
    <w:rsid w:val="0072241C"/>
    <w:rsid w:val="00722921"/>
    <w:rsid w:val="00723220"/>
    <w:rsid w:val="00723E38"/>
    <w:rsid w:val="007245F3"/>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ABE"/>
    <w:rsid w:val="00766EFD"/>
    <w:rsid w:val="007677DA"/>
    <w:rsid w:val="0077001D"/>
    <w:rsid w:val="00771274"/>
    <w:rsid w:val="00773118"/>
    <w:rsid w:val="0077345D"/>
    <w:rsid w:val="00774189"/>
    <w:rsid w:val="007742DE"/>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A44"/>
    <w:rsid w:val="007A5F8A"/>
    <w:rsid w:val="007A7C52"/>
    <w:rsid w:val="007A7D67"/>
    <w:rsid w:val="007B1C79"/>
    <w:rsid w:val="007B2D2C"/>
    <w:rsid w:val="007B38A5"/>
    <w:rsid w:val="007B7922"/>
    <w:rsid w:val="007C1CEF"/>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51DA"/>
    <w:rsid w:val="007F6E35"/>
    <w:rsid w:val="007F72E5"/>
    <w:rsid w:val="00800B84"/>
    <w:rsid w:val="00801E99"/>
    <w:rsid w:val="00801EB0"/>
    <w:rsid w:val="008026A5"/>
    <w:rsid w:val="008103C0"/>
    <w:rsid w:val="0081040C"/>
    <w:rsid w:val="008127F1"/>
    <w:rsid w:val="00812DC1"/>
    <w:rsid w:val="00813860"/>
    <w:rsid w:val="00814256"/>
    <w:rsid w:val="008145E7"/>
    <w:rsid w:val="008147B3"/>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80970"/>
    <w:rsid w:val="008814D0"/>
    <w:rsid w:val="00881966"/>
    <w:rsid w:val="00881C56"/>
    <w:rsid w:val="00883C51"/>
    <w:rsid w:val="008859D9"/>
    <w:rsid w:val="008863A3"/>
    <w:rsid w:val="00887C91"/>
    <w:rsid w:val="00891A34"/>
    <w:rsid w:val="00894425"/>
    <w:rsid w:val="0089569E"/>
    <w:rsid w:val="008956B0"/>
    <w:rsid w:val="0089593C"/>
    <w:rsid w:val="008979CB"/>
    <w:rsid w:val="00897AAB"/>
    <w:rsid w:val="008A0B55"/>
    <w:rsid w:val="008A17D2"/>
    <w:rsid w:val="008A1AE1"/>
    <w:rsid w:val="008A2EA6"/>
    <w:rsid w:val="008A2FE3"/>
    <w:rsid w:val="008A585E"/>
    <w:rsid w:val="008A7C15"/>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00B3"/>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DB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1AD"/>
    <w:rsid w:val="00960B89"/>
    <w:rsid w:val="00960FB1"/>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F60"/>
    <w:rsid w:val="0097678C"/>
    <w:rsid w:val="00977A73"/>
    <w:rsid w:val="00977FB7"/>
    <w:rsid w:val="00980F5D"/>
    <w:rsid w:val="009829FE"/>
    <w:rsid w:val="0098390E"/>
    <w:rsid w:val="0098411B"/>
    <w:rsid w:val="00986180"/>
    <w:rsid w:val="00986F58"/>
    <w:rsid w:val="00987B03"/>
    <w:rsid w:val="009910A4"/>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7BF"/>
    <w:rsid w:val="009D1FFF"/>
    <w:rsid w:val="009D2A83"/>
    <w:rsid w:val="009D3959"/>
    <w:rsid w:val="009D6700"/>
    <w:rsid w:val="009D7705"/>
    <w:rsid w:val="009E049D"/>
    <w:rsid w:val="009E1FCB"/>
    <w:rsid w:val="009E3CDE"/>
    <w:rsid w:val="009E3D32"/>
    <w:rsid w:val="009E4B4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0CD"/>
    <w:rsid w:val="00A16869"/>
    <w:rsid w:val="00A17162"/>
    <w:rsid w:val="00A17A49"/>
    <w:rsid w:val="00A21053"/>
    <w:rsid w:val="00A213B4"/>
    <w:rsid w:val="00A2155A"/>
    <w:rsid w:val="00A2162B"/>
    <w:rsid w:val="00A216B9"/>
    <w:rsid w:val="00A24F84"/>
    <w:rsid w:val="00A2515A"/>
    <w:rsid w:val="00A25966"/>
    <w:rsid w:val="00A25B14"/>
    <w:rsid w:val="00A267E4"/>
    <w:rsid w:val="00A26A7F"/>
    <w:rsid w:val="00A26AD4"/>
    <w:rsid w:val="00A26BCF"/>
    <w:rsid w:val="00A26CBF"/>
    <w:rsid w:val="00A27CE1"/>
    <w:rsid w:val="00A30E43"/>
    <w:rsid w:val="00A35CE0"/>
    <w:rsid w:val="00A35E2B"/>
    <w:rsid w:val="00A440FE"/>
    <w:rsid w:val="00A4722A"/>
    <w:rsid w:val="00A47457"/>
    <w:rsid w:val="00A47786"/>
    <w:rsid w:val="00A50741"/>
    <w:rsid w:val="00A51743"/>
    <w:rsid w:val="00A51E74"/>
    <w:rsid w:val="00A5240D"/>
    <w:rsid w:val="00A528DD"/>
    <w:rsid w:val="00A540B1"/>
    <w:rsid w:val="00A543C6"/>
    <w:rsid w:val="00A57C55"/>
    <w:rsid w:val="00A614D8"/>
    <w:rsid w:val="00A6407C"/>
    <w:rsid w:val="00A64C9E"/>
    <w:rsid w:val="00A65371"/>
    <w:rsid w:val="00A660B3"/>
    <w:rsid w:val="00A66CDA"/>
    <w:rsid w:val="00A67295"/>
    <w:rsid w:val="00A67B5F"/>
    <w:rsid w:val="00A70BD4"/>
    <w:rsid w:val="00A71155"/>
    <w:rsid w:val="00A71C45"/>
    <w:rsid w:val="00A71FC1"/>
    <w:rsid w:val="00A73B4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0FD0"/>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63A4"/>
    <w:rsid w:val="00AD7101"/>
    <w:rsid w:val="00AD7467"/>
    <w:rsid w:val="00AD7A11"/>
    <w:rsid w:val="00AE0FED"/>
    <w:rsid w:val="00AE4E56"/>
    <w:rsid w:val="00AE6140"/>
    <w:rsid w:val="00AE71A1"/>
    <w:rsid w:val="00AE747D"/>
    <w:rsid w:val="00AF1636"/>
    <w:rsid w:val="00AF20C5"/>
    <w:rsid w:val="00AF220B"/>
    <w:rsid w:val="00AF4CFB"/>
    <w:rsid w:val="00AF57BC"/>
    <w:rsid w:val="00AF5C0F"/>
    <w:rsid w:val="00AF6975"/>
    <w:rsid w:val="00AF7861"/>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1FA"/>
    <w:rsid w:val="00B60F36"/>
    <w:rsid w:val="00B613B5"/>
    <w:rsid w:val="00B613CF"/>
    <w:rsid w:val="00B61EE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47B5"/>
    <w:rsid w:val="00BA648B"/>
    <w:rsid w:val="00BA6FDB"/>
    <w:rsid w:val="00BA7EBB"/>
    <w:rsid w:val="00BB02A6"/>
    <w:rsid w:val="00BB1D5E"/>
    <w:rsid w:val="00BB2F2E"/>
    <w:rsid w:val="00BB3226"/>
    <w:rsid w:val="00BB3C34"/>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0567"/>
    <w:rsid w:val="00BE1275"/>
    <w:rsid w:val="00BE1F4B"/>
    <w:rsid w:val="00BE1FC3"/>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4D56"/>
    <w:rsid w:val="00C35AA8"/>
    <w:rsid w:val="00C36E22"/>
    <w:rsid w:val="00C36FF3"/>
    <w:rsid w:val="00C37BB9"/>
    <w:rsid w:val="00C40877"/>
    <w:rsid w:val="00C41156"/>
    <w:rsid w:val="00C41B60"/>
    <w:rsid w:val="00C425AF"/>
    <w:rsid w:val="00C42A07"/>
    <w:rsid w:val="00C42E4C"/>
    <w:rsid w:val="00C435AF"/>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0B12"/>
    <w:rsid w:val="00C72EBD"/>
    <w:rsid w:val="00C73066"/>
    <w:rsid w:val="00C742E8"/>
    <w:rsid w:val="00C75031"/>
    <w:rsid w:val="00C751E8"/>
    <w:rsid w:val="00C75B0F"/>
    <w:rsid w:val="00C7618D"/>
    <w:rsid w:val="00C769E5"/>
    <w:rsid w:val="00C8149A"/>
    <w:rsid w:val="00C819C6"/>
    <w:rsid w:val="00C81FB0"/>
    <w:rsid w:val="00C82454"/>
    <w:rsid w:val="00C82C0F"/>
    <w:rsid w:val="00C831D4"/>
    <w:rsid w:val="00C8444A"/>
    <w:rsid w:val="00C8475B"/>
    <w:rsid w:val="00C85F87"/>
    <w:rsid w:val="00C878BA"/>
    <w:rsid w:val="00C87C29"/>
    <w:rsid w:val="00C91842"/>
    <w:rsid w:val="00C9193E"/>
    <w:rsid w:val="00C919E6"/>
    <w:rsid w:val="00C91E56"/>
    <w:rsid w:val="00C92206"/>
    <w:rsid w:val="00C92E1A"/>
    <w:rsid w:val="00C94C7F"/>
    <w:rsid w:val="00C96198"/>
    <w:rsid w:val="00C9760A"/>
    <w:rsid w:val="00CA0CAD"/>
    <w:rsid w:val="00CA15E9"/>
    <w:rsid w:val="00CA181C"/>
    <w:rsid w:val="00CA34C0"/>
    <w:rsid w:val="00CA527B"/>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360B"/>
    <w:rsid w:val="00CD3AF8"/>
    <w:rsid w:val="00CD5904"/>
    <w:rsid w:val="00CD6723"/>
    <w:rsid w:val="00CE128E"/>
    <w:rsid w:val="00CE34FC"/>
    <w:rsid w:val="00CE376D"/>
    <w:rsid w:val="00CE3F85"/>
    <w:rsid w:val="00CE4034"/>
    <w:rsid w:val="00CE4288"/>
    <w:rsid w:val="00CE4D19"/>
    <w:rsid w:val="00CE5AFA"/>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538"/>
    <w:rsid w:val="00D629B6"/>
    <w:rsid w:val="00D62CD9"/>
    <w:rsid w:val="00D63534"/>
    <w:rsid w:val="00D635EF"/>
    <w:rsid w:val="00D63F35"/>
    <w:rsid w:val="00D64A96"/>
    <w:rsid w:val="00D67234"/>
    <w:rsid w:val="00D7176F"/>
    <w:rsid w:val="00D717A0"/>
    <w:rsid w:val="00D723CE"/>
    <w:rsid w:val="00D73323"/>
    <w:rsid w:val="00D74A89"/>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0F46"/>
    <w:rsid w:val="00DB2BF5"/>
    <w:rsid w:val="00DB2D9D"/>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E05B1"/>
    <w:rsid w:val="00DE1003"/>
    <w:rsid w:val="00DE11A9"/>
    <w:rsid w:val="00DE175B"/>
    <w:rsid w:val="00DE2B0E"/>
    <w:rsid w:val="00DE33EC"/>
    <w:rsid w:val="00DE5526"/>
    <w:rsid w:val="00DE55CB"/>
    <w:rsid w:val="00DE573C"/>
    <w:rsid w:val="00DE5DC1"/>
    <w:rsid w:val="00DE5F5C"/>
    <w:rsid w:val="00DE74BA"/>
    <w:rsid w:val="00DF0AA3"/>
    <w:rsid w:val="00DF22A6"/>
    <w:rsid w:val="00DF370E"/>
    <w:rsid w:val="00DF4970"/>
    <w:rsid w:val="00DF5089"/>
    <w:rsid w:val="00DF546C"/>
    <w:rsid w:val="00DF764C"/>
    <w:rsid w:val="00DF7A2E"/>
    <w:rsid w:val="00E00116"/>
    <w:rsid w:val="00E007B4"/>
    <w:rsid w:val="00E014B9"/>
    <w:rsid w:val="00E0165B"/>
    <w:rsid w:val="00E02278"/>
    <w:rsid w:val="00E04546"/>
    <w:rsid w:val="00E04FAC"/>
    <w:rsid w:val="00E05700"/>
    <w:rsid w:val="00E059BB"/>
    <w:rsid w:val="00E0661A"/>
    <w:rsid w:val="00E06768"/>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DDF"/>
    <w:rsid w:val="00E43EB0"/>
    <w:rsid w:val="00E44DD6"/>
    <w:rsid w:val="00E473F9"/>
    <w:rsid w:val="00E503DF"/>
    <w:rsid w:val="00E52A62"/>
    <w:rsid w:val="00E53659"/>
    <w:rsid w:val="00E53BB1"/>
    <w:rsid w:val="00E5520F"/>
    <w:rsid w:val="00E56669"/>
    <w:rsid w:val="00E57D6C"/>
    <w:rsid w:val="00E60090"/>
    <w:rsid w:val="00E60AC3"/>
    <w:rsid w:val="00E64231"/>
    <w:rsid w:val="00E65747"/>
    <w:rsid w:val="00E65C67"/>
    <w:rsid w:val="00E66866"/>
    <w:rsid w:val="00E66CB3"/>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6F37"/>
    <w:rsid w:val="00EE7B35"/>
    <w:rsid w:val="00EE7D28"/>
    <w:rsid w:val="00EF0824"/>
    <w:rsid w:val="00EF0A62"/>
    <w:rsid w:val="00EF0C33"/>
    <w:rsid w:val="00EF2D74"/>
    <w:rsid w:val="00EF3126"/>
    <w:rsid w:val="00EF3BA5"/>
    <w:rsid w:val="00EF5539"/>
    <w:rsid w:val="00EF56C3"/>
    <w:rsid w:val="00EF5A0F"/>
    <w:rsid w:val="00EF6445"/>
    <w:rsid w:val="00EF648F"/>
    <w:rsid w:val="00EF67E0"/>
    <w:rsid w:val="00F01A6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1375"/>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690D"/>
    <w:rsid w:val="00F86DA0"/>
    <w:rsid w:val="00F86FF5"/>
    <w:rsid w:val="00F92C6D"/>
    <w:rsid w:val="00F953C8"/>
    <w:rsid w:val="00F95519"/>
    <w:rsid w:val="00F95CCF"/>
    <w:rsid w:val="00F96BFE"/>
    <w:rsid w:val="00F96C17"/>
    <w:rsid w:val="00F97966"/>
    <w:rsid w:val="00FA02AC"/>
    <w:rsid w:val="00FA043B"/>
    <w:rsid w:val="00FA1F2B"/>
    <w:rsid w:val="00FA2E82"/>
    <w:rsid w:val="00FA523C"/>
    <w:rsid w:val="00FA59F0"/>
    <w:rsid w:val="00FA5E89"/>
    <w:rsid w:val="00FA62F6"/>
    <w:rsid w:val="00FA687E"/>
    <w:rsid w:val="00FA7049"/>
    <w:rsid w:val="00FA71B9"/>
    <w:rsid w:val="00FA76A2"/>
    <w:rsid w:val="00FB1921"/>
    <w:rsid w:val="00FB19E3"/>
    <w:rsid w:val="00FB2343"/>
    <w:rsid w:val="00FB4093"/>
    <w:rsid w:val="00FB5212"/>
    <w:rsid w:val="00FB68CC"/>
    <w:rsid w:val="00FB7BFE"/>
    <w:rsid w:val="00FC4B65"/>
    <w:rsid w:val="00FC4DF2"/>
    <w:rsid w:val="00FC5CFB"/>
    <w:rsid w:val="00FC705C"/>
    <w:rsid w:val="00FD0A54"/>
    <w:rsid w:val="00FD2810"/>
    <w:rsid w:val="00FD2FBF"/>
    <w:rsid w:val="00FD31B6"/>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 w:type="paragraph" w:customStyle="1" w:styleId="MTDisplayEquation">
    <w:name w:val="MTDisplayEquation"/>
    <w:basedOn w:val="Normal"/>
    <w:next w:val="Normal"/>
    <w:link w:val="MTDisplayEquationChar"/>
    <w:rsid w:val="00B61EEF"/>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B61E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48477275">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08029507">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8076</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cp:revision>
  <dcterms:created xsi:type="dcterms:W3CDTF">2025-05-10T01:59:00Z</dcterms:created>
  <dcterms:modified xsi:type="dcterms:W3CDTF">2025-05-10T01:59:00Z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