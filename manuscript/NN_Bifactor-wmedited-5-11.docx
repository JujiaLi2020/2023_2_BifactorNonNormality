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EC3D9" w14:textId="77777777" w:rsidR="00750669" w:rsidRPr="00732ED6" w:rsidRDefault="00750669" w:rsidP="00BB7C2B">
      <w:pPr>
        <w:spacing w:after="0" w:line="480" w:lineRule="auto"/>
        <w:jc w:val="center"/>
        <w:rPr>
          <w:ins w:id="0" w:author="Jujia Li" w:date="2024-03-05T14:20:00Z"/>
          <w:rFonts w:ascii="Times New Roman" w:hAnsi="Times New Roman" w:cs="Times New Roman"/>
          <w:b/>
          <w:bCs/>
          <w:sz w:val="24"/>
          <w:szCs w:val="24"/>
        </w:rPr>
      </w:pPr>
      <w:bookmarkStart w:id="1" w:name="_Hlk160613475"/>
      <w:bookmarkEnd w:id="1"/>
    </w:p>
    <w:p w14:paraId="7F6B8006" w14:textId="02E1630E" w:rsidR="00B31E32" w:rsidRDefault="00337A79" w:rsidP="00BB7C2B">
      <w:pPr>
        <w:spacing w:after="0" w:line="480" w:lineRule="auto"/>
        <w:jc w:val="center"/>
        <w:rPr>
          <w:rFonts w:ascii="Times New Roman" w:hAnsi="Times New Roman" w:cs="Times New Roman"/>
          <w:b/>
          <w:bCs/>
          <w:sz w:val="24"/>
          <w:szCs w:val="24"/>
        </w:rPr>
      </w:pPr>
      <w:del w:id="2" w:author="Wenchao Ma" w:date="2025-03-11T11:26:00Z" w16du:dateUtc="2025-03-11T16:26:00Z">
        <w:r w:rsidRPr="00732ED6" w:rsidDel="001B2066">
          <w:rPr>
            <w:rFonts w:ascii="Times New Roman" w:hAnsi="Times New Roman" w:cs="Times New Roman"/>
            <w:b/>
            <w:bCs/>
            <w:sz w:val="24"/>
            <w:szCs w:val="24"/>
          </w:rPr>
          <w:delText xml:space="preserve">Examining </w:delText>
        </w:r>
        <w:r w:rsidR="00F1703F" w:rsidRPr="00732ED6" w:rsidDel="001B2066">
          <w:rPr>
            <w:rFonts w:ascii="Times New Roman" w:hAnsi="Times New Roman" w:cs="Times New Roman"/>
            <w:b/>
            <w:bCs/>
            <w:sz w:val="24"/>
            <w:szCs w:val="24"/>
          </w:rPr>
          <w:delText xml:space="preserve">the </w:delText>
        </w:r>
        <w:r w:rsidR="00616F8C" w:rsidDel="001B2066">
          <w:rPr>
            <w:rFonts w:ascii="Times New Roman" w:hAnsi="Times New Roman" w:cs="Times New Roman"/>
            <w:b/>
            <w:bCs/>
            <w:sz w:val="24"/>
            <w:szCs w:val="24"/>
          </w:rPr>
          <w:delText>Effects</w:delText>
        </w:r>
      </w:del>
      <w:ins w:id="3" w:author="Wenchao Ma" w:date="2025-03-11T11:26:00Z" w16du:dateUtc="2025-03-11T16:26:00Z">
        <w:r w:rsidR="001B2066">
          <w:rPr>
            <w:rFonts w:ascii="Times New Roman" w:hAnsi="Times New Roman" w:cs="Times New Roman"/>
            <w:b/>
            <w:bCs/>
            <w:sz w:val="24"/>
            <w:szCs w:val="24"/>
          </w:rPr>
          <w:t>Impact</w:t>
        </w:r>
      </w:ins>
      <w:r w:rsidR="00F1703F" w:rsidRPr="00732ED6">
        <w:rPr>
          <w:rFonts w:ascii="Times New Roman" w:hAnsi="Times New Roman" w:cs="Times New Roman"/>
          <w:b/>
          <w:bCs/>
          <w:sz w:val="24"/>
          <w:szCs w:val="24"/>
        </w:rPr>
        <w:t xml:space="preserve"> of </w:t>
      </w:r>
      <w:ins w:id="4" w:author="Wenchao Ma" w:date="2025-03-11T11:26:00Z" w16du:dateUtc="2025-03-11T16:26:00Z">
        <w:r w:rsidR="001B2066">
          <w:rPr>
            <w:rFonts w:ascii="Times New Roman" w:hAnsi="Times New Roman" w:cs="Times New Roman"/>
            <w:b/>
            <w:bCs/>
            <w:sz w:val="24"/>
            <w:szCs w:val="24"/>
          </w:rPr>
          <w:t xml:space="preserve">Latent Traits </w:t>
        </w:r>
      </w:ins>
      <w:r w:rsidR="00F1703F" w:rsidRPr="00732ED6">
        <w:rPr>
          <w:rFonts w:ascii="Times New Roman" w:hAnsi="Times New Roman" w:cs="Times New Roman"/>
          <w:b/>
          <w:bCs/>
          <w:sz w:val="24"/>
          <w:szCs w:val="24"/>
        </w:rPr>
        <w:t>Non</w:t>
      </w:r>
      <w:r w:rsidR="00113063">
        <w:rPr>
          <w:rFonts w:ascii="Times New Roman" w:hAnsi="Times New Roman" w:cs="Times New Roman"/>
          <w:b/>
          <w:bCs/>
          <w:sz w:val="24"/>
          <w:szCs w:val="24"/>
        </w:rPr>
        <w:t>-</w:t>
      </w:r>
      <w:r w:rsidR="00F1703F" w:rsidRPr="00732ED6">
        <w:rPr>
          <w:rFonts w:ascii="Times New Roman" w:hAnsi="Times New Roman" w:cs="Times New Roman"/>
          <w:b/>
          <w:bCs/>
          <w:sz w:val="24"/>
          <w:szCs w:val="24"/>
        </w:rPr>
        <w:t xml:space="preserve">normality on Parameter </w:t>
      </w:r>
      <w:r w:rsidRPr="00732ED6">
        <w:rPr>
          <w:rFonts w:ascii="Times New Roman" w:hAnsi="Times New Roman" w:cs="Times New Roman"/>
          <w:b/>
          <w:bCs/>
          <w:sz w:val="24"/>
          <w:szCs w:val="24"/>
        </w:rPr>
        <w:t>Estimation</w:t>
      </w:r>
      <w:r w:rsidR="00616F8C">
        <w:rPr>
          <w:rFonts w:ascii="Times New Roman" w:hAnsi="Times New Roman" w:cs="Times New Roman"/>
          <w:b/>
          <w:bCs/>
          <w:sz w:val="24"/>
          <w:szCs w:val="24"/>
        </w:rPr>
        <w:t xml:space="preserve"> in</w:t>
      </w:r>
      <w:r w:rsidRPr="00732ED6">
        <w:rPr>
          <w:rFonts w:ascii="Times New Roman" w:hAnsi="Times New Roman" w:cs="Times New Roman"/>
          <w:b/>
          <w:bCs/>
          <w:sz w:val="24"/>
          <w:szCs w:val="24"/>
        </w:rPr>
        <w:t xml:space="preserve"> </w:t>
      </w:r>
      <w:r w:rsidR="00F1703F" w:rsidRPr="00732ED6">
        <w:rPr>
          <w:rFonts w:ascii="Times New Roman" w:hAnsi="Times New Roman" w:cs="Times New Roman"/>
          <w:b/>
          <w:bCs/>
          <w:sz w:val="24"/>
          <w:szCs w:val="24"/>
        </w:rPr>
        <w:t xml:space="preserve">Bifactor </w:t>
      </w:r>
      <w:r w:rsidRPr="00732ED6">
        <w:rPr>
          <w:rFonts w:ascii="Times New Roman" w:hAnsi="Times New Roman" w:cs="Times New Roman"/>
          <w:b/>
          <w:bCs/>
          <w:sz w:val="24"/>
          <w:szCs w:val="24"/>
        </w:rPr>
        <w:t>Graded Response Model</w:t>
      </w:r>
      <w:del w:id="5" w:author="Wenchao Ma" w:date="2025-03-11T11:26:00Z" w16du:dateUtc="2025-03-11T16:26:00Z">
        <w:r w:rsidR="00616F8C" w:rsidDel="001B2066">
          <w:rPr>
            <w:rFonts w:ascii="Times New Roman" w:hAnsi="Times New Roman" w:cs="Times New Roman"/>
            <w:b/>
            <w:bCs/>
            <w:sz w:val="24"/>
            <w:szCs w:val="24"/>
          </w:rPr>
          <w:delText>s</w:delText>
        </w:r>
      </w:del>
    </w:p>
    <w:p w14:paraId="4437572B" w14:textId="77777777" w:rsidR="00FB1921" w:rsidRPr="00732ED6" w:rsidRDefault="00FB1921" w:rsidP="00BB7C2B">
      <w:pPr>
        <w:spacing w:after="0" w:line="480" w:lineRule="auto"/>
        <w:jc w:val="center"/>
        <w:rPr>
          <w:rFonts w:ascii="Times New Roman" w:hAnsi="Times New Roman" w:cs="Times New Roman"/>
          <w:b/>
          <w:bCs/>
          <w:sz w:val="24"/>
          <w:szCs w:val="24"/>
        </w:rPr>
      </w:pPr>
    </w:p>
    <w:p w14:paraId="40C5E38C" w14:textId="77777777" w:rsidR="00012398" w:rsidRPr="00012398" w:rsidRDefault="00012398" w:rsidP="00012398">
      <w:pPr>
        <w:spacing w:after="0" w:line="480" w:lineRule="auto"/>
        <w:jc w:val="center"/>
        <w:rPr>
          <w:rFonts w:ascii="Times New Roman" w:hAnsi="Times New Roman" w:cs="Times New Roman"/>
          <w:b/>
          <w:bCs/>
          <w:sz w:val="24"/>
          <w:szCs w:val="24"/>
        </w:rPr>
      </w:pPr>
      <w:r w:rsidRPr="00012398">
        <w:rPr>
          <w:rFonts w:ascii="Times New Roman" w:hAnsi="Times New Roman" w:cs="Times New Roman"/>
          <w:b/>
          <w:bCs/>
          <w:sz w:val="24"/>
          <w:szCs w:val="24"/>
        </w:rPr>
        <w:t>Abstract</w:t>
      </w:r>
    </w:p>
    <w:p w14:paraId="098C6BBA" w14:textId="26303F68" w:rsidR="001E4A65" w:rsidRDefault="001E4A65" w:rsidP="00012398">
      <w:pPr>
        <w:spacing w:after="0" w:line="480" w:lineRule="auto"/>
        <w:rPr>
          <w:rFonts w:ascii="Times New Roman" w:hAnsi="Times New Roman" w:cs="Times New Roman"/>
          <w:sz w:val="24"/>
          <w:szCs w:val="24"/>
        </w:rPr>
      </w:pPr>
      <w:r w:rsidRPr="001E4A65">
        <w:rPr>
          <w:rFonts w:ascii="Times New Roman" w:hAnsi="Times New Roman" w:cs="Times New Roman"/>
          <w:sz w:val="24"/>
          <w:szCs w:val="24"/>
        </w:rPr>
        <w:t>Psychometric models, such as item response theory (IRT), usually assume a normal distribution of latent abilities or traits. Nonetheless, violations of normality assumption frequently occur in psychology and psychiatric research. Many researchers have investigated the impact of non-normality on IRT and other psychometric models, but insufficient attention has been given to its influence on bifactor IRT models, particularly with polytomous data. In this study, we address the problem of non-normality in parameter estimation within the framework of the bifactor-graded response model (Bifactor-GRM). The results indicate that non-normality in the general factor significantly impacts the accuracy of estimating general-factor discrimination and thresholds/locations but not limited impacts on specific-factor parameters. If specific factors have the non-normality issue, there are minor impacts on item parameter estimation for both the general and specific factors. Additionally, we found that increasing sample sizes and item numbers may reduce the impact of non-normality. Regarding person parameter estimation, the maximum a posteriori (MAP) algorithm generally outperforms marginal maximum likelihood (ML), particularly when population abilities or traits are non-normally distributed. To enhance the accuracy of the ML algorithm, researchers could increase sample sizes and item numbers.</w:t>
      </w:r>
    </w:p>
    <w:p w14:paraId="3C4C2C9C" w14:textId="573A5F02" w:rsidR="00695B84" w:rsidRPr="00012398" w:rsidRDefault="00012398" w:rsidP="00012398">
      <w:pPr>
        <w:spacing w:after="0" w:line="480" w:lineRule="auto"/>
        <w:rPr>
          <w:rFonts w:ascii="Times New Roman" w:hAnsi="Times New Roman" w:cs="Times New Roman"/>
          <w:sz w:val="24"/>
          <w:szCs w:val="24"/>
        </w:rPr>
      </w:pPr>
      <w:r w:rsidRPr="00C0740C">
        <w:rPr>
          <w:rFonts w:ascii="Times New Roman" w:hAnsi="Times New Roman" w:cs="Times New Roman"/>
          <w:i/>
          <w:iCs/>
          <w:sz w:val="24"/>
          <w:szCs w:val="24"/>
        </w:rPr>
        <w:t>Keywords:</w:t>
      </w:r>
      <w:r w:rsidRPr="00012398">
        <w:rPr>
          <w:rFonts w:ascii="Times New Roman" w:hAnsi="Times New Roman" w:cs="Times New Roman"/>
          <w:sz w:val="24"/>
          <w:szCs w:val="24"/>
        </w:rPr>
        <w:t xml:space="preserve"> Bifactor model, graded response model, non-normality</w:t>
      </w:r>
    </w:p>
    <w:p w14:paraId="02B07A9F" w14:textId="77777777" w:rsidR="00012398" w:rsidRPr="00732ED6" w:rsidRDefault="00012398" w:rsidP="00695B84">
      <w:pPr>
        <w:spacing w:after="0" w:line="480" w:lineRule="auto"/>
        <w:rPr>
          <w:rFonts w:ascii="Times New Roman" w:hAnsi="Times New Roman" w:cs="Times New Roman"/>
          <w:b/>
          <w:bCs/>
          <w:sz w:val="24"/>
          <w:szCs w:val="24"/>
        </w:rPr>
      </w:pPr>
    </w:p>
    <w:p w14:paraId="7E2366BF" w14:textId="77777777" w:rsidR="000A5F76" w:rsidRDefault="000A5F76" w:rsidP="00BB7C2B">
      <w:pPr>
        <w:spacing w:after="0" w:line="480" w:lineRule="auto"/>
        <w:jc w:val="center"/>
        <w:rPr>
          <w:rFonts w:ascii="Times New Roman" w:hAnsi="Times New Roman" w:cs="Times New Roman"/>
          <w:b/>
          <w:bCs/>
          <w:sz w:val="24"/>
          <w:szCs w:val="24"/>
        </w:rPr>
      </w:pPr>
    </w:p>
    <w:p w14:paraId="2F2F70F1" w14:textId="4C1FE1B9" w:rsidR="00BB7C2B" w:rsidRPr="00732ED6" w:rsidRDefault="00416948" w:rsidP="00BB7C2B">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69FD5943" w14:textId="0084863B" w:rsidR="001B2066" w:rsidRDefault="001B2066" w:rsidP="00D945DE">
      <w:pPr>
        <w:spacing w:after="0" w:line="480" w:lineRule="auto"/>
        <w:ind w:firstLine="720"/>
        <w:rPr>
          <w:ins w:id="6" w:author="Wenchao Ma" w:date="2025-03-11T11:27:00Z" w16du:dateUtc="2025-03-11T16:27:00Z"/>
          <w:rFonts w:ascii="Times New Roman" w:hAnsi="Times New Roman" w:cs="Times New Roman"/>
          <w:sz w:val="24"/>
          <w:szCs w:val="24"/>
        </w:rPr>
      </w:pPr>
      <w:ins w:id="7" w:author="Wenchao Ma" w:date="2025-03-11T11:27:00Z" w16du:dateUtc="2025-03-11T16:27:00Z">
        <w:r w:rsidRPr="005806FB">
          <w:rPr>
            <w:rFonts w:ascii="Times New Roman" w:hAnsi="Times New Roman" w:cs="Times New Roman"/>
            <w:sz w:val="24"/>
            <w:szCs w:val="24"/>
          </w:rPr>
          <w:t>In psychological and educational measurement, the bifactor item response theory</w:t>
        </w:r>
        <w:r>
          <w:rPr>
            <w:rFonts w:ascii="Times New Roman" w:hAnsi="Times New Roman" w:cs="Times New Roman"/>
            <w:sz w:val="24"/>
            <w:szCs w:val="24"/>
          </w:rPr>
          <w:t xml:space="preserve"> (IRT)</w:t>
        </w:r>
        <w:r w:rsidRPr="005806FB">
          <w:rPr>
            <w:rFonts w:ascii="Times New Roman" w:hAnsi="Times New Roman" w:cs="Times New Roman"/>
            <w:sz w:val="24"/>
            <w:szCs w:val="24"/>
          </w:rPr>
          <w:t xml:space="preserve"> model</w:t>
        </w:r>
        <w:r>
          <w:rPr>
            <w:rFonts w:ascii="Times New Roman" w:hAnsi="Times New Roman" w:cs="Times New Roman"/>
            <w:sz w:val="24"/>
            <w:szCs w:val="24"/>
          </w:rPr>
          <w:t xml:space="preserve"> (</w:t>
        </w:r>
        <w:commentRangeStart w:id="8"/>
        <w:r>
          <w:rPr>
            <w:rFonts w:ascii="Times New Roman" w:hAnsi="Times New Roman" w:cs="Times New Roman"/>
            <w:sz w:val="24"/>
            <w:szCs w:val="24"/>
          </w:rPr>
          <w:t>Gibbons &amp; Hedeker, 1992</w:t>
        </w:r>
        <w:commentRangeEnd w:id="8"/>
        <w:r>
          <w:rPr>
            <w:rStyle w:val="CommentReference"/>
          </w:rPr>
          <w:commentReference w:id="8"/>
        </w:r>
        <w:r>
          <w:rPr>
            <w:rFonts w:ascii="Times New Roman" w:hAnsi="Times New Roman" w:cs="Times New Roman"/>
            <w:sz w:val="24"/>
            <w:szCs w:val="24"/>
          </w:rPr>
          <w:t>)</w:t>
        </w:r>
        <w:r w:rsidRPr="005806FB">
          <w:rPr>
            <w:rFonts w:ascii="Times New Roman" w:hAnsi="Times New Roman" w:cs="Times New Roman"/>
            <w:sz w:val="24"/>
            <w:szCs w:val="24"/>
          </w:rPr>
          <w:t xml:space="preserve"> has gained considerable attention </w:t>
        </w:r>
        <w:r>
          <w:rPr>
            <w:rFonts w:ascii="Times New Roman" w:hAnsi="Times New Roman" w:cs="Times New Roman"/>
            <w:sz w:val="24"/>
            <w:szCs w:val="24"/>
          </w:rPr>
          <w:t>in the past decades because of its</w:t>
        </w:r>
        <w:r w:rsidRPr="005806FB">
          <w:rPr>
            <w:rFonts w:ascii="Times New Roman" w:hAnsi="Times New Roman" w:cs="Times New Roman"/>
            <w:sz w:val="24"/>
            <w:szCs w:val="24"/>
          </w:rPr>
          <w:t xml:space="preserve"> ability to simultaneously model a general factor and specific factors underlying multidimensional constructs</w:t>
        </w:r>
        <w:r>
          <w:rPr>
            <w:rFonts w:ascii="Times New Roman" w:hAnsi="Times New Roman" w:cs="Times New Roman"/>
            <w:sz w:val="24"/>
            <w:szCs w:val="24"/>
          </w:rPr>
          <w:t xml:space="preserve"> (</w:t>
        </w:r>
        <w:commentRangeStart w:id="9"/>
        <w:del w:id="10" w:author="Jujia Li" w:date="2025-03-19T17:32:00Z" w16du:dateUtc="2025-03-19T22:32:00Z">
          <w:r w:rsidDel="00447FA3">
            <w:rPr>
              <w:rFonts w:ascii="Times New Roman" w:hAnsi="Times New Roman" w:cs="Times New Roman"/>
              <w:sz w:val="24"/>
              <w:szCs w:val="24"/>
            </w:rPr>
            <w:delText>citations</w:delText>
          </w:r>
          <w:commentRangeEnd w:id="9"/>
          <w:r w:rsidDel="00447FA3">
            <w:rPr>
              <w:rStyle w:val="CommentReference"/>
            </w:rPr>
            <w:commentReference w:id="9"/>
          </w:r>
        </w:del>
      </w:ins>
      <w:ins w:id="11" w:author="Jujia Li" w:date="2025-03-19T18:02:00Z" w16du:dateUtc="2025-03-19T23:02:00Z">
        <w:r w:rsidR="00FA02AC">
          <w:rPr>
            <w:rFonts w:ascii="Times New Roman" w:hAnsi="Times New Roman" w:cs="Times New Roman"/>
            <w:sz w:val="24"/>
            <w:szCs w:val="24"/>
          </w:rPr>
          <w:t>DeMars, 2013</w:t>
        </w:r>
        <w:r w:rsidR="00E0661A">
          <w:rPr>
            <w:rFonts w:ascii="Times New Roman" w:hAnsi="Times New Roman" w:cs="Times New Roman"/>
            <w:sz w:val="24"/>
            <w:szCs w:val="24"/>
          </w:rPr>
          <w:t xml:space="preserve">; </w:t>
        </w:r>
      </w:ins>
      <w:ins w:id="12" w:author="Jujia Li" w:date="2025-03-19T18:04:00Z" w16du:dateUtc="2025-03-19T23:04:00Z">
        <w:r w:rsidR="00BE1FC3">
          <w:rPr>
            <w:rFonts w:ascii="Times New Roman" w:hAnsi="Times New Roman" w:cs="Times New Roman"/>
            <w:sz w:val="24"/>
            <w:szCs w:val="24"/>
          </w:rPr>
          <w:t>Heinrich at al., 20</w:t>
        </w:r>
        <w:r w:rsidR="00B601FA">
          <w:rPr>
            <w:rFonts w:ascii="Times New Roman" w:hAnsi="Times New Roman" w:cs="Times New Roman"/>
            <w:sz w:val="24"/>
            <w:szCs w:val="24"/>
          </w:rPr>
          <w:t>23; Re</w:t>
        </w:r>
      </w:ins>
      <w:ins w:id="13" w:author="Jujia Li" w:date="2025-03-19T18:06:00Z" w16du:dateUtc="2025-03-19T23:06:00Z">
        <w:r w:rsidR="00C81FB0">
          <w:rPr>
            <w:rFonts w:ascii="Times New Roman" w:hAnsi="Times New Roman" w:cs="Times New Roman"/>
            <w:sz w:val="24"/>
            <w:szCs w:val="24"/>
          </w:rPr>
          <w:t>ise</w:t>
        </w:r>
        <w:r w:rsidR="000348CF">
          <w:rPr>
            <w:rFonts w:ascii="Times New Roman" w:hAnsi="Times New Roman" w:cs="Times New Roman"/>
            <w:sz w:val="24"/>
            <w:szCs w:val="24"/>
          </w:rPr>
          <w:t xml:space="preserve"> at al.</w:t>
        </w:r>
      </w:ins>
      <w:ins w:id="14" w:author="Jujia Li" w:date="2025-03-19T18:07:00Z" w16du:dateUtc="2025-03-19T23:07:00Z">
        <w:r w:rsidR="000348CF">
          <w:rPr>
            <w:rFonts w:ascii="Times New Roman" w:hAnsi="Times New Roman" w:cs="Times New Roman"/>
            <w:sz w:val="24"/>
            <w:szCs w:val="24"/>
          </w:rPr>
          <w:t>, 2023; Rodriguez at al. 2016</w:t>
        </w:r>
      </w:ins>
      <w:ins w:id="15" w:author="Wenchao Ma" w:date="2025-03-11T11:27:00Z" w16du:dateUtc="2025-03-11T16:27:00Z">
        <w:r>
          <w:rPr>
            <w:rFonts w:ascii="Times New Roman" w:hAnsi="Times New Roman" w:cs="Times New Roman"/>
            <w:sz w:val="24"/>
            <w:szCs w:val="24"/>
          </w:rPr>
          <w:t>)</w:t>
        </w:r>
        <w:r w:rsidRPr="005806FB">
          <w:rPr>
            <w:rFonts w:ascii="Times New Roman" w:hAnsi="Times New Roman" w:cs="Times New Roman"/>
            <w:sz w:val="24"/>
            <w:szCs w:val="24"/>
          </w:rPr>
          <w:t xml:space="preserve">. In </w:t>
        </w:r>
        <w:r>
          <w:rPr>
            <w:rFonts w:ascii="Times New Roman" w:hAnsi="Times New Roman" w:cs="Times New Roman"/>
            <w:sz w:val="24"/>
            <w:szCs w:val="24"/>
          </w:rPr>
          <w:t>a</w:t>
        </w:r>
        <w:r w:rsidRPr="005806FB">
          <w:rPr>
            <w:rFonts w:ascii="Times New Roman" w:hAnsi="Times New Roman" w:cs="Times New Roman"/>
            <w:sz w:val="24"/>
            <w:szCs w:val="24"/>
          </w:rPr>
          <w:t xml:space="preserve"> bifactor model, item responses</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are a function of a general factor and </w:t>
        </w:r>
        <w:r>
          <w:rPr>
            <w:rFonts w:ascii="Times New Roman" w:hAnsi="Times New Roman" w:cs="Times New Roman"/>
            <w:sz w:val="24"/>
            <w:szCs w:val="24"/>
          </w:rPr>
          <w:t>a</w:t>
        </w:r>
        <w:r w:rsidRPr="005806FB">
          <w:rPr>
            <w:rFonts w:ascii="Times New Roman" w:hAnsi="Times New Roman" w:cs="Times New Roman"/>
            <w:sz w:val="24"/>
            <w:szCs w:val="24"/>
          </w:rPr>
          <w:t xml:space="preserve"> specific factor,</w:t>
        </w:r>
        <w:r>
          <w:rPr>
            <w:rFonts w:ascii="Times New Roman" w:hAnsi="Times New Roman" w:cs="Times New Roman"/>
            <w:sz w:val="24"/>
            <w:szCs w:val="24"/>
          </w:rPr>
          <w:t xml:space="preserve"> and t</w:t>
        </w:r>
        <w:r w:rsidRPr="005806FB">
          <w:rPr>
            <w:rFonts w:ascii="Times New Roman" w:hAnsi="Times New Roman" w:cs="Times New Roman"/>
            <w:sz w:val="24"/>
            <w:szCs w:val="24"/>
          </w:rPr>
          <w:t>he specific factors are orthogonal to the general factor.</w:t>
        </w:r>
        <w:r>
          <w:rPr>
            <w:rFonts w:ascii="Times New Roman" w:hAnsi="Times New Roman" w:cs="Times New Roman"/>
            <w:sz w:val="24"/>
            <w:szCs w:val="24"/>
          </w:rPr>
          <w:t xml:space="preserve"> </w:t>
        </w:r>
        <w:r w:rsidRPr="005806FB">
          <w:rPr>
            <w:rFonts w:ascii="Times New Roman" w:hAnsi="Times New Roman" w:cs="Times New Roman"/>
            <w:sz w:val="24"/>
            <w:szCs w:val="24"/>
          </w:rPr>
          <w:t xml:space="preserve">Bifactor models have been widely applied in areas such as cognitive ability testing, personality assessment, and clinical psychology, where </w:t>
        </w:r>
        <w:r>
          <w:rPr>
            <w:rFonts w:ascii="Times New Roman" w:hAnsi="Times New Roman" w:cs="Times New Roman"/>
            <w:sz w:val="24"/>
            <w:szCs w:val="24"/>
          </w:rPr>
          <w:t>a separation between primary and secondary factors is preferred</w:t>
        </w:r>
        <w:r w:rsidRPr="005806FB">
          <w:rPr>
            <w:rFonts w:ascii="Times New Roman" w:hAnsi="Times New Roman" w:cs="Times New Roman"/>
            <w:sz w:val="24"/>
            <w:szCs w:val="24"/>
          </w:rPr>
          <w:t xml:space="preserve"> </w:t>
        </w:r>
        <w:r>
          <w:rPr>
            <w:rFonts w:ascii="Times New Roman" w:hAnsi="Times New Roman" w:cs="Times New Roman"/>
            <w:sz w:val="24"/>
            <w:szCs w:val="24"/>
          </w:rPr>
          <w:t>(add some citations here).</w:t>
        </w:r>
      </w:ins>
    </w:p>
    <w:p w14:paraId="3F20BDC5" w14:textId="34A3D2CA" w:rsidR="001B2066" w:rsidRDefault="001B2066" w:rsidP="001B2066">
      <w:pPr>
        <w:spacing w:after="0" w:line="480" w:lineRule="auto"/>
        <w:ind w:firstLine="720"/>
        <w:rPr>
          <w:ins w:id="16" w:author="Wenchao Ma" w:date="2025-03-11T11:27:00Z" w16du:dateUtc="2025-03-11T16:27:00Z"/>
          <w:rFonts w:ascii="Times New Roman" w:hAnsi="Times New Roman" w:cs="Times New Roman"/>
          <w:sz w:val="24"/>
          <w:szCs w:val="24"/>
        </w:rPr>
      </w:pPr>
      <w:ins w:id="17" w:author="Wenchao Ma" w:date="2025-03-11T11:27:00Z" w16du:dateUtc="2025-03-11T16:27:00Z">
        <w:r w:rsidRPr="005A11E3">
          <w:rPr>
            <w:rFonts w:ascii="Times New Roman" w:hAnsi="Times New Roman" w:cs="Times New Roman"/>
            <w:sz w:val="24"/>
            <w:szCs w:val="24"/>
          </w:rPr>
          <w:t xml:space="preserve">Many </w:t>
        </w:r>
        <w:r>
          <w:rPr>
            <w:rFonts w:ascii="Times New Roman" w:hAnsi="Times New Roman" w:cs="Times New Roman"/>
            <w:sz w:val="24"/>
            <w:szCs w:val="24"/>
          </w:rPr>
          <w:t>IRT</w:t>
        </w:r>
        <w:r w:rsidRPr="005A11E3">
          <w:rPr>
            <w:rFonts w:ascii="Times New Roman" w:hAnsi="Times New Roman" w:cs="Times New Roman"/>
            <w:sz w:val="24"/>
            <w:szCs w:val="24"/>
          </w:rPr>
          <w:t xml:space="preserve"> models</w:t>
        </w:r>
        <w:r>
          <w:rPr>
            <w:rFonts w:ascii="Times New Roman" w:hAnsi="Times New Roman" w:cs="Times New Roman"/>
            <w:sz w:val="24"/>
            <w:szCs w:val="24"/>
          </w:rPr>
          <w:t xml:space="preserve"> including bifactor models</w:t>
        </w:r>
        <w:r w:rsidRPr="005A11E3">
          <w:rPr>
            <w:rFonts w:ascii="Times New Roman" w:hAnsi="Times New Roman" w:cs="Times New Roman"/>
            <w:sz w:val="24"/>
            <w:szCs w:val="24"/>
          </w:rPr>
          <w:t xml:space="preserve"> are estimated under the assumption that the latent trait</w:t>
        </w:r>
        <w:r>
          <w:rPr>
            <w:rFonts w:ascii="Times New Roman" w:hAnsi="Times New Roman" w:cs="Times New Roman"/>
            <w:sz w:val="24"/>
            <w:szCs w:val="24"/>
          </w:rPr>
          <w:t>s</w:t>
        </w:r>
        <w:r w:rsidRPr="005A11E3">
          <w:rPr>
            <w:rFonts w:ascii="Times New Roman" w:hAnsi="Times New Roman" w:cs="Times New Roman"/>
            <w:sz w:val="24"/>
            <w:szCs w:val="24"/>
          </w:rPr>
          <w:t xml:space="preserve"> </w:t>
        </w:r>
        <w:r>
          <w:rPr>
            <w:rFonts w:ascii="Times New Roman" w:hAnsi="Times New Roman" w:cs="Times New Roman"/>
            <w:sz w:val="24"/>
            <w:szCs w:val="24"/>
          </w:rPr>
          <w:t>conform to</w:t>
        </w:r>
        <w:r w:rsidRPr="005A11E3">
          <w:rPr>
            <w:rFonts w:ascii="Times New Roman" w:hAnsi="Times New Roman" w:cs="Times New Roman"/>
            <w:sz w:val="24"/>
            <w:szCs w:val="24"/>
          </w:rPr>
          <w:t xml:space="preserve"> </w:t>
        </w:r>
        <w:r>
          <w:rPr>
            <w:rFonts w:ascii="Times New Roman" w:hAnsi="Times New Roman" w:cs="Times New Roman"/>
            <w:sz w:val="24"/>
            <w:szCs w:val="24"/>
          </w:rPr>
          <w:t>a (multivariate)</w:t>
        </w:r>
        <w:r w:rsidRPr="005A11E3">
          <w:rPr>
            <w:rFonts w:ascii="Times New Roman" w:hAnsi="Times New Roman" w:cs="Times New Roman"/>
            <w:sz w:val="24"/>
            <w:szCs w:val="24"/>
          </w:rPr>
          <w:t xml:space="preserve"> normal distribution. This assumption is fundamental to the widely used marginal maximum likelihood estimation method (Bock &amp; Aitkin, 1981; Bock &amp; Lieberman, 1970), which treats </w:t>
        </w:r>
        <w:r>
          <w:rPr>
            <w:rFonts w:ascii="Times New Roman" w:hAnsi="Times New Roman" w:cs="Times New Roman"/>
            <w:sz w:val="24"/>
            <w:szCs w:val="24"/>
          </w:rPr>
          <w:t>latent trait</w:t>
        </w:r>
        <w:r w:rsidRPr="005A11E3">
          <w:rPr>
            <w:rFonts w:ascii="Times New Roman" w:hAnsi="Times New Roman" w:cs="Times New Roman"/>
            <w:sz w:val="24"/>
            <w:szCs w:val="24"/>
          </w:rPr>
          <w:t xml:space="preserve"> as a random variable rather than a fixed parameter. The </w:t>
        </w:r>
        <w:r>
          <w:rPr>
            <w:rFonts w:ascii="Times New Roman" w:hAnsi="Times New Roman" w:cs="Times New Roman"/>
            <w:sz w:val="24"/>
            <w:szCs w:val="24"/>
          </w:rPr>
          <w:t xml:space="preserve">(multivariate) </w:t>
        </w:r>
        <w:r w:rsidRPr="005A11E3">
          <w:rPr>
            <w:rFonts w:ascii="Times New Roman" w:hAnsi="Times New Roman" w:cs="Times New Roman"/>
            <w:sz w:val="24"/>
            <w:szCs w:val="24"/>
          </w:rPr>
          <w:t>normal distribution is mathematically convenient and often serves as a reasonable approximation for many latent traits, particularly in the context of educational assessment.</w:t>
        </w:r>
        <w:r w:rsidRPr="00455E71">
          <w:rPr>
            <w:rFonts w:ascii="Times New Roman" w:hAnsi="Times New Roman" w:cs="Times New Roman"/>
            <w:sz w:val="24"/>
            <w:szCs w:val="24"/>
          </w:rPr>
          <w:t xml:space="preserve"> However, in many psychological and psychiatric contexts, this assumption may not be valid. For instance, in clinical assessments of psychiatric disorders, </w:t>
        </w:r>
        <w:proofErr w:type="gramStart"/>
        <w:r w:rsidRPr="00455E71">
          <w:rPr>
            <w:rFonts w:ascii="Times New Roman" w:hAnsi="Times New Roman" w:cs="Times New Roman"/>
            <w:sz w:val="24"/>
            <w:szCs w:val="24"/>
          </w:rPr>
          <w:t>the majority of</w:t>
        </w:r>
        <w:proofErr w:type="gramEnd"/>
        <w:r w:rsidRPr="00455E71">
          <w:rPr>
            <w:rFonts w:ascii="Times New Roman" w:hAnsi="Times New Roman" w:cs="Times New Roman"/>
            <w:sz w:val="24"/>
            <w:szCs w:val="24"/>
          </w:rPr>
          <w:t xml:space="preserve"> individuals tend to cluster at the lower end of the severity spectrum, while only a small subset exhibits extreme symptoms, leading to a positively skewed latent trait distribution. Similar patterns emerge in assessments of rare cognitive deficits or personality traits, where most individuals score within a typical range, and only a few deviate substantially. When the assumption of normality is violated, the accuracy of parameter estimation in IRT models may be compromised.</w:t>
        </w:r>
      </w:ins>
    </w:p>
    <w:p w14:paraId="1DF4DA1B" w14:textId="582EB2EC" w:rsidR="00C425AF" w:rsidRDefault="00C524BE" w:rsidP="00D945DE">
      <w:pPr>
        <w:spacing w:after="0" w:line="480" w:lineRule="auto"/>
        <w:ind w:firstLine="720"/>
        <w:rPr>
          <w:ins w:id="18" w:author="Wenchao Ma" w:date="2025-03-11T11:59:00Z" w16du:dateUtc="2025-03-11T16:59:00Z"/>
          <w:rFonts w:ascii="Times New Roman" w:hAnsi="Times New Roman" w:cs="Times New Roman"/>
          <w:color w:val="000000" w:themeColor="text1"/>
          <w:sz w:val="24"/>
          <w:szCs w:val="24"/>
        </w:rPr>
      </w:pPr>
      <w:del w:id="19" w:author="Wenchao Ma" w:date="2025-03-11T11:45:00Z" w16du:dateUtc="2025-03-11T16:45:00Z">
        <w:r w:rsidRPr="00732ED6" w:rsidDel="00041FD7">
          <w:rPr>
            <w:rFonts w:ascii="Times New Roman" w:hAnsi="Times New Roman" w:cs="Times New Roman"/>
            <w:sz w:val="24"/>
            <w:szCs w:val="24"/>
          </w:rPr>
          <w:lastRenderedPageBreak/>
          <w:delText>In psychology and psychiatric research area</w:delText>
        </w:r>
        <w:r w:rsidR="00DF0AA3" w:rsidRPr="00732ED6" w:rsidDel="00041FD7">
          <w:rPr>
            <w:rFonts w:ascii="Times New Roman" w:hAnsi="Times New Roman" w:cs="Times New Roman"/>
            <w:sz w:val="24"/>
            <w:szCs w:val="24"/>
          </w:rPr>
          <w:delText>s</w:delText>
        </w:r>
        <w:r w:rsidRPr="00732ED6" w:rsidDel="00041FD7">
          <w:rPr>
            <w:rFonts w:ascii="Times New Roman" w:hAnsi="Times New Roman" w:cs="Times New Roman"/>
            <w:sz w:val="24"/>
            <w:szCs w:val="24"/>
          </w:rPr>
          <w:delText>,</w:delText>
        </w:r>
        <w:r w:rsidR="00DF0AA3" w:rsidRPr="00732ED6" w:rsidDel="00041FD7">
          <w:rPr>
            <w:rFonts w:ascii="Times New Roman" w:hAnsi="Times New Roman" w:cs="Times New Roman"/>
            <w:sz w:val="24"/>
            <w:szCs w:val="24"/>
          </w:rPr>
          <w:delText xml:space="preserve"> it is common to encounter</w:delText>
        </w:r>
        <w:r w:rsidRPr="00732ED6" w:rsidDel="00041FD7">
          <w:rPr>
            <w:rFonts w:ascii="Times New Roman" w:hAnsi="Times New Roman" w:cs="Times New Roman"/>
            <w:sz w:val="24"/>
            <w:szCs w:val="24"/>
          </w:rPr>
          <w:delText xml:space="preserve"> </w:delText>
        </w:r>
        <w:r w:rsidR="00DF0AA3" w:rsidRPr="00732ED6" w:rsidDel="00041FD7">
          <w:rPr>
            <w:rFonts w:ascii="Times New Roman" w:hAnsi="Times New Roman" w:cs="Times New Roman"/>
            <w:sz w:val="24"/>
            <w:szCs w:val="24"/>
          </w:rPr>
          <w:delText xml:space="preserve">a latent construct that is positively skewed. For example, most people </w:delText>
        </w:r>
        <w:r w:rsidR="00F231AB" w:rsidRPr="00732ED6" w:rsidDel="00041FD7">
          <w:rPr>
            <w:rFonts w:ascii="Times New Roman" w:hAnsi="Times New Roman" w:cs="Times New Roman"/>
            <w:sz w:val="24"/>
            <w:szCs w:val="24"/>
          </w:rPr>
          <w:delText xml:space="preserve">are </w:delText>
        </w:r>
        <w:r w:rsidR="00D834AB" w:rsidRPr="00732ED6" w:rsidDel="00041FD7">
          <w:rPr>
            <w:rFonts w:ascii="Times New Roman" w:hAnsi="Times New Roman" w:cs="Times New Roman"/>
            <w:sz w:val="24"/>
            <w:szCs w:val="24"/>
          </w:rPr>
          <w:delText>at</w:delText>
        </w:r>
        <w:r w:rsidR="00DF0AA3" w:rsidRPr="00732ED6" w:rsidDel="00041FD7">
          <w:rPr>
            <w:rFonts w:ascii="Times New Roman" w:hAnsi="Times New Roman" w:cs="Times New Roman"/>
            <w:sz w:val="24"/>
            <w:szCs w:val="24"/>
          </w:rPr>
          <w:delText xml:space="preserve"> the normal end of a psychiatric disorder spectrum, while a smaller number of individuals spread out along the continuum of the disorder end. However, </w:delText>
        </w:r>
        <w:r w:rsidR="00337A79" w:rsidRPr="00732ED6" w:rsidDel="00041FD7">
          <w:rPr>
            <w:rFonts w:ascii="Times New Roman" w:hAnsi="Times New Roman" w:cs="Times New Roman"/>
            <w:sz w:val="24"/>
            <w:szCs w:val="24"/>
          </w:rPr>
          <w:delText xml:space="preserve">many latent variable approaches, such as </w:delText>
        </w:r>
        <w:r w:rsidR="00DF0AA3" w:rsidRPr="00732ED6" w:rsidDel="00041FD7">
          <w:rPr>
            <w:rFonts w:ascii="Times New Roman" w:hAnsi="Times New Roman" w:cs="Times New Roman"/>
            <w:sz w:val="24"/>
            <w:szCs w:val="24"/>
          </w:rPr>
          <w:delText xml:space="preserve">item response theory (IRT) </w:delText>
        </w:r>
        <w:r w:rsidR="00337A79" w:rsidRPr="00732ED6" w:rsidDel="00041FD7">
          <w:rPr>
            <w:rFonts w:ascii="Times New Roman" w:hAnsi="Times New Roman" w:cs="Times New Roman"/>
            <w:sz w:val="24"/>
            <w:szCs w:val="24"/>
          </w:rPr>
          <w:delText>and factor analytic methods</w:delText>
        </w:r>
        <w:r w:rsidR="000356C2" w:rsidRPr="00732ED6" w:rsidDel="00041FD7">
          <w:rPr>
            <w:rFonts w:ascii="Times New Roman" w:hAnsi="Times New Roman" w:cs="Times New Roman"/>
            <w:sz w:val="24"/>
            <w:szCs w:val="24"/>
          </w:rPr>
          <w:delText>,</w:delText>
        </w:r>
        <w:r w:rsidR="00337A79" w:rsidRPr="00732ED6" w:rsidDel="00041FD7">
          <w:rPr>
            <w:rFonts w:ascii="Times New Roman" w:hAnsi="Times New Roman" w:cs="Times New Roman"/>
            <w:sz w:val="24"/>
            <w:szCs w:val="24"/>
          </w:rPr>
          <w:delText xml:space="preserve"> assume</w:delText>
        </w:r>
        <w:r w:rsidR="00DF0AA3" w:rsidRPr="00732ED6" w:rsidDel="00041FD7">
          <w:rPr>
            <w:rFonts w:ascii="Times New Roman" w:hAnsi="Times New Roman" w:cs="Times New Roman"/>
            <w:sz w:val="24"/>
            <w:szCs w:val="24"/>
          </w:rPr>
          <w:delText xml:space="preserve"> </w:delText>
        </w:r>
        <w:r w:rsidR="00337A79" w:rsidRPr="00732ED6" w:rsidDel="00041FD7">
          <w:rPr>
            <w:rFonts w:ascii="Times New Roman" w:hAnsi="Times New Roman" w:cs="Times New Roman"/>
            <w:sz w:val="24"/>
            <w:szCs w:val="24"/>
          </w:rPr>
          <w:delText xml:space="preserve">the </w:delText>
        </w:r>
        <w:r w:rsidR="00DF0AA3" w:rsidRPr="00732ED6" w:rsidDel="00041FD7">
          <w:rPr>
            <w:rFonts w:ascii="Times New Roman" w:hAnsi="Times New Roman" w:cs="Times New Roman"/>
            <w:sz w:val="24"/>
            <w:szCs w:val="24"/>
          </w:rPr>
          <w:delText xml:space="preserve">normality of the latent trait </w:delText>
        </w:r>
        <w:r w:rsidR="00F47661" w:rsidRPr="00732ED6" w:rsidDel="00041FD7">
          <w:rPr>
            <w:rFonts w:ascii="Times New Roman" w:hAnsi="Times New Roman" w:cs="Times New Roman"/>
            <w:sz w:val="24"/>
            <w:szCs w:val="24"/>
          </w:rPr>
          <w:delText xml:space="preserve">of interest. </w:delText>
        </w:r>
      </w:del>
      <w:r w:rsidR="00F47661" w:rsidRPr="00732ED6">
        <w:rPr>
          <w:rFonts w:ascii="Times New Roman" w:hAnsi="Times New Roman" w:cs="Times New Roman"/>
          <w:sz w:val="24"/>
          <w:szCs w:val="24"/>
        </w:rPr>
        <w:t>T</w:t>
      </w:r>
      <w:r w:rsidRPr="00732ED6">
        <w:rPr>
          <w:rFonts w:ascii="Times New Roman" w:hAnsi="Times New Roman" w:cs="Times New Roman"/>
          <w:sz w:val="24"/>
          <w:szCs w:val="24"/>
        </w:rPr>
        <w:t xml:space="preserve">he impact of the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20" w:author="Wenchao Ma" w:date="2025-03-11T11:45:00Z" w16du:dateUtc="2025-03-11T16:45:00Z">
        <w:r w:rsidR="00041FD7">
          <w:rPr>
            <w:rFonts w:ascii="Times New Roman" w:hAnsi="Times New Roman" w:cs="Times New Roman"/>
            <w:sz w:val="24"/>
            <w:szCs w:val="24"/>
          </w:rPr>
          <w:t xml:space="preserve">of latent traits </w:t>
        </w:r>
      </w:ins>
      <w:r w:rsidR="00DB095A" w:rsidRPr="00732ED6">
        <w:rPr>
          <w:rFonts w:ascii="Times New Roman" w:hAnsi="Times New Roman" w:cs="Times New Roman"/>
          <w:sz w:val="24"/>
          <w:szCs w:val="24"/>
        </w:rPr>
        <w:t xml:space="preserve">on parameter estimation </w:t>
      </w:r>
      <w:del w:id="21" w:author="Wenchao Ma" w:date="2025-03-11T11:45:00Z" w16du:dateUtc="2025-03-11T16:45:00Z">
        <w:r w:rsidR="00337A79" w:rsidRPr="00732ED6" w:rsidDel="00041FD7">
          <w:rPr>
            <w:rFonts w:ascii="Times New Roman" w:hAnsi="Times New Roman" w:cs="Times New Roman"/>
            <w:sz w:val="24"/>
            <w:szCs w:val="24"/>
          </w:rPr>
          <w:delText xml:space="preserve">of latent variable approaches </w:delText>
        </w:r>
      </w:del>
      <w:r w:rsidR="00DB095A" w:rsidRPr="00732ED6">
        <w:rPr>
          <w:rFonts w:ascii="Times New Roman" w:hAnsi="Times New Roman" w:cs="Times New Roman"/>
          <w:sz w:val="24"/>
          <w:szCs w:val="24"/>
        </w:rPr>
        <w:t xml:space="preserve">has </w:t>
      </w:r>
      <w:del w:id="22" w:author="Wenchao Ma" w:date="2025-03-11T11:46:00Z" w16du:dateUtc="2025-03-11T16:46:00Z">
        <w:r w:rsidR="00DB095A" w:rsidRPr="00732ED6" w:rsidDel="00041FD7">
          <w:rPr>
            <w:rFonts w:ascii="Times New Roman" w:hAnsi="Times New Roman" w:cs="Times New Roman"/>
            <w:sz w:val="24"/>
            <w:szCs w:val="24"/>
          </w:rPr>
          <w:delText xml:space="preserve">been </w:delText>
        </w:r>
      </w:del>
      <w:del w:id="23" w:author="Wenchao Ma" w:date="2025-03-11T11:47:00Z" w16du:dateUtc="2025-03-11T16:47:00Z">
        <w:r w:rsidR="00DB095A" w:rsidRPr="00732ED6" w:rsidDel="00041FD7">
          <w:rPr>
            <w:rFonts w:ascii="Times New Roman" w:hAnsi="Times New Roman" w:cs="Times New Roman"/>
            <w:sz w:val="24"/>
            <w:szCs w:val="24"/>
          </w:rPr>
          <w:delText>attract</w:delText>
        </w:r>
      </w:del>
      <w:del w:id="24" w:author="Wenchao Ma" w:date="2025-03-11T11:46:00Z" w16du:dateUtc="2025-03-11T16:46:00Z">
        <w:r w:rsidR="00DB095A" w:rsidRPr="00732ED6" w:rsidDel="00041FD7">
          <w:rPr>
            <w:rFonts w:ascii="Times New Roman" w:hAnsi="Times New Roman" w:cs="Times New Roman"/>
            <w:sz w:val="24"/>
            <w:szCs w:val="24"/>
          </w:rPr>
          <w:delText>ing researchers’</w:delText>
        </w:r>
      </w:del>
      <w:del w:id="25" w:author="Wenchao Ma" w:date="2025-03-11T11:47:00Z" w16du:dateUtc="2025-03-11T16:47:00Z">
        <w:r w:rsidR="00DB095A" w:rsidRPr="00732ED6" w:rsidDel="00041FD7">
          <w:rPr>
            <w:rFonts w:ascii="Times New Roman" w:hAnsi="Times New Roman" w:cs="Times New Roman"/>
            <w:sz w:val="24"/>
            <w:szCs w:val="24"/>
          </w:rPr>
          <w:delText xml:space="preserve"> </w:delText>
        </w:r>
      </w:del>
      <w:ins w:id="26" w:author="Wenchao Ma" w:date="2025-03-11T11:47:00Z" w16du:dateUtc="2025-03-11T16:47:00Z">
        <w:r w:rsidR="00041FD7">
          <w:rPr>
            <w:rFonts w:ascii="Times New Roman" w:hAnsi="Times New Roman" w:cs="Times New Roman"/>
            <w:sz w:val="24"/>
            <w:szCs w:val="24"/>
          </w:rPr>
          <w:t xml:space="preserve">attracted </w:t>
        </w:r>
      </w:ins>
      <w:r w:rsidR="00DB095A" w:rsidRPr="00732ED6">
        <w:rPr>
          <w:rFonts w:ascii="Times New Roman" w:hAnsi="Times New Roman" w:cs="Times New Roman"/>
          <w:sz w:val="24"/>
          <w:szCs w:val="24"/>
        </w:rPr>
        <w:t>attention</w:t>
      </w:r>
      <w:ins w:id="27" w:author="Wenchao Ma" w:date="2025-03-11T11:47:00Z" w16du:dateUtc="2025-03-11T16:47:00Z">
        <w:r w:rsidR="00041FD7">
          <w:rPr>
            <w:rFonts w:ascii="Times New Roman" w:hAnsi="Times New Roman" w:cs="Times New Roman"/>
            <w:sz w:val="24"/>
            <w:szCs w:val="24"/>
          </w:rPr>
          <w:t>s</w:t>
        </w:r>
      </w:ins>
      <w:r w:rsidR="00DB095A" w:rsidRPr="00732ED6">
        <w:rPr>
          <w:rFonts w:ascii="Times New Roman" w:hAnsi="Times New Roman" w:cs="Times New Roman"/>
          <w:sz w:val="24"/>
          <w:szCs w:val="24"/>
        </w:rPr>
        <w:t xml:space="preserve"> (</w:t>
      </w:r>
      <w:r w:rsidR="00F272EC" w:rsidRPr="00732ED6">
        <w:rPr>
          <w:rFonts w:ascii="Times New Roman" w:hAnsi="Times New Roman" w:cs="Times New Roman"/>
          <w:sz w:val="24"/>
          <w:szCs w:val="24"/>
        </w:rPr>
        <w:t xml:space="preserve">e.g., </w:t>
      </w:r>
      <w:r w:rsidR="00DB095A" w:rsidRPr="00732ED6">
        <w:rPr>
          <w:rFonts w:ascii="Times New Roman" w:hAnsi="Times New Roman" w:cs="Times New Roman"/>
          <w:sz w:val="24"/>
          <w:szCs w:val="24"/>
        </w:rPr>
        <w:t>Wang et al., 2018)</w:t>
      </w:r>
      <w:del w:id="28" w:author="Wenchao Ma" w:date="2025-03-11T11:46:00Z" w16du:dateUtc="2025-03-11T16:46:00Z">
        <w:r w:rsidR="00014055" w:rsidRPr="00732ED6" w:rsidDel="00041FD7">
          <w:rPr>
            <w:rFonts w:ascii="Times New Roman" w:hAnsi="Times New Roman" w:cs="Times New Roman"/>
            <w:sz w:val="24"/>
            <w:szCs w:val="24"/>
          </w:rPr>
          <w:delText xml:space="preserve">. </w:delText>
        </w:r>
        <w:r w:rsidR="00D945DE" w:rsidRPr="00732ED6" w:rsidDel="00041FD7">
          <w:rPr>
            <w:rFonts w:ascii="Times New Roman" w:hAnsi="Times New Roman" w:cs="Times New Roman"/>
            <w:color w:val="000000" w:themeColor="text1"/>
            <w:sz w:val="24"/>
            <w:szCs w:val="24"/>
          </w:rPr>
          <w:delText xml:space="preserve">Previous research has primarily focused on exploring the effects of </w:delText>
        </w:r>
        <w:r w:rsidR="00113063" w:rsidDel="00041FD7">
          <w:rPr>
            <w:rFonts w:ascii="Times New Roman" w:hAnsi="Times New Roman" w:cs="Times New Roman"/>
            <w:color w:val="000000" w:themeColor="text1"/>
            <w:sz w:val="24"/>
            <w:szCs w:val="24"/>
          </w:rPr>
          <w:delText>non-normality</w:delText>
        </w:r>
        <w:r w:rsidR="00D945DE" w:rsidRPr="00732ED6" w:rsidDel="00041FD7">
          <w:rPr>
            <w:rFonts w:ascii="Times New Roman" w:hAnsi="Times New Roman" w:cs="Times New Roman"/>
            <w:color w:val="000000" w:themeColor="text1"/>
            <w:sz w:val="24"/>
            <w:szCs w:val="24"/>
          </w:rPr>
          <w:delText xml:space="preserve"> </w:delText>
        </w:r>
      </w:del>
      <w:ins w:id="29" w:author="Wenchao Ma" w:date="2025-03-11T11:46:00Z" w16du:dateUtc="2025-03-11T16:46:00Z">
        <w:r w:rsidR="00041FD7">
          <w:rPr>
            <w:rFonts w:ascii="Times New Roman" w:hAnsi="Times New Roman" w:cs="Times New Roman"/>
            <w:sz w:val="24"/>
            <w:szCs w:val="24"/>
          </w:rPr>
          <w:t xml:space="preserve"> </w:t>
        </w:r>
      </w:ins>
      <w:ins w:id="30" w:author="Wenchao Ma" w:date="2025-03-11T11:47:00Z" w16du:dateUtc="2025-03-11T16:47:00Z">
        <w:r w:rsidR="00041FD7">
          <w:rPr>
            <w:rFonts w:ascii="Times New Roman" w:hAnsi="Times New Roman" w:cs="Times New Roman"/>
            <w:sz w:val="24"/>
            <w:szCs w:val="24"/>
          </w:rPr>
          <w:t>in</w:t>
        </w:r>
      </w:ins>
      <w:ins w:id="31" w:author="Wenchao Ma" w:date="2025-03-11T11:46:00Z" w16du:dateUtc="2025-03-11T16:46:00Z">
        <w:r w:rsidR="00041FD7">
          <w:rPr>
            <w:rFonts w:ascii="Times New Roman" w:hAnsi="Times New Roman" w:cs="Times New Roman"/>
            <w:sz w:val="24"/>
            <w:szCs w:val="24"/>
          </w:rPr>
          <w:t xml:space="preserve"> </w:t>
        </w:r>
      </w:ins>
      <w:ins w:id="32" w:author="Wenchao Ma" w:date="2025-03-11T11:58:00Z" w16du:dateUtc="2025-03-11T16:58:00Z">
        <w:r w:rsidR="00AD7101">
          <w:rPr>
            <w:rFonts w:ascii="Times New Roman" w:hAnsi="Times New Roman" w:cs="Times New Roman"/>
            <w:sz w:val="24"/>
            <w:szCs w:val="24"/>
          </w:rPr>
          <w:t xml:space="preserve">the field of </w:t>
        </w:r>
      </w:ins>
      <w:del w:id="33"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on </w:delText>
        </w:r>
      </w:del>
      <w:r w:rsidR="00D945DE" w:rsidRPr="00732ED6">
        <w:rPr>
          <w:rFonts w:ascii="Times New Roman" w:hAnsi="Times New Roman" w:cs="Times New Roman"/>
          <w:color w:val="000000" w:themeColor="text1"/>
          <w:sz w:val="24"/>
          <w:szCs w:val="24"/>
        </w:rPr>
        <w:t>structural equation modeling</w:t>
      </w:r>
      <w:del w:id="34"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(SEM)</w:delText>
        </w:r>
      </w:del>
      <w:r w:rsidR="00D945DE" w:rsidRPr="00732ED6">
        <w:rPr>
          <w:rFonts w:ascii="Times New Roman" w:hAnsi="Times New Roman" w:cs="Times New Roman"/>
          <w:color w:val="000000" w:themeColor="text1"/>
          <w:sz w:val="24"/>
          <w:szCs w:val="24"/>
        </w:rPr>
        <w:t xml:space="preserve"> (Finch et al., 1997; Lai, 2018; Lei &amp; Lomax, 2005; </w:t>
      </w:r>
      <w:proofErr w:type="spellStart"/>
      <w:r w:rsidR="00D945DE" w:rsidRPr="00732ED6">
        <w:rPr>
          <w:rFonts w:ascii="Times New Roman" w:hAnsi="Times New Roman" w:cs="Times New Roman"/>
          <w:color w:val="000000" w:themeColor="text1"/>
          <w:sz w:val="24"/>
          <w:szCs w:val="24"/>
        </w:rPr>
        <w:t>Maydeu</w:t>
      </w:r>
      <w:proofErr w:type="spellEnd"/>
      <w:r w:rsidR="00D945DE" w:rsidRPr="00732ED6">
        <w:rPr>
          <w:rFonts w:ascii="Times New Roman" w:hAnsi="Times New Roman" w:cs="Times New Roman"/>
          <w:color w:val="000000" w:themeColor="text1"/>
          <w:sz w:val="24"/>
          <w:szCs w:val="24"/>
        </w:rPr>
        <w:t>-Olivares, 2017; Olsson et al., 2000; Ory &amp; Mokhtarian, 2010)</w:t>
      </w:r>
      <w:del w:id="35" w:author="Wenchao Ma" w:date="2025-03-11T11:46:00Z" w16du:dateUtc="2025-03-11T16:46:00Z">
        <w:r w:rsidR="00D945DE" w:rsidRPr="00732ED6" w:rsidDel="00041FD7">
          <w:rPr>
            <w:rFonts w:ascii="Times New Roman" w:hAnsi="Times New Roman" w:cs="Times New Roman"/>
            <w:color w:val="000000" w:themeColor="text1"/>
            <w:sz w:val="24"/>
            <w:szCs w:val="24"/>
          </w:rPr>
          <w:delText>,</w:delText>
        </w:r>
      </w:del>
      <w:r w:rsidR="00D945DE" w:rsidRPr="00732ED6">
        <w:rPr>
          <w:rFonts w:ascii="Times New Roman" w:hAnsi="Times New Roman" w:cs="Times New Roman"/>
          <w:color w:val="000000" w:themeColor="text1"/>
          <w:sz w:val="24"/>
          <w:szCs w:val="24"/>
        </w:rPr>
        <w:t xml:space="preserve"> and </w:t>
      </w:r>
      <w:del w:id="36"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confirmatory </w:delText>
        </w:r>
      </w:del>
      <w:r w:rsidR="00D945DE" w:rsidRPr="00732ED6">
        <w:rPr>
          <w:rFonts w:ascii="Times New Roman" w:hAnsi="Times New Roman" w:cs="Times New Roman"/>
          <w:color w:val="000000" w:themeColor="text1"/>
          <w:sz w:val="24"/>
          <w:szCs w:val="24"/>
        </w:rPr>
        <w:t>factor analysis</w:t>
      </w:r>
      <w:del w:id="37" w:author="Wenchao Ma" w:date="2025-03-11T11:46:00Z" w16du:dateUtc="2025-03-11T16:46:00Z">
        <w:r w:rsidR="00D945DE" w:rsidRPr="00732ED6" w:rsidDel="00041FD7">
          <w:rPr>
            <w:rFonts w:ascii="Times New Roman" w:hAnsi="Times New Roman" w:cs="Times New Roman"/>
            <w:color w:val="000000" w:themeColor="text1"/>
            <w:sz w:val="24"/>
            <w:szCs w:val="24"/>
          </w:rPr>
          <w:delText xml:space="preserve"> (CFA)</w:delText>
        </w:r>
      </w:del>
      <w:r w:rsidR="00D945DE" w:rsidRPr="00732ED6">
        <w:rPr>
          <w:rFonts w:ascii="Times New Roman" w:hAnsi="Times New Roman" w:cs="Times New Roman"/>
          <w:color w:val="000000" w:themeColor="text1"/>
          <w:sz w:val="24"/>
          <w:szCs w:val="24"/>
        </w:rPr>
        <w:t xml:space="preserve"> (Curran et al., 1996; Hutchinson &amp; Olmos, 1998; </w:t>
      </w:r>
      <w:proofErr w:type="spellStart"/>
      <w:r w:rsidR="00D945DE" w:rsidRPr="00732ED6">
        <w:rPr>
          <w:rFonts w:ascii="Times New Roman" w:hAnsi="Times New Roman" w:cs="Times New Roman"/>
          <w:color w:val="000000" w:themeColor="text1"/>
          <w:sz w:val="24"/>
          <w:szCs w:val="24"/>
        </w:rPr>
        <w:t>Savalei</w:t>
      </w:r>
      <w:proofErr w:type="spellEnd"/>
      <w:r w:rsidR="00D945DE" w:rsidRPr="00732ED6">
        <w:rPr>
          <w:rFonts w:ascii="Times New Roman" w:hAnsi="Times New Roman" w:cs="Times New Roman"/>
          <w:color w:val="000000" w:themeColor="text1"/>
          <w:sz w:val="24"/>
          <w:szCs w:val="24"/>
        </w:rPr>
        <w:t>, 2008</w:t>
      </w:r>
      <w:del w:id="38" w:author="Wenchao Ma" w:date="2025-03-11T11:59:00Z" w16du:dateUtc="2025-03-11T16:59:00Z">
        <w:r w:rsidR="00D945DE" w:rsidRPr="00732ED6" w:rsidDel="00C425AF">
          <w:rPr>
            <w:rFonts w:ascii="Times New Roman" w:hAnsi="Times New Roman" w:cs="Times New Roman"/>
            <w:color w:val="000000" w:themeColor="text1"/>
            <w:sz w:val="24"/>
            <w:szCs w:val="24"/>
          </w:rPr>
          <w:delText xml:space="preserve">). </w:delText>
        </w:r>
      </w:del>
      <w:ins w:id="39" w:author="Wenchao Ma" w:date="2025-03-11T11:59:00Z" w16du:dateUtc="2025-03-11T16:59:00Z">
        <w:r w:rsidR="00C425AF" w:rsidRPr="00732ED6">
          <w:rPr>
            <w:rFonts w:ascii="Times New Roman" w:hAnsi="Times New Roman" w:cs="Times New Roman"/>
            <w:color w:val="000000" w:themeColor="text1"/>
            <w:sz w:val="24"/>
            <w:szCs w:val="24"/>
          </w:rPr>
          <w:t>)</w:t>
        </w:r>
        <w:r w:rsidR="00C425AF">
          <w:rPr>
            <w:rFonts w:ascii="Times New Roman" w:hAnsi="Times New Roman" w:cs="Times New Roman"/>
            <w:color w:val="000000" w:themeColor="text1"/>
            <w:sz w:val="24"/>
            <w:szCs w:val="24"/>
          </w:rPr>
          <w:t xml:space="preserve">, as well as IRT </w:t>
        </w:r>
        <w:r w:rsidR="00C425AF" w:rsidRPr="00732ED6">
          <w:rPr>
            <w:rFonts w:ascii="Times New Roman" w:hAnsi="Times New Roman" w:cs="Times New Roman"/>
            <w:color w:val="000000" w:themeColor="text1"/>
            <w:sz w:val="24"/>
            <w:szCs w:val="24"/>
          </w:rPr>
          <w:t>(Svetina et al., 2017; Woods, 2014)</w:t>
        </w:r>
        <w:r w:rsidR="00C425AF">
          <w:rPr>
            <w:rFonts w:ascii="Times New Roman" w:hAnsi="Times New Roman" w:cs="Times New Roman"/>
            <w:color w:val="000000" w:themeColor="text1"/>
            <w:sz w:val="24"/>
            <w:szCs w:val="24"/>
          </w:rPr>
          <w:t>.</w:t>
        </w:r>
        <w:r w:rsidR="00C425AF" w:rsidRPr="00732ED6">
          <w:rPr>
            <w:rFonts w:ascii="Times New Roman" w:hAnsi="Times New Roman" w:cs="Times New Roman"/>
            <w:color w:val="000000" w:themeColor="text1"/>
            <w:sz w:val="24"/>
            <w:szCs w:val="24"/>
          </w:rPr>
          <w:t xml:space="preserve"> </w:t>
        </w:r>
      </w:ins>
      <w:commentRangeStart w:id="40"/>
      <w:commentRangeStart w:id="41"/>
      <w:commentRangeStart w:id="42"/>
      <w:ins w:id="43" w:author="Wenchao Ma" w:date="2025-03-11T12:00:00Z" w16du:dateUtc="2025-03-11T17:00:00Z">
        <w:r w:rsidR="00C425AF">
          <w:rPr>
            <w:rFonts w:ascii="Times New Roman" w:hAnsi="Times New Roman" w:cs="Times New Roman"/>
            <w:color w:val="000000" w:themeColor="text1"/>
            <w:sz w:val="24"/>
            <w:szCs w:val="24"/>
          </w:rPr>
          <w:t>Researchers have found that</w:t>
        </w:r>
        <w:del w:id="44" w:author="Jujia Li" w:date="2025-04-30T13:56:00Z" w16du:dateUtc="2025-04-30T18:56:00Z">
          <w:r w:rsidR="00C425AF" w:rsidDel="004B2DB5">
            <w:rPr>
              <w:rFonts w:ascii="Times New Roman" w:hAnsi="Times New Roman" w:cs="Times New Roman"/>
              <w:color w:val="000000" w:themeColor="text1"/>
              <w:sz w:val="24"/>
              <w:szCs w:val="24"/>
            </w:rPr>
            <w:delText xml:space="preserve"> XXXX</w:delText>
          </w:r>
        </w:del>
        <w:r w:rsidR="00C425AF">
          <w:rPr>
            <w:rFonts w:ascii="Times New Roman" w:hAnsi="Times New Roman" w:cs="Times New Roman"/>
            <w:color w:val="000000" w:themeColor="text1"/>
            <w:sz w:val="24"/>
            <w:szCs w:val="24"/>
          </w:rPr>
          <w:t>.</w:t>
        </w:r>
        <w:commentRangeEnd w:id="40"/>
        <w:r w:rsidR="00C425AF">
          <w:rPr>
            <w:rStyle w:val="CommentReference"/>
          </w:rPr>
          <w:commentReference w:id="40"/>
        </w:r>
      </w:ins>
      <w:commentRangeEnd w:id="41"/>
      <w:ins w:id="45" w:author="Wenchao Ma" w:date="2025-03-11T13:02:00Z" w16du:dateUtc="2025-03-11T18:02:00Z">
        <w:r w:rsidR="00A97A66">
          <w:rPr>
            <w:rStyle w:val="CommentReference"/>
          </w:rPr>
          <w:commentReference w:id="41"/>
        </w:r>
      </w:ins>
      <w:commentRangeEnd w:id="42"/>
      <w:ins w:id="46" w:author="Wenchao Ma" w:date="2025-03-11T13:06:00Z" w16du:dateUtc="2025-03-11T18:06:00Z">
        <w:r w:rsidR="00A97A66">
          <w:rPr>
            <w:rStyle w:val="CommentReference"/>
          </w:rPr>
          <w:commentReference w:id="42"/>
        </w:r>
      </w:ins>
      <w:ins w:id="47" w:author="Jujia Li" w:date="2025-04-30T16:45:00Z" w16du:dateUtc="2025-04-30T21:45:00Z">
        <w:r w:rsidR="002149F4" w:rsidRPr="002149F4">
          <w:rPr>
            <w:rFonts w:ascii="Times New Roman" w:hAnsi="Times New Roman" w:cs="Times New Roman"/>
            <w:color w:val="000000" w:themeColor="text1"/>
            <w:sz w:val="24"/>
            <w:szCs w:val="24"/>
          </w:rPr>
          <w:t>, in IRT models, non-normality in the latent trait distribution can significantly decrease the accuracy of item and person parameter recovery. In the Maximum Likelihood Estimation (MLE) method, non-normality tends to produce biased estimates, especially at the tails of the distribution (</w:t>
        </w:r>
      </w:ins>
      <w:proofErr w:type="spellStart"/>
      <w:ins w:id="48" w:author="Jujia Li" w:date="2025-04-30T17:14:00Z" w16du:dateUtc="2025-04-30T22:14:00Z">
        <w:r w:rsidR="008147B3" w:rsidRPr="008147B3">
          <w:rPr>
            <w:rFonts w:ascii="Times New Roman" w:hAnsi="Times New Roman" w:cs="Times New Roman"/>
            <w:sz w:val="24"/>
            <w:szCs w:val="24"/>
          </w:rPr>
          <w:t>Kieftenbeld</w:t>
        </w:r>
        <w:proofErr w:type="spellEnd"/>
        <w:r w:rsidR="008147B3">
          <w:rPr>
            <w:rFonts w:ascii="Times New Roman" w:hAnsi="Times New Roman" w:cs="Times New Roman"/>
            <w:sz w:val="24"/>
            <w:szCs w:val="24"/>
          </w:rPr>
          <w:t xml:space="preserve"> </w:t>
        </w:r>
        <w:r w:rsidR="008147B3" w:rsidRPr="008147B3">
          <w:rPr>
            <w:rFonts w:ascii="Times New Roman" w:hAnsi="Times New Roman" w:cs="Times New Roman"/>
            <w:sz w:val="24"/>
            <w:szCs w:val="24"/>
          </w:rPr>
          <w:t>&amp; Natesan, 2012</w:t>
        </w:r>
        <w:r w:rsidR="008147B3">
          <w:rPr>
            <w:rFonts w:ascii="Times New Roman" w:hAnsi="Times New Roman" w:cs="Times New Roman"/>
            <w:sz w:val="24"/>
            <w:szCs w:val="24"/>
          </w:rPr>
          <w:t>;</w:t>
        </w:r>
      </w:ins>
      <w:ins w:id="49" w:author="Jujia Li" w:date="2025-04-30T17:39:00Z" w16du:dateUtc="2025-04-30T22:39:00Z">
        <w:r w:rsidR="00335D44">
          <w:rPr>
            <w:rFonts w:ascii="Times New Roman" w:hAnsi="Times New Roman" w:cs="Times New Roman"/>
            <w:sz w:val="24"/>
            <w:szCs w:val="24"/>
          </w:rPr>
          <w:t xml:space="preserve"> </w:t>
        </w:r>
      </w:ins>
      <w:ins w:id="50" w:author="Jujia Li" w:date="2025-04-30T17:11:00Z" w16du:dateUtc="2025-04-30T22:11:00Z">
        <w:r w:rsidR="008147B3" w:rsidRPr="008147B3">
          <w:rPr>
            <w:rFonts w:ascii="Times New Roman" w:hAnsi="Times New Roman" w:cs="Times New Roman"/>
            <w:color w:val="000000" w:themeColor="text1"/>
            <w:sz w:val="24"/>
            <w:szCs w:val="24"/>
          </w:rPr>
          <w:t>Selçuk</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&amp; Demir</w:t>
        </w:r>
        <w:r w:rsidR="008147B3">
          <w:rPr>
            <w:rFonts w:ascii="Times New Roman" w:hAnsi="Times New Roman" w:cs="Times New Roman"/>
            <w:color w:val="000000" w:themeColor="text1"/>
            <w:sz w:val="24"/>
            <w:szCs w:val="24"/>
          </w:rPr>
          <w:t xml:space="preserve">, </w:t>
        </w:r>
        <w:r w:rsidR="008147B3" w:rsidRPr="008147B3">
          <w:rPr>
            <w:rFonts w:ascii="Times New Roman" w:hAnsi="Times New Roman" w:cs="Times New Roman"/>
            <w:color w:val="000000" w:themeColor="text1"/>
            <w:sz w:val="24"/>
            <w:szCs w:val="24"/>
          </w:rPr>
          <w:t>2024</w:t>
        </w:r>
      </w:ins>
      <w:ins w:id="51" w:author="Jujia Li" w:date="2025-04-30T17:51:00Z" w16du:dateUtc="2025-04-30T22:51:00Z">
        <w:r w:rsidR="00BE0567">
          <w:rPr>
            <w:rFonts w:ascii="Times New Roman" w:hAnsi="Times New Roman" w:cs="Times New Roman"/>
            <w:color w:val="000000" w:themeColor="text1"/>
            <w:sz w:val="24"/>
            <w:szCs w:val="24"/>
          </w:rPr>
          <w:t xml:space="preserve">; </w:t>
        </w:r>
        <w:r w:rsidR="00BE0567" w:rsidRPr="00CD2D90">
          <w:rPr>
            <w:rFonts w:ascii="Times New Roman" w:hAnsi="Times New Roman" w:cs="Times New Roman"/>
            <w:sz w:val="24"/>
            <w:szCs w:val="24"/>
          </w:rPr>
          <w:t>Seong, 1990</w:t>
        </w:r>
      </w:ins>
      <w:ins w:id="52" w:author="Jujia Li" w:date="2025-04-30T16:45:00Z" w16du:dateUtc="2025-04-30T21:45:00Z">
        <w:r w:rsidR="002149F4" w:rsidRPr="002149F4">
          <w:rPr>
            <w:rFonts w:ascii="Times New Roman" w:hAnsi="Times New Roman" w:cs="Times New Roman"/>
            <w:color w:val="000000" w:themeColor="text1"/>
            <w:sz w:val="24"/>
            <w:szCs w:val="24"/>
          </w:rPr>
          <w:t>). However, in the Bayesian framework, Maximum a Posteriori (MAP)</w:t>
        </w:r>
      </w:ins>
      <w:ins w:id="53" w:author="Jujia Li" w:date="2025-04-30T17:15:00Z" w16du:dateUtc="2025-04-30T22:15:00Z">
        <w:r w:rsidR="008147B3">
          <w:rPr>
            <w:rFonts w:ascii="Times New Roman" w:hAnsi="Times New Roman" w:cs="Times New Roman"/>
            <w:color w:val="000000" w:themeColor="text1"/>
            <w:sz w:val="24"/>
            <w:szCs w:val="24"/>
          </w:rPr>
          <w:t xml:space="preserve">, </w:t>
        </w:r>
      </w:ins>
      <w:ins w:id="54" w:author="Jujia Li" w:date="2025-04-30T16:45:00Z" w16du:dateUtc="2025-04-30T21:45:00Z">
        <w:r w:rsidR="002149F4" w:rsidRPr="002149F4">
          <w:rPr>
            <w:rFonts w:ascii="Times New Roman" w:hAnsi="Times New Roman" w:cs="Times New Roman"/>
            <w:color w:val="000000" w:themeColor="text1"/>
            <w:sz w:val="24"/>
            <w:szCs w:val="24"/>
          </w:rPr>
          <w:t>Expected a Posteriori (EAP)</w:t>
        </w:r>
      </w:ins>
      <w:ins w:id="55" w:author="Jujia Li" w:date="2025-04-30T17:15:00Z" w16du:dateUtc="2025-04-30T22:15:00Z">
        <w:r w:rsidR="008147B3">
          <w:rPr>
            <w:rFonts w:ascii="Times New Roman" w:hAnsi="Times New Roman" w:cs="Times New Roman"/>
            <w:color w:val="000000" w:themeColor="text1"/>
            <w:sz w:val="24"/>
            <w:szCs w:val="24"/>
          </w:rPr>
          <w:t xml:space="preserve">, and </w:t>
        </w:r>
      </w:ins>
      <w:ins w:id="56" w:author="Jujia Li" w:date="2025-04-30T17:17:00Z" w16du:dateUtc="2025-04-30T22:17:00Z">
        <w:r w:rsidR="008147B3" w:rsidRPr="008147B3">
          <w:rPr>
            <w:rFonts w:ascii="Times New Roman" w:hAnsi="Times New Roman" w:cs="Times New Roman"/>
            <w:color w:val="000000" w:themeColor="text1"/>
            <w:sz w:val="24"/>
            <w:szCs w:val="24"/>
          </w:rPr>
          <w:t>Markov chain Monte Carlo (MCMC)</w:t>
        </w:r>
      </w:ins>
      <w:ins w:id="57" w:author="Jujia Li" w:date="2025-04-30T16:45:00Z" w16du:dateUtc="2025-04-30T21:45:00Z">
        <w:r w:rsidR="002149F4" w:rsidRPr="002149F4">
          <w:rPr>
            <w:rFonts w:ascii="Times New Roman" w:hAnsi="Times New Roman" w:cs="Times New Roman"/>
            <w:color w:val="000000" w:themeColor="text1"/>
            <w:sz w:val="24"/>
            <w:szCs w:val="24"/>
          </w:rPr>
          <w:t xml:space="preserve"> methods can partially mitigate non-normality by incorporating the sample’s prior distribution, but their performance is still impacted by prior misspecification when the sample size is insufficient to address non-normality (</w:t>
        </w:r>
      </w:ins>
      <w:ins w:id="58" w:author="Jujia Li" w:date="2025-04-30T17:06:00Z" w16du:dateUtc="2025-04-30T22:06:00Z">
        <w:r w:rsidR="008D00B3">
          <w:rPr>
            <w:rFonts w:ascii="Times New Roman" w:hAnsi="Times New Roman" w:cs="Times New Roman"/>
            <w:color w:val="000000" w:themeColor="text1"/>
            <w:sz w:val="24"/>
            <w:szCs w:val="24"/>
          </w:rPr>
          <w:t xml:space="preserve">Finch &amp; Edwards, 2016; </w:t>
        </w:r>
      </w:ins>
      <w:proofErr w:type="spellStart"/>
      <w:ins w:id="59" w:author="Jujia Li" w:date="2025-04-30T17:18:00Z" w16du:dateUtc="2025-04-30T22:18:00Z">
        <w:r w:rsidR="00531BF7" w:rsidRPr="008147B3">
          <w:rPr>
            <w:rFonts w:ascii="Times New Roman" w:hAnsi="Times New Roman" w:cs="Times New Roman"/>
            <w:sz w:val="24"/>
            <w:szCs w:val="24"/>
          </w:rPr>
          <w:t>Kieftenbeld</w:t>
        </w:r>
        <w:proofErr w:type="spellEnd"/>
        <w:r w:rsidR="00531BF7">
          <w:rPr>
            <w:rFonts w:ascii="Times New Roman" w:hAnsi="Times New Roman" w:cs="Times New Roman"/>
            <w:sz w:val="24"/>
            <w:szCs w:val="24"/>
          </w:rPr>
          <w:t xml:space="preserve"> </w:t>
        </w:r>
        <w:r w:rsidR="00531BF7" w:rsidRPr="008147B3">
          <w:rPr>
            <w:rFonts w:ascii="Times New Roman" w:hAnsi="Times New Roman" w:cs="Times New Roman"/>
            <w:sz w:val="24"/>
            <w:szCs w:val="24"/>
          </w:rPr>
          <w:t>&amp; Natesan, 2012</w:t>
        </w:r>
        <w:r w:rsidR="00531BF7">
          <w:rPr>
            <w:rFonts w:ascii="Times New Roman" w:hAnsi="Times New Roman" w:cs="Times New Roman"/>
            <w:sz w:val="24"/>
            <w:szCs w:val="24"/>
          </w:rPr>
          <w:t>;</w:t>
        </w:r>
      </w:ins>
      <w:ins w:id="60" w:author="Jujia Li" w:date="2025-04-30T18:06:00Z" w16du:dateUtc="2025-04-30T23:06:00Z">
        <w:r w:rsidR="00BB3C34">
          <w:rPr>
            <w:rFonts w:ascii="Times New Roman" w:hAnsi="Times New Roman" w:cs="Times New Roman"/>
            <w:sz w:val="24"/>
            <w:szCs w:val="24"/>
          </w:rPr>
          <w:t xml:space="preserve"> </w:t>
        </w:r>
      </w:ins>
      <w:ins w:id="61" w:author="Jujia Li" w:date="2025-04-30T17:18:00Z" w16du:dateUtc="2025-04-30T22:18:00Z">
        <w:r w:rsidR="00531BF7" w:rsidRPr="008147B3">
          <w:rPr>
            <w:rFonts w:ascii="Times New Roman" w:hAnsi="Times New Roman" w:cs="Times New Roman"/>
            <w:color w:val="000000" w:themeColor="text1"/>
            <w:sz w:val="24"/>
            <w:szCs w:val="24"/>
          </w:rPr>
          <w:t>Selçuk</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&amp; Demir</w:t>
        </w:r>
        <w:r w:rsidR="00531BF7">
          <w:rPr>
            <w:rFonts w:ascii="Times New Roman" w:hAnsi="Times New Roman" w:cs="Times New Roman"/>
            <w:color w:val="000000" w:themeColor="text1"/>
            <w:sz w:val="24"/>
            <w:szCs w:val="24"/>
          </w:rPr>
          <w:t xml:space="preserve">, </w:t>
        </w:r>
        <w:r w:rsidR="00531BF7" w:rsidRPr="008147B3">
          <w:rPr>
            <w:rFonts w:ascii="Times New Roman" w:hAnsi="Times New Roman" w:cs="Times New Roman"/>
            <w:color w:val="000000" w:themeColor="text1"/>
            <w:sz w:val="24"/>
            <w:szCs w:val="24"/>
          </w:rPr>
          <w:t>2024</w:t>
        </w:r>
      </w:ins>
      <w:ins w:id="62" w:author="Jujia Li" w:date="2025-04-30T16:45:00Z" w16du:dateUtc="2025-04-30T21:45:00Z">
        <w:r w:rsidR="002149F4" w:rsidRPr="002149F4">
          <w:rPr>
            <w:rFonts w:ascii="Times New Roman" w:hAnsi="Times New Roman" w:cs="Times New Roman"/>
            <w:color w:val="000000" w:themeColor="text1"/>
            <w:sz w:val="24"/>
            <w:szCs w:val="24"/>
          </w:rPr>
          <w:t xml:space="preserve">). </w:t>
        </w:r>
      </w:ins>
      <w:ins w:id="63" w:author="Jujia Li" w:date="2025-04-30T18:06:00Z" w16du:dateUtc="2025-04-30T23:06:00Z">
        <w:r w:rsidR="004E7B56">
          <w:rPr>
            <w:rFonts w:ascii="Times New Roman" w:hAnsi="Times New Roman" w:cs="Times New Roman"/>
            <w:color w:val="000000" w:themeColor="text1"/>
            <w:sz w:val="24"/>
            <w:szCs w:val="24"/>
          </w:rPr>
          <w:t xml:space="preserve">Additionally, </w:t>
        </w:r>
        <w:r w:rsidR="007144A6" w:rsidRPr="00E66CB3">
          <w:rPr>
            <w:rFonts w:ascii="Times New Roman" w:hAnsi="Times New Roman" w:cs="Times New Roman"/>
            <w:sz w:val="24"/>
            <w:szCs w:val="24"/>
          </w:rPr>
          <w:t>Sass</w:t>
        </w:r>
        <w:r w:rsidR="007144A6">
          <w:rPr>
            <w:rFonts w:ascii="Times New Roman" w:hAnsi="Times New Roman" w:cs="Times New Roman"/>
            <w:sz w:val="24"/>
            <w:szCs w:val="24"/>
          </w:rPr>
          <w:t xml:space="preserve"> et al. </w:t>
        </w:r>
      </w:ins>
      <w:ins w:id="64" w:author="Jujia Li" w:date="2025-04-30T16:45:00Z" w16du:dateUtc="2025-04-30T21:45:00Z">
        <w:r w:rsidR="002149F4" w:rsidRPr="002149F4">
          <w:rPr>
            <w:rFonts w:ascii="Times New Roman" w:hAnsi="Times New Roman" w:cs="Times New Roman"/>
            <w:color w:val="000000" w:themeColor="text1"/>
            <w:sz w:val="24"/>
            <w:szCs w:val="24"/>
          </w:rPr>
          <w:t>(2012) addressed that non-normal latent distributions can distort item difficulty and discrimination estimates, affecting person ability estimates across all methods.</w:t>
        </w:r>
      </w:ins>
    </w:p>
    <w:p w14:paraId="0FB1CE36" w14:textId="2BE8D13B" w:rsidR="00337A79" w:rsidRDefault="00D945DE" w:rsidP="00AB0FD0">
      <w:pPr>
        <w:spacing w:after="0" w:line="480" w:lineRule="auto"/>
        <w:ind w:firstLine="720"/>
        <w:rPr>
          <w:ins w:id="65" w:author="Jujia Li" w:date="2025-05-01T15:40:00Z" w16du:dateUtc="2025-05-01T20:40:00Z"/>
          <w:rFonts w:ascii="Times New Roman" w:hAnsi="Times New Roman" w:cs="Times New Roman"/>
          <w:sz w:val="24"/>
          <w:szCs w:val="24"/>
        </w:rPr>
      </w:pPr>
      <w:del w:id="66" w:author="Wenchao Ma" w:date="2025-03-11T13:08:00Z" w16du:dateUtc="2025-03-11T18:08:00Z">
        <w:r w:rsidRPr="00732ED6" w:rsidDel="00A97A66">
          <w:rPr>
            <w:rFonts w:ascii="Times New Roman" w:hAnsi="Times New Roman" w:cs="Times New Roman"/>
            <w:color w:val="000000" w:themeColor="text1"/>
            <w:sz w:val="24"/>
            <w:szCs w:val="24"/>
          </w:rPr>
          <w:lastRenderedPageBreak/>
          <w:delText xml:space="preserve">There has been relatively less research in investigating </w:delText>
        </w:r>
        <w:r w:rsidR="00113063" w:rsidDel="00A97A66">
          <w:rPr>
            <w:rFonts w:ascii="Times New Roman" w:hAnsi="Times New Roman" w:cs="Times New Roman"/>
            <w:color w:val="000000" w:themeColor="text1"/>
            <w:sz w:val="24"/>
            <w:szCs w:val="24"/>
          </w:rPr>
          <w:delText>non-normality</w:delText>
        </w:r>
        <w:r w:rsidRPr="00732ED6" w:rsidDel="00A97A66">
          <w:rPr>
            <w:rFonts w:ascii="Times New Roman" w:hAnsi="Times New Roman" w:cs="Times New Roman"/>
            <w:color w:val="000000" w:themeColor="text1"/>
            <w:sz w:val="24"/>
            <w:szCs w:val="24"/>
          </w:rPr>
          <w:delText xml:space="preserve"> in the context of item response theory (IRT) models</w:delText>
        </w:r>
      </w:del>
      <w:ins w:id="67" w:author="Wenchao Ma" w:date="2025-03-11T13:08:00Z" w16du:dateUtc="2025-03-11T18:08:00Z">
        <w:r w:rsidR="00A97A66">
          <w:rPr>
            <w:rFonts w:ascii="Times New Roman" w:hAnsi="Times New Roman" w:cs="Times New Roman"/>
            <w:color w:val="000000" w:themeColor="text1"/>
            <w:sz w:val="24"/>
            <w:szCs w:val="24"/>
          </w:rPr>
          <w:t>Although a few studies have examined the impact of non-normality of latent trait under unidimensional and multidimensional IRT models</w:t>
        </w:r>
      </w:ins>
      <w:del w:id="68" w:author="Wenchao Ma" w:date="2025-03-11T11:59:00Z" w16du:dateUtc="2025-03-11T16:59:00Z">
        <w:r w:rsidRPr="00732ED6" w:rsidDel="00C425AF">
          <w:rPr>
            <w:rFonts w:ascii="Times New Roman" w:hAnsi="Times New Roman" w:cs="Times New Roman"/>
            <w:color w:val="000000" w:themeColor="text1"/>
            <w:sz w:val="24"/>
            <w:szCs w:val="24"/>
          </w:rPr>
          <w:delText xml:space="preserve"> (Svetina et al., 2017; Woods, 2014)</w:delText>
        </w:r>
      </w:del>
      <w:r w:rsidRPr="00732ED6">
        <w:rPr>
          <w:rFonts w:ascii="Times New Roman" w:hAnsi="Times New Roman" w:cs="Times New Roman"/>
          <w:color w:val="000000" w:themeColor="text1"/>
          <w:sz w:val="24"/>
          <w:szCs w:val="24"/>
        </w:rPr>
        <w:t xml:space="preserve">, </w:t>
      </w:r>
      <w:del w:id="69" w:author="Wenchao Ma" w:date="2025-03-11T13:09:00Z" w16du:dateUtc="2025-03-11T18:09:00Z">
        <w:r w:rsidRPr="00732ED6" w:rsidDel="00A97A66">
          <w:rPr>
            <w:rFonts w:ascii="Times New Roman" w:hAnsi="Times New Roman" w:cs="Times New Roman"/>
            <w:color w:val="000000" w:themeColor="text1"/>
            <w:sz w:val="24"/>
            <w:szCs w:val="24"/>
          </w:rPr>
          <w:delText>particularly using the</w:delText>
        </w:r>
      </w:del>
      <w:ins w:id="70" w:author="Wenchao Ma" w:date="2025-03-11T13:09:00Z" w16du:dateUtc="2025-03-11T18:09:00Z">
        <w:r w:rsidR="00A97A66">
          <w:rPr>
            <w:rFonts w:ascii="Times New Roman" w:hAnsi="Times New Roman" w:cs="Times New Roman"/>
            <w:color w:val="000000" w:themeColor="text1"/>
            <w:sz w:val="24"/>
            <w:szCs w:val="24"/>
          </w:rPr>
          <w:t xml:space="preserve">the impact </w:t>
        </w:r>
      </w:ins>
      <w:ins w:id="71" w:author="Wenchao Ma" w:date="2025-03-11T13:11:00Z" w16du:dateUtc="2025-03-11T18:11:00Z">
        <w:r w:rsidR="00A97A66">
          <w:rPr>
            <w:rFonts w:ascii="Times New Roman" w:hAnsi="Times New Roman" w:cs="Times New Roman"/>
            <w:color w:val="000000" w:themeColor="text1"/>
            <w:sz w:val="24"/>
            <w:szCs w:val="24"/>
          </w:rPr>
          <w:t>on</w:t>
        </w:r>
      </w:ins>
      <w:ins w:id="72" w:author="Wenchao Ma" w:date="2025-03-11T13:09:00Z" w16du:dateUtc="2025-03-11T18:09:00Z">
        <w:r w:rsidR="00A97A66">
          <w:rPr>
            <w:rFonts w:ascii="Times New Roman" w:hAnsi="Times New Roman" w:cs="Times New Roman"/>
            <w:color w:val="000000" w:themeColor="text1"/>
            <w:sz w:val="24"/>
            <w:szCs w:val="24"/>
          </w:rPr>
          <w:t xml:space="preserve"> estimating parameters of</w:t>
        </w:r>
      </w:ins>
      <w:r w:rsidRPr="00732ED6">
        <w:rPr>
          <w:rFonts w:ascii="Times New Roman" w:hAnsi="Times New Roman" w:cs="Times New Roman"/>
          <w:color w:val="000000" w:themeColor="text1"/>
          <w:sz w:val="24"/>
          <w:szCs w:val="24"/>
        </w:rPr>
        <w:t xml:space="preserve"> bifactor IRT model</w:t>
      </w:r>
      <w:ins w:id="73" w:author="Wenchao Ma" w:date="2025-03-11T13:09:00Z" w16du:dateUtc="2025-03-11T18:09:00Z">
        <w:r w:rsidR="00A97A66">
          <w:rPr>
            <w:rFonts w:ascii="Times New Roman" w:hAnsi="Times New Roman" w:cs="Times New Roman"/>
            <w:color w:val="000000" w:themeColor="text1"/>
            <w:sz w:val="24"/>
            <w:szCs w:val="24"/>
          </w:rPr>
          <w:t xml:space="preserve"> remain</w:t>
        </w:r>
      </w:ins>
      <w:ins w:id="74" w:author="Wenchao Ma" w:date="2025-03-11T13:11:00Z" w16du:dateUtc="2025-03-11T18:11:00Z">
        <w:r w:rsidR="00A97A66">
          <w:rPr>
            <w:rFonts w:ascii="Times New Roman" w:hAnsi="Times New Roman" w:cs="Times New Roman"/>
            <w:color w:val="000000" w:themeColor="text1"/>
            <w:sz w:val="24"/>
            <w:szCs w:val="24"/>
          </w:rPr>
          <w:t>s</w:t>
        </w:r>
      </w:ins>
      <w:ins w:id="75" w:author="Wenchao Ma" w:date="2025-03-11T13:09:00Z" w16du:dateUtc="2025-03-11T18:09:00Z">
        <w:r w:rsidR="00A97A66">
          <w:rPr>
            <w:rFonts w:ascii="Times New Roman" w:hAnsi="Times New Roman" w:cs="Times New Roman"/>
            <w:color w:val="000000" w:themeColor="text1"/>
            <w:sz w:val="24"/>
            <w:szCs w:val="24"/>
          </w:rPr>
          <w:t xml:space="preserve"> unstudied</w:t>
        </w:r>
      </w:ins>
      <w:r w:rsidRPr="00732ED6">
        <w:rPr>
          <w:rFonts w:ascii="Times New Roman" w:hAnsi="Times New Roman" w:cs="Times New Roman"/>
          <w:color w:val="000000" w:themeColor="text1"/>
          <w:sz w:val="24"/>
          <w:szCs w:val="24"/>
        </w:rPr>
        <w:t>.</w:t>
      </w:r>
      <w:ins w:id="76" w:author="Wenchao Ma" w:date="2025-03-11T13:09:00Z" w16du:dateUtc="2025-03-11T18:09:00Z">
        <w:r w:rsidR="00A97A66">
          <w:rPr>
            <w:rFonts w:ascii="Times New Roman" w:hAnsi="Times New Roman" w:cs="Times New Roman"/>
            <w:color w:val="000000" w:themeColor="text1"/>
            <w:sz w:val="24"/>
            <w:szCs w:val="24"/>
          </w:rPr>
          <w:t xml:space="preserve"> </w:t>
        </w:r>
      </w:ins>
      <w:commentRangeStart w:id="77"/>
      <w:ins w:id="78" w:author="Wenchao Ma" w:date="2025-03-11T13:10:00Z" w16du:dateUtc="2025-03-11T18:10:00Z">
        <w:r w:rsidR="00A97A66">
          <w:rPr>
            <w:rFonts w:ascii="Times New Roman" w:hAnsi="Times New Roman" w:cs="Times New Roman"/>
            <w:color w:val="000000" w:themeColor="text1"/>
            <w:sz w:val="24"/>
            <w:szCs w:val="24"/>
          </w:rPr>
          <w:t xml:space="preserve">Bifactor models are unique in terms of </w:t>
        </w:r>
        <w:del w:id="79" w:author="Jujia Li" w:date="2025-05-01T11:57:00Z" w16du:dateUtc="2025-05-01T16:57:00Z">
          <w:r w:rsidR="00A97A66" w:rsidDel="00AB0FD0">
            <w:rPr>
              <w:rFonts w:ascii="Times New Roman" w:hAnsi="Times New Roman" w:cs="Times New Roman"/>
              <w:color w:val="000000" w:themeColor="text1"/>
              <w:sz w:val="24"/>
              <w:szCs w:val="24"/>
            </w:rPr>
            <w:delText>XXXXX</w:delText>
          </w:r>
          <w:commentRangeEnd w:id="77"/>
          <w:r w:rsidR="00A97A66" w:rsidDel="00AB0FD0">
            <w:rPr>
              <w:rStyle w:val="CommentReference"/>
            </w:rPr>
            <w:commentReference w:id="77"/>
          </w:r>
          <w:r w:rsidR="00A97A66" w:rsidDel="00AB0FD0">
            <w:rPr>
              <w:rFonts w:ascii="Times New Roman" w:hAnsi="Times New Roman" w:cs="Times New Roman"/>
              <w:color w:val="000000" w:themeColor="text1"/>
              <w:sz w:val="24"/>
              <w:szCs w:val="24"/>
            </w:rPr>
            <w:delText>.</w:delText>
          </w:r>
        </w:del>
      </w:ins>
      <w:ins w:id="80" w:author="Jujia Li" w:date="2025-05-01T15:17:00Z" w16du:dateUtc="2025-05-01T20:17:00Z">
        <w:r w:rsidR="004C00A0" w:rsidRPr="004C00A0">
          <w:t xml:space="preserve"> </w:t>
        </w:r>
        <w:r w:rsidR="004C00A0" w:rsidRPr="004C00A0">
          <w:rPr>
            <w:rFonts w:ascii="Times New Roman" w:hAnsi="Times New Roman" w:cs="Times New Roman"/>
            <w:color w:val="000000" w:themeColor="text1"/>
            <w:sz w:val="24"/>
            <w:szCs w:val="24"/>
          </w:rPr>
          <w:t>their orthogonal structure of general and specific factors. When the latent distributions are non-normal, the orthogonality assumption may no longer be appropriate or realistic. For instance, a skewed general trait and symmetric specifics can confound the source of variance. Bonifay</w:t>
        </w:r>
      </w:ins>
      <w:ins w:id="81" w:author="Jujia Li" w:date="2025-05-01T15:19:00Z" w16du:dateUtc="2025-05-01T20:19:00Z">
        <w:r w:rsidR="004C00A0">
          <w:rPr>
            <w:rFonts w:ascii="Times New Roman" w:hAnsi="Times New Roman" w:cs="Times New Roman"/>
            <w:color w:val="000000" w:themeColor="text1"/>
            <w:sz w:val="24"/>
            <w:szCs w:val="24"/>
          </w:rPr>
          <w:t xml:space="preserve"> </w:t>
        </w:r>
        <w:r w:rsidR="00CA527B">
          <w:rPr>
            <w:rFonts w:ascii="Times New Roman" w:hAnsi="Times New Roman" w:cs="Times New Roman"/>
            <w:color w:val="000000" w:themeColor="text1"/>
            <w:sz w:val="24"/>
            <w:szCs w:val="24"/>
          </w:rPr>
          <w:t>and his colleagues</w:t>
        </w:r>
      </w:ins>
      <w:ins w:id="82" w:author="Jujia Li" w:date="2025-05-01T15:17:00Z" w16du:dateUtc="2025-05-01T20:17:00Z">
        <w:r w:rsidR="004C00A0" w:rsidRPr="004C00A0">
          <w:rPr>
            <w:rFonts w:ascii="Times New Roman" w:hAnsi="Times New Roman" w:cs="Times New Roman"/>
            <w:color w:val="000000" w:themeColor="text1"/>
            <w:sz w:val="24"/>
            <w:szCs w:val="24"/>
          </w:rPr>
          <w:t xml:space="preserve"> (2017) noted that bifactor models are highly sensitive to data features like skewness or limited variability. Moreover, bifactor models </w:t>
        </w:r>
      </w:ins>
      <w:ins w:id="83" w:author="Jujia Li" w:date="2025-05-01T22:28:00Z" w16du:dateUtc="2025-05-02T03:28:00Z">
        <w:r w:rsidR="00E04546">
          <w:rPr>
            <w:rFonts w:ascii="Times New Roman" w:hAnsi="Times New Roman" w:cs="Times New Roman"/>
            <w:color w:val="000000" w:themeColor="text1"/>
            <w:sz w:val="24"/>
            <w:szCs w:val="24"/>
          </w:rPr>
          <w:t>estimate</w:t>
        </w:r>
      </w:ins>
      <w:ins w:id="84" w:author="Jujia Li" w:date="2025-05-01T15:17:00Z" w16du:dateUtc="2025-05-01T20:17:00Z">
        <w:r w:rsidR="004C00A0" w:rsidRPr="004C00A0">
          <w:rPr>
            <w:rFonts w:ascii="Times New Roman" w:hAnsi="Times New Roman" w:cs="Times New Roman"/>
            <w:color w:val="000000" w:themeColor="text1"/>
            <w:sz w:val="24"/>
            <w:szCs w:val="24"/>
          </w:rPr>
          <w:t xml:space="preserve"> general and specific</w:t>
        </w:r>
      </w:ins>
      <w:ins w:id="85" w:author="Jujia Li" w:date="2025-05-01T22:28:00Z" w16du:dateUtc="2025-05-02T03:28:00Z">
        <w:r w:rsidR="00E04546">
          <w:rPr>
            <w:rFonts w:ascii="Times New Roman" w:hAnsi="Times New Roman" w:cs="Times New Roman"/>
            <w:color w:val="000000" w:themeColor="text1"/>
            <w:sz w:val="24"/>
            <w:szCs w:val="24"/>
          </w:rPr>
          <w:t xml:space="preserve"> latent</w:t>
        </w:r>
      </w:ins>
      <w:ins w:id="86" w:author="Jujia Li" w:date="2025-05-01T15:17:00Z" w16du:dateUtc="2025-05-01T20:17:00Z">
        <w:r w:rsidR="004C00A0" w:rsidRPr="004C00A0">
          <w:rPr>
            <w:rFonts w:ascii="Times New Roman" w:hAnsi="Times New Roman" w:cs="Times New Roman"/>
            <w:color w:val="000000" w:themeColor="text1"/>
            <w:sz w:val="24"/>
            <w:szCs w:val="24"/>
          </w:rPr>
          <w:t xml:space="preserve"> attributes simultaneously, assuming normal latent trait distribution for both factors. The violation of the normality assumption from either general or specific factors possibly impacts the estimation of both factors.</w:t>
        </w:r>
      </w:ins>
      <w:del w:id="87" w:author="Jujia Li" w:date="2025-05-01T11:56:00Z" w16du:dateUtc="2025-05-01T16:56:00Z">
        <w:r w:rsidR="008127F1" w:rsidRPr="00732ED6" w:rsidDel="00AB0FD0">
          <w:rPr>
            <w:rFonts w:ascii="Times New Roman" w:hAnsi="Times New Roman" w:cs="Times New Roman"/>
            <w:color w:val="ED7D31" w:themeColor="accent2"/>
            <w:sz w:val="24"/>
            <w:szCs w:val="24"/>
          </w:rPr>
          <w:delText xml:space="preserve"> </w:delText>
        </w:r>
      </w:del>
      <w:del w:id="88" w:author="Jujia Li" w:date="2025-05-01T22:56:00Z" w16du:dateUtc="2025-05-02T03:56:00Z">
        <w:r w:rsidR="0025101C" w:rsidRPr="00A97A66" w:rsidDel="00546301">
          <w:rPr>
            <w:rFonts w:ascii="Times New Roman" w:hAnsi="Times New Roman" w:cs="Times New Roman"/>
            <w:strike/>
            <w:sz w:val="24"/>
            <w:szCs w:val="24"/>
            <w:rPrChange w:id="89" w:author="Wenchao Ma" w:date="2025-03-11T13:11:00Z" w16du:dateUtc="2025-03-11T18:11:00Z">
              <w:rPr>
                <w:rFonts w:ascii="Times New Roman" w:hAnsi="Times New Roman" w:cs="Times New Roman"/>
                <w:sz w:val="24"/>
                <w:szCs w:val="24"/>
              </w:rPr>
            </w:rPrChange>
          </w:rPr>
          <w:delText>The Bifactor</w:delText>
        </w:r>
        <w:r w:rsidR="00014055" w:rsidRPr="00A97A66" w:rsidDel="00546301">
          <w:rPr>
            <w:rFonts w:ascii="Times New Roman" w:hAnsi="Times New Roman" w:cs="Times New Roman"/>
            <w:strike/>
            <w:sz w:val="24"/>
            <w:szCs w:val="24"/>
            <w:rPrChange w:id="90" w:author="Wenchao Ma" w:date="2025-03-11T13:11:00Z" w16du:dateUtc="2025-03-11T18:11:00Z">
              <w:rPr>
                <w:rFonts w:ascii="Times New Roman" w:hAnsi="Times New Roman" w:cs="Times New Roman"/>
                <w:sz w:val="24"/>
                <w:szCs w:val="24"/>
              </w:rPr>
            </w:rPrChange>
          </w:rPr>
          <w:delText xml:space="preserve"> model has been gaining popularity in psychological and other social sciences because of its flexibility </w:delText>
        </w:r>
        <w:r w:rsidR="006F1361" w:rsidRPr="00A97A66" w:rsidDel="00546301">
          <w:rPr>
            <w:rFonts w:ascii="Times New Roman" w:hAnsi="Times New Roman" w:cs="Times New Roman"/>
            <w:strike/>
            <w:sz w:val="24"/>
            <w:szCs w:val="24"/>
            <w:rPrChange w:id="91" w:author="Wenchao Ma" w:date="2025-03-11T13:11:00Z" w16du:dateUtc="2025-03-11T18:11:00Z">
              <w:rPr>
                <w:rFonts w:ascii="Times New Roman" w:hAnsi="Times New Roman" w:cs="Times New Roman"/>
                <w:sz w:val="24"/>
                <w:szCs w:val="24"/>
              </w:rPr>
            </w:rPrChange>
          </w:rPr>
          <w:delText>in</w:delText>
        </w:r>
        <w:r w:rsidR="00014055" w:rsidRPr="00A97A66" w:rsidDel="00546301">
          <w:rPr>
            <w:rFonts w:ascii="Times New Roman" w:hAnsi="Times New Roman" w:cs="Times New Roman"/>
            <w:strike/>
            <w:sz w:val="24"/>
            <w:szCs w:val="24"/>
            <w:rPrChange w:id="92" w:author="Wenchao Ma" w:date="2025-03-11T13:11:00Z" w16du:dateUtc="2025-03-11T18:11:00Z">
              <w:rPr>
                <w:rFonts w:ascii="Times New Roman" w:hAnsi="Times New Roman" w:cs="Times New Roman"/>
                <w:sz w:val="24"/>
                <w:szCs w:val="24"/>
              </w:rPr>
            </w:rPrChange>
          </w:rPr>
          <w:delText xml:space="preserve"> incorporat</w:delText>
        </w:r>
        <w:r w:rsidR="006F1361" w:rsidRPr="00A97A66" w:rsidDel="00546301">
          <w:rPr>
            <w:rFonts w:ascii="Times New Roman" w:hAnsi="Times New Roman" w:cs="Times New Roman"/>
            <w:strike/>
            <w:sz w:val="24"/>
            <w:szCs w:val="24"/>
            <w:rPrChange w:id="93" w:author="Wenchao Ma" w:date="2025-03-11T13:11:00Z" w16du:dateUtc="2025-03-11T18:11:00Z">
              <w:rPr>
                <w:rFonts w:ascii="Times New Roman" w:hAnsi="Times New Roman" w:cs="Times New Roman"/>
                <w:sz w:val="24"/>
                <w:szCs w:val="24"/>
              </w:rPr>
            </w:rPrChange>
          </w:rPr>
          <w:delText>ing</w:delText>
        </w:r>
        <w:r w:rsidR="00014055" w:rsidRPr="00A97A66" w:rsidDel="00546301">
          <w:rPr>
            <w:rFonts w:ascii="Times New Roman" w:hAnsi="Times New Roman" w:cs="Times New Roman"/>
            <w:strike/>
            <w:sz w:val="24"/>
            <w:szCs w:val="24"/>
            <w:rPrChange w:id="94" w:author="Wenchao Ma" w:date="2025-03-11T13:11:00Z" w16du:dateUtc="2025-03-11T18:11:00Z">
              <w:rPr>
                <w:rFonts w:ascii="Times New Roman" w:hAnsi="Times New Roman" w:cs="Times New Roman"/>
                <w:sz w:val="24"/>
                <w:szCs w:val="24"/>
              </w:rPr>
            </w:rPrChange>
          </w:rPr>
          <w:delText xml:space="preserve"> a general factor and some specific factors for the </w:delText>
        </w:r>
        <w:r w:rsidR="00C04D1C" w:rsidRPr="00A97A66" w:rsidDel="00546301">
          <w:rPr>
            <w:rFonts w:ascii="Times New Roman" w:hAnsi="Times New Roman" w:cs="Times New Roman"/>
            <w:strike/>
            <w:sz w:val="24"/>
            <w:szCs w:val="24"/>
            <w:rPrChange w:id="95" w:author="Wenchao Ma" w:date="2025-03-11T13:11:00Z" w16du:dateUtc="2025-03-11T18:11:00Z">
              <w:rPr>
                <w:rFonts w:ascii="Times New Roman" w:hAnsi="Times New Roman" w:cs="Times New Roman"/>
                <w:sz w:val="24"/>
                <w:szCs w:val="24"/>
              </w:rPr>
            </w:rPrChange>
          </w:rPr>
          <w:delText>multidimensional</w:delText>
        </w:r>
        <w:r w:rsidR="00014055" w:rsidRPr="00A97A66" w:rsidDel="00546301">
          <w:rPr>
            <w:rFonts w:ascii="Times New Roman" w:hAnsi="Times New Roman" w:cs="Times New Roman"/>
            <w:strike/>
            <w:sz w:val="24"/>
            <w:szCs w:val="24"/>
            <w:rPrChange w:id="96" w:author="Wenchao Ma" w:date="2025-03-11T13:11:00Z" w16du:dateUtc="2025-03-11T18:11:00Z">
              <w:rPr>
                <w:rFonts w:ascii="Times New Roman" w:hAnsi="Times New Roman" w:cs="Times New Roman"/>
                <w:sz w:val="24"/>
                <w:szCs w:val="24"/>
              </w:rPr>
            </w:rPrChange>
          </w:rPr>
          <w:delText xml:space="preserve"> latent factors. To the best of our knowledge, no previous study </w:delText>
        </w:r>
        <w:r w:rsidR="006F1361" w:rsidRPr="00A97A66" w:rsidDel="00546301">
          <w:rPr>
            <w:rFonts w:ascii="Times New Roman" w:hAnsi="Times New Roman" w:cs="Times New Roman"/>
            <w:strike/>
            <w:sz w:val="24"/>
            <w:szCs w:val="24"/>
            <w:rPrChange w:id="97" w:author="Wenchao Ma" w:date="2025-03-11T13:11:00Z" w16du:dateUtc="2025-03-11T18:11:00Z">
              <w:rPr>
                <w:rFonts w:ascii="Times New Roman" w:hAnsi="Times New Roman" w:cs="Times New Roman"/>
                <w:sz w:val="24"/>
                <w:szCs w:val="24"/>
              </w:rPr>
            </w:rPrChange>
          </w:rPr>
          <w:delText xml:space="preserve">has examined </w:delText>
        </w:r>
        <w:r w:rsidR="00014055" w:rsidRPr="00A97A66" w:rsidDel="00546301">
          <w:rPr>
            <w:rFonts w:ascii="Times New Roman" w:hAnsi="Times New Roman" w:cs="Times New Roman"/>
            <w:strike/>
            <w:sz w:val="24"/>
            <w:szCs w:val="24"/>
            <w:rPrChange w:id="98" w:author="Wenchao Ma" w:date="2025-03-11T13:11:00Z" w16du:dateUtc="2025-03-11T18:11:00Z">
              <w:rPr>
                <w:rFonts w:ascii="Times New Roman" w:hAnsi="Times New Roman" w:cs="Times New Roman"/>
                <w:sz w:val="24"/>
                <w:szCs w:val="24"/>
              </w:rPr>
            </w:rPrChange>
          </w:rPr>
          <w:delText xml:space="preserve">the impact of </w:delText>
        </w:r>
        <w:r w:rsidR="00113063" w:rsidRPr="00A97A66" w:rsidDel="00546301">
          <w:rPr>
            <w:rFonts w:ascii="Times New Roman" w:hAnsi="Times New Roman" w:cs="Times New Roman"/>
            <w:strike/>
            <w:sz w:val="24"/>
            <w:szCs w:val="24"/>
            <w:rPrChange w:id="99" w:author="Wenchao Ma" w:date="2025-03-11T13:11:00Z" w16du:dateUtc="2025-03-11T18:11:00Z">
              <w:rPr>
                <w:rFonts w:ascii="Times New Roman" w:hAnsi="Times New Roman" w:cs="Times New Roman"/>
                <w:sz w:val="24"/>
                <w:szCs w:val="24"/>
              </w:rPr>
            </w:rPrChange>
          </w:rPr>
          <w:delText>non-normality</w:delText>
        </w:r>
        <w:r w:rsidR="00014055" w:rsidRPr="00A97A66" w:rsidDel="00546301">
          <w:rPr>
            <w:rFonts w:ascii="Times New Roman" w:hAnsi="Times New Roman" w:cs="Times New Roman"/>
            <w:strike/>
            <w:sz w:val="24"/>
            <w:szCs w:val="24"/>
            <w:rPrChange w:id="100" w:author="Wenchao Ma" w:date="2025-03-11T13:11:00Z" w16du:dateUtc="2025-03-11T18:11:00Z">
              <w:rPr>
                <w:rFonts w:ascii="Times New Roman" w:hAnsi="Times New Roman" w:cs="Times New Roman"/>
                <w:sz w:val="24"/>
                <w:szCs w:val="24"/>
              </w:rPr>
            </w:rPrChange>
          </w:rPr>
          <w:delText xml:space="preserve"> on </w:delText>
        </w:r>
        <w:r w:rsidR="000356C2" w:rsidRPr="00A97A66" w:rsidDel="00546301">
          <w:rPr>
            <w:rFonts w:ascii="Times New Roman" w:hAnsi="Times New Roman" w:cs="Times New Roman"/>
            <w:strike/>
            <w:sz w:val="24"/>
            <w:szCs w:val="24"/>
            <w:rPrChange w:id="101" w:author="Wenchao Ma" w:date="2025-03-11T13:11:00Z" w16du:dateUtc="2025-03-11T18:11:00Z">
              <w:rPr>
                <w:rFonts w:ascii="Times New Roman" w:hAnsi="Times New Roman" w:cs="Times New Roman"/>
                <w:sz w:val="24"/>
                <w:szCs w:val="24"/>
              </w:rPr>
            </w:rPrChange>
          </w:rPr>
          <w:delText>bi</w:delText>
        </w:r>
        <w:r w:rsidR="00B876B3" w:rsidRPr="00A97A66" w:rsidDel="00546301">
          <w:rPr>
            <w:rFonts w:ascii="Times New Roman" w:hAnsi="Times New Roman" w:cs="Times New Roman"/>
            <w:strike/>
            <w:sz w:val="24"/>
            <w:szCs w:val="24"/>
            <w:rPrChange w:id="102" w:author="Wenchao Ma" w:date="2025-03-11T13:11:00Z" w16du:dateUtc="2025-03-11T18:11:00Z">
              <w:rPr>
                <w:rFonts w:ascii="Times New Roman" w:hAnsi="Times New Roman" w:cs="Times New Roman"/>
                <w:sz w:val="24"/>
                <w:szCs w:val="24"/>
              </w:rPr>
            </w:rPrChange>
          </w:rPr>
          <w:delText>factor models’</w:delText>
        </w:r>
        <w:r w:rsidR="00014055" w:rsidRPr="00A97A66" w:rsidDel="00546301">
          <w:rPr>
            <w:rFonts w:ascii="Times New Roman" w:hAnsi="Times New Roman" w:cs="Times New Roman"/>
            <w:strike/>
            <w:sz w:val="24"/>
            <w:szCs w:val="24"/>
            <w:rPrChange w:id="103" w:author="Wenchao Ma" w:date="2025-03-11T13:11:00Z" w16du:dateUtc="2025-03-11T18:11:00Z">
              <w:rPr>
                <w:rFonts w:ascii="Times New Roman" w:hAnsi="Times New Roman" w:cs="Times New Roman"/>
                <w:sz w:val="24"/>
                <w:szCs w:val="24"/>
              </w:rPr>
            </w:rPrChange>
          </w:rPr>
          <w:delText xml:space="preserve"> parameter estimation. </w:delText>
        </w:r>
        <w:r w:rsidR="00F711CD" w:rsidRPr="00A97A66" w:rsidDel="00546301">
          <w:rPr>
            <w:rFonts w:ascii="Times New Roman" w:hAnsi="Times New Roman" w:cs="Times New Roman"/>
            <w:strike/>
            <w:sz w:val="24"/>
            <w:szCs w:val="24"/>
            <w:rPrChange w:id="104" w:author="Wenchao Ma" w:date="2025-03-11T13:11:00Z" w16du:dateUtc="2025-03-11T18:11:00Z">
              <w:rPr>
                <w:rFonts w:ascii="Times New Roman" w:hAnsi="Times New Roman" w:cs="Times New Roman"/>
                <w:sz w:val="24"/>
                <w:szCs w:val="24"/>
              </w:rPr>
            </w:rPrChange>
          </w:rPr>
          <w:delText xml:space="preserve">This study will focus on the </w:delText>
        </w:r>
        <w:r w:rsidR="00930F79" w:rsidRPr="00A97A66" w:rsidDel="00546301">
          <w:rPr>
            <w:rFonts w:ascii="Times New Roman" w:hAnsi="Times New Roman" w:cs="Times New Roman"/>
            <w:strike/>
            <w:sz w:val="24"/>
            <w:szCs w:val="24"/>
            <w:rPrChange w:id="105" w:author="Wenchao Ma" w:date="2025-03-11T13:11:00Z" w16du:dateUtc="2025-03-11T18:11:00Z">
              <w:rPr>
                <w:rFonts w:ascii="Times New Roman" w:hAnsi="Times New Roman" w:cs="Times New Roman"/>
                <w:sz w:val="24"/>
                <w:szCs w:val="24"/>
              </w:rPr>
            </w:rPrChange>
          </w:rPr>
          <w:delText xml:space="preserve">impact of the violation of the </w:delText>
        </w:r>
        <w:r w:rsidR="00F711CD" w:rsidRPr="00A97A66" w:rsidDel="00546301">
          <w:rPr>
            <w:rFonts w:ascii="Times New Roman" w:hAnsi="Times New Roman" w:cs="Times New Roman"/>
            <w:strike/>
            <w:sz w:val="24"/>
            <w:szCs w:val="24"/>
            <w:rPrChange w:id="106" w:author="Wenchao Ma" w:date="2025-03-11T13:11:00Z" w16du:dateUtc="2025-03-11T18:11:00Z">
              <w:rPr>
                <w:rFonts w:ascii="Times New Roman" w:hAnsi="Times New Roman" w:cs="Times New Roman"/>
                <w:sz w:val="24"/>
                <w:szCs w:val="24"/>
              </w:rPr>
            </w:rPrChange>
          </w:rPr>
          <w:delText xml:space="preserve">assumption of normality in the </w:delText>
        </w:r>
        <w:r w:rsidR="00A2155A" w:rsidRPr="00A97A66" w:rsidDel="00546301">
          <w:rPr>
            <w:rFonts w:ascii="Times New Roman" w:hAnsi="Times New Roman" w:cs="Times New Roman"/>
            <w:strike/>
            <w:sz w:val="24"/>
            <w:szCs w:val="24"/>
            <w:rPrChange w:id="107" w:author="Wenchao Ma" w:date="2025-03-11T13:11:00Z" w16du:dateUtc="2025-03-11T18:11:00Z">
              <w:rPr>
                <w:rFonts w:ascii="Times New Roman" w:hAnsi="Times New Roman" w:cs="Times New Roman"/>
                <w:sz w:val="24"/>
                <w:szCs w:val="24"/>
              </w:rPr>
            </w:rPrChange>
          </w:rPr>
          <w:delText>b</w:delText>
        </w:r>
        <w:r w:rsidR="004F37A9" w:rsidRPr="00A97A66" w:rsidDel="00546301">
          <w:rPr>
            <w:rFonts w:ascii="Times New Roman" w:hAnsi="Times New Roman" w:cs="Times New Roman"/>
            <w:strike/>
            <w:sz w:val="24"/>
            <w:szCs w:val="24"/>
            <w:rPrChange w:id="108" w:author="Wenchao Ma" w:date="2025-03-11T13:11:00Z" w16du:dateUtc="2025-03-11T18:11:00Z">
              <w:rPr>
                <w:rFonts w:ascii="Times New Roman" w:hAnsi="Times New Roman" w:cs="Times New Roman"/>
                <w:sz w:val="24"/>
                <w:szCs w:val="24"/>
              </w:rPr>
            </w:rPrChange>
          </w:rPr>
          <w:delText>ifactor</w:delText>
        </w:r>
        <w:r w:rsidR="00F711CD" w:rsidRPr="00A97A66" w:rsidDel="00546301">
          <w:rPr>
            <w:rFonts w:ascii="Times New Roman" w:hAnsi="Times New Roman" w:cs="Times New Roman"/>
            <w:strike/>
            <w:sz w:val="24"/>
            <w:szCs w:val="24"/>
            <w:rPrChange w:id="109" w:author="Wenchao Ma" w:date="2025-03-11T13:11:00Z" w16du:dateUtc="2025-03-11T18:11:00Z">
              <w:rPr>
                <w:rFonts w:ascii="Times New Roman" w:hAnsi="Times New Roman" w:cs="Times New Roman"/>
                <w:sz w:val="24"/>
                <w:szCs w:val="24"/>
              </w:rPr>
            </w:rPrChange>
          </w:rPr>
          <w:delText xml:space="preserve"> model with the graded response</w:delText>
        </w:r>
        <w:r w:rsidR="00B876B3" w:rsidRPr="00A97A66" w:rsidDel="00546301">
          <w:rPr>
            <w:rFonts w:ascii="Times New Roman" w:hAnsi="Times New Roman" w:cs="Times New Roman"/>
            <w:strike/>
            <w:sz w:val="24"/>
            <w:szCs w:val="24"/>
            <w:rPrChange w:id="110" w:author="Wenchao Ma" w:date="2025-03-11T13:11:00Z" w16du:dateUtc="2025-03-11T18:11:00Z">
              <w:rPr>
                <w:rFonts w:ascii="Times New Roman" w:hAnsi="Times New Roman" w:cs="Times New Roman"/>
                <w:sz w:val="24"/>
                <w:szCs w:val="24"/>
              </w:rPr>
            </w:rPrChange>
          </w:rPr>
          <w:delText xml:space="preserve"> data</w:delText>
        </w:r>
        <w:r w:rsidR="00F711CD" w:rsidRPr="00A97A66" w:rsidDel="00546301">
          <w:rPr>
            <w:rFonts w:ascii="Times New Roman" w:hAnsi="Times New Roman" w:cs="Times New Roman"/>
            <w:strike/>
            <w:sz w:val="24"/>
            <w:szCs w:val="24"/>
            <w:rPrChange w:id="111" w:author="Wenchao Ma" w:date="2025-03-11T13:11:00Z" w16du:dateUtc="2025-03-11T18:11:00Z">
              <w:rPr>
                <w:rFonts w:ascii="Times New Roman" w:hAnsi="Times New Roman" w:cs="Times New Roman"/>
                <w:sz w:val="24"/>
                <w:szCs w:val="24"/>
              </w:rPr>
            </w:rPrChange>
          </w:rPr>
          <w:delText>.</w:delText>
        </w:r>
        <w:r w:rsidR="00937AE2" w:rsidRPr="00A97A66" w:rsidDel="00546301">
          <w:rPr>
            <w:rFonts w:ascii="Times New Roman" w:hAnsi="Times New Roman" w:cs="Times New Roman"/>
            <w:strike/>
            <w:sz w:val="24"/>
            <w:szCs w:val="24"/>
            <w:rPrChange w:id="112" w:author="Wenchao Ma" w:date="2025-03-11T13:11:00Z" w16du:dateUtc="2025-03-11T18:11:00Z">
              <w:rPr>
                <w:rFonts w:ascii="Times New Roman" w:hAnsi="Times New Roman" w:cs="Times New Roman"/>
                <w:sz w:val="24"/>
                <w:szCs w:val="24"/>
              </w:rPr>
            </w:rPrChange>
          </w:rPr>
          <w:delText xml:space="preserve"> It is an extension of previous studies focused on unidimensional IRT models (</w:delText>
        </w:r>
        <w:r w:rsidR="008127F1" w:rsidRPr="00A97A66" w:rsidDel="00546301">
          <w:rPr>
            <w:rFonts w:ascii="Times New Roman" w:hAnsi="Times New Roman" w:cs="Times New Roman"/>
            <w:strike/>
            <w:sz w:val="24"/>
            <w:szCs w:val="24"/>
            <w:rPrChange w:id="113" w:author="Wenchao Ma" w:date="2025-03-11T13:11:00Z" w16du:dateUtc="2025-03-11T18:11:00Z">
              <w:rPr>
                <w:rFonts w:ascii="Times New Roman" w:hAnsi="Times New Roman" w:cs="Times New Roman"/>
                <w:sz w:val="24"/>
                <w:szCs w:val="24"/>
              </w:rPr>
            </w:rPrChange>
          </w:rPr>
          <w:delText xml:space="preserve">DeMars, </w:delText>
        </w:r>
        <w:r w:rsidR="008127F1" w:rsidRPr="00A97A66" w:rsidDel="00546301">
          <w:rPr>
            <w:rFonts w:ascii="Times New Roman" w:hAnsi="Times New Roman" w:cs="Times New Roman"/>
            <w:strike/>
            <w:color w:val="000000" w:themeColor="text1"/>
            <w:sz w:val="24"/>
            <w:szCs w:val="24"/>
            <w:rPrChange w:id="114" w:author="Wenchao Ma" w:date="2025-03-11T13:11:00Z" w16du:dateUtc="2025-03-11T18:11:00Z">
              <w:rPr>
                <w:rFonts w:ascii="Times New Roman" w:hAnsi="Times New Roman" w:cs="Times New Roman"/>
                <w:color w:val="000000" w:themeColor="text1"/>
                <w:sz w:val="24"/>
                <w:szCs w:val="24"/>
              </w:rPr>
            </w:rPrChange>
          </w:rPr>
          <w:delText>2012; Sen</w:delText>
        </w:r>
        <w:r w:rsidR="00A2155A" w:rsidRPr="00A97A66" w:rsidDel="00546301">
          <w:rPr>
            <w:rFonts w:ascii="Times New Roman" w:hAnsi="Times New Roman" w:cs="Times New Roman"/>
            <w:strike/>
            <w:color w:val="000000" w:themeColor="text1"/>
            <w:sz w:val="24"/>
            <w:szCs w:val="24"/>
            <w:rPrChange w:id="115"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16" w:author="Wenchao Ma" w:date="2025-03-11T13:11:00Z" w16du:dateUtc="2025-03-11T18:11:00Z">
              <w:rPr>
                <w:rFonts w:ascii="Times New Roman" w:hAnsi="Times New Roman" w:cs="Times New Roman"/>
                <w:color w:val="000000" w:themeColor="text1"/>
                <w:sz w:val="24"/>
                <w:szCs w:val="24"/>
              </w:rPr>
            </w:rPrChange>
          </w:rPr>
          <w:delText>, 2016</w:delText>
        </w:r>
        <w:r w:rsidR="00937AE2" w:rsidRPr="00A97A66" w:rsidDel="00546301">
          <w:rPr>
            <w:rFonts w:ascii="Times New Roman" w:hAnsi="Times New Roman" w:cs="Times New Roman"/>
            <w:strike/>
            <w:sz w:val="24"/>
            <w:szCs w:val="24"/>
            <w:rPrChange w:id="117" w:author="Wenchao Ma" w:date="2025-03-11T13:11:00Z" w16du:dateUtc="2025-03-11T18:11:00Z">
              <w:rPr>
                <w:rFonts w:ascii="Times New Roman" w:hAnsi="Times New Roman" w:cs="Times New Roman"/>
                <w:sz w:val="24"/>
                <w:szCs w:val="24"/>
              </w:rPr>
            </w:rPrChange>
          </w:rPr>
          <w:delText>) and multidimensional IRT models (</w:delText>
        </w:r>
        <w:r w:rsidR="008127F1" w:rsidRPr="00A97A66" w:rsidDel="00546301">
          <w:rPr>
            <w:rFonts w:ascii="Times New Roman" w:hAnsi="Times New Roman" w:cs="Times New Roman"/>
            <w:strike/>
            <w:color w:val="000000" w:themeColor="text1"/>
            <w:sz w:val="24"/>
            <w:szCs w:val="24"/>
            <w:rPrChange w:id="118" w:author="Wenchao Ma" w:date="2025-03-11T13:11:00Z" w16du:dateUtc="2025-03-11T18:11:00Z">
              <w:rPr>
                <w:rFonts w:ascii="Times New Roman" w:hAnsi="Times New Roman" w:cs="Times New Roman"/>
                <w:color w:val="000000" w:themeColor="text1"/>
                <w:sz w:val="24"/>
                <w:szCs w:val="24"/>
              </w:rPr>
            </w:rPrChange>
          </w:rPr>
          <w:delText>Svetina</w:delText>
        </w:r>
        <w:r w:rsidR="00927E90" w:rsidRPr="00A97A66" w:rsidDel="00546301">
          <w:rPr>
            <w:rFonts w:ascii="Times New Roman" w:hAnsi="Times New Roman" w:cs="Times New Roman"/>
            <w:strike/>
            <w:color w:val="000000" w:themeColor="text1"/>
            <w:sz w:val="24"/>
            <w:szCs w:val="24"/>
            <w:rPrChange w:id="119" w:author="Wenchao Ma" w:date="2025-03-11T13:11:00Z" w16du:dateUtc="2025-03-11T18:11:00Z">
              <w:rPr>
                <w:rFonts w:ascii="Times New Roman" w:hAnsi="Times New Roman" w:cs="Times New Roman"/>
                <w:color w:val="000000" w:themeColor="text1"/>
                <w:sz w:val="24"/>
                <w:szCs w:val="24"/>
              </w:rPr>
            </w:rPrChange>
          </w:rPr>
          <w:delText xml:space="preserve"> et al.</w:delText>
        </w:r>
        <w:r w:rsidR="008127F1" w:rsidRPr="00A97A66" w:rsidDel="00546301">
          <w:rPr>
            <w:rFonts w:ascii="Times New Roman" w:hAnsi="Times New Roman" w:cs="Times New Roman"/>
            <w:strike/>
            <w:color w:val="000000" w:themeColor="text1"/>
            <w:sz w:val="24"/>
            <w:szCs w:val="24"/>
            <w:rPrChange w:id="120" w:author="Wenchao Ma" w:date="2025-03-11T13:11:00Z" w16du:dateUtc="2025-03-11T18:11:00Z">
              <w:rPr>
                <w:rFonts w:ascii="Times New Roman" w:hAnsi="Times New Roman" w:cs="Times New Roman"/>
                <w:color w:val="000000" w:themeColor="text1"/>
                <w:sz w:val="24"/>
                <w:szCs w:val="24"/>
              </w:rPr>
            </w:rPrChange>
          </w:rPr>
          <w:delText>, 2017</w:delText>
        </w:r>
        <w:r w:rsidR="00105B87" w:rsidRPr="00A97A66" w:rsidDel="00546301">
          <w:rPr>
            <w:rFonts w:ascii="Times New Roman" w:hAnsi="Times New Roman" w:cs="Times New Roman"/>
            <w:strike/>
            <w:color w:val="000000" w:themeColor="text1"/>
            <w:sz w:val="24"/>
            <w:szCs w:val="24"/>
            <w:rPrChange w:id="121" w:author="Wenchao Ma" w:date="2025-03-11T13:11:00Z" w16du:dateUtc="2025-03-11T18:11:00Z">
              <w:rPr>
                <w:rFonts w:ascii="Times New Roman" w:hAnsi="Times New Roman" w:cs="Times New Roman"/>
                <w:color w:val="000000" w:themeColor="text1"/>
                <w:sz w:val="24"/>
                <w:szCs w:val="24"/>
              </w:rPr>
            </w:rPrChange>
          </w:rPr>
          <w:delText>;</w:delText>
        </w:r>
        <w:r w:rsidR="008127F1" w:rsidRPr="00A97A66" w:rsidDel="00546301">
          <w:rPr>
            <w:rFonts w:ascii="Times New Roman" w:hAnsi="Times New Roman" w:cs="Times New Roman"/>
            <w:strike/>
            <w:color w:val="000000" w:themeColor="text1"/>
            <w:sz w:val="24"/>
            <w:szCs w:val="24"/>
            <w:rPrChange w:id="122" w:author="Wenchao Ma" w:date="2025-03-11T13:11:00Z" w16du:dateUtc="2025-03-11T18:11:00Z">
              <w:rPr>
                <w:rFonts w:ascii="Times New Roman" w:hAnsi="Times New Roman" w:cs="Times New Roman"/>
                <w:color w:val="000000" w:themeColor="text1"/>
                <w:sz w:val="24"/>
                <w:szCs w:val="24"/>
              </w:rPr>
            </w:rPrChange>
          </w:rPr>
          <w:delText xml:space="preserve"> </w:delText>
        </w:r>
        <w:r w:rsidR="00937AE2" w:rsidRPr="00A97A66" w:rsidDel="00546301">
          <w:rPr>
            <w:rFonts w:ascii="Times New Roman" w:hAnsi="Times New Roman" w:cs="Times New Roman"/>
            <w:strike/>
            <w:sz w:val="24"/>
            <w:szCs w:val="24"/>
            <w:rPrChange w:id="123" w:author="Wenchao Ma" w:date="2025-03-11T13:11:00Z" w16du:dateUtc="2025-03-11T18:11:00Z">
              <w:rPr>
                <w:rFonts w:ascii="Times New Roman" w:hAnsi="Times New Roman" w:cs="Times New Roman"/>
                <w:sz w:val="24"/>
                <w:szCs w:val="24"/>
              </w:rPr>
            </w:rPrChange>
          </w:rPr>
          <w:delText>Wang</w:delText>
        </w:r>
        <w:r w:rsidR="00930F79" w:rsidRPr="00A97A66" w:rsidDel="00546301">
          <w:rPr>
            <w:rFonts w:ascii="Times New Roman" w:hAnsi="Times New Roman" w:cs="Times New Roman"/>
            <w:strike/>
            <w:sz w:val="24"/>
            <w:szCs w:val="24"/>
            <w:rPrChange w:id="124" w:author="Wenchao Ma" w:date="2025-03-11T13:11:00Z" w16du:dateUtc="2025-03-11T18:11:00Z">
              <w:rPr>
                <w:rFonts w:ascii="Times New Roman" w:hAnsi="Times New Roman" w:cs="Times New Roman"/>
                <w:sz w:val="24"/>
                <w:szCs w:val="24"/>
              </w:rPr>
            </w:rPrChange>
          </w:rPr>
          <w:delText xml:space="preserve"> et al.</w:delText>
        </w:r>
        <w:r w:rsidR="00937AE2" w:rsidRPr="00A97A66" w:rsidDel="00546301">
          <w:rPr>
            <w:rFonts w:ascii="Times New Roman" w:hAnsi="Times New Roman" w:cs="Times New Roman"/>
            <w:strike/>
            <w:sz w:val="24"/>
            <w:szCs w:val="24"/>
            <w:rPrChange w:id="125" w:author="Wenchao Ma" w:date="2025-03-11T13:11:00Z" w16du:dateUtc="2025-03-11T18:11:00Z">
              <w:rPr>
                <w:rFonts w:ascii="Times New Roman" w:hAnsi="Times New Roman" w:cs="Times New Roman"/>
                <w:sz w:val="24"/>
                <w:szCs w:val="24"/>
              </w:rPr>
            </w:rPrChange>
          </w:rPr>
          <w:delText>, 2018</w:delText>
        </w:r>
        <w:r w:rsidR="00927E90" w:rsidRPr="00A97A66" w:rsidDel="00546301">
          <w:rPr>
            <w:rFonts w:ascii="Times New Roman" w:hAnsi="Times New Roman" w:cs="Times New Roman"/>
            <w:strike/>
            <w:sz w:val="24"/>
            <w:szCs w:val="24"/>
            <w:rPrChange w:id="126" w:author="Wenchao Ma" w:date="2025-03-11T13:11:00Z" w16du:dateUtc="2025-03-11T18:11:00Z">
              <w:rPr>
                <w:rFonts w:ascii="Times New Roman" w:hAnsi="Times New Roman" w:cs="Times New Roman"/>
                <w:sz w:val="24"/>
                <w:szCs w:val="24"/>
              </w:rPr>
            </w:rPrChange>
          </w:rPr>
          <w:delText xml:space="preserve">; </w:delText>
        </w:r>
        <w:r w:rsidR="00927E90" w:rsidRPr="00A97A66" w:rsidDel="00546301">
          <w:rPr>
            <w:rFonts w:ascii="Times New Roman" w:hAnsi="Times New Roman" w:cs="Times New Roman"/>
            <w:strike/>
            <w:color w:val="000000" w:themeColor="text1"/>
            <w:sz w:val="24"/>
            <w:szCs w:val="24"/>
            <w:rPrChange w:id="127" w:author="Wenchao Ma" w:date="2025-03-11T13:11:00Z" w16du:dateUtc="2025-03-11T18:11:00Z">
              <w:rPr>
                <w:rFonts w:ascii="Times New Roman" w:hAnsi="Times New Roman" w:cs="Times New Roman"/>
                <w:color w:val="000000" w:themeColor="text1"/>
                <w:sz w:val="24"/>
                <w:szCs w:val="24"/>
              </w:rPr>
            </w:rPrChange>
          </w:rPr>
          <w:delText>Woods, 2014</w:delText>
        </w:r>
        <w:r w:rsidR="00937AE2" w:rsidRPr="00A97A66" w:rsidDel="00546301">
          <w:rPr>
            <w:rFonts w:ascii="Times New Roman" w:hAnsi="Times New Roman" w:cs="Times New Roman"/>
            <w:strike/>
            <w:sz w:val="24"/>
            <w:szCs w:val="24"/>
            <w:rPrChange w:id="128" w:author="Wenchao Ma" w:date="2025-03-11T13:11:00Z" w16du:dateUtc="2025-03-11T18:11:00Z">
              <w:rPr>
                <w:rFonts w:ascii="Times New Roman" w:hAnsi="Times New Roman" w:cs="Times New Roman"/>
                <w:sz w:val="24"/>
                <w:szCs w:val="24"/>
              </w:rPr>
            </w:rPrChange>
          </w:rPr>
          <w:delText>).</w:delText>
        </w:r>
        <w:r w:rsidR="00937AE2" w:rsidRPr="00732ED6" w:rsidDel="00546301">
          <w:rPr>
            <w:rFonts w:ascii="Times New Roman" w:hAnsi="Times New Roman" w:cs="Times New Roman"/>
            <w:sz w:val="24"/>
            <w:szCs w:val="24"/>
          </w:rPr>
          <w:delText xml:space="preserve"> </w:delText>
        </w:r>
      </w:del>
      <w:ins w:id="129" w:author="Wenchao Ma" w:date="2025-03-11T13:34:00Z" w16du:dateUtc="2025-03-11T18:34:00Z">
        <w:del w:id="130" w:author="Jujia Li" w:date="2025-05-01T22:56:00Z" w16du:dateUtc="2025-05-02T03:56:00Z">
          <w:r w:rsidR="0001675B" w:rsidRPr="0001675B" w:rsidDel="00546301">
            <w:rPr>
              <w:rFonts w:ascii="Times New Roman" w:hAnsi="Times New Roman" w:cs="Times New Roman"/>
              <w:sz w:val="24"/>
              <w:szCs w:val="24"/>
              <w:highlight w:val="yellow"/>
              <w:rPrChange w:id="131" w:author="Wenchao Ma" w:date="2025-03-11T13:35:00Z" w16du:dateUtc="2025-03-11T18:35:00Z">
                <w:rPr>
                  <w:rFonts w:ascii="Times New Roman" w:hAnsi="Times New Roman" w:cs="Times New Roman"/>
                  <w:sz w:val="24"/>
                  <w:szCs w:val="24"/>
                </w:rPr>
              </w:rPrChange>
            </w:rPr>
            <w:delText>What are other limitations of previous studies that we ha</w:delText>
          </w:r>
        </w:del>
      </w:ins>
      <w:ins w:id="132" w:author="Wenchao Ma" w:date="2025-03-11T13:35:00Z" w16du:dateUtc="2025-03-11T18:35:00Z">
        <w:del w:id="133" w:author="Jujia Li" w:date="2025-05-01T22:56:00Z" w16du:dateUtc="2025-05-02T03:56:00Z">
          <w:r w:rsidR="0001675B" w:rsidRPr="0001675B" w:rsidDel="00546301">
            <w:rPr>
              <w:rFonts w:ascii="Times New Roman" w:hAnsi="Times New Roman" w:cs="Times New Roman"/>
              <w:sz w:val="24"/>
              <w:szCs w:val="24"/>
              <w:highlight w:val="yellow"/>
              <w:rPrChange w:id="134" w:author="Wenchao Ma" w:date="2025-03-11T13:35:00Z" w16du:dateUtc="2025-03-11T18:35:00Z">
                <w:rPr>
                  <w:rFonts w:ascii="Times New Roman" w:hAnsi="Times New Roman" w:cs="Times New Roman"/>
                  <w:sz w:val="24"/>
                  <w:szCs w:val="24"/>
                </w:rPr>
              </w:rPrChange>
            </w:rPr>
            <w:delText>ve considered?</w:delText>
          </w:r>
        </w:del>
      </w:ins>
    </w:p>
    <w:p w14:paraId="16E73D28" w14:textId="39D33289" w:rsidR="00087848" w:rsidRPr="00087848" w:rsidRDefault="00087848" w:rsidP="00087848">
      <w:pPr>
        <w:spacing w:after="0" w:line="480" w:lineRule="auto"/>
        <w:ind w:firstLine="720"/>
        <w:rPr>
          <w:ins w:id="135" w:author="Jujia Li" w:date="2025-05-01T17:11:00Z" w16du:dateUtc="2025-05-01T22:11:00Z"/>
          <w:rFonts w:ascii="Times New Roman" w:hAnsi="Times New Roman" w:cs="Times New Roman"/>
          <w:sz w:val="24"/>
          <w:szCs w:val="24"/>
        </w:rPr>
      </w:pPr>
      <w:ins w:id="136" w:author="Jujia Li" w:date="2025-05-01T17:11:00Z" w16du:dateUtc="2025-05-01T22:11:00Z">
        <w:r w:rsidRPr="00087848">
          <w:rPr>
            <w:rFonts w:ascii="Times New Roman" w:hAnsi="Times New Roman" w:cs="Times New Roman"/>
            <w:sz w:val="24"/>
            <w:szCs w:val="24"/>
          </w:rPr>
          <w:t xml:space="preserve">Previous IRT simulation studies typically imposed non-normality (e.g., skewness or kurtosis) only on the general latent </w:t>
        </w:r>
      </w:ins>
      <w:ins w:id="137" w:author="Jujia Li" w:date="2025-05-01T22:10:00Z" w16du:dateUtc="2025-05-02T03:10:00Z">
        <w:r w:rsidR="003763D7">
          <w:rPr>
            <w:rFonts w:ascii="Times New Roman" w:hAnsi="Times New Roman" w:cs="Times New Roman"/>
            <w:sz w:val="24"/>
            <w:szCs w:val="24"/>
          </w:rPr>
          <w:t>attributes</w:t>
        </w:r>
      </w:ins>
      <w:ins w:id="138" w:author="Jujia Li" w:date="2025-05-01T17:11:00Z" w16du:dateUtc="2025-05-01T22:11:00Z">
        <w:r w:rsidRPr="00087848">
          <w:rPr>
            <w:rFonts w:ascii="Times New Roman" w:hAnsi="Times New Roman" w:cs="Times New Roman"/>
            <w:sz w:val="24"/>
            <w:szCs w:val="24"/>
          </w:rPr>
          <w:t xml:space="preserve">, </w:t>
        </w:r>
      </w:ins>
      <w:ins w:id="139" w:author="Jujia Li" w:date="2025-05-01T22:10:00Z" w16du:dateUtc="2025-05-02T03:10:00Z">
        <w:r w:rsidR="003763D7">
          <w:rPr>
            <w:rFonts w:ascii="Times New Roman" w:hAnsi="Times New Roman" w:cs="Times New Roman"/>
            <w:sz w:val="24"/>
            <w:szCs w:val="24"/>
          </w:rPr>
          <w:t>assuming</w:t>
        </w:r>
      </w:ins>
      <w:ins w:id="140" w:author="Jujia Li" w:date="2025-05-01T17:11:00Z" w16du:dateUtc="2025-05-01T22:11:00Z">
        <w:r w:rsidRPr="00087848">
          <w:rPr>
            <w:rFonts w:ascii="Times New Roman" w:hAnsi="Times New Roman" w:cs="Times New Roman"/>
            <w:sz w:val="24"/>
            <w:szCs w:val="24"/>
          </w:rPr>
          <w:t xml:space="preserve"> specific factors a normal distribution </w:t>
        </w:r>
        <w:r w:rsidRPr="00087848">
          <w:rPr>
            <w:rFonts w:ascii="Times New Roman" w:hAnsi="Times New Roman" w:cs="Times New Roman"/>
            <w:sz w:val="24"/>
            <w:szCs w:val="24"/>
          </w:rPr>
          <w:lastRenderedPageBreak/>
          <w:t>(e.g., Wang</w:t>
        </w:r>
      </w:ins>
      <w:ins w:id="141" w:author="Jujia Li" w:date="2025-05-01T18:48:00Z" w16du:dateUtc="2025-05-01T23:48:00Z">
        <w:r w:rsidR="007245F3">
          <w:rPr>
            <w:rFonts w:ascii="Times New Roman" w:hAnsi="Times New Roman" w:cs="Times New Roman"/>
            <w:sz w:val="24"/>
            <w:szCs w:val="24"/>
          </w:rPr>
          <w:t xml:space="preserve"> et al.</w:t>
        </w:r>
      </w:ins>
      <w:ins w:id="142" w:author="Jujia Li" w:date="2025-05-01T17:11:00Z" w16du:dateUtc="2025-05-01T22:11:00Z">
        <w:r w:rsidRPr="00087848">
          <w:rPr>
            <w:rFonts w:ascii="Times New Roman" w:hAnsi="Times New Roman" w:cs="Times New Roman"/>
            <w:sz w:val="24"/>
            <w:szCs w:val="24"/>
          </w:rPr>
          <w:t xml:space="preserve">, 2018). However, in bifactor models, specific factors also influence item responses and are estimated simultaneously alongside the general factor. </w:t>
        </w:r>
      </w:ins>
      <w:ins w:id="143" w:author="Jujia Li" w:date="2025-05-01T22:29:00Z" w16du:dateUtc="2025-05-02T03:29:00Z">
        <w:r w:rsidR="00E04546">
          <w:rPr>
            <w:rFonts w:ascii="Times New Roman" w:hAnsi="Times New Roman" w:cs="Times New Roman"/>
            <w:sz w:val="24"/>
            <w:szCs w:val="24"/>
          </w:rPr>
          <w:t>The</w:t>
        </w:r>
      </w:ins>
      <w:ins w:id="144" w:author="Jujia Li" w:date="2025-05-01T22:30:00Z" w16du:dateUtc="2025-05-02T03:30:00Z">
        <w:r w:rsidR="00E04546">
          <w:rPr>
            <w:rFonts w:ascii="Times New Roman" w:hAnsi="Times New Roman" w:cs="Times New Roman"/>
            <w:sz w:val="24"/>
            <w:szCs w:val="24"/>
          </w:rPr>
          <w:t xml:space="preserve"> violation of</w:t>
        </w:r>
      </w:ins>
      <w:ins w:id="145" w:author="Jujia Li" w:date="2025-05-01T17:11:00Z" w16du:dateUtc="2025-05-01T22:11:00Z">
        <w:r w:rsidRPr="00087848">
          <w:rPr>
            <w:rFonts w:ascii="Times New Roman" w:hAnsi="Times New Roman" w:cs="Times New Roman"/>
            <w:sz w:val="24"/>
            <w:szCs w:val="24"/>
          </w:rPr>
          <w:t xml:space="preserve"> </w:t>
        </w:r>
      </w:ins>
      <w:ins w:id="146" w:author="Jujia Li" w:date="2025-05-01T22:30:00Z" w16du:dateUtc="2025-05-02T03:30:00Z">
        <w:r w:rsidR="00E04546">
          <w:rPr>
            <w:rFonts w:ascii="Times New Roman" w:hAnsi="Times New Roman" w:cs="Times New Roman"/>
            <w:sz w:val="24"/>
            <w:szCs w:val="24"/>
          </w:rPr>
          <w:t>normality</w:t>
        </w:r>
      </w:ins>
      <w:ins w:id="147" w:author="Jujia Li" w:date="2025-05-01T17:11:00Z" w16du:dateUtc="2025-05-01T22:11:00Z">
        <w:r w:rsidRPr="00087848">
          <w:rPr>
            <w:rFonts w:ascii="Times New Roman" w:hAnsi="Times New Roman" w:cs="Times New Roman"/>
            <w:sz w:val="24"/>
            <w:szCs w:val="24"/>
          </w:rPr>
          <w:t xml:space="preserve"> in specific factors</w:t>
        </w:r>
      </w:ins>
      <w:ins w:id="148" w:author="Jujia Li" w:date="2025-05-01T22:30:00Z" w16du:dateUtc="2025-05-02T03:30:00Z">
        <w:r w:rsidR="00E04546">
          <w:rPr>
            <w:rFonts w:ascii="Times New Roman" w:hAnsi="Times New Roman" w:cs="Times New Roman"/>
            <w:sz w:val="24"/>
            <w:szCs w:val="24"/>
          </w:rPr>
          <w:t xml:space="preserve"> c</w:t>
        </w:r>
      </w:ins>
      <w:ins w:id="149" w:author="Jujia Li" w:date="2025-05-01T17:11:00Z" w16du:dateUtc="2025-05-01T22:11:00Z">
        <w:r w:rsidRPr="00087848">
          <w:rPr>
            <w:rFonts w:ascii="Times New Roman" w:hAnsi="Times New Roman" w:cs="Times New Roman"/>
            <w:sz w:val="24"/>
            <w:szCs w:val="24"/>
          </w:rPr>
          <w:t xml:space="preserve">an still </w:t>
        </w:r>
      </w:ins>
      <w:ins w:id="150" w:author="Jujia Li" w:date="2025-05-01T22:48:00Z" w16du:dateUtc="2025-05-02T03:48:00Z">
        <w:r w:rsidR="00EF56C3">
          <w:rPr>
            <w:rFonts w:ascii="Times New Roman" w:hAnsi="Times New Roman" w:cs="Times New Roman"/>
            <w:sz w:val="24"/>
            <w:szCs w:val="24"/>
          </w:rPr>
          <w:t>distort</w:t>
        </w:r>
      </w:ins>
      <w:ins w:id="151" w:author="Jujia Li" w:date="2025-05-01T17:11:00Z" w16du:dateUtc="2025-05-01T22:11:00Z">
        <w:r w:rsidRPr="00087848">
          <w:rPr>
            <w:rFonts w:ascii="Times New Roman" w:hAnsi="Times New Roman" w:cs="Times New Roman"/>
            <w:sz w:val="24"/>
            <w:szCs w:val="24"/>
          </w:rPr>
          <w:t xml:space="preserve"> parameter estimates (Bonifay, Lane, &amp; Reise, 2017). Moreover, interaction effects between non-normal general and specific factors remain underexplored in existing literature, leaving a critical gap in our understanding of bifactor estimation robustness.</w:t>
        </w:r>
      </w:ins>
    </w:p>
    <w:p w14:paraId="6E266A09" w14:textId="60D72C5B" w:rsidR="00087848" w:rsidRPr="00087848" w:rsidRDefault="00EF56C3" w:rsidP="00165502">
      <w:pPr>
        <w:spacing w:after="0" w:line="480" w:lineRule="auto"/>
        <w:ind w:firstLine="720"/>
        <w:rPr>
          <w:ins w:id="152" w:author="Jujia Li" w:date="2025-05-01T17:11:00Z" w16du:dateUtc="2025-05-01T22:11:00Z"/>
          <w:rFonts w:ascii="Times New Roman" w:hAnsi="Times New Roman" w:cs="Times New Roman"/>
          <w:sz w:val="24"/>
          <w:szCs w:val="24"/>
        </w:rPr>
      </w:pPr>
      <w:ins w:id="153" w:author="Jujia Li" w:date="2025-05-01T22:51:00Z" w16du:dateUtc="2025-05-02T03:51:00Z">
        <w:r w:rsidRPr="00087848">
          <w:rPr>
            <w:rFonts w:ascii="Times New Roman" w:hAnsi="Times New Roman" w:cs="Times New Roman"/>
            <w:sz w:val="24"/>
            <w:szCs w:val="24"/>
          </w:rPr>
          <w:t xml:space="preserve">In addition, </w:t>
        </w:r>
      </w:ins>
      <w:ins w:id="154" w:author="Jujia Li" w:date="2025-05-01T22:55:00Z" w16du:dateUtc="2025-05-02T03:55:00Z">
        <w:r w:rsidR="00546301" w:rsidRPr="00087848">
          <w:rPr>
            <w:rFonts w:ascii="Times New Roman" w:hAnsi="Times New Roman" w:cs="Times New Roman"/>
            <w:sz w:val="24"/>
            <w:szCs w:val="24"/>
          </w:rPr>
          <w:t xml:space="preserve">MAP estimation has demonstrated superior performance over ML under conditions of latent trait non-normality, producing lower bias and root mean square error (RMSE) in both item and person parameter estimates (Wang et al., 2018; </w:t>
        </w:r>
        <w:proofErr w:type="spellStart"/>
        <w:r w:rsidR="00546301" w:rsidRPr="00087848">
          <w:rPr>
            <w:rFonts w:ascii="Times New Roman" w:hAnsi="Times New Roman" w:cs="Times New Roman"/>
            <w:sz w:val="24"/>
            <w:szCs w:val="24"/>
          </w:rPr>
          <w:t>Kieftenbeld</w:t>
        </w:r>
        <w:proofErr w:type="spellEnd"/>
        <w:r w:rsidR="00546301" w:rsidRPr="00087848">
          <w:rPr>
            <w:rFonts w:ascii="Times New Roman" w:hAnsi="Times New Roman" w:cs="Times New Roman"/>
            <w:sz w:val="24"/>
            <w:szCs w:val="24"/>
          </w:rPr>
          <w:t xml:space="preserve"> &amp; Natesan, 2012).</w:t>
        </w:r>
        <w:r w:rsidR="00546301">
          <w:rPr>
            <w:rFonts w:ascii="Times New Roman" w:hAnsi="Times New Roman" w:cs="Times New Roman"/>
            <w:sz w:val="24"/>
            <w:szCs w:val="24"/>
          </w:rPr>
          <w:t xml:space="preserve"> However, </w:t>
        </w:r>
      </w:ins>
      <w:ins w:id="155" w:author="Jujia Li" w:date="2025-05-01T17:11:00Z" w16du:dateUtc="2025-05-01T22:11:00Z">
        <w:r w:rsidR="00087848" w:rsidRPr="00087848">
          <w:rPr>
            <w:rFonts w:ascii="Times New Roman" w:hAnsi="Times New Roman" w:cs="Times New Roman"/>
            <w:sz w:val="24"/>
            <w:szCs w:val="24"/>
          </w:rPr>
          <w:t>Bayesian estimation methods</w:t>
        </w:r>
      </w:ins>
      <w:ins w:id="156" w:author="Jujia Li" w:date="2025-05-01T22:52:00Z" w16du:dateUtc="2025-05-02T03:52:00Z">
        <w:r>
          <w:rPr>
            <w:rFonts w:ascii="Times New Roman" w:hAnsi="Times New Roman" w:cs="Times New Roman"/>
            <w:sz w:val="24"/>
            <w:szCs w:val="24"/>
          </w:rPr>
          <w:t xml:space="preserve"> (e.g., MAP and EAP)</w:t>
        </w:r>
      </w:ins>
      <w:ins w:id="157" w:author="Jujia Li" w:date="2025-05-01T17:11:00Z" w16du:dateUtc="2025-05-01T22:11:00Z">
        <w:r w:rsidR="00087848" w:rsidRPr="00087848">
          <w:rPr>
            <w:rFonts w:ascii="Times New Roman" w:hAnsi="Times New Roman" w:cs="Times New Roman"/>
            <w:sz w:val="24"/>
            <w:szCs w:val="24"/>
          </w:rPr>
          <w:t xml:space="preserve"> rely on informative priors</w:t>
        </w:r>
      </w:ins>
      <w:ins w:id="158" w:author="Jujia Li" w:date="2025-05-01T22:53:00Z" w16du:dateUtc="2025-05-02T03:53:00Z">
        <w:r>
          <w:rPr>
            <w:rFonts w:ascii="Times New Roman" w:hAnsi="Times New Roman" w:cs="Times New Roman"/>
            <w:sz w:val="24"/>
            <w:szCs w:val="24"/>
          </w:rPr>
          <w:t>, small sample size</w:t>
        </w:r>
      </w:ins>
      <w:ins w:id="159" w:author="Jujia Li" w:date="2025-05-01T17:11:00Z" w16du:dateUtc="2025-05-01T22:11:00Z">
        <w:r w:rsidR="00087848" w:rsidRPr="00087848">
          <w:rPr>
            <w:rFonts w:ascii="Times New Roman" w:hAnsi="Times New Roman" w:cs="Times New Roman"/>
            <w:sz w:val="24"/>
            <w:szCs w:val="24"/>
          </w:rPr>
          <w:t xml:space="preserve"> may not sufficiently adjust for skewed </w:t>
        </w:r>
      </w:ins>
      <w:ins w:id="160" w:author="Jujia Li" w:date="2025-05-01T22:53:00Z" w16du:dateUtc="2025-05-02T03:53:00Z">
        <w:r>
          <w:rPr>
            <w:rFonts w:ascii="Times New Roman" w:hAnsi="Times New Roman" w:cs="Times New Roman"/>
            <w:sz w:val="24"/>
            <w:szCs w:val="24"/>
          </w:rPr>
          <w:t>latent attribute</w:t>
        </w:r>
      </w:ins>
      <w:ins w:id="161" w:author="Jujia Li" w:date="2025-05-01T17:11:00Z" w16du:dateUtc="2025-05-01T22:11:00Z">
        <w:r w:rsidR="00087848" w:rsidRPr="00087848">
          <w:rPr>
            <w:rFonts w:ascii="Times New Roman" w:hAnsi="Times New Roman" w:cs="Times New Roman"/>
            <w:sz w:val="24"/>
            <w:szCs w:val="24"/>
          </w:rPr>
          <w:t xml:space="preserve"> distributions</w:t>
        </w:r>
      </w:ins>
      <w:ins w:id="162" w:author="Jujia Li" w:date="2025-05-01T19:03:00Z" w16du:dateUtc="2025-05-02T00:03:00Z">
        <w:r w:rsidR="00027282">
          <w:rPr>
            <w:rFonts w:ascii="Times New Roman" w:hAnsi="Times New Roman" w:cs="Times New Roman"/>
            <w:sz w:val="24"/>
            <w:szCs w:val="24"/>
          </w:rPr>
          <w:t xml:space="preserve">, </w:t>
        </w:r>
      </w:ins>
      <w:ins w:id="163" w:author="Jujia Li" w:date="2025-05-01T22:54:00Z" w16du:dateUtc="2025-05-02T03:54:00Z">
        <w:r>
          <w:rPr>
            <w:rFonts w:ascii="Times New Roman" w:hAnsi="Times New Roman" w:cs="Times New Roman"/>
            <w:sz w:val="24"/>
            <w:szCs w:val="24"/>
          </w:rPr>
          <w:t>while</w:t>
        </w:r>
      </w:ins>
      <w:ins w:id="164" w:author="Jujia Li" w:date="2025-05-01T19:03:00Z" w16du:dateUtc="2025-05-02T00:03:00Z">
        <w:r w:rsidR="00027282">
          <w:rPr>
            <w:rFonts w:ascii="Times New Roman" w:hAnsi="Times New Roman" w:cs="Times New Roman"/>
            <w:sz w:val="24"/>
            <w:szCs w:val="24"/>
          </w:rPr>
          <w:t xml:space="preserve"> </w:t>
        </w:r>
      </w:ins>
      <w:ins w:id="165" w:author="Jujia Li" w:date="2025-05-01T22:53:00Z" w16du:dateUtc="2025-05-02T03:53:00Z">
        <w:r>
          <w:rPr>
            <w:rFonts w:ascii="Times New Roman" w:hAnsi="Times New Roman" w:cs="Times New Roman"/>
            <w:sz w:val="24"/>
            <w:szCs w:val="24"/>
          </w:rPr>
          <w:t>each</w:t>
        </w:r>
      </w:ins>
      <w:ins w:id="166" w:author="Jujia Li" w:date="2025-05-01T19:03:00Z" w16du:dateUtc="2025-05-02T00:03:00Z">
        <w:r w:rsidR="00027282">
          <w:rPr>
            <w:rFonts w:ascii="Times New Roman" w:hAnsi="Times New Roman" w:cs="Times New Roman"/>
            <w:sz w:val="24"/>
            <w:szCs w:val="24"/>
          </w:rPr>
          <w:t xml:space="preserve"> specific factor</w:t>
        </w:r>
      </w:ins>
      <w:ins w:id="167" w:author="Jujia Li" w:date="2025-05-01T22:53:00Z" w16du:dateUtc="2025-05-02T03:53:00Z">
        <w:r>
          <w:rPr>
            <w:rFonts w:ascii="Times New Roman" w:hAnsi="Times New Roman" w:cs="Times New Roman"/>
            <w:sz w:val="24"/>
            <w:szCs w:val="24"/>
          </w:rPr>
          <w:t>, with even smalle</w:t>
        </w:r>
      </w:ins>
      <w:ins w:id="168" w:author="Jujia Li" w:date="2025-05-01T22:54:00Z" w16du:dateUtc="2025-05-02T03:54:00Z">
        <w:r>
          <w:rPr>
            <w:rFonts w:ascii="Times New Roman" w:hAnsi="Times New Roman" w:cs="Times New Roman"/>
            <w:sz w:val="24"/>
            <w:szCs w:val="24"/>
          </w:rPr>
          <w:t>r item</w:t>
        </w:r>
      </w:ins>
      <w:ins w:id="169" w:author="Jujia Li" w:date="2025-05-01T19:03:00Z" w16du:dateUtc="2025-05-02T00:03:00Z">
        <w:r w:rsidR="00027282">
          <w:rPr>
            <w:rFonts w:ascii="Times New Roman" w:hAnsi="Times New Roman" w:cs="Times New Roman"/>
            <w:sz w:val="24"/>
            <w:szCs w:val="24"/>
          </w:rPr>
          <w:t xml:space="preserve"> </w:t>
        </w:r>
        <w:r w:rsidR="005F1734">
          <w:rPr>
            <w:rFonts w:ascii="Times New Roman" w:hAnsi="Times New Roman" w:cs="Times New Roman"/>
            <w:sz w:val="24"/>
            <w:szCs w:val="24"/>
          </w:rPr>
          <w:t xml:space="preserve">could </w:t>
        </w:r>
      </w:ins>
      <w:ins w:id="170" w:author="Jujia Li" w:date="2025-05-01T19:04:00Z" w16du:dateUtc="2025-05-02T00:04:00Z">
        <w:r w:rsidR="005F1734">
          <w:rPr>
            <w:rFonts w:ascii="Times New Roman" w:hAnsi="Times New Roman" w:cs="Times New Roman"/>
            <w:sz w:val="24"/>
            <w:szCs w:val="24"/>
          </w:rPr>
          <w:t xml:space="preserve">face more </w:t>
        </w:r>
      </w:ins>
      <w:ins w:id="171" w:author="Jujia Li" w:date="2025-05-01T21:16:00Z" w16du:dateUtc="2025-05-02T02:16:00Z">
        <w:r w:rsidR="00165502">
          <w:rPr>
            <w:rFonts w:ascii="Times New Roman" w:hAnsi="Times New Roman" w:cs="Times New Roman"/>
            <w:sz w:val="24"/>
            <w:szCs w:val="24"/>
          </w:rPr>
          <w:t>severe</w:t>
        </w:r>
      </w:ins>
      <w:ins w:id="172" w:author="Jujia Li" w:date="2025-05-01T19:04:00Z" w16du:dateUtc="2025-05-02T00:04:00Z">
        <w:r w:rsidR="005F1734">
          <w:rPr>
            <w:rFonts w:ascii="Times New Roman" w:hAnsi="Times New Roman" w:cs="Times New Roman"/>
            <w:sz w:val="24"/>
            <w:szCs w:val="24"/>
          </w:rPr>
          <w:t xml:space="preserve"> impact</w:t>
        </w:r>
      </w:ins>
      <w:ins w:id="173" w:author="Jujia Li" w:date="2025-05-01T17:11:00Z" w16du:dateUtc="2025-05-01T22:11:00Z">
        <w:r w:rsidR="00087848" w:rsidRPr="00087848">
          <w:rPr>
            <w:rFonts w:ascii="Times New Roman" w:hAnsi="Times New Roman" w:cs="Times New Roman"/>
            <w:sz w:val="24"/>
            <w:szCs w:val="24"/>
          </w:rPr>
          <w:t xml:space="preserve">. </w:t>
        </w:r>
      </w:ins>
    </w:p>
    <w:p w14:paraId="51B3F9E7" w14:textId="3221C872" w:rsidR="00C34D56" w:rsidRDefault="00087848" w:rsidP="00137B21">
      <w:pPr>
        <w:spacing w:after="0" w:line="480" w:lineRule="auto"/>
        <w:ind w:firstLine="720"/>
        <w:rPr>
          <w:ins w:id="174" w:author="Jujia Li" w:date="2025-05-01T23:10:00Z" w16du:dateUtc="2025-05-02T04:10:00Z"/>
          <w:rFonts w:ascii="Times New Roman" w:hAnsi="Times New Roman" w:cs="Times New Roman"/>
          <w:sz w:val="24"/>
          <w:szCs w:val="24"/>
        </w:rPr>
      </w:pPr>
      <w:ins w:id="175" w:author="Jujia Li" w:date="2025-05-01T17:11:00Z" w16du:dateUtc="2025-05-01T22:11:00Z">
        <w:r w:rsidRPr="00087848">
          <w:rPr>
            <w:rFonts w:ascii="Times New Roman" w:hAnsi="Times New Roman" w:cs="Times New Roman"/>
            <w:sz w:val="24"/>
            <w:szCs w:val="24"/>
          </w:rPr>
          <w:t>Finally, simulation studies frequently constrain non-normality to a fixed level</w:t>
        </w:r>
      </w:ins>
      <w:ins w:id="176" w:author="Jujia Li" w:date="2025-05-01T21:16:00Z" w16du:dateUtc="2025-05-02T02:16:00Z">
        <w:r w:rsidR="00165502">
          <w:rPr>
            <w:rFonts w:ascii="Times New Roman" w:hAnsi="Times New Roman" w:cs="Times New Roman"/>
            <w:sz w:val="24"/>
            <w:szCs w:val="24"/>
          </w:rPr>
          <w:t xml:space="preserve">, </w:t>
        </w:r>
      </w:ins>
      <w:ins w:id="177" w:author="Jujia Li" w:date="2025-05-01T17:11:00Z" w16du:dateUtc="2025-05-01T22:11:00Z">
        <w:r w:rsidRPr="00087848">
          <w:rPr>
            <w:rFonts w:ascii="Times New Roman" w:hAnsi="Times New Roman" w:cs="Times New Roman"/>
            <w:sz w:val="24"/>
            <w:szCs w:val="24"/>
          </w:rPr>
          <w:t>typically skewness of 2.0 and kurtosis of 7.0 (Wang et al., 2018). While realistic in some applied contexts, this design choice restricts a gradient-based examination of robustness, limiting our understanding of how varying degrees of non-normality influence estimation accuracy.</w:t>
        </w:r>
      </w:ins>
    </w:p>
    <w:p w14:paraId="2168B547" w14:textId="5442AB8C" w:rsidR="00137B21" w:rsidRPr="00732ED6" w:rsidDel="00137B21" w:rsidRDefault="00137B21" w:rsidP="00546301">
      <w:pPr>
        <w:spacing w:after="0" w:line="480" w:lineRule="auto"/>
        <w:ind w:firstLine="720"/>
        <w:rPr>
          <w:del w:id="178" w:author="Jujia Li" w:date="2025-05-01T23:10:00Z" w16du:dateUtc="2025-05-02T04:10:00Z"/>
          <w:rFonts w:ascii="Times New Roman" w:hAnsi="Times New Roman" w:cs="Times New Roman"/>
          <w:sz w:val="24"/>
          <w:szCs w:val="24"/>
        </w:rPr>
      </w:pPr>
    </w:p>
    <w:p w14:paraId="13F36726" w14:textId="068F87E0" w:rsidR="00F711CD" w:rsidRPr="00732ED6" w:rsidDel="0001675B" w:rsidRDefault="00FA71B9" w:rsidP="00106E2C">
      <w:pPr>
        <w:spacing w:after="0" w:line="480" w:lineRule="auto"/>
        <w:ind w:firstLine="720"/>
        <w:rPr>
          <w:del w:id="179" w:author="Wenchao Ma" w:date="2025-03-11T13:34:00Z" w16du:dateUtc="2025-03-11T18:34:00Z"/>
          <w:rFonts w:ascii="Times New Roman" w:hAnsi="Times New Roman" w:cs="Times New Roman"/>
          <w:sz w:val="24"/>
          <w:szCs w:val="24"/>
        </w:rPr>
      </w:pPr>
      <w:commentRangeStart w:id="180"/>
      <w:ins w:id="181" w:author="Wenchao Ma" w:date="2025-03-11T13:53:00Z" w16du:dateUtc="2025-03-11T18:53:00Z">
        <w:r>
          <w:rPr>
            <w:rFonts w:ascii="Times New Roman" w:hAnsi="Times New Roman" w:cs="Times New Roman"/>
            <w:sz w:val="24"/>
            <w:szCs w:val="24"/>
          </w:rPr>
          <w:t xml:space="preserve">The goal of this paper is to </w:t>
        </w:r>
      </w:ins>
      <w:ins w:id="182" w:author="Jujia Li" w:date="2025-05-01T23:11:00Z" w16du:dateUtc="2025-05-02T04:11:00Z">
        <w:r w:rsidR="00137B21" w:rsidRPr="00137B21">
          <w:rPr>
            <w:rFonts w:ascii="Times New Roman" w:hAnsi="Times New Roman" w:cs="Times New Roman"/>
            <w:sz w:val="24"/>
            <w:szCs w:val="24"/>
          </w:rPr>
          <w:t>examine the impact of non-normal latent trait distributions</w:t>
        </w:r>
        <w:r w:rsidR="00137B21">
          <w:rPr>
            <w:rFonts w:ascii="Times New Roman" w:hAnsi="Times New Roman" w:cs="Times New Roman"/>
            <w:sz w:val="24"/>
            <w:szCs w:val="24"/>
          </w:rPr>
          <w:t>, both</w:t>
        </w:r>
        <w:r w:rsidR="00137B21" w:rsidRPr="00137B21">
          <w:rPr>
            <w:rFonts w:ascii="Times New Roman" w:hAnsi="Times New Roman" w:cs="Times New Roman"/>
            <w:sz w:val="24"/>
            <w:szCs w:val="24"/>
          </w:rPr>
          <w:t xml:space="preserve"> in general and specific factors</w:t>
        </w:r>
        <w:r w:rsidR="00137B21">
          <w:rPr>
            <w:rFonts w:ascii="Times New Roman" w:hAnsi="Times New Roman" w:cs="Times New Roman"/>
            <w:sz w:val="24"/>
            <w:szCs w:val="24"/>
          </w:rPr>
          <w:t xml:space="preserve">, </w:t>
        </w:r>
        <w:r w:rsidR="00137B21" w:rsidRPr="00137B21">
          <w:rPr>
            <w:rFonts w:ascii="Times New Roman" w:hAnsi="Times New Roman" w:cs="Times New Roman"/>
            <w:sz w:val="24"/>
            <w:szCs w:val="24"/>
          </w:rPr>
          <w:t>on parameter estimation in bifactor IRT</w:t>
        </w:r>
      </w:ins>
      <w:ins w:id="183" w:author="Jujia Li" w:date="2025-05-01T23:12:00Z" w16du:dateUtc="2025-05-02T04:12:00Z">
        <w:r w:rsidR="00137B21">
          <w:rPr>
            <w:rFonts w:ascii="Times New Roman" w:hAnsi="Times New Roman" w:cs="Times New Roman"/>
            <w:sz w:val="24"/>
            <w:szCs w:val="24"/>
          </w:rPr>
          <w:t xml:space="preserve"> </w:t>
        </w:r>
      </w:ins>
      <w:ins w:id="184" w:author="Jujia Li" w:date="2025-05-01T23:11:00Z" w16du:dateUtc="2025-05-02T04:11:00Z">
        <w:r w:rsidR="00137B21" w:rsidRPr="00137B21">
          <w:rPr>
            <w:rFonts w:ascii="Times New Roman" w:hAnsi="Times New Roman" w:cs="Times New Roman"/>
            <w:sz w:val="24"/>
            <w:szCs w:val="24"/>
          </w:rPr>
          <w:t>models. Through a simulation study, this research investigates how varying degrees and combinations of skewness and kurtosis in both general and specific traits affect the recovery of item and person parameters. Additionally, the study compares the performance of Maximum Likelihood (ML)</w:t>
        </w:r>
      </w:ins>
      <w:ins w:id="185" w:author="Jujia Li" w:date="2025-05-01T23:12:00Z" w16du:dateUtc="2025-05-02T04:12:00Z">
        <w:r w:rsidR="00607F6B">
          <w:rPr>
            <w:rFonts w:ascii="Times New Roman" w:hAnsi="Times New Roman" w:cs="Times New Roman"/>
            <w:sz w:val="24"/>
            <w:szCs w:val="24"/>
          </w:rPr>
          <w:t xml:space="preserve"> and</w:t>
        </w:r>
      </w:ins>
      <w:ins w:id="186" w:author="Jujia Li" w:date="2025-05-01T23:11:00Z" w16du:dateUtc="2025-05-02T04:11:00Z">
        <w:r w:rsidR="00137B21" w:rsidRPr="00137B21">
          <w:rPr>
            <w:rFonts w:ascii="Times New Roman" w:hAnsi="Times New Roman" w:cs="Times New Roman"/>
            <w:sz w:val="24"/>
            <w:szCs w:val="24"/>
          </w:rPr>
          <w:t xml:space="preserve"> Maximum a Posteriori (MAP) under different conditions of non-normality. By addressing the often-</w:t>
        </w:r>
        <w:r w:rsidR="00137B21" w:rsidRPr="00137B21">
          <w:rPr>
            <w:rFonts w:ascii="Times New Roman" w:hAnsi="Times New Roman" w:cs="Times New Roman"/>
            <w:sz w:val="24"/>
            <w:szCs w:val="24"/>
          </w:rPr>
          <w:lastRenderedPageBreak/>
          <w:t>overlooked influence of non-normality in specific factors and exploring interaction effects between non-normal general and specific traits, this paper aims to inform the robustness and practical implications of bifactor IRT modeling in applied assessment contexts.</w:t>
        </w:r>
      </w:ins>
      <w:ins w:id="187" w:author="Wenchao Ma" w:date="2025-03-11T13:53:00Z" w16du:dateUtc="2025-03-11T18:53:00Z">
        <w:del w:id="188" w:author="Jujia Li" w:date="2025-05-01T22:56:00Z" w16du:dateUtc="2025-05-02T03:56:00Z">
          <w:r w:rsidDel="00546301">
            <w:rPr>
              <w:rFonts w:ascii="Times New Roman" w:hAnsi="Times New Roman" w:cs="Times New Roman"/>
              <w:sz w:val="24"/>
              <w:szCs w:val="24"/>
            </w:rPr>
            <w:delText>XXXX</w:delText>
          </w:r>
          <w:commentRangeEnd w:id="180"/>
          <w:r w:rsidDel="00546301">
            <w:rPr>
              <w:rStyle w:val="CommentReference"/>
            </w:rPr>
            <w:commentReference w:id="180"/>
          </w:r>
        </w:del>
      </w:ins>
      <w:del w:id="189" w:author="Wenchao Ma" w:date="2025-03-11T13:34:00Z" w16du:dateUtc="2025-03-11T18:34:00Z">
        <w:r w:rsidR="00937AE2" w:rsidRPr="00732ED6" w:rsidDel="0001675B">
          <w:rPr>
            <w:rFonts w:ascii="Times New Roman" w:hAnsi="Times New Roman" w:cs="Times New Roman"/>
            <w:sz w:val="24"/>
            <w:szCs w:val="24"/>
          </w:rPr>
          <w:delText xml:space="preserve">Compared to </w:delText>
        </w:r>
        <w:r w:rsidR="00EB16B6" w:rsidRPr="00732ED6" w:rsidDel="0001675B">
          <w:rPr>
            <w:rFonts w:ascii="Times New Roman" w:hAnsi="Times New Roman" w:cs="Times New Roman"/>
            <w:sz w:val="24"/>
            <w:szCs w:val="24"/>
          </w:rPr>
          <w:delText xml:space="preserve">previous </w:delText>
        </w:r>
        <w:r w:rsidR="00937AE2" w:rsidRPr="00732ED6" w:rsidDel="0001675B">
          <w:rPr>
            <w:rFonts w:ascii="Times New Roman" w:hAnsi="Times New Roman" w:cs="Times New Roman"/>
            <w:sz w:val="24"/>
            <w:szCs w:val="24"/>
          </w:rPr>
          <w:delText>research</w:delText>
        </w:r>
        <w:r w:rsidR="00EB16B6" w:rsidRPr="00732ED6" w:rsidDel="0001675B">
          <w:rPr>
            <w:rFonts w:ascii="Times New Roman" w:hAnsi="Times New Roman" w:cs="Times New Roman"/>
            <w:sz w:val="24"/>
            <w:szCs w:val="24"/>
          </w:rPr>
          <w:delText xml:space="preserve"> studies</w:delText>
        </w:r>
        <w:r w:rsidR="00937AE2" w:rsidRPr="00732ED6" w:rsidDel="0001675B">
          <w:rPr>
            <w:rFonts w:ascii="Times New Roman" w:hAnsi="Times New Roman" w:cs="Times New Roman"/>
            <w:sz w:val="24"/>
            <w:szCs w:val="24"/>
          </w:rPr>
          <w:delText xml:space="preserve"> designed for </w:delText>
        </w:r>
        <w:r w:rsidR="0070241F" w:rsidRPr="00732ED6" w:rsidDel="0001675B">
          <w:rPr>
            <w:rFonts w:ascii="Times New Roman" w:hAnsi="Times New Roman" w:cs="Times New Roman"/>
            <w:sz w:val="24"/>
            <w:szCs w:val="24"/>
          </w:rPr>
          <w:delText xml:space="preserve">normality violation </w:delText>
        </w:r>
        <w:r w:rsidR="00EB16B6" w:rsidRPr="00732ED6" w:rsidDel="0001675B">
          <w:rPr>
            <w:rFonts w:ascii="Times New Roman" w:hAnsi="Times New Roman" w:cs="Times New Roman"/>
            <w:sz w:val="24"/>
            <w:szCs w:val="24"/>
          </w:rPr>
          <w:delText>in uni</w:delText>
        </w:r>
        <w:r w:rsidR="0070241F" w:rsidRPr="00732ED6" w:rsidDel="0001675B">
          <w:rPr>
            <w:rFonts w:ascii="Times New Roman" w:hAnsi="Times New Roman" w:cs="Times New Roman"/>
            <w:sz w:val="24"/>
            <w:szCs w:val="24"/>
          </w:rPr>
          <w:delText>dimension</w:delText>
        </w:r>
        <w:r w:rsidR="00EB16B6" w:rsidRPr="00732ED6" w:rsidDel="0001675B">
          <w:rPr>
            <w:rFonts w:ascii="Times New Roman" w:hAnsi="Times New Roman" w:cs="Times New Roman"/>
            <w:sz w:val="24"/>
            <w:szCs w:val="24"/>
          </w:rPr>
          <w:delText>al</w:delText>
        </w:r>
        <w:r w:rsidR="0070241F" w:rsidRPr="00732ED6" w:rsidDel="0001675B">
          <w:rPr>
            <w:rFonts w:ascii="Times New Roman" w:hAnsi="Times New Roman" w:cs="Times New Roman"/>
            <w:sz w:val="24"/>
            <w:szCs w:val="24"/>
          </w:rPr>
          <w:delText xml:space="preserve"> or </w:delText>
        </w:r>
        <w:r w:rsidR="00FA2E82" w:rsidRPr="00732ED6" w:rsidDel="0001675B">
          <w:rPr>
            <w:rFonts w:ascii="Times New Roman" w:hAnsi="Times New Roman" w:cs="Times New Roman"/>
            <w:sz w:val="24"/>
            <w:szCs w:val="24"/>
          </w:rPr>
          <w:delText>multidimension</w:delText>
        </w:r>
        <w:r w:rsidR="00EB16B6" w:rsidRPr="00732ED6" w:rsidDel="0001675B">
          <w:rPr>
            <w:rFonts w:ascii="Times New Roman" w:hAnsi="Times New Roman" w:cs="Times New Roman"/>
            <w:sz w:val="24"/>
            <w:szCs w:val="24"/>
          </w:rPr>
          <w:delText>al models</w:delText>
        </w:r>
        <w:r w:rsidR="00FA2E82" w:rsidRPr="00732ED6" w:rsidDel="0001675B">
          <w:rPr>
            <w:rFonts w:ascii="Times New Roman" w:hAnsi="Times New Roman" w:cs="Times New Roman"/>
            <w:sz w:val="24"/>
            <w:szCs w:val="24"/>
          </w:rPr>
          <w:delText>, t</w:delText>
        </w:r>
        <w:r w:rsidR="00EB16B6" w:rsidRPr="00732ED6" w:rsidDel="0001675B">
          <w:rPr>
            <w:rFonts w:ascii="Times New Roman" w:hAnsi="Times New Roman" w:cs="Times New Roman"/>
            <w:sz w:val="24"/>
            <w:szCs w:val="24"/>
          </w:rPr>
          <w:delText>he current</w:delText>
        </w:r>
        <w:r w:rsidR="00FA2E82" w:rsidRPr="00732ED6" w:rsidDel="0001675B">
          <w:rPr>
            <w:rFonts w:ascii="Times New Roman" w:hAnsi="Times New Roman" w:cs="Times New Roman"/>
            <w:sz w:val="24"/>
            <w:szCs w:val="24"/>
          </w:rPr>
          <w:delText xml:space="preserve"> study uses </w:delText>
        </w:r>
        <w:r w:rsidR="00DA6742" w:rsidRPr="00732ED6" w:rsidDel="0001675B">
          <w:rPr>
            <w:rFonts w:ascii="Times New Roman" w:hAnsi="Times New Roman" w:cs="Times New Roman"/>
            <w:sz w:val="24"/>
            <w:szCs w:val="24"/>
          </w:rPr>
          <w:delText>b</w:delText>
        </w:r>
        <w:r w:rsidR="00A4722A" w:rsidRPr="00732ED6" w:rsidDel="0001675B">
          <w:rPr>
            <w:rFonts w:ascii="Times New Roman" w:hAnsi="Times New Roman" w:cs="Times New Roman"/>
            <w:sz w:val="24"/>
            <w:szCs w:val="24"/>
          </w:rPr>
          <w:delText>ifactor</w:delText>
        </w:r>
        <w:r w:rsidR="00A2162B" w:rsidRPr="00732ED6" w:rsidDel="0001675B">
          <w:rPr>
            <w:rFonts w:ascii="Times New Roman" w:hAnsi="Times New Roman" w:cs="Times New Roman"/>
            <w:sz w:val="24"/>
            <w:szCs w:val="24"/>
          </w:rPr>
          <w:delText xml:space="preserve"> </w:delText>
        </w:r>
        <w:r w:rsidR="00A2162B" w:rsidRPr="00732ED6" w:rsidDel="0001675B">
          <w:rPr>
            <w:rFonts w:ascii="Times New Roman" w:eastAsia="Times New Roman" w:hAnsi="Times New Roman" w:cs="Times New Roman"/>
            <w:color w:val="000000"/>
            <w:sz w:val="24"/>
            <w:szCs w:val="24"/>
          </w:rPr>
          <w:delText>graded response model (Bifactor</w:delText>
        </w:r>
        <w:r w:rsidR="00201AC3" w:rsidRPr="00732ED6" w:rsidDel="0001675B">
          <w:rPr>
            <w:rFonts w:ascii="Times New Roman" w:eastAsia="Times New Roman" w:hAnsi="Times New Roman" w:cs="Times New Roman"/>
            <w:color w:val="000000"/>
            <w:sz w:val="24"/>
            <w:szCs w:val="24"/>
          </w:rPr>
          <w:delText>-</w:delText>
        </w:r>
        <w:r w:rsidR="00A2162B" w:rsidRPr="00732ED6" w:rsidDel="0001675B">
          <w:rPr>
            <w:rFonts w:ascii="Times New Roman" w:eastAsia="Times New Roman" w:hAnsi="Times New Roman" w:cs="Times New Roman"/>
            <w:color w:val="000000"/>
            <w:sz w:val="24"/>
            <w:szCs w:val="24"/>
          </w:rPr>
          <w:delText>GRM)</w:delText>
        </w:r>
        <w:r w:rsidR="00FA2E82" w:rsidRPr="00732ED6" w:rsidDel="0001675B">
          <w:rPr>
            <w:rFonts w:ascii="Times New Roman" w:hAnsi="Times New Roman" w:cs="Times New Roman"/>
            <w:sz w:val="24"/>
            <w:szCs w:val="24"/>
          </w:rPr>
          <w:delText xml:space="preserve"> to </w:delText>
        </w:r>
        <w:r w:rsidR="006F1361" w:rsidRPr="00732ED6" w:rsidDel="0001675B">
          <w:rPr>
            <w:rFonts w:ascii="Times New Roman" w:hAnsi="Times New Roman" w:cs="Times New Roman"/>
            <w:sz w:val="24"/>
            <w:szCs w:val="24"/>
          </w:rPr>
          <w:delText>examine</w:delText>
        </w:r>
        <w:r w:rsidR="00FA2E82" w:rsidRPr="00732ED6" w:rsidDel="0001675B">
          <w:rPr>
            <w:rFonts w:ascii="Times New Roman" w:hAnsi="Times New Roman" w:cs="Times New Roman"/>
            <w:sz w:val="24"/>
            <w:szCs w:val="24"/>
          </w:rPr>
          <w:delText xml:space="preserve"> how the skewness</w:delText>
        </w:r>
        <w:r w:rsidR="00EB16B6" w:rsidRPr="00732ED6" w:rsidDel="0001675B">
          <w:rPr>
            <w:rFonts w:ascii="Times New Roman" w:hAnsi="Times New Roman" w:cs="Times New Roman"/>
            <w:sz w:val="24"/>
            <w:szCs w:val="24"/>
          </w:rPr>
          <w:delText xml:space="preserve"> and kurtosis</w:delText>
        </w:r>
        <w:r w:rsidR="00FA2E82" w:rsidRPr="00732ED6" w:rsidDel="0001675B">
          <w:rPr>
            <w:rFonts w:ascii="Times New Roman" w:hAnsi="Times New Roman" w:cs="Times New Roman"/>
            <w:sz w:val="24"/>
            <w:szCs w:val="24"/>
          </w:rPr>
          <w:delText xml:space="preserve"> of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general factor and specific factors affect the recovery of parameters</w:delText>
        </w:r>
        <w:r w:rsidR="00EB16B6" w:rsidRPr="00732ED6" w:rsidDel="0001675B">
          <w:rPr>
            <w:rFonts w:ascii="Times New Roman" w:hAnsi="Times New Roman" w:cs="Times New Roman"/>
            <w:sz w:val="24"/>
            <w:szCs w:val="24"/>
          </w:rPr>
          <w:delText>, including item parameters and person ability estimates.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The design factors included the</w:delText>
        </w:r>
        <w:r w:rsidR="0069155A" w:rsidRPr="00732ED6" w:rsidDel="0001675B">
          <w:rPr>
            <w:rFonts w:ascii="Times New Roman" w:hAnsi="Times New Roman" w:cs="Times New Roman"/>
            <w:sz w:val="24"/>
            <w:szCs w:val="24"/>
          </w:rPr>
          <w:delText xml:space="preserve"> </w:delText>
        </w:r>
        <w:r w:rsidR="00FA2E82" w:rsidRPr="00732ED6" w:rsidDel="0001675B">
          <w:rPr>
            <w:rFonts w:ascii="Times New Roman" w:hAnsi="Times New Roman" w:cs="Times New Roman"/>
            <w:sz w:val="24"/>
            <w:szCs w:val="24"/>
          </w:rPr>
          <w:delText>severity of skewness</w:delText>
        </w:r>
        <w:r w:rsidR="00E44DD6" w:rsidRPr="00732ED6" w:rsidDel="0001675B">
          <w:rPr>
            <w:rFonts w:ascii="Times New Roman" w:hAnsi="Times New Roman" w:cs="Times New Roman"/>
            <w:sz w:val="24"/>
            <w:szCs w:val="24"/>
          </w:rPr>
          <w:delText xml:space="preserve"> of the general factor and specification factors</w:delText>
        </w:r>
        <w:r w:rsidR="00FA2E82" w:rsidRPr="00732ED6" w:rsidDel="0001675B">
          <w:rPr>
            <w:rFonts w:ascii="Times New Roman" w:hAnsi="Times New Roman" w:cs="Times New Roman"/>
            <w:sz w:val="24"/>
            <w:szCs w:val="24"/>
          </w:rPr>
          <w:delText xml:space="preserve">, sample size, </w:delText>
        </w:r>
        <w:r w:rsidR="0069155A" w:rsidRPr="00732ED6" w:rsidDel="0001675B">
          <w:rPr>
            <w:rFonts w:ascii="Times New Roman" w:hAnsi="Times New Roman" w:cs="Times New Roman"/>
            <w:sz w:val="24"/>
            <w:szCs w:val="24"/>
          </w:rPr>
          <w:delText xml:space="preserve">the </w:delText>
        </w:r>
        <w:r w:rsidR="00FA2E82" w:rsidRPr="00732ED6" w:rsidDel="0001675B">
          <w:rPr>
            <w:rFonts w:ascii="Times New Roman" w:hAnsi="Times New Roman" w:cs="Times New Roman"/>
            <w:sz w:val="24"/>
            <w:szCs w:val="24"/>
          </w:rPr>
          <w:delText xml:space="preserve">number of </w:delText>
        </w:r>
        <w:r w:rsidR="0069155A" w:rsidRPr="00732ED6" w:rsidDel="0001675B">
          <w:rPr>
            <w:rFonts w:ascii="Times New Roman" w:hAnsi="Times New Roman" w:cs="Times New Roman"/>
            <w:sz w:val="24"/>
            <w:szCs w:val="24"/>
          </w:rPr>
          <w:delText>factors</w:delText>
        </w:r>
        <w:r w:rsidR="00FA2E82" w:rsidRPr="00732ED6" w:rsidDel="0001675B">
          <w:rPr>
            <w:rFonts w:ascii="Times New Roman" w:hAnsi="Times New Roman" w:cs="Times New Roman"/>
            <w:sz w:val="24"/>
            <w:szCs w:val="24"/>
          </w:rPr>
          <w:delText xml:space="preserve">, </w:delText>
        </w:r>
        <w:r w:rsidR="00E44DD6" w:rsidRPr="00732ED6" w:rsidDel="0001675B">
          <w:rPr>
            <w:rFonts w:ascii="Times New Roman" w:hAnsi="Times New Roman" w:cs="Times New Roman"/>
            <w:sz w:val="24"/>
            <w:szCs w:val="24"/>
          </w:rPr>
          <w:delText xml:space="preserve">and the number of </w:delText>
        </w:r>
        <w:r w:rsidR="00FA2E82" w:rsidRPr="00732ED6" w:rsidDel="0001675B">
          <w:rPr>
            <w:rFonts w:ascii="Times New Roman" w:hAnsi="Times New Roman" w:cs="Times New Roman"/>
            <w:sz w:val="24"/>
            <w:szCs w:val="24"/>
          </w:rPr>
          <w:delText>items per factor</w:delText>
        </w:r>
        <w:r w:rsidR="002C101F" w:rsidRPr="00732ED6" w:rsidDel="0001675B">
          <w:rPr>
            <w:rFonts w:ascii="Times New Roman" w:hAnsi="Times New Roman" w:cs="Times New Roman"/>
            <w:sz w:val="24"/>
            <w:szCs w:val="24"/>
          </w:rPr>
          <w:delText>.</w:delText>
        </w:r>
        <w:r w:rsidR="0069155A" w:rsidRPr="00732ED6" w:rsidDel="0001675B">
          <w:rPr>
            <w:rFonts w:ascii="Times New Roman" w:hAnsi="Times New Roman" w:cs="Times New Roman"/>
            <w:sz w:val="24"/>
            <w:szCs w:val="24"/>
          </w:rPr>
          <w:delText xml:space="preserve"> </w:delText>
        </w:r>
      </w:del>
    </w:p>
    <w:p w14:paraId="32BAB91F" w14:textId="39D037F2" w:rsidR="00695B84" w:rsidRPr="00732ED6" w:rsidRDefault="00BB7C2B" w:rsidP="00695B84">
      <w:pPr>
        <w:spacing w:after="0" w:line="480" w:lineRule="auto"/>
        <w:ind w:firstLine="720"/>
        <w:rPr>
          <w:rFonts w:ascii="Times New Roman" w:hAnsi="Times New Roman" w:cs="Times New Roman"/>
          <w:sz w:val="24"/>
          <w:szCs w:val="24"/>
        </w:rPr>
      </w:pPr>
      <w:del w:id="190" w:author="Wenchao Ma" w:date="2025-03-11T13:34:00Z" w16du:dateUtc="2025-03-11T18:34:00Z">
        <w:r w:rsidRPr="00732ED6" w:rsidDel="0001675B">
          <w:rPr>
            <w:rFonts w:ascii="Times New Roman" w:hAnsi="Times New Roman" w:cs="Times New Roman"/>
            <w:sz w:val="24"/>
            <w:szCs w:val="24"/>
          </w:rPr>
          <w:delText xml:space="preserve">Most commercial software and open-source </w:delText>
        </w:r>
        <w:r w:rsidR="00F86FF5" w:rsidRPr="00732ED6" w:rsidDel="0001675B">
          <w:rPr>
            <w:rFonts w:ascii="Times New Roman" w:hAnsi="Times New Roman" w:cs="Times New Roman"/>
            <w:sz w:val="24"/>
            <w:szCs w:val="24"/>
          </w:rPr>
          <w:delText>packages</w:delText>
        </w:r>
        <w:r w:rsidRPr="00732ED6" w:rsidDel="0001675B">
          <w:rPr>
            <w:rFonts w:ascii="Times New Roman" w:hAnsi="Times New Roman" w:cs="Times New Roman"/>
            <w:sz w:val="24"/>
            <w:szCs w:val="24"/>
          </w:rPr>
          <w:delText xml:space="preserve"> offer one or more</w:delText>
        </w:r>
        <w:r w:rsidR="00DA6742" w:rsidRPr="00732ED6" w:rsidDel="0001675B">
          <w:rPr>
            <w:rFonts w:ascii="Times New Roman" w:hAnsi="Times New Roman" w:cs="Times New Roman"/>
            <w:sz w:val="24"/>
            <w:szCs w:val="24"/>
          </w:rPr>
          <w:delText xml:space="preserve"> than one</w:delText>
        </w:r>
        <w:r w:rsidRPr="00732ED6" w:rsidDel="0001675B">
          <w:rPr>
            <w:rFonts w:ascii="Times New Roman" w:hAnsi="Times New Roman" w:cs="Times New Roman"/>
            <w:sz w:val="24"/>
            <w:szCs w:val="24"/>
          </w:rPr>
          <w:delText xml:space="preserve"> estimation </w:delText>
        </w:r>
        <w:r w:rsidR="008F2994" w:rsidRPr="00732ED6" w:rsidDel="0001675B">
          <w:rPr>
            <w:rFonts w:ascii="Times New Roman" w:hAnsi="Times New Roman" w:cs="Times New Roman"/>
            <w:sz w:val="24"/>
            <w:szCs w:val="24"/>
          </w:rPr>
          <w:delText>method</w:delText>
        </w:r>
        <w:r w:rsidRPr="00732ED6" w:rsidDel="0001675B">
          <w:rPr>
            <w:rFonts w:ascii="Times New Roman" w:hAnsi="Times New Roman" w:cs="Times New Roman"/>
            <w:sz w:val="24"/>
            <w:szCs w:val="24"/>
          </w:rPr>
          <w:delText xml:space="preserve"> to estimate the parameters of models, but most of them are based on the normal distribution</w:delText>
        </w:r>
        <w:r w:rsidR="00EC2A6B" w:rsidRPr="00732ED6" w:rsidDel="0001675B">
          <w:rPr>
            <w:rFonts w:ascii="Times New Roman" w:hAnsi="Times New Roman" w:cs="Times New Roman"/>
            <w:sz w:val="24"/>
            <w:szCs w:val="24"/>
          </w:rPr>
          <w:delText xml:space="preserve">. </w:delText>
        </w:r>
        <w:r w:rsidR="00E22F5B" w:rsidRPr="00732ED6" w:rsidDel="0001675B">
          <w:rPr>
            <w:rFonts w:ascii="Times New Roman" w:hAnsi="Times New Roman" w:cs="Times New Roman"/>
            <w:sz w:val="24"/>
            <w:szCs w:val="24"/>
          </w:rPr>
          <w:delText xml:space="preserve">For person parameter estimation, </w:delText>
        </w:r>
        <w:r w:rsidR="00B876B3" w:rsidRPr="00732ED6" w:rsidDel="0001675B">
          <w:rPr>
            <w:rFonts w:ascii="Times New Roman" w:hAnsi="Times New Roman" w:cs="Times New Roman"/>
            <w:sz w:val="24"/>
            <w:szCs w:val="24"/>
          </w:rPr>
          <w:delText>the marginal maximum likelihood</w:delText>
        </w:r>
        <w:r w:rsidR="00E473F9" w:rsidRPr="00732ED6" w:rsidDel="0001675B">
          <w:rPr>
            <w:rFonts w:ascii="Times New Roman" w:hAnsi="Times New Roman" w:cs="Times New Roman"/>
            <w:sz w:val="24"/>
            <w:szCs w:val="24"/>
          </w:rPr>
          <w:delText xml:space="preserve"> (ML)</w:delText>
        </w:r>
        <w:r w:rsidR="00B876B3" w:rsidRPr="00732ED6" w:rsidDel="0001675B">
          <w:rPr>
            <w:rFonts w:ascii="Times New Roman" w:hAnsi="Times New Roman" w:cs="Times New Roman"/>
            <w:sz w:val="24"/>
            <w:szCs w:val="24"/>
          </w:rPr>
          <w:delText xml:space="preserve"> method is the most widely used approach for </w:delText>
        </w:r>
        <w:r w:rsidR="00E473F9" w:rsidRPr="00732ED6" w:rsidDel="0001675B">
          <w:rPr>
            <w:rFonts w:ascii="Times New Roman" w:hAnsi="Times New Roman" w:cs="Times New Roman"/>
            <w:sz w:val="24"/>
            <w:szCs w:val="24"/>
          </w:rPr>
          <w:delText xml:space="preserve">estimating </w:delText>
        </w:r>
        <w:r w:rsidR="00B876B3" w:rsidRPr="00732ED6" w:rsidDel="0001675B">
          <w:rPr>
            <w:rFonts w:ascii="Times New Roman" w:hAnsi="Times New Roman" w:cs="Times New Roman"/>
            <w:sz w:val="24"/>
            <w:szCs w:val="24"/>
          </w:rPr>
          <w:delText>item parameters</w:delText>
        </w:r>
        <w:r w:rsidR="00E22F5B" w:rsidRPr="00732ED6" w:rsidDel="0001675B">
          <w:rPr>
            <w:rFonts w:ascii="Times New Roman" w:hAnsi="Times New Roman" w:cs="Times New Roman"/>
            <w:sz w:val="24"/>
            <w:szCs w:val="24"/>
          </w:rPr>
          <w:delText xml:space="preserve">, while </w:delText>
        </w:r>
        <w:r w:rsidR="00B876B3" w:rsidRPr="00732ED6" w:rsidDel="0001675B">
          <w:rPr>
            <w:rFonts w:ascii="Times New Roman" w:hAnsi="Times New Roman" w:cs="Times New Roman"/>
            <w:sz w:val="24"/>
            <w:szCs w:val="24"/>
          </w:rPr>
          <w:delText>m</w:delText>
        </w:r>
        <w:r w:rsidR="00A17162" w:rsidRPr="00732ED6" w:rsidDel="0001675B">
          <w:rPr>
            <w:rFonts w:ascii="Times New Roman" w:hAnsi="Times New Roman" w:cs="Times New Roman"/>
            <w:sz w:val="24"/>
            <w:szCs w:val="24"/>
          </w:rPr>
          <w:delText xml:space="preserve">aximum a posteriori (MAP) estimation </w:delText>
        </w:r>
        <w:r w:rsidR="00B876B3" w:rsidRPr="00732ED6" w:rsidDel="0001675B">
          <w:rPr>
            <w:rFonts w:ascii="Times New Roman" w:hAnsi="Times New Roman" w:cs="Times New Roman"/>
            <w:sz w:val="24"/>
            <w:szCs w:val="24"/>
          </w:rPr>
          <w:delText>has</w:delText>
        </w:r>
        <w:r w:rsidR="000373FA" w:rsidRPr="00732ED6" w:rsidDel="0001675B">
          <w:rPr>
            <w:rFonts w:ascii="Times New Roman" w:hAnsi="Times New Roman" w:cs="Times New Roman"/>
            <w:sz w:val="24"/>
            <w:szCs w:val="24"/>
          </w:rPr>
          <w:delText xml:space="preserve"> been shown to achieve </w:delText>
        </w:r>
        <w:r w:rsidR="00E473F9" w:rsidRPr="00732ED6" w:rsidDel="0001675B">
          <w:rPr>
            <w:rFonts w:ascii="Times New Roman" w:hAnsi="Times New Roman" w:cs="Times New Roman"/>
            <w:sz w:val="24"/>
            <w:szCs w:val="24"/>
          </w:rPr>
          <w:delText>more accurate</w:delText>
        </w:r>
        <w:r w:rsidR="000373FA" w:rsidRPr="00732ED6" w:rsidDel="0001675B">
          <w:rPr>
            <w:rFonts w:ascii="Times New Roman" w:hAnsi="Times New Roman" w:cs="Times New Roman"/>
            <w:sz w:val="24"/>
            <w:szCs w:val="24"/>
          </w:rPr>
          <w:delText xml:space="preserve"> estimat</w:delText>
        </w:r>
        <w:r w:rsidR="00B876B3" w:rsidRPr="00732ED6" w:rsidDel="0001675B">
          <w:rPr>
            <w:rFonts w:ascii="Times New Roman" w:hAnsi="Times New Roman" w:cs="Times New Roman"/>
            <w:sz w:val="24"/>
            <w:szCs w:val="24"/>
          </w:rPr>
          <w:delText>ion</w:delText>
        </w:r>
        <w:r w:rsidR="000373FA" w:rsidRPr="00732ED6" w:rsidDel="0001675B">
          <w:rPr>
            <w:rFonts w:ascii="Times New Roman" w:hAnsi="Times New Roman" w:cs="Times New Roman"/>
            <w:sz w:val="24"/>
            <w:szCs w:val="24"/>
          </w:rPr>
          <w:delText xml:space="preserve"> with fewer </w:delText>
        </w:r>
        <w:r w:rsidR="008A585E" w:rsidRPr="00732ED6" w:rsidDel="0001675B">
          <w:rPr>
            <w:rFonts w:ascii="Times New Roman" w:hAnsi="Times New Roman" w:cs="Times New Roman"/>
            <w:sz w:val="24"/>
            <w:szCs w:val="24"/>
          </w:rPr>
          <w:delText>items but</w:delText>
        </w:r>
        <w:r w:rsidR="00B876B3" w:rsidRPr="00732ED6" w:rsidDel="0001675B">
          <w:rPr>
            <w:rFonts w:ascii="Times New Roman" w:hAnsi="Times New Roman" w:cs="Times New Roman"/>
            <w:sz w:val="24"/>
            <w:szCs w:val="24"/>
          </w:rPr>
          <w:delText xml:space="preserve"> also requires the assumption of normality of person parameters</w:delText>
        </w:r>
        <w:r w:rsidR="000373FA" w:rsidRPr="00732ED6" w:rsidDel="0001675B">
          <w:rPr>
            <w:rFonts w:ascii="Times New Roman" w:hAnsi="Times New Roman" w:cs="Times New Roman"/>
            <w:sz w:val="24"/>
            <w:szCs w:val="24"/>
          </w:rPr>
          <w:delText xml:space="preserve"> (Brown, 2015). </w:delText>
        </w:r>
        <w:r w:rsidR="00EC2A6B" w:rsidRPr="00732ED6" w:rsidDel="0001675B">
          <w:rPr>
            <w:rFonts w:ascii="Times New Roman" w:hAnsi="Times New Roman" w:cs="Times New Roman"/>
            <w:sz w:val="24"/>
            <w:szCs w:val="24"/>
          </w:rPr>
          <w:delText xml:space="preserve">In </w:delText>
        </w:r>
        <w:r w:rsidR="000373FA" w:rsidRPr="00732ED6" w:rsidDel="0001675B">
          <w:rPr>
            <w:rFonts w:ascii="Times New Roman" w:hAnsi="Times New Roman" w:cs="Times New Roman"/>
            <w:sz w:val="24"/>
            <w:szCs w:val="24"/>
          </w:rPr>
          <w:delText>this</w:delText>
        </w:r>
        <w:r w:rsidR="00EC2A6B" w:rsidRPr="00732ED6" w:rsidDel="0001675B">
          <w:rPr>
            <w:rFonts w:ascii="Times New Roman" w:hAnsi="Times New Roman" w:cs="Times New Roman"/>
            <w:sz w:val="24"/>
            <w:szCs w:val="24"/>
          </w:rPr>
          <w:delText xml:space="preserve"> study, MAP</w:delText>
        </w:r>
        <w:r w:rsidR="000373FA" w:rsidRPr="00732ED6" w:rsidDel="0001675B">
          <w:rPr>
            <w:rFonts w:ascii="Times New Roman" w:hAnsi="Times New Roman" w:cs="Times New Roman"/>
            <w:sz w:val="24"/>
            <w:szCs w:val="24"/>
          </w:rPr>
          <w:delText xml:space="preserve"> and ML</w:delText>
        </w:r>
        <w:r w:rsidR="00EC2A6B" w:rsidRPr="00732ED6" w:rsidDel="0001675B">
          <w:rPr>
            <w:rFonts w:ascii="Times New Roman" w:hAnsi="Times New Roman" w:cs="Times New Roman"/>
            <w:sz w:val="24"/>
            <w:szCs w:val="24"/>
          </w:rPr>
          <w:delText xml:space="preserve"> estimation </w:delText>
        </w:r>
        <w:r w:rsidR="00A4722A" w:rsidRPr="00732ED6" w:rsidDel="0001675B">
          <w:rPr>
            <w:rFonts w:ascii="Times New Roman" w:hAnsi="Times New Roman" w:cs="Times New Roman"/>
            <w:sz w:val="24"/>
            <w:szCs w:val="24"/>
          </w:rPr>
          <w:delText>are</w:delText>
        </w:r>
        <w:r w:rsidR="00EC2A6B" w:rsidRPr="00732ED6" w:rsidDel="0001675B">
          <w:rPr>
            <w:rFonts w:ascii="Times New Roman" w:hAnsi="Times New Roman" w:cs="Times New Roman"/>
            <w:sz w:val="24"/>
            <w:szCs w:val="24"/>
          </w:rPr>
          <w:delText xml:space="preserve"> used to estimate the parameters of the bifactor IRT model</w:delText>
        </w:r>
        <w:r w:rsidR="00A4722A" w:rsidRPr="00732ED6" w:rsidDel="0001675B">
          <w:rPr>
            <w:rFonts w:ascii="Times New Roman" w:hAnsi="Times New Roman" w:cs="Times New Roman"/>
            <w:sz w:val="24"/>
            <w:szCs w:val="24"/>
          </w:rPr>
          <w:delText>.</w:delText>
        </w:r>
      </w:del>
    </w:p>
    <w:p w14:paraId="6473E090" w14:textId="0ADED728" w:rsidR="0069155A" w:rsidRPr="00732ED6" w:rsidRDefault="00272E24">
      <w:pPr>
        <w:spacing w:after="0" w:line="480" w:lineRule="auto"/>
        <w:jc w:val="center"/>
        <w:rPr>
          <w:rFonts w:ascii="Times New Roman" w:hAnsi="Times New Roman" w:cs="Times New Roman"/>
          <w:b/>
          <w:bCs/>
          <w:sz w:val="24"/>
          <w:szCs w:val="24"/>
        </w:rPr>
        <w:pPrChange w:id="191" w:author="Wenchao Ma" w:date="2025-03-11T13:35:00Z" w16du:dateUtc="2025-03-11T18:35:00Z">
          <w:pPr>
            <w:spacing w:after="0" w:line="480" w:lineRule="auto"/>
          </w:pPr>
        </w:pPrChange>
      </w:pPr>
      <w:r w:rsidRPr="00732ED6">
        <w:rPr>
          <w:rFonts w:ascii="Times New Roman" w:hAnsi="Times New Roman" w:cs="Times New Roman"/>
          <w:b/>
          <w:bCs/>
          <w:sz w:val="24"/>
          <w:szCs w:val="24"/>
        </w:rPr>
        <w:t xml:space="preserve">Bifactor </w:t>
      </w:r>
      <w:r w:rsidR="00DA5501" w:rsidRPr="00732ED6">
        <w:rPr>
          <w:rFonts w:ascii="Times New Roman" w:hAnsi="Times New Roman" w:cs="Times New Roman"/>
          <w:b/>
          <w:bCs/>
          <w:sz w:val="24"/>
          <w:szCs w:val="24"/>
        </w:rPr>
        <w:t>Grade Response Model</w:t>
      </w:r>
    </w:p>
    <w:p w14:paraId="2B642000" w14:textId="07250F3F" w:rsidR="007267FC" w:rsidRDefault="000D1896" w:rsidP="00D67234">
      <w:pPr>
        <w:spacing w:after="0" w:line="480" w:lineRule="auto"/>
        <w:ind w:firstLine="720"/>
        <w:rPr>
          <w:ins w:id="192" w:author="Jujia Li" w:date="2025-05-08T11:04:00Z" w16du:dateUtc="2025-05-08T16:04:00Z"/>
          <w:rFonts w:ascii="Times New Roman" w:hAnsi="Times New Roman" w:cs="Times New Roman"/>
          <w:sz w:val="24"/>
          <w:szCs w:val="24"/>
        </w:rPr>
      </w:pPr>
      <w:commentRangeStart w:id="193"/>
      <w:r w:rsidRPr="00732ED6">
        <w:rPr>
          <w:rFonts w:ascii="Times New Roman" w:hAnsi="Times New Roman" w:cs="Times New Roman"/>
          <w:sz w:val="24"/>
          <w:szCs w:val="24"/>
        </w:rPr>
        <w:t xml:space="preserve">The Bifactor-GRM </w:t>
      </w:r>
      <w:ins w:id="194" w:author="Wenchao Ma" w:date="2025-03-11T13:41:00Z" w16du:dateUtc="2025-03-11T18:41:00Z">
        <w:r w:rsidR="0001675B" w:rsidRPr="00732ED6">
          <w:rPr>
            <w:rFonts w:ascii="Times New Roman" w:hAnsi="Times New Roman" w:cs="Times New Roman"/>
            <w:sz w:val="24"/>
            <w:szCs w:val="24"/>
          </w:rPr>
          <w:t>(</w:t>
        </w:r>
      </w:ins>
      <w:ins w:id="195" w:author="Jujia Li" w:date="2025-05-09T20:56:00Z" w16du:dateUtc="2025-05-10T01:56:00Z">
        <w:r w:rsidR="00922DB8" w:rsidRPr="00F41375">
          <w:rPr>
            <w:rFonts w:ascii="Times New Roman" w:hAnsi="Times New Roman" w:cs="Times New Roman"/>
            <w:sz w:val="24"/>
            <w:szCs w:val="24"/>
          </w:rPr>
          <w:t>Gibbons</w:t>
        </w:r>
        <w:r w:rsidR="00922DB8">
          <w:rPr>
            <w:rFonts w:ascii="Times New Roman" w:hAnsi="Times New Roman" w:cs="Times New Roman"/>
            <w:sz w:val="24"/>
            <w:szCs w:val="24"/>
          </w:rPr>
          <w:t xml:space="preserve"> et al., 2007;</w:t>
        </w:r>
        <w:r w:rsidR="00922DB8" w:rsidRPr="00732ED6">
          <w:rPr>
            <w:rFonts w:ascii="Times New Roman" w:hAnsi="Times New Roman" w:cs="Times New Roman"/>
            <w:sz w:val="24"/>
            <w:szCs w:val="24"/>
          </w:rPr>
          <w:t xml:space="preserve"> </w:t>
        </w:r>
      </w:ins>
      <w:ins w:id="196" w:author="Wenchao Ma" w:date="2025-03-11T13:41:00Z" w16du:dateUtc="2025-03-11T18:41:00Z">
        <w:r w:rsidR="0001675B" w:rsidRPr="00732ED6">
          <w:rPr>
            <w:rFonts w:ascii="Times New Roman" w:hAnsi="Times New Roman" w:cs="Times New Roman"/>
            <w:sz w:val="24"/>
            <w:szCs w:val="24"/>
          </w:rPr>
          <w:t>Reise et al., 2010)</w:t>
        </w:r>
        <w:r w:rsidR="0001675B">
          <w:rPr>
            <w:rFonts w:ascii="Times New Roman" w:hAnsi="Times New Roman" w:cs="Times New Roman"/>
            <w:sz w:val="24"/>
            <w:szCs w:val="24"/>
          </w:rPr>
          <w:t xml:space="preserve"> </w:t>
        </w:r>
      </w:ins>
      <w:r w:rsidRPr="00732ED6">
        <w:rPr>
          <w:rFonts w:ascii="Times New Roman" w:hAnsi="Times New Roman" w:cs="Times New Roman"/>
          <w:sz w:val="24"/>
          <w:szCs w:val="24"/>
        </w:rPr>
        <w:t>is an extension of the conventional GRM</w:t>
      </w:r>
      <w:del w:id="197" w:author="Wenchao Ma" w:date="2025-03-11T13:39:00Z" w16du:dateUtc="2025-03-11T18:39:00Z">
        <w:r w:rsidR="00201AC3" w:rsidRPr="00732ED6" w:rsidDel="0001675B">
          <w:rPr>
            <w:rFonts w:ascii="Times New Roman" w:hAnsi="Times New Roman" w:cs="Times New Roman"/>
            <w:sz w:val="24"/>
            <w:szCs w:val="24"/>
          </w:rPr>
          <w:delText xml:space="preserve"> </w:delText>
        </w:r>
      </w:del>
      <w:ins w:id="198" w:author="Wenchao Ma" w:date="2025-03-11T13:39:00Z" w16du:dateUtc="2025-03-11T18:39:00Z">
        <w:r w:rsidR="0001675B">
          <w:rPr>
            <w:rFonts w:ascii="Times New Roman" w:hAnsi="Times New Roman" w:cs="Times New Roman"/>
            <w:sz w:val="24"/>
            <w:szCs w:val="24"/>
          </w:rPr>
          <w:t xml:space="preserve"> (</w:t>
        </w:r>
      </w:ins>
      <w:ins w:id="199" w:author="Jujia Li" w:date="2025-05-09T17:46:00Z" w16du:dateUtc="2025-05-09T22:46:00Z">
        <w:r w:rsidR="009601AD" w:rsidRPr="009601AD">
          <w:rPr>
            <w:rFonts w:ascii="Times New Roman" w:hAnsi="Times New Roman" w:cs="Times New Roman"/>
            <w:sz w:val="24"/>
            <w:szCs w:val="24"/>
          </w:rPr>
          <w:t>Samejima, 1969</w:t>
        </w:r>
      </w:ins>
      <w:ins w:id="200" w:author="Wenchao Ma" w:date="2025-03-11T13:39:00Z" w16du:dateUtc="2025-03-11T18:39:00Z">
        <w:del w:id="201" w:author="Jujia Li" w:date="2025-05-09T17:46:00Z" w16du:dateUtc="2025-05-09T22:46:00Z">
          <w:r w:rsidR="0001675B" w:rsidDel="009601AD">
            <w:rPr>
              <w:rFonts w:ascii="Times New Roman" w:hAnsi="Times New Roman" w:cs="Times New Roman"/>
              <w:sz w:val="24"/>
              <w:szCs w:val="24"/>
            </w:rPr>
            <w:delText>citation</w:delText>
          </w:r>
        </w:del>
        <w:r w:rsidR="0001675B">
          <w:rPr>
            <w:rFonts w:ascii="Times New Roman" w:hAnsi="Times New Roman" w:cs="Times New Roman"/>
            <w:sz w:val="24"/>
            <w:szCs w:val="24"/>
          </w:rPr>
          <w:t>)</w:t>
        </w:r>
      </w:ins>
      <w:ins w:id="202" w:author="Wenchao Ma" w:date="2025-03-11T13:41:00Z" w16du:dateUtc="2025-03-11T18:41:00Z">
        <w:r w:rsidR="0001675B">
          <w:rPr>
            <w:rFonts w:ascii="Times New Roman" w:hAnsi="Times New Roman" w:cs="Times New Roman"/>
            <w:sz w:val="24"/>
            <w:szCs w:val="24"/>
          </w:rPr>
          <w:t xml:space="preserve"> and </w:t>
        </w:r>
      </w:ins>
      <w:ins w:id="203" w:author="Wenchao Ma" w:date="2025-03-11T13:44:00Z" w16du:dateUtc="2025-03-11T18:44:00Z">
        <w:r w:rsidR="00FA71B9">
          <w:rPr>
            <w:rFonts w:ascii="Times New Roman" w:hAnsi="Times New Roman" w:cs="Times New Roman"/>
            <w:sz w:val="24"/>
            <w:szCs w:val="24"/>
          </w:rPr>
          <w:t>is suitable</w:t>
        </w:r>
      </w:ins>
      <w:ins w:id="204" w:author="Wenchao Ma" w:date="2025-03-11T13:41:00Z" w16du:dateUtc="2025-03-11T18:41:00Z">
        <w:r w:rsidR="0001675B">
          <w:rPr>
            <w:rFonts w:ascii="Times New Roman" w:hAnsi="Times New Roman" w:cs="Times New Roman"/>
            <w:sz w:val="24"/>
            <w:szCs w:val="24"/>
          </w:rPr>
          <w:t xml:space="preserve"> for handling ordinal response data</w:t>
        </w:r>
      </w:ins>
      <w:del w:id="205" w:author="Wenchao Ma" w:date="2025-03-11T13:39:00Z" w16du:dateUtc="2025-03-11T18:39:00Z">
        <w:r w:rsidRPr="00732ED6" w:rsidDel="0001675B">
          <w:rPr>
            <w:rFonts w:ascii="Times New Roman" w:hAnsi="Times New Roman" w:cs="Times New Roman"/>
            <w:sz w:val="24"/>
            <w:szCs w:val="24"/>
          </w:rPr>
          <w:delText xml:space="preserve">and is a part </w:delText>
        </w:r>
        <w:r w:rsidR="008F34E4" w:rsidRPr="00732ED6" w:rsidDel="0001675B">
          <w:rPr>
            <w:rFonts w:ascii="Times New Roman" w:hAnsi="Times New Roman" w:cs="Times New Roman"/>
            <w:sz w:val="24"/>
            <w:szCs w:val="24"/>
          </w:rPr>
          <w:delText xml:space="preserve">of </w:delText>
        </w:r>
        <w:r w:rsidRPr="00732ED6" w:rsidDel="0001675B">
          <w:rPr>
            <w:rFonts w:ascii="Times New Roman" w:hAnsi="Times New Roman" w:cs="Times New Roman"/>
            <w:sz w:val="24"/>
            <w:szCs w:val="24"/>
          </w:rPr>
          <w:delText>IRT</w:delText>
        </w:r>
        <w:r w:rsidR="00201AC3" w:rsidRPr="00732ED6" w:rsidDel="0001675B">
          <w:rPr>
            <w:rFonts w:ascii="Times New Roman" w:hAnsi="Times New Roman" w:cs="Times New Roman"/>
            <w:sz w:val="24"/>
            <w:szCs w:val="24"/>
          </w:rPr>
          <w:delText xml:space="preserve"> models</w:delText>
        </w:r>
        <w:r w:rsidRPr="00732ED6" w:rsidDel="0001675B">
          <w:rPr>
            <w:rFonts w:ascii="Times New Roman" w:hAnsi="Times New Roman" w:cs="Times New Roman"/>
            <w:sz w:val="24"/>
            <w:szCs w:val="24"/>
          </w:rPr>
          <w:delText>. In a Bifactor-GRM</w:delText>
        </w:r>
      </w:del>
      <w:del w:id="206" w:author="Wenchao Ma" w:date="2025-03-11T13:41:00Z" w16du:dateUtc="2025-03-11T18:41:00Z">
        <w:r w:rsidRPr="00732ED6" w:rsidDel="0001675B">
          <w:rPr>
            <w:rFonts w:ascii="Times New Roman" w:hAnsi="Times New Roman" w:cs="Times New Roman"/>
            <w:sz w:val="24"/>
            <w:szCs w:val="24"/>
          </w:rPr>
          <w:delText>,</w:delText>
        </w:r>
      </w:del>
      <w:del w:id="207" w:author="Wenchao Ma" w:date="2025-03-11T13:40:00Z" w16du:dateUtc="2025-03-11T18:40:00Z">
        <w:r w:rsidRPr="00732ED6" w:rsidDel="0001675B">
          <w:rPr>
            <w:rFonts w:ascii="Times New Roman" w:hAnsi="Times New Roman" w:cs="Times New Roman"/>
            <w:sz w:val="24"/>
            <w:szCs w:val="24"/>
          </w:rPr>
          <w:delText xml:space="preserve"> items are allowed to load onto a general factor (akin to a general ability or trait in the respondent) and one or more </w:delText>
        </w:r>
        <w:r w:rsidR="0067197D" w:rsidDel="0001675B">
          <w:rPr>
            <w:rFonts w:ascii="Times New Roman" w:hAnsi="Times New Roman" w:cs="Times New Roman"/>
            <w:sz w:val="24"/>
            <w:szCs w:val="24"/>
          </w:rPr>
          <w:delText xml:space="preserve">specific or </w:delText>
        </w:r>
        <w:r w:rsidRPr="00732ED6" w:rsidDel="0001675B">
          <w:rPr>
            <w:rFonts w:ascii="Times New Roman" w:hAnsi="Times New Roman" w:cs="Times New Roman"/>
            <w:sz w:val="24"/>
            <w:szCs w:val="24"/>
          </w:rPr>
          <w:delText xml:space="preserve">group factors (specific abilities or traits) </w:delText>
        </w:r>
      </w:del>
      <w:del w:id="208" w:author="Wenchao Ma" w:date="2025-03-11T13:41:00Z" w16du:dateUtc="2025-03-11T18:41:00Z">
        <w:r w:rsidRPr="00732ED6" w:rsidDel="0001675B">
          <w:rPr>
            <w:rFonts w:ascii="Times New Roman" w:hAnsi="Times New Roman" w:cs="Times New Roman"/>
            <w:sz w:val="24"/>
            <w:szCs w:val="24"/>
          </w:rPr>
          <w:delText>(Reise et al., 2010)</w:delText>
        </w:r>
      </w:del>
      <w:r w:rsidRPr="00732ED6">
        <w:rPr>
          <w:rFonts w:ascii="Times New Roman" w:hAnsi="Times New Roman" w:cs="Times New Roman"/>
          <w:sz w:val="24"/>
          <w:szCs w:val="24"/>
        </w:rPr>
        <w:t>.</w:t>
      </w:r>
      <w:ins w:id="209" w:author="Wenchao Ma" w:date="2025-03-11T13:41:00Z" w16du:dateUtc="2025-03-11T18:41:00Z">
        <w:r w:rsidR="0001675B">
          <w:rPr>
            <w:rFonts w:ascii="Times New Roman" w:hAnsi="Times New Roman" w:cs="Times New Roman"/>
            <w:sz w:val="24"/>
            <w:szCs w:val="24"/>
          </w:rPr>
          <w:t xml:space="preserve"> Suppose a test </w:t>
        </w:r>
      </w:ins>
      <w:ins w:id="210" w:author="Wenchao Ma" w:date="2025-03-11T13:42:00Z" w16du:dateUtc="2025-03-11T18:42:00Z">
        <w:r w:rsidR="0001675B">
          <w:rPr>
            <w:rFonts w:ascii="Times New Roman" w:hAnsi="Times New Roman" w:cs="Times New Roman"/>
            <w:sz w:val="24"/>
            <w:szCs w:val="24"/>
          </w:rPr>
          <w:t>involves</w:t>
        </w:r>
      </w:ins>
      <w:ins w:id="211" w:author="Wenchao Ma" w:date="2025-03-11T13:41:00Z" w16du:dateUtc="2025-03-11T18:41:00Z">
        <w:r w:rsidR="0001675B">
          <w:rPr>
            <w:rFonts w:ascii="Times New Roman" w:hAnsi="Times New Roman" w:cs="Times New Roman"/>
            <w:sz w:val="24"/>
            <w:szCs w:val="24"/>
          </w:rPr>
          <w:t xml:space="preserve"> one general </w:t>
        </w:r>
      </w:ins>
      <w:ins w:id="212" w:author="Wenchao Ma" w:date="2025-03-11T13:42:00Z" w16du:dateUtc="2025-03-11T18:42:00Z">
        <w:r w:rsidR="0001675B">
          <w:rPr>
            <w:rFonts w:ascii="Times New Roman" w:hAnsi="Times New Roman" w:cs="Times New Roman"/>
            <w:sz w:val="24"/>
            <w:szCs w:val="24"/>
          </w:rPr>
          <w:t xml:space="preserve">factor and S specific factors and each item is related to the general factor and one of the S specific </w:t>
        </w:r>
        <w:r w:rsidR="0001675B">
          <w:rPr>
            <w:rFonts w:ascii="Times New Roman" w:hAnsi="Times New Roman" w:cs="Times New Roman"/>
            <w:sz w:val="24"/>
            <w:szCs w:val="24"/>
          </w:rPr>
          <w:lastRenderedPageBreak/>
          <w:t>factors</w:t>
        </w:r>
      </w:ins>
      <w:ins w:id="213" w:author="Jujia Li" w:date="2025-05-09T11:14:00Z" w16du:dateUtc="2025-05-09T16:14:00Z">
        <w:r w:rsidR="000A69A1">
          <w:rPr>
            <w:rFonts w:ascii="Times New Roman" w:hAnsi="Times New Roman" w:cs="Times New Roman"/>
            <w:sz w:val="24"/>
            <w:szCs w:val="24"/>
          </w:rPr>
          <w:t xml:space="preserve"> </w:t>
        </w:r>
        <w:r w:rsidR="000A69A1" w:rsidRPr="00732ED6">
          <w:rPr>
            <w:rFonts w:ascii="Times New Roman" w:hAnsi="Times New Roman" w:cs="Times New Roman"/>
            <w:sz w:val="24"/>
            <w:szCs w:val="24"/>
          </w:rPr>
          <w:t>(Toland et al., 2017)</w:t>
        </w:r>
      </w:ins>
      <w:ins w:id="214" w:author="Wenchao Ma" w:date="2025-03-11T13:42:00Z" w16du:dateUtc="2025-03-11T18:42:00Z">
        <w:r w:rsidR="0001675B">
          <w:rPr>
            <w:rFonts w:ascii="Times New Roman" w:hAnsi="Times New Roman" w:cs="Times New Roman"/>
            <w:sz w:val="24"/>
            <w:szCs w:val="24"/>
          </w:rPr>
          <w:t>.</w:t>
        </w:r>
      </w:ins>
      <w:r w:rsidR="00E300C9" w:rsidRPr="00732ED6">
        <w:rPr>
          <w:rFonts w:ascii="Times New Roman" w:hAnsi="Times New Roman" w:cs="Times New Roman"/>
          <w:sz w:val="24"/>
          <w:szCs w:val="24"/>
        </w:rPr>
        <w:t xml:space="preserve"> </w:t>
      </w:r>
      <w:ins w:id="215" w:author="Wenchao Ma" w:date="2025-03-11T13:43:00Z" w16du:dateUtc="2025-03-11T18:43:00Z">
        <w:r w:rsidR="0001675B">
          <w:rPr>
            <w:rFonts w:ascii="Times New Roman" w:hAnsi="Times New Roman" w:cs="Times New Roman"/>
            <w:sz w:val="24"/>
            <w:szCs w:val="24"/>
          </w:rPr>
          <w:t xml:space="preserve">Assume item </w:t>
        </w:r>
        <w:r w:rsidR="0001675B" w:rsidRPr="00D62538">
          <w:rPr>
            <w:rFonts w:ascii="Times New Roman" w:hAnsi="Times New Roman" w:cs="Times New Roman"/>
            <w:i/>
            <w:iCs/>
            <w:sz w:val="24"/>
            <w:szCs w:val="24"/>
            <w:rPrChange w:id="216" w:author="Jujia Li" w:date="2025-05-09T10:57:00Z" w16du:dateUtc="2025-05-09T15:57:00Z">
              <w:rPr>
                <w:rFonts w:ascii="Times New Roman" w:hAnsi="Times New Roman" w:cs="Times New Roman"/>
                <w:sz w:val="24"/>
                <w:szCs w:val="24"/>
              </w:rPr>
            </w:rPrChange>
          </w:rPr>
          <w:t>j</w:t>
        </w:r>
        <w:r w:rsidR="0001675B">
          <w:rPr>
            <w:rFonts w:ascii="Times New Roman" w:hAnsi="Times New Roman" w:cs="Times New Roman"/>
            <w:sz w:val="24"/>
            <w:szCs w:val="24"/>
          </w:rPr>
          <w:t xml:space="preserve"> is associated with</w:t>
        </w:r>
        <w:del w:id="217" w:author="Jujia Li" w:date="2025-05-09T17:43:00Z" w16du:dateUtc="2025-05-09T22:43:00Z">
          <w:r w:rsidR="0001675B" w:rsidDel="00F95519">
            <w:rPr>
              <w:rFonts w:ascii="Times New Roman" w:hAnsi="Times New Roman" w:cs="Times New Roman"/>
              <w:sz w:val="24"/>
              <w:szCs w:val="24"/>
            </w:rPr>
            <w:delText xml:space="preserve"> the</w:delText>
          </w:r>
        </w:del>
      </w:ins>
      <w:ins w:id="218" w:author="Wenchao Ma" w:date="2025-03-11T13:44:00Z" w16du:dateUtc="2025-03-11T18:44:00Z">
        <w:r w:rsidR="0001675B">
          <w:rPr>
            <w:rFonts w:ascii="Times New Roman" w:hAnsi="Times New Roman" w:cs="Times New Roman"/>
            <w:sz w:val="24"/>
            <w:szCs w:val="24"/>
          </w:rPr>
          <w:t xml:space="preserve"> </w:t>
        </w:r>
      </w:ins>
      <w:ins w:id="219" w:author="Jujia Li" w:date="2025-05-09T10:58:00Z" w16du:dateUtc="2025-05-09T15:58:00Z">
        <w:r w:rsidR="00D62538">
          <w:rPr>
            <w:rFonts w:ascii="Times New Roman" w:hAnsi="Times New Roman" w:cs="Times New Roman"/>
            <w:sz w:val="24"/>
            <w:szCs w:val="24"/>
          </w:rPr>
          <w:t xml:space="preserve">a </w:t>
        </w:r>
      </w:ins>
      <w:ins w:id="220" w:author="Wenchao Ma" w:date="2025-03-11T13:44:00Z" w16du:dateUtc="2025-03-11T18:44:00Z">
        <w:r w:rsidR="0001675B">
          <w:rPr>
            <w:rFonts w:ascii="Times New Roman" w:hAnsi="Times New Roman" w:cs="Times New Roman"/>
            <w:sz w:val="24"/>
            <w:szCs w:val="24"/>
          </w:rPr>
          <w:t xml:space="preserve">general factor </w:t>
        </w:r>
      </w:ins>
      <w:ins w:id="221" w:author="Jujia Li" w:date="2025-05-09T10:58:00Z" w16du:dateUtc="2025-05-09T15:58:00Z">
        <w:r w:rsidR="00D62538" w:rsidRPr="00D62538">
          <w:rPr>
            <w:rFonts w:ascii="Times New Roman" w:hAnsi="Times New Roman" w:cs="Times New Roman"/>
            <w:i/>
            <w:iCs/>
            <w:sz w:val="24"/>
            <w:szCs w:val="24"/>
            <w:rPrChange w:id="222" w:author="Jujia Li" w:date="2025-05-09T10:58:00Z" w16du:dateUtc="2025-05-09T15:58:00Z">
              <w:rPr>
                <w:rFonts w:ascii="Times New Roman" w:hAnsi="Times New Roman" w:cs="Times New Roman"/>
                <w:sz w:val="24"/>
                <w:szCs w:val="24"/>
              </w:rPr>
            </w:rPrChange>
          </w:rPr>
          <w:t>g</w:t>
        </w:r>
        <w:r w:rsidR="00D62538">
          <w:rPr>
            <w:rFonts w:ascii="Times New Roman" w:hAnsi="Times New Roman" w:cs="Times New Roman"/>
            <w:sz w:val="24"/>
            <w:szCs w:val="24"/>
          </w:rPr>
          <w:t xml:space="preserve"> </w:t>
        </w:r>
      </w:ins>
      <w:ins w:id="223" w:author="Wenchao Ma" w:date="2025-03-11T13:44:00Z" w16du:dateUtc="2025-03-11T18:44:00Z">
        <w:r w:rsidR="0001675B">
          <w:rPr>
            <w:rFonts w:ascii="Times New Roman" w:hAnsi="Times New Roman" w:cs="Times New Roman"/>
            <w:sz w:val="24"/>
            <w:szCs w:val="24"/>
          </w:rPr>
          <w:t xml:space="preserve">and </w:t>
        </w:r>
      </w:ins>
      <w:ins w:id="224" w:author="Jujia Li" w:date="2025-05-09T10:58:00Z" w16du:dateUtc="2025-05-09T15:58:00Z">
        <w:r w:rsidR="00D62538">
          <w:rPr>
            <w:rFonts w:ascii="Times New Roman" w:hAnsi="Times New Roman" w:cs="Times New Roman"/>
            <w:sz w:val="24"/>
            <w:szCs w:val="24"/>
          </w:rPr>
          <w:t xml:space="preserve">a </w:t>
        </w:r>
      </w:ins>
      <w:ins w:id="225" w:author="Wenchao Ma" w:date="2025-03-11T13:44:00Z" w16du:dateUtc="2025-03-11T18:44:00Z">
        <w:r w:rsidR="0001675B">
          <w:rPr>
            <w:rFonts w:ascii="Times New Roman" w:hAnsi="Times New Roman" w:cs="Times New Roman"/>
            <w:sz w:val="24"/>
            <w:szCs w:val="24"/>
          </w:rPr>
          <w:t xml:space="preserve">specific factor </w:t>
        </w:r>
        <w:r w:rsidR="0001675B" w:rsidRPr="00D62538">
          <w:rPr>
            <w:rFonts w:ascii="Times New Roman" w:hAnsi="Times New Roman" w:cs="Times New Roman"/>
            <w:i/>
            <w:iCs/>
            <w:sz w:val="24"/>
            <w:szCs w:val="24"/>
            <w:rPrChange w:id="226" w:author="Jujia Li" w:date="2025-05-09T10:58:00Z" w16du:dateUtc="2025-05-09T15:58:00Z">
              <w:rPr>
                <w:rFonts w:ascii="Times New Roman" w:hAnsi="Times New Roman" w:cs="Times New Roman"/>
                <w:sz w:val="24"/>
                <w:szCs w:val="24"/>
              </w:rPr>
            </w:rPrChange>
          </w:rPr>
          <w:t>s</w:t>
        </w:r>
        <w:del w:id="227" w:author="Jujia Li" w:date="2025-05-09T10:58:00Z" w16du:dateUtc="2025-05-09T15:58:00Z">
          <w:r w:rsidR="00FA71B9" w:rsidDel="00D62538">
            <w:rPr>
              <w:rFonts w:ascii="Times New Roman" w:hAnsi="Times New Roman" w:cs="Times New Roman"/>
              <w:sz w:val="24"/>
              <w:szCs w:val="24"/>
            </w:rPr>
            <w:delText xml:space="preserve"> </w:delText>
          </w:r>
        </w:del>
      </w:ins>
      <w:ins w:id="228" w:author="Jujia Li" w:date="2025-05-09T10:58:00Z" w16du:dateUtc="2025-05-09T15:58:00Z">
        <w:r w:rsidR="00D62538">
          <w:rPr>
            <w:rFonts w:ascii="Times New Roman" w:hAnsi="Times New Roman" w:cs="Times New Roman"/>
            <w:sz w:val="24"/>
            <w:szCs w:val="24"/>
          </w:rPr>
          <w:t xml:space="preserve">, </w:t>
        </w:r>
      </w:ins>
      <w:ins w:id="229" w:author="Wenchao Ma" w:date="2025-03-11T13:44:00Z" w16du:dateUtc="2025-03-11T18:44:00Z">
        <w:r w:rsidR="00FA71B9">
          <w:rPr>
            <w:rFonts w:ascii="Times New Roman" w:hAnsi="Times New Roman" w:cs="Times New Roman"/>
            <w:sz w:val="24"/>
            <w:szCs w:val="24"/>
          </w:rPr>
          <w:t>and re</w:t>
        </w:r>
      </w:ins>
      <w:ins w:id="230" w:author="Wenchao Ma" w:date="2025-03-11T13:50:00Z" w16du:dateUtc="2025-03-11T18:50:00Z">
        <w:r w:rsidR="00FA71B9">
          <w:rPr>
            <w:rFonts w:ascii="Times New Roman" w:hAnsi="Times New Roman" w:cs="Times New Roman"/>
            <w:sz w:val="24"/>
            <w:szCs w:val="24"/>
          </w:rPr>
          <w:t xml:space="preserve">sponses to item </w:t>
        </w:r>
        <w:r w:rsidR="00FA71B9" w:rsidRPr="00D62538">
          <w:rPr>
            <w:rFonts w:ascii="Times New Roman" w:hAnsi="Times New Roman" w:cs="Times New Roman"/>
            <w:i/>
            <w:iCs/>
            <w:sz w:val="24"/>
            <w:szCs w:val="24"/>
            <w:rPrChange w:id="231" w:author="Jujia Li" w:date="2025-05-09T10:59:00Z" w16du:dateUtc="2025-05-09T15:59:00Z">
              <w:rPr>
                <w:rFonts w:ascii="Times New Roman" w:hAnsi="Times New Roman" w:cs="Times New Roman"/>
                <w:sz w:val="24"/>
                <w:szCs w:val="24"/>
              </w:rPr>
            </w:rPrChange>
          </w:rPr>
          <w:t>j</w:t>
        </w:r>
        <w:r w:rsidR="00FA71B9">
          <w:rPr>
            <w:rFonts w:ascii="Times New Roman" w:hAnsi="Times New Roman" w:cs="Times New Roman"/>
            <w:sz w:val="24"/>
            <w:szCs w:val="24"/>
          </w:rPr>
          <w:t xml:space="preserve"> </w:t>
        </w:r>
      </w:ins>
      <w:ins w:id="232" w:author="Jujia Li" w:date="2025-05-09T10:59:00Z" w16du:dateUtc="2025-05-09T15:59:00Z">
        <w:r w:rsidR="00D62538">
          <w:rPr>
            <w:rFonts w:ascii="Times New Roman" w:hAnsi="Times New Roman" w:cs="Times New Roman"/>
            <w:sz w:val="24"/>
            <w:szCs w:val="24"/>
          </w:rPr>
          <w:t xml:space="preserve">is polytomous with </w:t>
        </w:r>
      </w:ins>
      <w:ins w:id="233" w:author="Wenchao Ma" w:date="2025-03-11T13:50:00Z" w16du:dateUtc="2025-03-11T18:50:00Z">
        <w:del w:id="234" w:author="Jujia Li" w:date="2025-05-09T10:59:00Z" w16du:dateUtc="2025-05-09T15:59:00Z">
          <w:r w:rsidR="00FA71B9" w:rsidDel="00D62538">
            <w:rPr>
              <w:rFonts w:ascii="Times New Roman" w:hAnsi="Times New Roman" w:cs="Times New Roman"/>
              <w:sz w:val="24"/>
              <w:szCs w:val="24"/>
            </w:rPr>
            <w:delText>can take</w:delText>
          </w:r>
        </w:del>
      </w:ins>
      <w:ins w:id="235" w:author="Jujia Li" w:date="2025-05-09T10:59:00Z" w16du:dateUtc="2025-05-09T15:59:00Z">
        <w:r w:rsidR="00D62538">
          <w:rPr>
            <w:rFonts w:ascii="Times New Roman" w:hAnsi="Times New Roman" w:cs="Times New Roman"/>
            <w:sz w:val="24"/>
            <w:szCs w:val="24"/>
          </w:rPr>
          <w:t>ordered categorical</w:t>
        </w:r>
      </w:ins>
      <w:ins w:id="236" w:author="Wenchao Ma" w:date="2025-03-11T13:50:00Z" w16du:dateUtc="2025-03-11T18:50:00Z">
        <w:r w:rsidR="00FA71B9">
          <w:rPr>
            <w:rFonts w:ascii="Times New Roman" w:hAnsi="Times New Roman" w:cs="Times New Roman"/>
            <w:sz w:val="24"/>
            <w:szCs w:val="24"/>
          </w:rPr>
          <w:t xml:space="preserve"> values of 1, …, </w:t>
        </w:r>
        <w:r w:rsidR="00FA71B9" w:rsidRPr="00D62538">
          <w:rPr>
            <w:rFonts w:ascii="Times New Roman" w:hAnsi="Times New Roman" w:cs="Times New Roman"/>
            <w:i/>
            <w:iCs/>
            <w:sz w:val="24"/>
            <w:szCs w:val="24"/>
            <w:rPrChange w:id="237" w:author="Jujia Li" w:date="2025-05-09T11:00:00Z" w16du:dateUtc="2025-05-09T16:00:00Z">
              <w:rPr>
                <w:rFonts w:ascii="Times New Roman" w:hAnsi="Times New Roman" w:cs="Times New Roman"/>
                <w:sz w:val="24"/>
                <w:szCs w:val="24"/>
              </w:rPr>
            </w:rPrChange>
          </w:rPr>
          <w:t>K</w:t>
        </w:r>
      </w:ins>
      <w:commentRangeEnd w:id="193"/>
      <w:ins w:id="238" w:author="Wenchao Ma" w:date="2025-03-11T13:51:00Z" w16du:dateUtc="2025-03-11T18:51:00Z">
        <w:r w:rsidR="00FA71B9" w:rsidRPr="00D62538">
          <w:rPr>
            <w:rFonts w:ascii="Times New Roman" w:hAnsi="Times New Roman" w:cs="Times New Roman"/>
            <w:sz w:val="24"/>
            <w:szCs w:val="24"/>
            <w:rPrChange w:id="239" w:author="Jujia Li" w:date="2025-05-09T11:00:00Z" w16du:dateUtc="2025-05-09T16:00:00Z">
              <w:rPr>
                <w:rStyle w:val="CommentReference"/>
              </w:rPr>
            </w:rPrChange>
          </w:rPr>
          <w:commentReference w:id="193"/>
        </w:r>
      </w:ins>
      <w:ins w:id="240" w:author="Wenchao Ma" w:date="2025-03-11T13:44:00Z" w16du:dateUtc="2025-03-11T18:44:00Z">
        <w:r w:rsidR="0001675B">
          <w:rPr>
            <w:rFonts w:ascii="Times New Roman" w:hAnsi="Times New Roman" w:cs="Times New Roman"/>
            <w:sz w:val="24"/>
            <w:szCs w:val="24"/>
          </w:rPr>
          <w:t xml:space="preserve">. </w:t>
        </w:r>
      </w:ins>
      <w:r w:rsidR="00E300C9" w:rsidRPr="00732ED6">
        <w:rPr>
          <w:rFonts w:ascii="Times New Roman" w:hAnsi="Times New Roman" w:cs="Times New Roman"/>
          <w:sz w:val="24"/>
          <w:szCs w:val="24"/>
        </w:rPr>
        <w:t>The</w:t>
      </w:r>
      <w:ins w:id="241" w:author="Jujia Li" w:date="2025-05-09T10:50:00Z" w16du:dateUtc="2025-05-09T15:50:00Z">
        <w:r w:rsidR="00891A34">
          <w:rPr>
            <w:rFonts w:ascii="Times New Roman" w:hAnsi="Times New Roman" w:cs="Times New Roman"/>
            <w:sz w:val="24"/>
            <w:szCs w:val="24"/>
          </w:rPr>
          <w:t xml:space="preserve"> cumulative</w:t>
        </w:r>
      </w:ins>
      <w:r w:rsidR="00286A5B" w:rsidRPr="00732ED6">
        <w:rPr>
          <w:rFonts w:ascii="Times New Roman" w:hAnsi="Times New Roman" w:cs="Times New Roman"/>
          <w:sz w:val="24"/>
          <w:szCs w:val="24"/>
        </w:rPr>
        <w:t xml:space="preserve"> probability that </w:t>
      </w:r>
      <w:commentRangeStart w:id="242"/>
      <w:del w:id="243" w:author="Wenchao Ma" w:date="2025-03-11T13:40:00Z" w16du:dateUtc="2025-03-11T18:40:00Z">
        <w:r w:rsidR="00286A5B" w:rsidRPr="00732ED6" w:rsidDel="0001675B">
          <w:rPr>
            <w:rFonts w:ascii="Times New Roman" w:hAnsi="Times New Roman" w:cs="Times New Roman"/>
            <w:sz w:val="24"/>
            <w:szCs w:val="24"/>
          </w:rPr>
          <w:delText xml:space="preserve">an </w:delText>
        </w:r>
      </w:del>
      <w:del w:id="244" w:author="Jujia Li" w:date="2025-05-07T22:45:00Z" w16du:dateUtc="2025-05-08T03:45:00Z">
        <w:r w:rsidR="00286A5B" w:rsidRPr="00732ED6" w:rsidDel="00DE5F5C">
          <w:rPr>
            <w:rFonts w:ascii="Times New Roman" w:hAnsi="Times New Roman" w:cs="Times New Roman" w:hint="eastAsia"/>
            <w:sz w:val="24"/>
            <w:szCs w:val="24"/>
          </w:rPr>
          <w:delText>examinee</w:delText>
        </w:r>
      </w:del>
      <w:ins w:id="245" w:author="Jujia Li" w:date="2025-05-09T10:50:00Z" w16du:dateUtc="2025-05-09T15:50:00Z">
        <w:r w:rsidR="00891A34">
          <w:rPr>
            <w:rFonts w:ascii="Times New Roman" w:hAnsi="Times New Roman" w:cs="Times New Roman"/>
            <w:sz w:val="24"/>
            <w:szCs w:val="24"/>
          </w:rPr>
          <w:t xml:space="preserve">a </w:t>
        </w:r>
      </w:ins>
      <w:ins w:id="246" w:author="Jujia Li" w:date="2025-05-07T22:45:00Z" w16du:dateUtc="2025-05-08T03:45:00Z">
        <w:r w:rsidR="00DE5F5C" w:rsidRPr="00DE5F5C">
          <w:rPr>
            <w:rFonts w:ascii="Times New Roman" w:hAnsi="Times New Roman" w:cs="Times New Roman"/>
            <w:sz w:val="24"/>
            <w:szCs w:val="24"/>
          </w:rPr>
          <w:t>respondent</w:t>
        </w:r>
      </w:ins>
      <w:ins w:id="247" w:author="Wenchao Ma" w:date="2025-03-11T13:40:00Z" w16du:dateUtc="2025-03-11T18:40:00Z">
        <w:r w:rsidR="0001675B">
          <w:rPr>
            <w:rFonts w:ascii="Times New Roman" w:hAnsi="Times New Roman" w:cs="Times New Roman"/>
            <w:sz w:val="24"/>
            <w:szCs w:val="24"/>
          </w:rPr>
          <w:t xml:space="preserve"> </w:t>
        </w:r>
      </w:ins>
      <w:commentRangeEnd w:id="242"/>
      <w:ins w:id="248" w:author="Wenchao Ma" w:date="2025-03-11T13:45:00Z" w16du:dateUtc="2025-03-11T18:45:00Z">
        <w:r w:rsidR="00FA71B9">
          <w:rPr>
            <w:rStyle w:val="CommentReference"/>
          </w:rPr>
          <w:commentReference w:id="242"/>
        </w:r>
      </w:ins>
      <w:ins w:id="249" w:author="Wenchao Ma" w:date="2025-03-11T13:40:00Z" w16du:dateUtc="2025-03-11T18:40:00Z">
        <w:r w:rsidR="0001675B" w:rsidRPr="0001675B">
          <w:rPr>
            <w:rFonts w:ascii="Times New Roman" w:hAnsi="Times New Roman" w:cs="Times New Roman"/>
            <w:i/>
            <w:iCs/>
            <w:sz w:val="24"/>
            <w:szCs w:val="24"/>
            <w:rPrChange w:id="250" w:author="Wenchao Ma" w:date="2025-03-11T13:40:00Z" w16du:dateUtc="2025-03-11T18:40:00Z">
              <w:rPr>
                <w:rFonts w:ascii="Times New Roman" w:hAnsi="Times New Roman" w:cs="Times New Roman"/>
                <w:sz w:val="24"/>
                <w:szCs w:val="24"/>
              </w:rPr>
            </w:rPrChange>
          </w:rPr>
          <w:t>i</w:t>
        </w:r>
      </w:ins>
      <w:r w:rsidR="00286A5B" w:rsidRPr="00732ED6">
        <w:rPr>
          <w:rFonts w:ascii="Times New Roman" w:hAnsi="Times New Roman" w:cs="Times New Roman"/>
          <w:sz w:val="24"/>
          <w:szCs w:val="24"/>
        </w:rPr>
        <w:t>’s response</w:t>
      </w:r>
      <w:r w:rsidR="00F35695" w:rsidRPr="00732ED6">
        <w:rPr>
          <w:rFonts w:ascii="Times New Roman" w:hAnsi="Times New Roman" w:cs="Times New Roman"/>
          <w:sz w:val="24"/>
          <w:szCs w:val="24"/>
        </w:rPr>
        <w:t xml:space="preserve"> </w:t>
      </w:r>
      <w:r w:rsidR="00286A5B" w:rsidRPr="00732ED6">
        <w:rPr>
          <w:rFonts w:ascii="Times New Roman" w:hAnsi="Times New Roman" w:cs="Times New Roman"/>
          <w:sz w:val="24"/>
          <w:szCs w:val="24"/>
        </w:rPr>
        <w:t>falls at or above a particular ordered category</w:t>
      </w:r>
      <w:ins w:id="251" w:author="Jujia Li" w:date="2025-05-09T11:00:00Z" w16du:dateUtc="2025-05-09T16:00:00Z">
        <w:r w:rsidR="00D62538">
          <w:rPr>
            <w:rFonts w:ascii="Times New Roman" w:hAnsi="Times New Roman" w:cs="Times New Roman"/>
            <w:sz w:val="24"/>
            <w:szCs w:val="24"/>
          </w:rPr>
          <w:t>,</w:t>
        </w:r>
      </w:ins>
      <w:r w:rsidR="00286A5B" w:rsidRPr="00732ED6">
        <w:rPr>
          <w:rFonts w:ascii="Times New Roman" w:hAnsi="Times New Roman" w:cs="Times New Roman"/>
          <w:sz w:val="24"/>
          <w:szCs w:val="24"/>
        </w:rPr>
        <w:t xml:space="preserve"> given</w:t>
      </w:r>
      <w:ins w:id="252" w:author="Jujia Li" w:date="2025-05-09T11:00:00Z" w16du:dateUtc="2025-05-09T16:00:00Z">
        <w:r w:rsidR="00D62538">
          <w:rPr>
            <w:rFonts w:ascii="Times New Roman" w:hAnsi="Times New Roman" w:cs="Times New Roman"/>
            <w:sz w:val="24"/>
            <w:szCs w:val="24"/>
          </w:rPr>
          <w:t xml:space="preserve"> latent trait</w:t>
        </w:r>
      </w:ins>
      <w:r w:rsidR="00530383" w:rsidRPr="00732ED6">
        <w:rPr>
          <w:rFonts w:ascii="Times New Roman" w:hAnsi="Times New Roman" w:cs="Times New Roman"/>
          <w:sz w:val="24"/>
          <w:szCs w:val="24"/>
        </w:rPr>
        <w:t xml:space="preserve"> </w:t>
      </w:r>
      <w:r w:rsidR="00286A5B" w:rsidRPr="00BD43C2">
        <w:rPr>
          <w:rFonts w:ascii="Times New Roman" w:hAnsi="Times New Roman" w:cs="Times New Roman"/>
          <w:i/>
          <w:iCs/>
          <w:sz w:val="24"/>
          <w:szCs w:val="24"/>
        </w:rPr>
        <w:t>θ</w:t>
      </w:r>
      <w:del w:id="253" w:author="Jujia Li" w:date="2025-05-09T11:00:00Z" w16du:dateUtc="2025-05-09T16:00:00Z">
        <w:r w:rsidR="00530383" w:rsidRPr="00732ED6" w:rsidDel="00D62538">
          <w:rPr>
            <w:rFonts w:ascii="Times New Roman" w:hAnsi="Times New Roman" w:cs="Times New Roman"/>
            <w:sz w:val="24"/>
            <w:szCs w:val="24"/>
          </w:rPr>
          <w:delText>.</w:delText>
        </w:r>
      </w:del>
      <w:ins w:id="254" w:author="Jujia Li" w:date="2025-05-09T11:00:00Z" w16du:dateUtc="2025-05-09T16:00:00Z">
        <w:r w:rsidR="00D62538">
          <w:rPr>
            <w:rFonts w:ascii="Times New Roman" w:hAnsi="Times New Roman" w:cs="Times New Roman"/>
            <w:sz w:val="24"/>
            <w:szCs w:val="24"/>
          </w:rPr>
          <w:t xml:space="preserve">, </w:t>
        </w:r>
      </w:ins>
      <w:ins w:id="255" w:author="Jujia Li" w:date="2025-05-09T11:01:00Z" w16du:dateUtc="2025-05-09T16:01:00Z">
        <w:r w:rsidR="00D62538">
          <w:rPr>
            <w:rFonts w:ascii="Times New Roman" w:hAnsi="Times New Roman" w:cs="Times New Roman"/>
            <w:sz w:val="24"/>
            <w:szCs w:val="24"/>
          </w:rPr>
          <w:t>can be formu</w:t>
        </w:r>
      </w:ins>
      <w:ins w:id="256" w:author="Jujia Li" w:date="2025-05-09T11:02:00Z" w16du:dateUtc="2025-05-09T16:02:00Z">
        <w:r w:rsidR="00D62538">
          <w:rPr>
            <w:rFonts w:ascii="Times New Roman" w:hAnsi="Times New Roman" w:cs="Times New Roman"/>
            <w:sz w:val="24"/>
            <w:szCs w:val="24"/>
          </w:rPr>
          <w:t>lated as</w:t>
        </w:r>
      </w:ins>
      <w:ins w:id="257" w:author="Jujia Li" w:date="2025-05-09T11:01:00Z" w16du:dateUtc="2025-05-09T16:01:00Z">
        <w:r w:rsidR="00D62538">
          <w:rPr>
            <w:rFonts w:ascii="Times New Roman" w:hAnsi="Times New Roman" w:cs="Times New Roman"/>
            <w:sz w:val="24"/>
            <w:szCs w:val="24"/>
          </w:rPr>
          <w:t>:</w:t>
        </w:r>
      </w:ins>
      <w:del w:id="258" w:author="Jujia Li" w:date="2025-05-09T10:50:00Z" w16du:dateUtc="2025-05-09T15:50:00Z">
        <w:r w:rsidR="00041F7F" w:rsidRPr="00732ED6" w:rsidDel="00891A34">
          <w:rPr>
            <w:rFonts w:ascii="Times New Roman" w:hAnsi="Times New Roman" w:cs="Times New Roman"/>
            <w:sz w:val="24"/>
            <w:szCs w:val="24"/>
          </w:rPr>
          <w:delText xml:space="preserve">  </w:delText>
        </w:r>
      </w:del>
      <m:oMath>
        <m:eqArr>
          <m:eqArrPr>
            <m:maxDist m:val="1"/>
            <m:ctrlPr>
              <w:del w:id="259" w:author="Jujia Li" w:date="2025-05-09T10:43:00Z" w16du:dateUtc="2025-05-09T15:43:00Z">
                <w:rPr>
                  <w:rFonts w:ascii="Cambria Math" w:hAnsi="Cambria Math" w:cs="Times New Roman"/>
                  <w:i/>
                  <w:sz w:val="24"/>
                  <w:szCs w:val="24"/>
                </w:rPr>
              </w:del>
            </m:ctrlPr>
          </m:eqArrPr>
          <m:e>
            <m:r>
              <w:del w:id="260" w:author="Jujia Li" w:date="2025-05-09T10:43:00Z" w16du:dateUtc="2025-05-09T15:43:00Z">
                <w:rPr>
                  <w:rFonts w:ascii="Cambria Math" w:hAnsi="Cambria Math" w:cs="Times New Roman"/>
                  <w:sz w:val="24"/>
                  <w:szCs w:val="24"/>
                </w:rPr>
                <m:t>P(</m:t>
              </w:del>
            </m:r>
            <m:sSub>
              <m:sSubPr>
                <m:ctrlPr>
                  <w:del w:id="261" w:author="Jujia Li" w:date="2025-05-09T10:43:00Z" w16du:dateUtc="2025-05-09T15:43:00Z">
                    <w:rPr>
                      <w:rFonts w:ascii="Cambria Math" w:hAnsi="Cambria Math" w:cs="Times New Roman"/>
                      <w:i/>
                      <w:sz w:val="24"/>
                      <w:szCs w:val="24"/>
                    </w:rPr>
                  </w:del>
                </m:ctrlPr>
              </m:sSubPr>
              <m:e>
                <m:r>
                  <w:del w:id="262" w:author="Jujia Li" w:date="2025-05-09T10:43:00Z" w16du:dateUtc="2025-05-09T15:43:00Z">
                    <w:rPr>
                      <w:rFonts w:ascii="Cambria Math" w:hAnsi="Cambria Math" w:cs="Times New Roman"/>
                      <w:sz w:val="24"/>
                      <w:szCs w:val="24"/>
                    </w:rPr>
                    <m:t>Y</m:t>
                  </w:del>
                </m:r>
              </m:e>
              <m:sub>
                <m:r>
                  <w:del w:id="263" w:author="Jujia Li" w:date="2025-05-09T10:43:00Z" w16du:dateUtc="2025-05-09T15:43:00Z">
                    <w:rPr>
                      <w:rFonts w:ascii="Cambria Math" w:hAnsi="Cambria Math" w:cs="Times New Roman"/>
                      <w:sz w:val="24"/>
                      <w:szCs w:val="24"/>
                    </w:rPr>
                    <m:t>ij</m:t>
                  </w:del>
                </m:r>
              </m:sub>
            </m:sSub>
            <m:r>
              <w:del w:id="264" w:author="Jujia Li" w:date="2025-05-09T10:43:00Z" w16du:dateUtc="2025-05-09T15:43:00Z">
                <w:rPr>
                  <w:rFonts w:ascii="Cambria Math" w:hAnsi="Cambria Math" w:cs="Times New Roman"/>
                  <w:sz w:val="24"/>
                  <w:szCs w:val="24"/>
                </w:rPr>
                <m:t>≥k|θ,</m:t>
              </w:del>
            </m:r>
            <m:sSub>
              <m:sSubPr>
                <m:ctrlPr>
                  <w:del w:id="265" w:author="Jujia Li" w:date="2025-05-09T10:43:00Z" w16du:dateUtc="2025-05-09T15:43:00Z">
                    <w:rPr>
                      <w:rFonts w:ascii="Cambria Math" w:hAnsi="Cambria Math" w:cs="Times New Roman"/>
                      <w:i/>
                      <w:sz w:val="24"/>
                      <w:szCs w:val="24"/>
                    </w:rPr>
                  </w:del>
                </m:ctrlPr>
              </m:sSubPr>
              <m:e>
                <m:r>
                  <w:del w:id="266" w:author="Jujia Li" w:date="2025-05-09T10:43:00Z" w16du:dateUtc="2025-05-09T15:43:00Z">
                    <w:rPr>
                      <w:rFonts w:ascii="Cambria Math" w:hAnsi="Cambria Math" w:cs="Times New Roman"/>
                      <w:sz w:val="24"/>
                      <w:szCs w:val="24"/>
                    </w:rPr>
                    <m:t>c</m:t>
                  </w:del>
                </m:r>
              </m:e>
              <m:sub>
                <m:r>
                  <w:del w:id="267" w:author="Jujia Li" w:date="2025-05-09T10:43:00Z" w16du:dateUtc="2025-05-09T15:43:00Z">
                    <w:rPr>
                      <w:rFonts w:ascii="Cambria Math" w:hAnsi="Cambria Math" w:cs="Times New Roman"/>
                      <w:sz w:val="24"/>
                      <w:szCs w:val="24"/>
                    </w:rPr>
                    <m:t>j(k)</m:t>
                  </w:del>
                </m:r>
              </m:sub>
            </m:sSub>
            <m:r>
              <w:del w:id="268" w:author="Jujia Li" w:date="2025-05-09T10:43:00Z" w16du:dateUtc="2025-05-09T15:43:00Z">
                <w:rPr>
                  <w:rFonts w:ascii="Cambria Math" w:hAnsi="Cambria Math" w:cs="Times New Roman"/>
                  <w:sz w:val="24"/>
                  <w:szCs w:val="24"/>
                </w:rPr>
                <m:t>,α)=</m:t>
              </w:del>
            </m:r>
            <m:f>
              <m:fPr>
                <m:ctrlPr>
                  <w:del w:id="269" w:author="Jujia Li" w:date="2025-05-09T10:43:00Z" w16du:dateUtc="2025-05-09T15:43:00Z">
                    <w:rPr>
                      <w:rFonts w:ascii="Cambria Math" w:hAnsi="Cambria Math" w:cs="Times New Roman"/>
                      <w:i/>
                      <w:sz w:val="24"/>
                      <w:szCs w:val="24"/>
                    </w:rPr>
                  </w:del>
                </m:ctrlPr>
              </m:fPr>
              <m:num>
                <m:sSup>
                  <m:sSupPr>
                    <m:ctrlPr>
                      <w:del w:id="270" w:author="Jujia Li" w:date="2025-05-09T10:43:00Z" w16du:dateUtc="2025-05-09T15:43:00Z">
                        <w:rPr>
                          <w:rFonts w:ascii="Cambria Math" w:hAnsi="Cambria Math" w:cs="Times New Roman"/>
                          <w:i/>
                          <w:sz w:val="24"/>
                          <w:szCs w:val="24"/>
                        </w:rPr>
                      </w:del>
                    </m:ctrlPr>
                  </m:sSupPr>
                  <m:e>
                    <m:r>
                      <w:del w:id="271" w:author="Jujia Li" w:date="2025-05-09T10:43:00Z" w16du:dateUtc="2025-05-09T15:43:00Z">
                        <w:rPr>
                          <w:rFonts w:ascii="Cambria Math" w:hAnsi="Cambria Math" w:cs="Times New Roman"/>
                          <w:sz w:val="24"/>
                          <w:szCs w:val="24"/>
                        </w:rPr>
                        <m:t>e</m:t>
                      </w:del>
                    </m:r>
                  </m:e>
                  <m:sup>
                    <m:sSub>
                      <m:sSubPr>
                        <m:ctrlPr>
                          <w:del w:id="272" w:author="Jujia Li" w:date="2025-05-09T10:43:00Z" w16du:dateUtc="2025-05-09T15:43:00Z">
                            <w:rPr>
                              <w:rFonts w:ascii="Cambria Math" w:hAnsi="Cambria Math" w:cs="Times New Roman"/>
                              <w:i/>
                              <w:sz w:val="24"/>
                              <w:szCs w:val="24"/>
                            </w:rPr>
                          </w:del>
                        </m:ctrlPr>
                      </m:sSubPr>
                      <m:e>
                        <m:r>
                          <w:del w:id="273" w:author="Jujia Li" w:date="2025-05-09T10:43:00Z" w16du:dateUtc="2025-05-09T15:43:00Z">
                            <w:rPr>
                              <w:rFonts w:ascii="Cambria Math" w:hAnsi="Cambria Math" w:cs="Times New Roman"/>
                              <w:sz w:val="24"/>
                              <w:szCs w:val="24"/>
                            </w:rPr>
                            <m:t>c</m:t>
                          </w:del>
                        </m:r>
                      </m:e>
                      <m:sub>
                        <m:r>
                          <w:del w:id="274" w:author="Jujia Li" w:date="2025-05-09T10:43:00Z" w16du:dateUtc="2025-05-09T15:43:00Z">
                            <w:rPr>
                              <w:rFonts w:ascii="Cambria Math" w:hAnsi="Cambria Math" w:cs="Times New Roman"/>
                              <w:sz w:val="24"/>
                              <w:szCs w:val="24"/>
                            </w:rPr>
                            <m:t>j(k)</m:t>
                          </w:del>
                        </m:r>
                      </m:sub>
                    </m:sSub>
                    <m:r>
                      <w:del w:id="275" w:author="Jujia Li" w:date="2025-05-09T10:43:00Z" w16du:dateUtc="2025-05-09T15:43:00Z">
                        <w:rPr>
                          <w:rFonts w:ascii="Cambria Math" w:hAnsi="Cambria Math" w:cs="Times New Roman"/>
                          <w:sz w:val="24"/>
                          <w:szCs w:val="24"/>
                        </w:rPr>
                        <m:t>+</m:t>
                      </w:del>
                    </m:r>
                    <m:sSubSup>
                      <m:sSubSupPr>
                        <m:ctrlPr>
                          <w:del w:id="276" w:author="Jujia Li" w:date="2025-05-09T10:43:00Z" w16du:dateUtc="2025-05-09T15:43:00Z">
                            <w:rPr>
                              <w:rFonts w:ascii="Cambria Math" w:hAnsi="Cambria Math" w:cs="Times New Roman"/>
                              <w:i/>
                              <w:sz w:val="24"/>
                              <w:szCs w:val="24"/>
                            </w:rPr>
                          </w:del>
                        </m:ctrlPr>
                      </m:sSubSupPr>
                      <m:e>
                        <m:r>
                          <w:del w:id="277" w:author="Jujia Li" w:date="2025-05-09T10:43:00Z" w16du:dateUtc="2025-05-09T15:43:00Z">
                            <w:rPr>
                              <w:rFonts w:ascii="Cambria Math" w:hAnsi="Cambria Math" w:cs="Times New Roman"/>
                              <w:sz w:val="24"/>
                              <w:szCs w:val="24"/>
                            </w:rPr>
                            <m:t>α</m:t>
                          </w:del>
                        </m:r>
                      </m:e>
                      <m:sub>
                        <m:r>
                          <w:del w:id="278" w:author="Jujia Li" w:date="2025-05-09T10:43:00Z" w16du:dateUtc="2025-05-09T15:43:00Z">
                            <w:rPr>
                              <w:rFonts w:ascii="Cambria Math" w:hAnsi="Cambria Math" w:cs="Times New Roman"/>
                              <w:sz w:val="24"/>
                              <w:szCs w:val="24"/>
                            </w:rPr>
                            <m:t>j</m:t>
                          </w:del>
                        </m:r>
                      </m:sub>
                      <m:sup>
                        <m:r>
                          <w:del w:id="279" w:author="Jujia Li" w:date="2025-05-09T10:43:00Z" w16du:dateUtc="2025-05-09T15:43:00Z">
                            <w:rPr>
                              <w:rFonts w:ascii="Cambria Math" w:hAnsi="Cambria Math" w:cs="Times New Roman"/>
                              <w:sz w:val="24"/>
                              <w:szCs w:val="24"/>
                            </w:rPr>
                            <m:t>G</m:t>
                          </w:del>
                        </m:r>
                      </m:sup>
                    </m:sSubSup>
                    <m:sSubSup>
                      <m:sSubSupPr>
                        <m:ctrlPr>
                          <w:del w:id="280" w:author="Jujia Li" w:date="2025-05-09T10:43:00Z" w16du:dateUtc="2025-05-09T15:43:00Z">
                            <w:rPr>
                              <w:rFonts w:ascii="Cambria Math" w:hAnsi="Cambria Math" w:cs="Times New Roman"/>
                              <w:i/>
                              <w:sz w:val="24"/>
                              <w:szCs w:val="24"/>
                            </w:rPr>
                          </w:del>
                        </m:ctrlPr>
                      </m:sSubSupPr>
                      <m:e>
                        <m:r>
                          <w:del w:id="281" w:author="Jujia Li" w:date="2025-05-09T10:43:00Z" w16du:dateUtc="2025-05-09T15:43:00Z">
                            <w:rPr>
                              <w:rFonts w:ascii="Cambria Math" w:hAnsi="Cambria Math" w:cs="Times New Roman"/>
                              <w:sz w:val="24"/>
                              <w:szCs w:val="24"/>
                            </w:rPr>
                            <m:t>θ</m:t>
                          </w:del>
                        </m:r>
                      </m:e>
                      <m:sub>
                        <m:r>
                          <w:del w:id="282" w:author="Jujia Li" w:date="2025-05-09T10:43:00Z" w16du:dateUtc="2025-05-09T15:43:00Z">
                            <w:rPr>
                              <w:rFonts w:ascii="Cambria Math" w:hAnsi="Cambria Math" w:cs="Times New Roman"/>
                              <w:sz w:val="24"/>
                              <w:szCs w:val="24"/>
                            </w:rPr>
                            <m:t>i</m:t>
                          </w:del>
                        </m:r>
                      </m:sub>
                      <m:sup>
                        <m:r>
                          <w:del w:id="283" w:author="Jujia Li" w:date="2025-05-09T10:43:00Z" w16du:dateUtc="2025-05-09T15:43:00Z">
                            <w:rPr>
                              <w:rFonts w:ascii="Cambria Math" w:hAnsi="Cambria Math" w:cs="Times New Roman"/>
                              <w:sz w:val="24"/>
                              <w:szCs w:val="24"/>
                            </w:rPr>
                            <m:t>G</m:t>
                          </w:del>
                        </m:r>
                      </m:sup>
                    </m:sSubSup>
                    <m:r>
                      <w:del w:id="284" w:author="Jujia Li" w:date="2025-05-09T10:43:00Z" w16du:dateUtc="2025-05-09T15:43:00Z">
                        <w:rPr>
                          <w:rFonts w:ascii="Cambria Math" w:hAnsi="Cambria Math" w:cs="Times New Roman"/>
                          <w:sz w:val="24"/>
                          <w:szCs w:val="24"/>
                        </w:rPr>
                        <m:t>+</m:t>
                      </w:del>
                    </m:r>
                    <m:sSubSup>
                      <m:sSubSupPr>
                        <m:ctrlPr>
                          <w:del w:id="285" w:author="Jujia Li" w:date="2025-05-09T10:43:00Z" w16du:dateUtc="2025-05-09T15:43:00Z">
                            <w:rPr>
                              <w:rFonts w:ascii="Cambria Math" w:hAnsi="Cambria Math" w:cs="Times New Roman"/>
                              <w:i/>
                              <w:sz w:val="24"/>
                              <w:szCs w:val="24"/>
                            </w:rPr>
                          </w:del>
                        </m:ctrlPr>
                      </m:sSubSupPr>
                      <m:e>
                        <m:r>
                          <w:del w:id="286" w:author="Jujia Li" w:date="2025-05-09T10:43:00Z" w16du:dateUtc="2025-05-09T15:43:00Z">
                            <w:rPr>
                              <w:rFonts w:ascii="Cambria Math" w:hAnsi="Cambria Math" w:cs="Times New Roman"/>
                              <w:sz w:val="24"/>
                              <w:szCs w:val="24"/>
                            </w:rPr>
                            <m:t>α</m:t>
                          </w:del>
                        </m:r>
                      </m:e>
                      <m:sub>
                        <m:r>
                          <w:del w:id="287" w:author="Jujia Li" w:date="2025-05-09T10:43:00Z" w16du:dateUtc="2025-05-09T15:43:00Z">
                            <w:rPr>
                              <w:rFonts w:ascii="Cambria Math" w:hAnsi="Cambria Math" w:cs="Times New Roman"/>
                              <w:sz w:val="24"/>
                              <w:szCs w:val="24"/>
                            </w:rPr>
                            <m:t>j</m:t>
                          </w:del>
                        </m:r>
                      </m:sub>
                      <m:sup>
                        <m:sSub>
                          <m:sSubPr>
                            <m:ctrlPr>
                              <w:del w:id="288" w:author="Jujia Li" w:date="2025-05-09T10:43:00Z" w16du:dateUtc="2025-05-09T15:43:00Z">
                                <w:rPr>
                                  <w:rFonts w:ascii="Cambria Math" w:hAnsi="Cambria Math" w:cs="Times New Roman"/>
                                  <w:i/>
                                  <w:sz w:val="24"/>
                                  <w:szCs w:val="24"/>
                                </w:rPr>
                              </w:del>
                            </m:ctrlPr>
                          </m:sSubPr>
                          <m:e>
                            <m:r>
                              <w:del w:id="289" w:author="Jujia Li" w:date="2025-05-09T10:43:00Z" w16du:dateUtc="2025-05-09T15:43:00Z">
                                <w:rPr>
                                  <w:rFonts w:ascii="Cambria Math" w:hAnsi="Cambria Math" w:cs="Times New Roman"/>
                                  <w:sz w:val="24"/>
                                  <w:szCs w:val="24"/>
                                </w:rPr>
                                <m:t>S</m:t>
                              </w:del>
                            </m:r>
                          </m:e>
                          <m:sub>
                            <m:r>
                              <w:del w:id="290" w:author="Jujia Li" w:date="2025-05-09T10:43:00Z" w16du:dateUtc="2025-05-09T15:43:00Z">
                                <w:rPr>
                                  <w:rFonts w:ascii="Cambria Math" w:hAnsi="Cambria Math" w:cs="Times New Roman"/>
                                  <w:sz w:val="24"/>
                                  <w:szCs w:val="24"/>
                                </w:rPr>
                                <m:t>s</m:t>
                              </w:del>
                            </m:r>
                          </m:sub>
                        </m:sSub>
                      </m:sup>
                    </m:sSubSup>
                    <m:sSubSup>
                      <m:sSubSupPr>
                        <m:ctrlPr>
                          <w:del w:id="291" w:author="Jujia Li" w:date="2025-05-09T10:43:00Z" w16du:dateUtc="2025-05-09T15:43:00Z">
                            <w:rPr>
                              <w:rFonts w:ascii="Cambria Math" w:hAnsi="Cambria Math" w:cs="Times New Roman"/>
                              <w:i/>
                              <w:sz w:val="24"/>
                              <w:szCs w:val="24"/>
                            </w:rPr>
                          </w:del>
                        </m:ctrlPr>
                      </m:sSubSupPr>
                      <m:e>
                        <m:r>
                          <w:del w:id="292" w:author="Jujia Li" w:date="2025-05-09T10:43:00Z" w16du:dateUtc="2025-05-09T15:43:00Z">
                            <w:rPr>
                              <w:rFonts w:ascii="Cambria Math" w:hAnsi="Cambria Math" w:cs="Times New Roman"/>
                              <w:sz w:val="24"/>
                              <w:szCs w:val="24"/>
                            </w:rPr>
                            <m:t>θ</m:t>
                          </w:del>
                        </m:r>
                      </m:e>
                      <m:sub>
                        <m:r>
                          <w:del w:id="293" w:author="Jujia Li" w:date="2025-05-09T10:43:00Z" w16du:dateUtc="2025-05-09T15:43:00Z">
                            <w:rPr>
                              <w:rFonts w:ascii="Cambria Math" w:hAnsi="Cambria Math" w:cs="Times New Roman"/>
                              <w:sz w:val="24"/>
                              <w:szCs w:val="24"/>
                            </w:rPr>
                            <m:t>i</m:t>
                          </w:del>
                        </m:r>
                      </m:sub>
                      <m:sup>
                        <m:sSub>
                          <m:sSubPr>
                            <m:ctrlPr>
                              <w:del w:id="294" w:author="Jujia Li" w:date="2025-05-09T10:43:00Z" w16du:dateUtc="2025-05-09T15:43:00Z">
                                <w:rPr>
                                  <w:rFonts w:ascii="Cambria Math" w:hAnsi="Cambria Math" w:cs="Times New Roman"/>
                                  <w:i/>
                                  <w:sz w:val="24"/>
                                  <w:szCs w:val="24"/>
                                </w:rPr>
                              </w:del>
                            </m:ctrlPr>
                          </m:sSubPr>
                          <m:e>
                            <m:r>
                              <w:del w:id="295" w:author="Jujia Li" w:date="2025-05-09T10:43:00Z" w16du:dateUtc="2025-05-09T15:43:00Z">
                                <w:rPr>
                                  <w:rFonts w:ascii="Cambria Math" w:hAnsi="Cambria Math" w:cs="Times New Roman"/>
                                  <w:sz w:val="24"/>
                                  <w:szCs w:val="24"/>
                                </w:rPr>
                                <m:t>S</m:t>
                              </w:del>
                            </m:r>
                          </m:e>
                          <m:sub>
                            <m:r>
                              <w:del w:id="296" w:author="Jujia Li" w:date="2025-05-09T10:43:00Z" w16du:dateUtc="2025-05-09T15:43:00Z">
                                <w:rPr>
                                  <w:rFonts w:ascii="Cambria Math" w:hAnsi="Cambria Math" w:cs="Times New Roman"/>
                                  <w:sz w:val="24"/>
                                  <w:szCs w:val="24"/>
                                </w:rPr>
                                <m:t>s</m:t>
                              </w:del>
                            </m:r>
                          </m:sub>
                        </m:sSub>
                      </m:sup>
                    </m:sSubSup>
                  </m:sup>
                </m:sSup>
              </m:num>
              <m:den>
                <m:r>
                  <w:del w:id="297" w:author="Jujia Li" w:date="2025-05-09T10:43:00Z" w16du:dateUtc="2025-05-09T15:43:00Z">
                    <w:rPr>
                      <w:rFonts w:ascii="Cambria Math" w:hAnsi="Cambria Math" w:cs="Times New Roman"/>
                      <w:sz w:val="24"/>
                      <w:szCs w:val="24"/>
                    </w:rPr>
                    <m:t>1+</m:t>
                  </w:del>
                </m:r>
                <m:sSup>
                  <m:sSupPr>
                    <m:ctrlPr>
                      <w:del w:id="298" w:author="Jujia Li" w:date="2025-05-09T10:43:00Z" w16du:dateUtc="2025-05-09T15:43:00Z">
                        <w:rPr>
                          <w:rFonts w:ascii="Cambria Math" w:hAnsi="Cambria Math" w:cs="Times New Roman"/>
                          <w:i/>
                          <w:sz w:val="24"/>
                          <w:szCs w:val="24"/>
                        </w:rPr>
                      </w:del>
                    </m:ctrlPr>
                  </m:sSupPr>
                  <m:e>
                    <m:r>
                      <w:del w:id="299" w:author="Jujia Li" w:date="2025-05-09T10:43:00Z" w16du:dateUtc="2025-05-09T15:43:00Z">
                        <w:rPr>
                          <w:rFonts w:ascii="Cambria Math" w:hAnsi="Cambria Math" w:cs="Times New Roman"/>
                          <w:sz w:val="24"/>
                          <w:szCs w:val="24"/>
                        </w:rPr>
                        <m:t>e</m:t>
                      </w:del>
                    </m:r>
                  </m:e>
                  <m:sup>
                    <m:sSub>
                      <m:sSubPr>
                        <m:ctrlPr>
                          <w:del w:id="300" w:author="Jujia Li" w:date="2025-05-09T10:43:00Z" w16du:dateUtc="2025-05-09T15:43:00Z">
                            <w:rPr>
                              <w:rFonts w:ascii="Cambria Math" w:hAnsi="Cambria Math" w:cs="Times New Roman"/>
                              <w:i/>
                              <w:sz w:val="24"/>
                              <w:szCs w:val="24"/>
                            </w:rPr>
                          </w:del>
                        </m:ctrlPr>
                      </m:sSubPr>
                      <m:e>
                        <m:r>
                          <w:del w:id="301" w:author="Jujia Li" w:date="2025-05-09T10:43:00Z" w16du:dateUtc="2025-05-09T15:43:00Z">
                            <w:rPr>
                              <w:rFonts w:ascii="Cambria Math" w:hAnsi="Cambria Math" w:cs="Times New Roman"/>
                              <w:sz w:val="24"/>
                              <w:szCs w:val="24"/>
                            </w:rPr>
                            <m:t>c</m:t>
                          </w:del>
                        </m:r>
                      </m:e>
                      <m:sub>
                        <m:r>
                          <w:del w:id="302" w:author="Jujia Li" w:date="2025-05-09T10:43:00Z" w16du:dateUtc="2025-05-09T15:43:00Z">
                            <w:rPr>
                              <w:rFonts w:ascii="Cambria Math" w:hAnsi="Cambria Math" w:cs="Times New Roman"/>
                              <w:sz w:val="24"/>
                              <w:szCs w:val="24"/>
                            </w:rPr>
                            <m:t>j(k)</m:t>
                          </w:del>
                        </m:r>
                      </m:sub>
                    </m:sSub>
                    <m:r>
                      <w:del w:id="303" w:author="Jujia Li" w:date="2025-05-09T10:43:00Z" w16du:dateUtc="2025-05-09T15:43:00Z">
                        <w:rPr>
                          <w:rFonts w:ascii="Cambria Math" w:hAnsi="Cambria Math" w:cs="Times New Roman"/>
                          <w:sz w:val="24"/>
                          <w:szCs w:val="24"/>
                        </w:rPr>
                        <m:t>+</m:t>
                      </w:del>
                    </m:r>
                    <m:sSubSup>
                      <m:sSubSupPr>
                        <m:ctrlPr>
                          <w:del w:id="304" w:author="Jujia Li" w:date="2025-05-09T10:43:00Z" w16du:dateUtc="2025-05-09T15:43:00Z">
                            <w:rPr>
                              <w:rFonts w:ascii="Cambria Math" w:hAnsi="Cambria Math" w:cs="Times New Roman"/>
                              <w:i/>
                              <w:sz w:val="24"/>
                              <w:szCs w:val="24"/>
                            </w:rPr>
                          </w:del>
                        </m:ctrlPr>
                      </m:sSubSupPr>
                      <m:e>
                        <m:r>
                          <w:del w:id="305" w:author="Jujia Li" w:date="2025-05-09T10:43:00Z" w16du:dateUtc="2025-05-09T15:43:00Z">
                            <w:rPr>
                              <w:rFonts w:ascii="Cambria Math" w:hAnsi="Cambria Math" w:cs="Times New Roman"/>
                              <w:sz w:val="24"/>
                              <w:szCs w:val="24"/>
                            </w:rPr>
                            <m:t>α</m:t>
                          </w:del>
                        </m:r>
                      </m:e>
                      <m:sub>
                        <m:r>
                          <w:del w:id="306" w:author="Jujia Li" w:date="2025-05-09T10:43:00Z" w16du:dateUtc="2025-05-09T15:43:00Z">
                            <w:rPr>
                              <w:rFonts w:ascii="Cambria Math" w:hAnsi="Cambria Math" w:cs="Times New Roman"/>
                              <w:sz w:val="24"/>
                              <w:szCs w:val="24"/>
                            </w:rPr>
                            <m:t>j</m:t>
                          </w:del>
                        </m:r>
                      </m:sub>
                      <m:sup>
                        <m:r>
                          <w:del w:id="307" w:author="Jujia Li" w:date="2025-05-09T10:43:00Z" w16du:dateUtc="2025-05-09T15:43:00Z">
                            <w:rPr>
                              <w:rFonts w:ascii="Cambria Math" w:hAnsi="Cambria Math" w:cs="Times New Roman"/>
                              <w:sz w:val="24"/>
                              <w:szCs w:val="24"/>
                            </w:rPr>
                            <m:t>G</m:t>
                          </w:del>
                        </m:r>
                      </m:sup>
                    </m:sSubSup>
                    <m:sSubSup>
                      <m:sSubSupPr>
                        <m:ctrlPr>
                          <w:del w:id="308" w:author="Jujia Li" w:date="2025-05-09T10:43:00Z" w16du:dateUtc="2025-05-09T15:43:00Z">
                            <w:rPr>
                              <w:rFonts w:ascii="Cambria Math" w:hAnsi="Cambria Math" w:cs="Times New Roman"/>
                              <w:i/>
                              <w:sz w:val="24"/>
                              <w:szCs w:val="24"/>
                            </w:rPr>
                          </w:del>
                        </m:ctrlPr>
                      </m:sSubSupPr>
                      <m:e>
                        <m:r>
                          <w:del w:id="309" w:author="Jujia Li" w:date="2025-05-09T10:43:00Z" w16du:dateUtc="2025-05-09T15:43:00Z">
                            <w:rPr>
                              <w:rFonts w:ascii="Cambria Math" w:hAnsi="Cambria Math" w:cs="Times New Roman"/>
                              <w:sz w:val="24"/>
                              <w:szCs w:val="24"/>
                            </w:rPr>
                            <m:t>θ</m:t>
                          </w:del>
                        </m:r>
                      </m:e>
                      <m:sub>
                        <m:r>
                          <w:del w:id="310" w:author="Jujia Li" w:date="2025-05-09T10:43:00Z" w16du:dateUtc="2025-05-09T15:43:00Z">
                            <w:rPr>
                              <w:rFonts w:ascii="Cambria Math" w:hAnsi="Cambria Math" w:cs="Times New Roman"/>
                              <w:sz w:val="24"/>
                              <w:szCs w:val="24"/>
                            </w:rPr>
                            <m:t>i</m:t>
                          </w:del>
                        </m:r>
                      </m:sub>
                      <m:sup>
                        <m:r>
                          <w:del w:id="311" w:author="Jujia Li" w:date="2025-05-09T10:43:00Z" w16du:dateUtc="2025-05-09T15:43:00Z">
                            <w:rPr>
                              <w:rFonts w:ascii="Cambria Math" w:hAnsi="Cambria Math" w:cs="Times New Roman"/>
                              <w:sz w:val="24"/>
                              <w:szCs w:val="24"/>
                            </w:rPr>
                            <m:t>G</m:t>
                          </w:del>
                        </m:r>
                      </m:sup>
                    </m:sSubSup>
                    <m:r>
                      <w:del w:id="312" w:author="Jujia Li" w:date="2025-05-09T10:43:00Z" w16du:dateUtc="2025-05-09T15:43:00Z">
                        <w:rPr>
                          <w:rFonts w:ascii="Cambria Math" w:hAnsi="Cambria Math" w:cs="Times New Roman"/>
                          <w:sz w:val="24"/>
                          <w:szCs w:val="24"/>
                        </w:rPr>
                        <m:t>+</m:t>
                      </w:del>
                    </m:r>
                    <m:sSubSup>
                      <m:sSubSupPr>
                        <m:ctrlPr>
                          <w:del w:id="313" w:author="Jujia Li" w:date="2025-05-09T10:43:00Z" w16du:dateUtc="2025-05-09T15:43:00Z">
                            <w:rPr>
                              <w:rFonts w:ascii="Cambria Math" w:hAnsi="Cambria Math" w:cs="Times New Roman"/>
                              <w:i/>
                              <w:sz w:val="24"/>
                              <w:szCs w:val="24"/>
                            </w:rPr>
                          </w:del>
                        </m:ctrlPr>
                      </m:sSubSupPr>
                      <m:e>
                        <m:r>
                          <w:del w:id="314" w:author="Jujia Li" w:date="2025-05-09T10:43:00Z" w16du:dateUtc="2025-05-09T15:43:00Z">
                            <w:rPr>
                              <w:rFonts w:ascii="Cambria Math" w:hAnsi="Cambria Math" w:cs="Times New Roman"/>
                              <w:sz w:val="24"/>
                              <w:szCs w:val="24"/>
                            </w:rPr>
                            <m:t>α</m:t>
                          </w:del>
                        </m:r>
                      </m:e>
                      <m:sub>
                        <m:r>
                          <w:del w:id="315" w:author="Jujia Li" w:date="2025-05-09T10:43:00Z" w16du:dateUtc="2025-05-09T15:43:00Z">
                            <w:rPr>
                              <w:rFonts w:ascii="Cambria Math" w:hAnsi="Cambria Math" w:cs="Times New Roman"/>
                              <w:sz w:val="24"/>
                              <w:szCs w:val="24"/>
                            </w:rPr>
                            <m:t>j</m:t>
                          </w:del>
                        </m:r>
                      </m:sub>
                      <m:sup>
                        <m:sSub>
                          <m:sSubPr>
                            <m:ctrlPr>
                              <w:del w:id="316" w:author="Jujia Li" w:date="2025-05-09T10:43:00Z" w16du:dateUtc="2025-05-09T15:43:00Z">
                                <w:rPr>
                                  <w:rFonts w:ascii="Cambria Math" w:hAnsi="Cambria Math" w:cs="Times New Roman"/>
                                  <w:i/>
                                  <w:sz w:val="24"/>
                                  <w:szCs w:val="24"/>
                                </w:rPr>
                              </w:del>
                            </m:ctrlPr>
                          </m:sSubPr>
                          <m:e>
                            <m:r>
                              <w:del w:id="317" w:author="Jujia Li" w:date="2025-05-09T10:43:00Z" w16du:dateUtc="2025-05-09T15:43:00Z">
                                <w:rPr>
                                  <w:rFonts w:ascii="Cambria Math" w:hAnsi="Cambria Math" w:cs="Times New Roman"/>
                                  <w:sz w:val="24"/>
                                  <w:szCs w:val="24"/>
                                </w:rPr>
                                <m:t>S</m:t>
                              </w:del>
                            </m:r>
                          </m:e>
                          <m:sub>
                            <m:r>
                              <w:del w:id="318" w:author="Jujia Li" w:date="2025-05-09T10:43:00Z" w16du:dateUtc="2025-05-09T15:43:00Z">
                                <w:rPr>
                                  <w:rFonts w:ascii="Cambria Math" w:hAnsi="Cambria Math" w:cs="Times New Roman"/>
                                  <w:sz w:val="24"/>
                                  <w:szCs w:val="24"/>
                                </w:rPr>
                                <m:t>s</m:t>
                              </w:del>
                            </m:r>
                          </m:sub>
                        </m:sSub>
                      </m:sup>
                    </m:sSubSup>
                    <m:sSubSup>
                      <m:sSubSupPr>
                        <m:ctrlPr>
                          <w:del w:id="319" w:author="Jujia Li" w:date="2025-05-09T10:43:00Z" w16du:dateUtc="2025-05-09T15:43:00Z">
                            <w:rPr>
                              <w:rFonts w:ascii="Cambria Math" w:hAnsi="Cambria Math" w:cs="Times New Roman"/>
                              <w:i/>
                              <w:sz w:val="24"/>
                              <w:szCs w:val="24"/>
                            </w:rPr>
                          </w:del>
                        </m:ctrlPr>
                      </m:sSubSupPr>
                      <m:e>
                        <m:r>
                          <w:del w:id="320" w:author="Jujia Li" w:date="2025-05-09T10:43:00Z" w16du:dateUtc="2025-05-09T15:43:00Z">
                            <w:rPr>
                              <w:rFonts w:ascii="Cambria Math" w:hAnsi="Cambria Math" w:cs="Times New Roman"/>
                              <w:sz w:val="24"/>
                              <w:szCs w:val="24"/>
                            </w:rPr>
                            <m:t>θ</m:t>
                          </w:del>
                        </m:r>
                      </m:e>
                      <m:sub>
                        <m:r>
                          <w:del w:id="321" w:author="Jujia Li" w:date="2025-05-09T10:43:00Z" w16du:dateUtc="2025-05-09T15:43:00Z">
                            <w:rPr>
                              <w:rFonts w:ascii="Cambria Math" w:hAnsi="Cambria Math" w:cs="Times New Roman"/>
                              <w:sz w:val="24"/>
                              <w:szCs w:val="24"/>
                            </w:rPr>
                            <m:t>i</m:t>
                          </w:del>
                        </m:r>
                      </m:sub>
                      <m:sup>
                        <m:sSub>
                          <m:sSubPr>
                            <m:ctrlPr>
                              <w:del w:id="322" w:author="Jujia Li" w:date="2025-05-09T10:43:00Z" w16du:dateUtc="2025-05-09T15:43:00Z">
                                <w:rPr>
                                  <w:rFonts w:ascii="Cambria Math" w:hAnsi="Cambria Math" w:cs="Times New Roman"/>
                                  <w:i/>
                                  <w:sz w:val="24"/>
                                  <w:szCs w:val="24"/>
                                </w:rPr>
                              </w:del>
                            </m:ctrlPr>
                          </m:sSubPr>
                          <m:e>
                            <m:r>
                              <w:del w:id="323" w:author="Jujia Li" w:date="2025-05-09T10:43:00Z" w16du:dateUtc="2025-05-09T15:43:00Z">
                                <w:rPr>
                                  <w:rFonts w:ascii="Cambria Math" w:hAnsi="Cambria Math" w:cs="Times New Roman"/>
                                  <w:sz w:val="24"/>
                                  <w:szCs w:val="24"/>
                                </w:rPr>
                                <m:t>S</m:t>
                              </w:del>
                            </m:r>
                          </m:e>
                          <m:sub>
                            <m:r>
                              <w:del w:id="324" w:author="Jujia Li" w:date="2025-05-09T10:43:00Z" w16du:dateUtc="2025-05-09T15:43:00Z">
                                <w:rPr>
                                  <w:rFonts w:ascii="Cambria Math" w:hAnsi="Cambria Math" w:cs="Times New Roman"/>
                                  <w:sz w:val="24"/>
                                  <w:szCs w:val="24"/>
                                </w:rPr>
                                <m:t>s</m:t>
                              </w:del>
                            </m:r>
                          </m:sub>
                        </m:sSub>
                      </m:sup>
                    </m:sSubSup>
                  </m:sup>
                </m:sSup>
              </m:den>
            </m:f>
            <m:r>
              <w:del w:id="325" w:author="Jujia Li" w:date="2025-05-09T10:43:00Z" w16du:dateUtc="2025-05-09T15:43:00Z">
                <w:rPr>
                  <w:rFonts w:ascii="Cambria Math" w:hAnsi="Cambria Math" w:cs="Times New Roman"/>
                  <w:sz w:val="24"/>
                  <w:szCs w:val="24"/>
                </w:rPr>
                <m:t>,#</m:t>
              </w:del>
            </m:r>
            <m:d>
              <m:dPr>
                <m:ctrlPr>
                  <w:del w:id="326" w:author="Jujia Li" w:date="2025-05-09T10:43:00Z" w16du:dateUtc="2025-05-09T15:43:00Z">
                    <w:rPr>
                      <w:rFonts w:ascii="Cambria Math" w:hAnsi="Cambria Math" w:cs="Times New Roman"/>
                      <w:i/>
                      <w:sz w:val="24"/>
                      <w:szCs w:val="24"/>
                    </w:rPr>
                  </w:del>
                </m:ctrlPr>
              </m:dPr>
              <m:e>
                <m:r>
                  <w:del w:id="327" w:author="Jujia Li" w:date="2025-05-09T10:43:00Z" w16du:dateUtc="2025-05-09T15:43:00Z">
                    <w:rPr>
                      <w:rFonts w:ascii="Cambria Math" w:hAnsi="Cambria Math" w:cs="Times New Roman"/>
                      <w:sz w:val="24"/>
                      <w:szCs w:val="24"/>
                    </w:rPr>
                    <m:t>1</m:t>
                  </w:del>
                </m:r>
              </m:e>
            </m:d>
          </m:e>
        </m:eqArr>
      </m:oMath>
    </w:p>
    <w:p w14:paraId="40FCBA56" w14:textId="035C3522" w:rsidR="00720B07" w:rsidRPr="00732ED6" w:rsidDel="00F95519" w:rsidRDefault="00B61EEF">
      <w:pPr>
        <w:pStyle w:val="MTDisplayEquation"/>
        <w:rPr>
          <w:del w:id="328" w:author="Jujia Li" w:date="2025-05-09T17:42:00Z" w16du:dateUtc="2025-05-09T22:42:00Z"/>
        </w:rPr>
        <w:pPrChange w:id="329" w:author="Jujia Li" w:date="2025-05-09T10:44:00Z" w16du:dateUtc="2025-05-09T15:44:00Z">
          <w:pPr>
            <w:spacing w:after="0" w:line="480" w:lineRule="auto"/>
            <w:ind w:firstLine="720"/>
          </w:pPr>
        </w:pPrChange>
      </w:pPr>
      <w:ins w:id="330" w:author="Jujia Li" w:date="2025-05-09T10:44:00Z" w16du:dateUtc="2025-05-09T15:44:00Z">
        <w:r>
          <w:tab/>
        </w:r>
      </w:ins>
      <w:ins w:id="331" w:author="Jujia Li" w:date="2025-05-09T10:44:00Z" w16du:dateUtc="2025-05-09T15:44:00Z">
        <w:r w:rsidRPr="00A160CD">
          <w:rPr>
            <w:position w:val="-32"/>
          </w:rPr>
          <w:object w:dxaOrig="3860" w:dyaOrig="700" w14:anchorId="51195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35.25pt" o:ole="">
              <v:imagedata r:id="rId12" o:title=""/>
            </v:shape>
            <o:OLEObject Type="Embed" ProgID="Equation.DSMT4" ShapeID="_x0000_i1025" DrawAspect="Content" ObjectID="_1808557457" r:id="rId13"/>
          </w:object>
        </w:r>
      </w:ins>
      <w:ins w:id="332" w:author="Jujia Li" w:date="2025-05-09T10:46:00Z" w16du:dateUtc="2025-05-09T15:46:00Z">
        <w:r>
          <w:tab/>
          <w:t>(1)</w:t>
        </w:r>
      </w:ins>
    </w:p>
    <w:p w14:paraId="002E7C0C" w14:textId="1FE89EFA" w:rsidR="000B07BF" w:rsidRDefault="00B83A8B">
      <w:pPr>
        <w:pStyle w:val="MTDisplayEquation"/>
        <w:rPr>
          <w:ins w:id="333" w:author="Jujia Li" w:date="2025-05-09T11:14:00Z" w16du:dateUtc="2025-05-09T16:14:00Z"/>
        </w:rPr>
        <w:pPrChange w:id="334" w:author="Jujia Li" w:date="2025-05-09T17:42:00Z" w16du:dateUtc="2025-05-09T22:42:00Z">
          <w:pPr>
            <w:spacing w:after="0" w:line="480" w:lineRule="auto"/>
          </w:pPr>
        </w:pPrChange>
      </w:pPr>
      <w:del w:id="335" w:author="Jujia Li" w:date="2025-05-08T13:46:00Z" w16du:dateUtc="2025-05-08T18:46:00Z">
        <w:r w:rsidDel="003D7ECE">
          <w:delText xml:space="preserve">In </w:delText>
        </w:r>
      </w:del>
      <w:del w:id="336" w:author="Jujia Li" w:date="2025-05-09T10:48:00Z" w16du:dateUtc="2025-05-09T15:48:00Z">
        <w:r w:rsidDel="00891A34">
          <w:delText>which</w:delText>
        </w:r>
        <w:r w:rsidR="008D4C39" w:rsidRPr="00732ED6" w:rsidDel="00891A34">
          <w:delText xml:space="preserve"> </w:delText>
        </w:r>
        <w:commentRangeStart w:id="337"/>
        <w:r w:rsidR="008D4C39" w:rsidRPr="00732ED6" w:rsidDel="00891A34">
          <w:delText>P</w:delText>
        </w:r>
        <w:commentRangeEnd w:id="337"/>
        <w:r w:rsidR="00FA71B9" w:rsidDel="00891A34">
          <w:rPr>
            <w:rStyle w:val="CommentReference"/>
          </w:rPr>
          <w:commentReference w:id="337"/>
        </w:r>
        <w:r w:rsidR="008D4C39" w:rsidRPr="00732ED6" w:rsidDel="00891A34">
          <w:delText xml:space="preserve"> is the probability </w:delText>
        </w:r>
      </w:del>
      <w:del w:id="338" w:author="Jujia Li" w:date="2025-05-08T13:46:00Z" w16du:dateUtc="2025-05-08T18:46:00Z">
        <w:r w:rsidR="008D4C39" w:rsidRPr="00732ED6" w:rsidDel="003D7ECE">
          <w:delText xml:space="preserve">to </w:delText>
        </w:r>
      </w:del>
      <w:del w:id="339" w:author="Jujia Li" w:date="2025-05-09T10:48:00Z" w16du:dateUtc="2025-05-09T15:48:00Z">
        <w:r w:rsidR="008D4C39" w:rsidRPr="00732ED6" w:rsidDel="00891A34">
          <w:delText>provid</w:delText>
        </w:r>
      </w:del>
      <w:del w:id="340" w:author="Jujia Li" w:date="2025-05-08T13:46:00Z" w16du:dateUtc="2025-05-08T18:46:00Z">
        <w:r w:rsidR="008D4C39" w:rsidRPr="00732ED6" w:rsidDel="003D7ECE">
          <w:delText>e</w:delText>
        </w:r>
      </w:del>
      <w:del w:id="341" w:author="Jujia Li" w:date="2025-05-09T10:48:00Z" w16du:dateUtc="2025-05-09T15:48:00Z">
        <w:r w:rsidR="008D4C39" w:rsidRPr="00732ED6" w:rsidDel="00891A34">
          <w:delText xml:space="preserve"> a </w:delText>
        </w:r>
        <w:commentRangeStart w:id="342"/>
        <w:r w:rsidR="008D4C39" w:rsidRPr="00732ED6" w:rsidDel="00891A34">
          <w:delText>response equal to k or greater given a person's location on</w:delText>
        </w:r>
        <w:r w:rsidR="00201AC3" w:rsidRPr="00732ED6" w:rsidDel="00891A34">
          <w:delText xml:space="preserve"> general factor</w:delText>
        </w:r>
        <w:r w:rsidR="008D4C39" w:rsidRPr="00732ED6" w:rsidDel="00891A34">
          <w:delText xml:space="preserve"> </w:delText>
        </w:r>
        <w:r w:rsidR="00201AC3" w:rsidRPr="00732ED6" w:rsidDel="00891A34">
          <w:delText>(</w:delText>
        </w:r>
        <w:r w:rsidR="008D4C39" w:rsidRPr="00B83A8B" w:rsidDel="00891A34">
          <w:rPr>
            <w:i/>
            <w:iCs/>
          </w:rPr>
          <w:delText>G</w:delText>
        </w:r>
        <w:r w:rsidR="00201AC3" w:rsidRPr="00732ED6" w:rsidDel="00891A34">
          <w:delText>)</w:delText>
        </w:r>
        <w:r w:rsidR="008D4C39" w:rsidRPr="00732ED6" w:rsidDel="00891A34">
          <w:delText xml:space="preserve"> and a specific trait </w:delText>
        </w:r>
        <w:r w:rsidR="008F34E4" w:rsidRPr="00732ED6" w:rsidDel="00891A34">
          <w:delText>(</w:delText>
        </w:r>
        <w:r w:rsidR="008D4C39" w:rsidRPr="00B83A8B" w:rsidDel="00891A34">
          <w:rPr>
            <w:i/>
            <w:iCs/>
          </w:rPr>
          <w:delText>S</w:delText>
        </w:r>
        <w:r w:rsidR="008F34E4" w:rsidRPr="00732ED6" w:rsidDel="00891A34">
          <w:delText>)</w:delText>
        </w:r>
        <w:r w:rsidR="008D4C39" w:rsidRPr="00732ED6" w:rsidDel="00891A34">
          <w:delText xml:space="preserve">, category k's item-intercept </w:delText>
        </w:r>
      </w:del>
      <m:oMath>
        <m:sSub>
          <m:sSubPr>
            <m:ctrlPr>
              <w:del w:id="343" w:author="Jujia Li" w:date="2025-05-09T10:48:00Z" w16du:dateUtc="2025-05-09T15:48:00Z">
                <w:rPr>
                  <w:rFonts w:ascii="Cambria Math" w:hAnsi="Cambria Math"/>
                  <w:i/>
                </w:rPr>
              </w:del>
            </m:ctrlPr>
          </m:sSubPr>
          <m:e>
            <m:r>
              <w:del w:id="344" w:author="Jujia Li" w:date="2025-05-09T10:48:00Z" w16du:dateUtc="2025-05-09T15:48:00Z">
                <w:rPr>
                  <w:rFonts w:ascii="Cambria Math" w:hAnsi="Cambria Math"/>
                </w:rPr>
                <m:t>c</m:t>
              </w:del>
            </m:r>
          </m:e>
          <m:sub>
            <m:r>
              <w:del w:id="345" w:author="Jujia Li" w:date="2025-05-09T10:48:00Z" w16du:dateUtc="2025-05-09T15:48:00Z">
                <w:rPr>
                  <w:rFonts w:ascii="Cambria Math" w:hAnsi="Cambria Math"/>
                </w:rPr>
                <m:t>j(k)</m:t>
              </w:del>
            </m:r>
          </m:sub>
        </m:sSub>
      </m:oMath>
      <w:del w:id="346" w:author="Jujia Li" w:date="2025-05-09T10:48:00Z" w16du:dateUtc="2025-05-09T15:48:00Z">
        <w:r w:rsidR="008D4C39" w:rsidRPr="00732ED6" w:rsidDel="00891A34">
          <w:rPr>
            <w:vertAlign w:val="subscript"/>
          </w:rPr>
          <w:delText xml:space="preserve"> </w:delText>
        </w:r>
        <w:r w:rsidR="008D4C39" w:rsidRPr="00732ED6" w:rsidDel="00891A34">
          <w:delText>as defined</w:delText>
        </w:r>
        <w:r w:rsidR="00EF5539" w:rsidRPr="00732ED6" w:rsidDel="00891A34">
          <w:delText xml:space="preserve"> </w:delText>
        </w:r>
      </w:del>
      <m:oMath>
        <m:sSub>
          <m:sSubPr>
            <m:ctrlPr>
              <w:del w:id="347" w:author="Jujia Li" w:date="2025-05-09T10:48:00Z" w16du:dateUtc="2025-05-09T15:48:00Z">
                <w:rPr>
                  <w:rFonts w:ascii="Cambria Math" w:hAnsi="Cambria Math"/>
                  <w:i/>
                </w:rPr>
              </w:del>
            </m:ctrlPr>
          </m:sSubPr>
          <m:e>
            <m:r>
              <w:del w:id="348" w:author="Jujia Li" w:date="2025-05-09T10:48:00Z" w16du:dateUtc="2025-05-09T15:48:00Z">
                <w:rPr>
                  <w:rFonts w:ascii="Cambria Math" w:hAnsi="Cambria Math"/>
                </w:rPr>
                <m:t>c</m:t>
              </w:del>
            </m:r>
          </m:e>
          <m:sub>
            <m:r>
              <w:del w:id="349" w:author="Jujia Li" w:date="2025-05-09T10:48:00Z" w16du:dateUtc="2025-05-09T15:48:00Z">
                <w:rPr>
                  <w:rFonts w:ascii="Cambria Math" w:hAnsi="Cambria Math"/>
                </w:rPr>
                <m:t>j(k)</m:t>
              </w:del>
            </m:r>
          </m:sub>
        </m:sSub>
        <m:r>
          <w:del w:id="350" w:author="Jujia Li" w:date="2025-05-09T10:48:00Z" w16du:dateUtc="2025-05-09T15:48:00Z">
            <w:rPr>
              <w:rFonts w:ascii="Cambria Math" w:hAnsi="Cambria Math"/>
            </w:rPr>
            <m:t xml:space="preserve">=  </m:t>
          </w:del>
        </m:r>
        <m:sSub>
          <m:sSubPr>
            <m:ctrlPr>
              <w:del w:id="351" w:author="Jujia Li" w:date="2025-05-09T10:48:00Z" w16du:dateUtc="2025-05-09T15:48:00Z">
                <w:rPr>
                  <w:rFonts w:ascii="Cambria Math" w:hAnsi="Cambria Math"/>
                  <w:i/>
                </w:rPr>
              </w:del>
            </m:ctrlPr>
          </m:sSubPr>
          <m:e>
            <m:r>
              <w:del w:id="352" w:author="Jujia Li" w:date="2025-05-09T10:48:00Z" w16du:dateUtc="2025-05-09T15:48:00Z">
                <w:rPr>
                  <w:rFonts w:ascii="Cambria Math" w:hAnsi="Cambria Math"/>
                </w:rPr>
                <m:t>α</m:t>
              </w:del>
            </m:r>
          </m:e>
          <m:sub>
            <m:r>
              <w:del w:id="353" w:author="Jujia Li" w:date="2025-05-09T10:48:00Z" w16du:dateUtc="2025-05-09T15:48:00Z">
                <w:rPr>
                  <w:rFonts w:ascii="Cambria Math" w:hAnsi="Cambria Math"/>
                </w:rPr>
                <m:t>j</m:t>
              </w:del>
            </m:r>
          </m:sub>
        </m:sSub>
        <m:sSub>
          <m:sSubPr>
            <m:ctrlPr>
              <w:del w:id="354" w:author="Jujia Li" w:date="2025-05-09T10:48:00Z" w16du:dateUtc="2025-05-09T15:48:00Z">
                <w:rPr>
                  <w:rFonts w:ascii="Cambria Math" w:hAnsi="Cambria Math"/>
                  <w:i/>
                </w:rPr>
              </w:del>
            </m:ctrlPr>
          </m:sSubPr>
          <m:e>
            <m:r>
              <w:del w:id="355" w:author="Jujia Li" w:date="2025-05-09T10:48:00Z" w16du:dateUtc="2025-05-09T15:48:00Z">
                <w:rPr>
                  <w:rFonts w:ascii="Cambria Math" w:hAnsi="Cambria Math"/>
                </w:rPr>
                <m:t>β</m:t>
              </w:del>
            </m:r>
          </m:e>
          <m:sub>
            <m:r>
              <w:del w:id="356" w:author="Jujia Li" w:date="2025-05-09T10:48:00Z" w16du:dateUtc="2025-05-09T15:48:00Z">
                <w:rPr>
                  <w:rFonts w:ascii="Cambria Math" w:hAnsi="Cambria Math"/>
                </w:rPr>
                <m:t>j(k)</m:t>
              </w:del>
            </m:r>
          </m:sub>
        </m:sSub>
      </m:oMath>
      <w:del w:id="357" w:author="Jujia Li" w:date="2025-05-09T10:48:00Z" w16du:dateUtc="2025-05-09T15:48:00Z">
        <w:r w:rsidR="005F7B38" w:rsidRPr="00732ED6" w:rsidDel="00891A34">
          <w:delText xml:space="preserve">, </w:delText>
        </w:r>
        <w:r w:rsidR="008D4C39" w:rsidRPr="00732ED6" w:rsidDel="00891A34">
          <w:delText xml:space="preserve">and the conditional item </w:delText>
        </w:r>
        <w:r w:rsidDel="00891A34">
          <w:delText>discrimination</w:delText>
        </w:r>
        <w:r w:rsidR="008D4C39" w:rsidRPr="00732ED6" w:rsidDel="00891A34">
          <w:delText xml:space="preserve"> parameter on </w:delText>
        </w:r>
        <w:r w:rsidR="008D4C39" w:rsidRPr="00B83A8B" w:rsidDel="00891A34">
          <w:rPr>
            <w:i/>
            <w:iCs/>
          </w:rPr>
          <w:delText>G</w:delText>
        </w:r>
        <w:r w:rsidR="008D4C39" w:rsidRPr="00732ED6" w:rsidDel="00891A34">
          <w:delText xml:space="preserve"> (</w:delText>
        </w:r>
      </w:del>
      <m:oMath>
        <m:sSubSup>
          <m:sSubSupPr>
            <m:ctrlPr>
              <w:del w:id="358" w:author="Jujia Li" w:date="2025-05-09T10:48:00Z" w16du:dateUtc="2025-05-09T15:48:00Z">
                <w:rPr>
                  <w:rFonts w:ascii="Cambria Math" w:hAnsi="Cambria Math"/>
                  <w:i/>
                </w:rPr>
              </w:del>
            </m:ctrlPr>
          </m:sSubSupPr>
          <m:e>
            <m:r>
              <w:del w:id="359" w:author="Jujia Li" w:date="2025-05-09T10:48:00Z" w16du:dateUtc="2025-05-09T15:48:00Z">
                <w:rPr>
                  <w:rFonts w:ascii="Cambria Math" w:hAnsi="Cambria Math"/>
                </w:rPr>
                <m:t>α</m:t>
              </w:del>
            </m:r>
          </m:e>
          <m:sub>
            <m:r>
              <w:del w:id="360" w:author="Jujia Li" w:date="2025-05-09T10:48:00Z" w16du:dateUtc="2025-05-09T15:48:00Z">
                <w:rPr>
                  <w:rFonts w:ascii="Cambria Math" w:hAnsi="Cambria Math"/>
                </w:rPr>
                <m:t>j</m:t>
              </w:del>
            </m:r>
          </m:sub>
          <m:sup>
            <m:r>
              <w:del w:id="361" w:author="Jujia Li" w:date="2025-05-09T10:48:00Z" w16du:dateUtc="2025-05-09T15:48:00Z">
                <w:rPr>
                  <w:rFonts w:ascii="Cambria Math" w:hAnsi="Cambria Math"/>
                </w:rPr>
                <m:t>G</m:t>
              </w:del>
            </m:r>
          </m:sup>
        </m:sSubSup>
      </m:oMath>
      <w:del w:id="362" w:author="Jujia Li" w:date="2025-05-09T10:48:00Z" w16du:dateUtc="2025-05-09T15:48:00Z">
        <w:r w:rsidR="008D4C39" w:rsidRPr="00732ED6" w:rsidDel="00891A34">
          <w:delText xml:space="preserve">) and on </w:delText>
        </w:r>
        <w:r w:rsidR="008D4C39" w:rsidRPr="00B83A8B" w:rsidDel="00891A34">
          <w:rPr>
            <w:i/>
            <w:iCs/>
          </w:rPr>
          <w:delText xml:space="preserve">S </w:delText>
        </w:r>
        <w:r w:rsidR="008D4C39" w:rsidRPr="00732ED6" w:rsidDel="00891A34">
          <w:delText>(</w:delText>
        </w:r>
      </w:del>
      <m:oMath>
        <m:sSubSup>
          <m:sSubSupPr>
            <m:ctrlPr>
              <w:del w:id="363" w:author="Jujia Li" w:date="2025-05-09T10:48:00Z" w16du:dateUtc="2025-05-09T15:48:00Z">
                <w:rPr>
                  <w:rFonts w:ascii="Cambria Math" w:hAnsi="Cambria Math"/>
                  <w:i/>
                </w:rPr>
              </w:del>
            </m:ctrlPr>
          </m:sSubSupPr>
          <m:e>
            <m:r>
              <w:del w:id="364" w:author="Jujia Li" w:date="2025-05-09T10:48:00Z" w16du:dateUtc="2025-05-09T15:48:00Z">
                <w:rPr>
                  <w:rFonts w:ascii="Cambria Math" w:hAnsi="Cambria Math"/>
                </w:rPr>
                <m:t>α</m:t>
              </w:del>
            </m:r>
          </m:e>
          <m:sub>
            <m:r>
              <w:del w:id="365" w:author="Jujia Li" w:date="2025-05-09T10:48:00Z" w16du:dateUtc="2025-05-09T15:48:00Z">
                <w:rPr>
                  <w:rFonts w:ascii="Cambria Math" w:hAnsi="Cambria Math"/>
                </w:rPr>
                <m:t>j</m:t>
              </w:del>
            </m:r>
          </m:sub>
          <m:sup>
            <m:sSub>
              <m:sSubPr>
                <m:ctrlPr>
                  <w:del w:id="366" w:author="Jujia Li" w:date="2025-05-09T10:48:00Z" w16du:dateUtc="2025-05-09T15:48:00Z">
                    <w:rPr>
                      <w:rFonts w:ascii="Cambria Math" w:hAnsi="Cambria Math"/>
                      <w:i/>
                    </w:rPr>
                  </w:del>
                </m:ctrlPr>
              </m:sSubPr>
              <m:e>
                <m:r>
                  <w:del w:id="367" w:author="Jujia Li" w:date="2025-05-09T10:48:00Z" w16du:dateUtc="2025-05-09T15:48:00Z">
                    <w:rPr>
                      <w:rFonts w:ascii="Cambria Math" w:hAnsi="Cambria Math"/>
                    </w:rPr>
                    <m:t>S</m:t>
                  </w:del>
                </m:r>
              </m:e>
              <m:sub>
                <m:r>
                  <w:del w:id="368" w:author="Jujia Li" w:date="2025-05-09T10:48:00Z" w16du:dateUtc="2025-05-09T15:48:00Z">
                    <w:rPr>
                      <w:rFonts w:ascii="Cambria Math" w:hAnsi="Cambria Math"/>
                    </w:rPr>
                    <m:t>s</m:t>
                  </w:del>
                </m:r>
              </m:sub>
            </m:sSub>
          </m:sup>
        </m:sSubSup>
      </m:oMath>
      <w:del w:id="369" w:author="Jujia Li" w:date="2025-05-09T10:48:00Z" w16du:dateUtc="2025-05-09T15:48:00Z">
        <w:r w:rsidR="008D4C39" w:rsidRPr="00732ED6" w:rsidDel="00891A34">
          <w:delText>). The</w:delText>
        </w:r>
        <w:r w:rsidR="00C64C97" w:rsidRPr="00732ED6" w:rsidDel="00891A34">
          <w:delText xml:space="preserve"> </w:delText>
        </w:r>
        <w:r w:rsidR="008D4C39" w:rsidRPr="00732ED6" w:rsidDel="00891A34">
          <w:delText>person parameter</w:delText>
        </w:r>
        <w:r w:rsidR="00201AC3" w:rsidRPr="00732ED6" w:rsidDel="00891A34">
          <w:delText xml:space="preserve"> </w:delText>
        </w:r>
      </w:del>
      <m:oMath>
        <m:sSubSup>
          <m:sSubSupPr>
            <m:ctrlPr>
              <w:del w:id="370" w:author="Jujia Li" w:date="2025-05-09T10:48:00Z" w16du:dateUtc="2025-05-09T15:48:00Z">
                <w:rPr>
                  <w:rFonts w:ascii="Cambria Math" w:hAnsi="Cambria Math"/>
                  <w:i/>
                </w:rPr>
              </w:del>
            </m:ctrlPr>
          </m:sSubSupPr>
          <m:e>
            <m:r>
              <w:del w:id="371" w:author="Jujia Li" w:date="2025-05-09T10:48:00Z" w16du:dateUtc="2025-05-09T15:48:00Z">
                <w:rPr>
                  <w:rFonts w:ascii="Cambria Math" w:hAnsi="Cambria Math"/>
                </w:rPr>
                <m:t>θ</m:t>
              </w:del>
            </m:r>
          </m:e>
          <m:sub>
            <m:r>
              <w:del w:id="372" w:author="Jujia Li" w:date="2025-05-09T10:48:00Z" w16du:dateUtc="2025-05-09T15:48:00Z">
                <w:rPr>
                  <w:rFonts w:ascii="Cambria Math" w:hAnsi="Cambria Math"/>
                </w:rPr>
                <m:t>i</m:t>
              </w:del>
            </m:r>
          </m:sub>
          <m:sup>
            <m:r>
              <w:del w:id="373" w:author="Jujia Li" w:date="2025-05-09T10:48:00Z" w16du:dateUtc="2025-05-09T15:48:00Z">
                <w:rPr>
                  <w:rFonts w:ascii="Cambria Math" w:hAnsi="Cambria Math"/>
                </w:rPr>
                <m:t>G</m:t>
              </w:del>
            </m:r>
          </m:sup>
        </m:sSubSup>
      </m:oMath>
      <w:del w:id="374" w:author="Jujia Li" w:date="2025-05-09T10:48:00Z" w16du:dateUtc="2025-05-09T15:48:00Z">
        <w:r w:rsidR="008D4C39" w:rsidRPr="00732ED6" w:rsidDel="00891A34">
          <w:delText xml:space="preserve"> represents person </w:delText>
        </w:r>
        <w:r w:rsidR="008D4C39" w:rsidRPr="00B83A8B" w:rsidDel="00891A34">
          <w:rPr>
            <w:i/>
            <w:iCs/>
          </w:rPr>
          <w:delText>i</w:delText>
        </w:r>
        <w:r w:rsidR="008D4C39" w:rsidRPr="00732ED6" w:rsidDel="00891A34">
          <w:delText>'s location</w:delText>
        </w:r>
        <w:r w:rsidDel="00891A34">
          <w:delText xml:space="preserve"> (ability or trait)</w:delText>
        </w:r>
        <w:r w:rsidR="008D4C39" w:rsidRPr="00732ED6" w:rsidDel="00891A34">
          <w:delText xml:space="preserve"> on </w:delText>
        </w:r>
        <w:r w:rsidR="008D4C39" w:rsidRPr="00B83A8B" w:rsidDel="00891A34">
          <w:rPr>
            <w:i/>
            <w:iCs/>
          </w:rPr>
          <w:delText>G</w:delText>
        </w:r>
        <w:r w:rsidR="008D4C39" w:rsidRPr="00732ED6" w:rsidDel="00891A34">
          <w:delText xml:space="preserve">, whereas </w:delText>
        </w:r>
      </w:del>
      <m:oMath>
        <m:sSubSup>
          <m:sSubSupPr>
            <m:ctrlPr>
              <w:del w:id="375" w:author="Jujia Li" w:date="2025-05-09T10:48:00Z" w16du:dateUtc="2025-05-09T15:48:00Z">
                <w:rPr>
                  <w:rFonts w:ascii="Cambria Math" w:hAnsi="Cambria Math"/>
                  <w:i/>
                </w:rPr>
              </w:del>
            </m:ctrlPr>
          </m:sSubSupPr>
          <m:e>
            <m:r>
              <w:del w:id="376" w:author="Jujia Li" w:date="2025-05-09T10:48:00Z" w16du:dateUtc="2025-05-09T15:48:00Z">
                <w:rPr>
                  <w:rFonts w:ascii="Cambria Math" w:hAnsi="Cambria Math"/>
                </w:rPr>
                <m:t>θ</m:t>
              </w:del>
            </m:r>
          </m:e>
          <m:sub>
            <m:r>
              <w:del w:id="377" w:author="Jujia Li" w:date="2025-05-09T10:48:00Z" w16du:dateUtc="2025-05-09T15:48:00Z">
                <w:rPr>
                  <w:rFonts w:ascii="Cambria Math" w:hAnsi="Cambria Math"/>
                </w:rPr>
                <m:t>i</m:t>
              </w:del>
            </m:r>
          </m:sub>
          <m:sup>
            <m:sSub>
              <m:sSubPr>
                <m:ctrlPr>
                  <w:del w:id="378" w:author="Jujia Li" w:date="2025-05-09T10:48:00Z" w16du:dateUtc="2025-05-09T15:48:00Z">
                    <w:rPr>
                      <w:rFonts w:ascii="Cambria Math" w:hAnsi="Cambria Math"/>
                      <w:i/>
                    </w:rPr>
                  </w:del>
                </m:ctrlPr>
              </m:sSubPr>
              <m:e>
                <m:r>
                  <w:del w:id="379" w:author="Jujia Li" w:date="2025-05-09T10:48:00Z" w16du:dateUtc="2025-05-09T15:48:00Z">
                    <w:rPr>
                      <w:rFonts w:ascii="Cambria Math" w:hAnsi="Cambria Math"/>
                    </w:rPr>
                    <m:t>S</m:t>
                  </w:del>
                </m:r>
              </m:e>
              <m:sub>
                <m:r>
                  <w:del w:id="380" w:author="Jujia Li" w:date="2025-05-09T10:48:00Z" w16du:dateUtc="2025-05-09T15:48:00Z">
                    <w:rPr>
                      <w:rFonts w:ascii="Cambria Math" w:hAnsi="Cambria Math"/>
                    </w:rPr>
                    <m:t>s</m:t>
                  </w:del>
                </m:r>
              </m:sub>
            </m:sSub>
          </m:sup>
        </m:sSubSup>
      </m:oMath>
      <w:del w:id="381" w:author="Jujia Li" w:date="2025-05-09T10:48:00Z" w16du:dateUtc="2025-05-09T15:48:00Z">
        <w:r w:rsidR="008D4C39" w:rsidRPr="00732ED6" w:rsidDel="00891A34">
          <w:delText xml:space="preserve"> represents person </w:delText>
        </w:r>
        <w:r w:rsidR="008F34E4" w:rsidRPr="00B83A8B" w:rsidDel="00891A34">
          <w:rPr>
            <w:i/>
            <w:iCs/>
          </w:rPr>
          <w:delText>i</w:delText>
        </w:r>
        <w:r w:rsidR="006150A4" w:rsidRPr="00732ED6" w:rsidDel="00891A34">
          <w:delText>’</w:delText>
        </w:r>
        <w:r w:rsidR="008D4C39" w:rsidRPr="00732ED6" w:rsidDel="00891A34">
          <w:delText xml:space="preserve">s location on </w:delText>
        </w:r>
        <w:r w:rsidR="008D4C39" w:rsidRPr="00B83A8B" w:rsidDel="00891A34">
          <w:rPr>
            <w:i/>
            <w:iCs/>
          </w:rPr>
          <w:delText>S</w:delText>
        </w:r>
        <w:r w:rsidR="008D4C39" w:rsidRPr="00732ED6" w:rsidDel="00891A34">
          <w:delText xml:space="preserve">. </w:delText>
        </w:r>
        <w:commentRangeEnd w:id="342"/>
        <w:r w:rsidR="00FA71B9" w:rsidDel="00891A34">
          <w:rPr>
            <w:rStyle w:val="CommentReference"/>
          </w:rPr>
          <w:commentReference w:id="342"/>
        </w:r>
      </w:del>
      <w:del w:id="382" w:author="Jujia Li" w:date="2025-05-09T11:14:00Z" w16du:dateUtc="2025-05-09T16:14:00Z">
        <w:r w:rsidR="008D4C39" w:rsidRPr="00732ED6" w:rsidDel="000A69A1">
          <w:delText xml:space="preserve">For each </w:delText>
        </w:r>
      </w:del>
      <w:del w:id="383" w:author="Jujia Li" w:date="2025-05-09T11:12:00Z" w16du:dateUtc="2025-05-09T16:12:00Z">
        <w:r w:rsidR="008D4C39" w:rsidRPr="00732ED6" w:rsidDel="009D2A83">
          <w:delText>person</w:delText>
        </w:r>
      </w:del>
      <w:del w:id="384" w:author="Jujia Li" w:date="2025-05-09T11:14:00Z" w16du:dateUtc="2025-05-09T16:14:00Z">
        <w:r w:rsidR="008D4C39" w:rsidRPr="00732ED6" w:rsidDel="000A69A1">
          <w:delText xml:space="preserve"> </w:delText>
        </w:r>
        <w:r w:rsidR="008F34E4" w:rsidRPr="00732ED6" w:rsidDel="000A69A1">
          <w:delText>there are</w:delText>
        </w:r>
        <w:r w:rsidR="00C64C97" w:rsidRPr="00732ED6" w:rsidDel="000A69A1">
          <w:delText xml:space="preserve"> </w:delText>
        </w:r>
        <w:r w:rsidR="004211AE" w:rsidRPr="00732ED6" w:rsidDel="000A69A1">
          <w:delText>several</w:delText>
        </w:r>
        <w:r w:rsidR="008D4C39" w:rsidRPr="00732ED6" w:rsidDel="000A69A1">
          <w:delText xml:space="preserve"> specific trait scores equivalent to the number of specific traits defining the model</w:delText>
        </w:r>
        <w:r w:rsidR="006150A4" w:rsidRPr="00732ED6" w:rsidDel="000A69A1">
          <w:delText xml:space="preserve"> (</w:delText>
        </w:r>
        <w:r w:rsidR="002A5EE2" w:rsidRPr="00732ED6" w:rsidDel="000A69A1">
          <w:delText>Toland et al., 2017</w:delText>
        </w:r>
        <w:r w:rsidR="006150A4" w:rsidRPr="00732ED6" w:rsidDel="000A69A1">
          <w:delText>)</w:delText>
        </w:r>
        <w:r w:rsidR="008D4C39" w:rsidRPr="00732ED6" w:rsidDel="000A69A1">
          <w:delText>.</w:delText>
        </w:r>
      </w:del>
    </w:p>
    <w:p w14:paraId="207F3165" w14:textId="307B685B" w:rsidR="000A69A1" w:rsidRPr="00732ED6" w:rsidRDefault="000A69A1" w:rsidP="00D67234">
      <w:pPr>
        <w:spacing w:after="0" w:line="480" w:lineRule="auto"/>
        <w:rPr>
          <w:rFonts w:ascii="Times New Roman" w:hAnsi="Times New Roman" w:cs="Times New Roman"/>
          <w:sz w:val="24"/>
          <w:szCs w:val="24"/>
        </w:rPr>
      </w:pPr>
      <w:ins w:id="385" w:author="Jujia Li" w:date="2025-05-09T11:14:00Z" w16du:dateUtc="2025-05-09T16:14:00Z">
        <w:r>
          <w:rPr>
            <w:rFonts w:ascii="Times New Roman" w:hAnsi="Times New Roman" w:cs="Times New Roman"/>
            <w:sz w:val="24"/>
            <w:szCs w:val="24"/>
          </w:rPr>
          <w:t xml:space="preserve">in which, </w:t>
        </w:r>
        <w:proofErr w:type="spellStart"/>
        <w:r w:rsidRPr="00BD43C2">
          <w:rPr>
            <w:rFonts w:ascii="Times New Roman" w:hAnsi="Times New Roman" w:cs="Times New Roman"/>
            <w:i/>
            <w:iCs/>
            <w:sz w:val="24"/>
            <w:szCs w:val="24"/>
          </w:rPr>
          <w:t>θ</w:t>
        </w:r>
        <w:r w:rsidRPr="0067580E">
          <w:rPr>
            <w:rFonts w:ascii="Times New Roman" w:hAnsi="Times New Roman" w:cs="Times New Roman"/>
            <w:i/>
            <w:iCs/>
            <w:sz w:val="24"/>
            <w:szCs w:val="24"/>
            <w:vertAlign w:val="subscript"/>
          </w:rPr>
          <w:t>g</w:t>
        </w:r>
        <w:proofErr w:type="spellEnd"/>
        <w:r>
          <w:rPr>
            <w:rFonts w:ascii="Times New Roman" w:hAnsi="Times New Roman" w:cs="Times New Roman"/>
            <w:sz w:val="24"/>
            <w:szCs w:val="24"/>
          </w:rPr>
          <w:t xml:space="preserve"> represents the respondents’ latent trait on the general factor, while </w:t>
        </w:r>
        <w:proofErr w:type="spellStart"/>
        <w:r w:rsidRPr="00BD43C2">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Pr>
            <w:rFonts w:ascii="Times New Roman" w:hAnsi="Times New Roman" w:cs="Times New Roman"/>
            <w:sz w:val="24"/>
            <w:szCs w:val="24"/>
          </w:rPr>
          <w:t xml:space="preserve"> denotes their latent trait on the specific factor. The parameters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jg</w:t>
        </w:r>
        <w:proofErr w:type="spellEnd"/>
        <w:r>
          <w:rPr>
            <w:rFonts w:ascii="Times New Roman" w:hAnsi="Times New Roman" w:cs="Times New Roman"/>
            <w:sz w:val="24"/>
            <w:szCs w:val="24"/>
          </w:rPr>
          <w:t xml:space="preserve"> and </w:t>
        </w:r>
        <w:proofErr w:type="spellStart"/>
        <w:r w:rsidRPr="0067580E">
          <w:rPr>
            <w:rFonts w:ascii="Times New Roman" w:hAnsi="Times New Roman" w:cs="Times New Roman"/>
            <w:i/>
            <w:iCs/>
            <w:sz w:val="24"/>
            <w:szCs w:val="24"/>
          </w:rPr>
          <w:t>a</w:t>
        </w:r>
        <w:r w:rsidRPr="0067580E">
          <w:rPr>
            <w:rFonts w:ascii="Times New Roman" w:hAnsi="Times New Roman" w:cs="Times New Roman"/>
            <w:i/>
            <w:iCs/>
            <w:sz w:val="24"/>
            <w:szCs w:val="24"/>
            <w:vertAlign w:val="subscript"/>
          </w:rPr>
          <w:t>js</w:t>
        </w:r>
        <w:proofErr w:type="spellEnd"/>
        <w:r>
          <w:rPr>
            <w:rFonts w:ascii="Times New Roman" w:hAnsi="Times New Roman" w:cs="Times New Roman"/>
            <w:sz w:val="24"/>
            <w:szCs w:val="24"/>
          </w:rPr>
          <w:t xml:space="preserve"> are the discrimination of item </w:t>
        </w:r>
        <w:r w:rsidRPr="0067580E">
          <w:rPr>
            <w:rFonts w:ascii="Times New Roman" w:hAnsi="Times New Roman" w:cs="Times New Roman"/>
            <w:i/>
            <w:iCs/>
            <w:sz w:val="24"/>
            <w:szCs w:val="24"/>
          </w:rPr>
          <w:t>j</w:t>
        </w:r>
        <w:r>
          <w:rPr>
            <w:rFonts w:ascii="Times New Roman" w:hAnsi="Times New Roman" w:cs="Times New Roman"/>
            <w:sz w:val="24"/>
            <w:szCs w:val="24"/>
          </w:rPr>
          <w:t xml:space="preserve"> on the general and specific factors, respectively, and </w:t>
        </w:r>
        <w:proofErr w:type="spellStart"/>
        <w:r w:rsidRPr="0067580E">
          <w:rPr>
            <w:rFonts w:ascii="Times New Roman" w:hAnsi="Times New Roman" w:cs="Times New Roman"/>
            <w:i/>
            <w:iCs/>
            <w:sz w:val="24"/>
            <w:szCs w:val="24"/>
          </w:rPr>
          <w:t>b</w:t>
        </w:r>
        <w:r w:rsidRPr="0067580E">
          <w:rPr>
            <w:rFonts w:ascii="Times New Roman" w:hAnsi="Times New Roman" w:cs="Times New Roman"/>
            <w:i/>
            <w:iCs/>
            <w:sz w:val="24"/>
            <w:szCs w:val="24"/>
            <w:vertAlign w:val="subscript"/>
          </w:rPr>
          <w:t>jk</w:t>
        </w:r>
        <w:proofErr w:type="spellEnd"/>
        <w:r>
          <w:rPr>
            <w:rFonts w:ascii="Times New Roman" w:hAnsi="Times New Roman" w:cs="Times New Roman"/>
            <w:sz w:val="24"/>
            <w:szCs w:val="24"/>
          </w:rPr>
          <w:t xml:space="preserve"> is the threshold for category </w:t>
        </w:r>
        <w:r w:rsidRPr="0067580E">
          <w:rPr>
            <w:rFonts w:ascii="Times New Roman" w:hAnsi="Times New Roman" w:cs="Times New Roman"/>
            <w:i/>
            <w:iCs/>
            <w:sz w:val="24"/>
            <w:szCs w:val="24"/>
          </w:rPr>
          <w:t>k</w:t>
        </w:r>
        <w:r>
          <w:rPr>
            <w:rFonts w:ascii="Times New Roman" w:hAnsi="Times New Roman" w:cs="Times New Roman"/>
            <w:sz w:val="24"/>
            <w:szCs w:val="24"/>
          </w:rPr>
          <w:t xml:space="preserve">. </w:t>
        </w:r>
        <w:r w:rsidRPr="009D2A83">
          <w:rPr>
            <w:rFonts w:ascii="Times New Roman" w:hAnsi="Times New Roman" w:cs="Times New Roman"/>
            <w:sz w:val="24"/>
            <w:szCs w:val="24"/>
          </w:rPr>
          <w:t>The constant</w:t>
        </w:r>
        <w:r>
          <w:rPr>
            <w:rFonts w:ascii="Times New Roman" w:hAnsi="Times New Roman" w:cs="Times New Roman"/>
            <w:sz w:val="24"/>
            <w:szCs w:val="24"/>
          </w:rPr>
          <w:t xml:space="preserve"> </w:t>
        </w:r>
        <w:r w:rsidRPr="0067580E">
          <w:rPr>
            <w:rFonts w:ascii="Times New Roman" w:hAnsi="Times New Roman" w:cs="Times New Roman"/>
            <w:i/>
            <w:iCs/>
            <w:sz w:val="24"/>
            <w:szCs w:val="24"/>
          </w:rPr>
          <w:t>D</w:t>
        </w:r>
        <w:r w:rsidRPr="009D2A83">
          <w:rPr>
            <w:rFonts w:ascii="Times New Roman" w:hAnsi="Times New Roman" w:cs="Times New Roman"/>
            <w:sz w:val="24"/>
            <w:szCs w:val="24"/>
          </w:rPr>
          <w:t xml:space="preserve"> is </w:t>
        </w:r>
        <w:r>
          <w:rPr>
            <w:rFonts w:ascii="Times New Roman" w:hAnsi="Times New Roman" w:cs="Times New Roman"/>
            <w:sz w:val="24"/>
            <w:szCs w:val="24"/>
          </w:rPr>
          <w:t>added as a</w:t>
        </w:r>
        <w:r w:rsidRPr="009D2A83">
          <w:rPr>
            <w:rFonts w:ascii="Times New Roman" w:hAnsi="Times New Roman" w:cs="Times New Roman"/>
            <w:sz w:val="24"/>
            <w:szCs w:val="24"/>
          </w:rPr>
          <w:t xml:space="preserve"> scaling factor, typically set to 1 or 1.7.</w:t>
        </w:r>
      </w:ins>
    </w:p>
    <w:p w14:paraId="2BA9D777" w14:textId="77777777" w:rsidR="009A4413" w:rsidRPr="00732ED6" w:rsidDel="00F95519" w:rsidRDefault="009A4413" w:rsidP="00041F7F">
      <w:pPr>
        <w:spacing w:after="0" w:line="480" w:lineRule="auto"/>
        <w:ind w:firstLine="720"/>
        <w:rPr>
          <w:del w:id="386" w:author="Jujia Li" w:date="2025-05-09T17:42:00Z" w16du:dateUtc="2025-05-09T22:42:00Z"/>
          <w:rFonts w:ascii="Times New Roman" w:hAnsi="Times New Roman" w:cs="Times New Roman"/>
          <w:sz w:val="24"/>
          <w:szCs w:val="24"/>
        </w:rPr>
      </w:pPr>
      <w:r w:rsidRPr="00732ED6">
        <w:rPr>
          <w:rFonts w:ascii="Times New Roman" w:hAnsi="Times New Roman" w:cs="Times New Roman"/>
          <w:sz w:val="24"/>
          <w:szCs w:val="24"/>
        </w:rPr>
        <w:t xml:space="preserve">Based on Equation (1), the category response functions, which indicate the probability of responding to a particular category given </w:t>
      </w:r>
      <w:r w:rsidRPr="00CB6CEF">
        <w:rPr>
          <w:rFonts w:ascii="Times New Roman" w:hAnsi="Times New Roman" w:cs="Times New Roman"/>
          <w:i/>
          <w:iCs/>
          <w:sz w:val="24"/>
          <w:szCs w:val="24"/>
        </w:rPr>
        <w:t>θ</w:t>
      </w:r>
      <w:r w:rsidRPr="00732ED6">
        <w:rPr>
          <w:rFonts w:ascii="Times New Roman" w:hAnsi="Times New Roman" w:cs="Times New Roman"/>
          <w:sz w:val="24"/>
          <w:szCs w:val="24"/>
        </w:rPr>
        <w:t>, can be calculated by subtraction of adjacent boundary functions,</w:t>
      </w:r>
    </w:p>
    <w:p w14:paraId="7FA226A1" w14:textId="2BC55648" w:rsidR="00992B83" w:rsidRPr="00B61EEF" w:rsidRDefault="00000000" w:rsidP="00F95519">
      <w:pPr>
        <w:spacing w:after="0" w:line="480" w:lineRule="auto"/>
        <w:ind w:firstLine="720"/>
        <w:rPr>
          <w:ins w:id="387" w:author="Jujia Li" w:date="2025-05-09T10:47:00Z" w16du:dateUtc="2025-05-09T15:47:00Z"/>
          <w:rFonts w:ascii="Times New Roman" w:hAnsi="Times New Roman" w:cs="Times New Roman"/>
          <w:sz w:val="24"/>
          <w:szCs w:val="24"/>
        </w:rPr>
      </w:pPr>
      <m:oMathPara>
        <m:oMath>
          <m:eqArr>
            <m:eqArrPr>
              <m:maxDist m:val="1"/>
              <m:ctrlPr>
                <w:del w:id="388" w:author="Jujia Li" w:date="2025-05-09T10:47:00Z" w16du:dateUtc="2025-05-09T15:47:00Z">
                  <w:rPr>
                    <w:rFonts w:ascii="Cambria Math" w:hAnsi="Cambria Math" w:cs="Times New Roman"/>
                    <w:i/>
                    <w:sz w:val="24"/>
                    <w:szCs w:val="24"/>
                  </w:rPr>
                </w:del>
              </m:ctrlPr>
            </m:eqArrPr>
            <m:e>
              <m:sSubSup>
                <m:sSubSupPr>
                  <m:ctrlPr>
                    <w:del w:id="389" w:author="Jujia Li" w:date="2025-05-09T10:47:00Z" w16du:dateUtc="2025-05-09T15:47:00Z">
                      <w:rPr>
                        <w:rFonts w:ascii="Cambria Math" w:hAnsi="Cambria Math" w:cs="Times New Roman"/>
                        <w:i/>
                        <w:sz w:val="24"/>
                        <w:szCs w:val="24"/>
                      </w:rPr>
                    </w:del>
                  </m:ctrlPr>
                </m:sSubSupPr>
                <m:e>
                  <m:sSub>
                    <m:sSubPr>
                      <m:ctrlPr>
                        <w:del w:id="390" w:author="Jujia Li" w:date="2025-05-09T10:47:00Z" w16du:dateUtc="2025-05-09T15:47:00Z">
                          <w:rPr>
                            <w:rFonts w:ascii="Cambria Math" w:hAnsi="Cambria Math" w:cs="Times New Roman"/>
                            <w:i/>
                            <w:sz w:val="24"/>
                            <w:szCs w:val="24"/>
                          </w:rPr>
                        </w:del>
                      </m:ctrlPr>
                    </m:sSubPr>
                    <m:e>
                      <m:r>
                        <w:del w:id="391" w:author="Jujia Li" w:date="2025-05-09T10:47:00Z" w16du:dateUtc="2025-05-09T15:47:00Z">
                          <w:rPr>
                            <w:rFonts w:ascii="Cambria Math" w:hAnsi="Cambria Math" w:cs="Times New Roman"/>
                            <w:sz w:val="24"/>
                            <w:szCs w:val="24"/>
                          </w:rPr>
                          <m:t>P</m:t>
                        </w:del>
                      </m:r>
                    </m:e>
                    <m:sub>
                      <m:r>
                        <w:del w:id="392" w:author="Jujia Li" w:date="2025-05-09T10:47:00Z" w16du:dateUtc="2025-05-09T15:47:00Z">
                          <w:rPr>
                            <w:rFonts w:ascii="Cambria Math" w:hAnsi="Cambria Math" w:cs="Times New Roman"/>
                            <w:sz w:val="24"/>
                            <w:szCs w:val="24"/>
                          </w:rPr>
                          <m:t>jk</m:t>
                        </w:del>
                      </m:r>
                    </m:sub>
                  </m:sSub>
                  <m:d>
                    <m:dPr>
                      <m:ctrlPr>
                        <w:del w:id="393" w:author="Jujia Li" w:date="2025-05-09T10:47:00Z" w16du:dateUtc="2025-05-09T15:47:00Z">
                          <w:rPr>
                            <w:rFonts w:ascii="Cambria Math" w:hAnsi="Cambria Math" w:cs="Times New Roman"/>
                            <w:i/>
                            <w:sz w:val="24"/>
                            <w:szCs w:val="24"/>
                          </w:rPr>
                        </w:del>
                      </m:ctrlPr>
                    </m:dPr>
                    <m:e>
                      <m:r>
                        <w:del w:id="394" w:author="Jujia Li" w:date="2025-05-09T10:47:00Z" w16du:dateUtc="2025-05-09T15:47:00Z">
                          <w:rPr>
                            <w:rFonts w:ascii="Cambria Math" w:hAnsi="Cambria Math" w:cs="Times New Roman"/>
                            <w:sz w:val="24"/>
                            <w:szCs w:val="24"/>
                          </w:rPr>
                          <m:t>θ</m:t>
                        </w:del>
                      </m:r>
                    </m:e>
                  </m:d>
                  <m:r>
                    <w:del w:id="395" w:author="Jujia Li" w:date="2025-05-09T10:47:00Z" w16du:dateUtc="2025-05-09T15:47:00Z">
                      <w:rPr>
                        <w:rFonts w:ascii="Cambria Math" w:hAnsi="Cambria Math" w:cs="Times New Roman"/>
                        <w:sz w:val="24"/>
                        <w:szCs w:val="24"/>
                      </w:rPr>
                      <m:t>=</m:t>
                    </w:del>
                  </m:r>
                  <m:sSubSup>
                    <m:sSubSupPr>
                      <m:ctrlPr>
                        <w:del w:id="396" w:author="Jujia Li" w:date="2025-05-09T10:47:00Z" w16du:dateUtc="2025-05-09T15:47:00Z">
                          <w:rPr>
                            <w:rFonts w:ascii="Cambria Math" w:hAnsi="Cambria Math" w:cs="Times New Roman"/>
                            <w:i/>
                            <w:sz w:val="24"/>
                            <w:szCs w:val="24"/>
                          </w:rPr>
                        </w:del>
                      </m:ctrlPr>
                    </m:sSubSupPr>
                    <m:e>
                      <m:r>
                        <w:del w:id="397" w:author="Jujia Li" w:date="2025-05-09T10:47:00Z" w16du:dateUtc="2025-05-09T15:47:00Z">
                          <w:rPr>
                            <w:rFonts w:ascii="Cambria Math" w:hAnsi="Cambria Math" w:cs="Times New Roman"/>
                            <w:sz w:val="24"/>
                            <w:szCs w:val="24"/>
                          </w:rPr>
                          <m:t>P</m:t>
                        </w:del>
                      </m:r>
                    </m:e>
                    <m:sub>
                      <m:r>
                        <w:del w:id="398" w:author="Jujia Li" w:date="2025-05-09T10:47:00Z" w16du:dateUtc="2025-05-09T15:47:00Z">
                          <w:rPr>
                            <w:rFonts w:ascii="Cambria Math" w:hAnsi="Cambria Math" w:cs="Times New Roman"/>
                            <w:sz w:val="24"/>
                            <w:szCs w:val="24"/>
                          </w:rPr>
                          <m:t>Jk</m:t>
                        </w:del>
                      </m:r>
                    </m:sub>
                    <m:sup>
                      <m:r>
                        <w:del w:id="399" w:author="Jujia Li" w:date="2025-05-09T10:47:00Z" w16du:dateUtc="2025-05-09T15:47:00Z">
                          <w:rPr>
                            <w:rFonts w:ascii="Cambria Math" w:hAnsi="Cambria Math" w:cs="Times New Roman"/>
                            <w:sz w:val="24"/>
                            <w:szCs w:val="24"/>
                          </w:rPr>
                          <m:t>*</m:t>
                        </w:del>
                      </m:r>
                    </m:sup>
                  </m:sSubSup>
                  <m:d>
                    <m:dPr>
                      <m:ctrlPr>
                        <w:del w:id="400" w:author="Jujia Li" w:date="2025-05-09T10:47:00Z" w16du:dateUtc="2025-05-09T15:47:00Z">
                          <w:rPr>
                            <w:rFonts w:ascii="Cambria Math" w:hAnsi="Cambria Math" w:cs="Times New Roman"/>
                            <w:i/>
                            <w:sz w:val="24"/>
                            <w:szCs w:val="24"/>
                          </w:rPr>
                        </w:del>
                      </m:ctrlPr>
                    </m:dPr>
                    <m:e>
                      <m:r>
                        <w:del w:id="401" w:author="Jujia Li" w:date="2025-05-09T10:47:00Z" w16du:dateUtc="2025-05-09T15:47:00Z">
                          <w:rPr>
                            <w:rFonts w:ascii="Cambria Math" w:hAnsi="Cambria Math" w:cs="Times New Roman"/>
                            <w:sz w:val="24"/>
                            <w:szCs w:val="24"/>
                          </w:rPr>
                          <m:t>θ</m:t>
                        </w:del>
                      </m:r>
                    </m:e>
                  </m:d>
                  <m:r>
                    <w:del w:id="402" w:author="Jujia Li" w:date="2025-05-09T10:47:00Z" w16du:dateUtc="2025-05-09T15:47:00Z">
                      <w:rPr>
                        <w:rFonts w:ascii="Cambria Math" w:hAnsi="Cambria Math" w:cs="Times New Roman"/>
                        <w:sz w:val="24"/>
                        <w:szCs w:val="24"/>
                      </w:rPr>
                      <m:t xml:space="preserve"> </m:t>
                    </w:del>
                  </m:r>
                  <m:r>
                    <w:del w:id="403" w:author="Jujia Li" w:date="2025-05-09T10:47:00Z" w16du:dateUtc="2025-05-09T15:47:00Z">
                      <m:rPr>
                        <m:sty m:val="p"/>
                      </m:rPr>
                      <w:rPr>
                        <w:rFonts w:ascii="Cambria Math" w:hAnsi="Cambria Math" w:cs="Times New Roman"/>
                        <w:sz w:val="24"/>
                        <w:szCs w:val="24"/>
                      </w:rPr>
                      <m:t>-</m:t>
                    </w:del>
                  </m:r>
                  <m:r>
                    <w:del w:id="404" w:author="Jujia Li" w:date="2025-05-09T10:47:00Z" w16du:dateUtc="2025-05-09T15:47:00Z">
                      <w:rPr>
                        <w:rFonts w:ascii="Cambria Math" w:hAnsi="Cambria Math" w:cs="Times New Roman"/>
                        <w:sz w:val="24"/>
                        <w:szCs w:val="24"/>
                      </w:rPr>
                      <m:t>P</m:t>
                    </w:del>
                  </m:r>
                </m:e>
                <m:sub>
                  <m:r>
                    <w:del w:id="405" w:author="Jujia Li" w:date="2025-05-09T10:47:00Z" w16du:dateUtc="2025-05-09T15:47:00Z">
                      <w:rPr>
                        <w:rFonts w:ascii="Cambria Math" w:hAnsi="Cambria Math" w:cs="Times New Roman"/>
                        <w:sz w:val="24"/>
                        <w:szCs w:val="24"/>
                      </w:rPr>
                      <m:t>J,k+1</m:t>
                    </w:del>
                  </m:r>
                </m:sub>
                <m:sup>
                  <m:r>
                    <w:del w:id="406" w:author="Jujia Li" w:date="2025-05-09T10:47:00Z" w16du:dateUtc="2025-05-09T15:47:00Z">
                      <w:rPr>
                        <w:rFonts w:ascii="Cambria Math" w:hAnsi="Cambria Math" w:cs="Times New Roman"/>
                        <w:sz w:val="24"/>
                        <w:szCs w:val="24"/>
                      </w:rPr>
                      <m:t>*</m:t>
                    </w:del>
                  </m:r>
                </m:sup>
              </m:sSubSup>
              <m:d>
                <m:dPr>
                  <m:ctrlPr>
                    <w:del w:id="407" w:author="Jujia Li" w:date="2025-05-09T10:47:00Z" w16du:dateUtc="2025-05-09T15:47:00Z">
                      <w:rPr>
                        <w:rFonts w:ascii="Cambria Math" w:hAnsi="Cambria Math" w:cs="Times New Roman"/>
                        <w:i/>
                        <w:sz w:val="24"/>
                        <w:szCs w:val="24"/>
                      </w:rPr>
                    </w:del>
                  </m:ctrlPr>
                </m:dPr>
                <m:e>
                  <m:r>
                    <w:del w:id="408" w:author="Jujia Li" w:date="2025-05-09T10:47:00Z" w16du:dateUtc="2025-05-09T15:47:00Z">
                      <w:rPr>
                        <w:rFonts w:ascii="Cambria Math" w:hAnsi="Cambria Math" w:cs="Times New Roman"/>
                        <w:sz w:val="24"/>
                        <w:szCs w:val="24"/>
                      </w:rPr>
                      <m:t>θ</m:t>
                    </w:del>
                  </m:r>
                </m:e>
              </m:d>
              <m:r>
                <w:del w:id="409" w:author="Jujia Li" w:date="2025-05-09T10:47:00Z" w16du:dateUtc="2025-05-09T15:47:00Z">
                  <w:rPr>
                    <w:rFonts w:ascii="Cambria Math" w:hAnsi="Cambria Math" w:cs="Times New Roman"/>
                    <w:sz w:val="24"/>
                    <w:szCs w:val="24"/>
                  </w:rPr>
                  <m:t>.#</m:t>
                </w:del>
              </m:r>
              <m:d>
                <m:dPr>
                  <m:ctrlPr>
                    <w:del w:id="410" w:author="Jujia Li" w:date="2025-05-09T10:47:00Z" w16du:dateUtc="2025-05-09T15:47:00Z">
                      <w:rPr>
                        <w:rFonts w:ascii="Cambria Math" w:hAnsi="Cambria Math" w:cs="Times New Roman"/>
                        <w:i/>
                        <w:sz w:val="24"/>
                        <w:szCs w:val="24"/>
                      </w:rPr>
                    </w:del>
                  </m:ctrlPr>
                </m:dPr>
                <m:e>
                  <m:r>
                    <w:del w:id="411" w:author="Jujia Li" w:date="2025-05-09T10:47:00Z" w16du:dateUtc="2025-05-09T15:47:00Z">
                      <w:rPr>
                        <w:rFonts w:ascii="Cambria Math" w:hAnsi="Cambria Math" w:cs="Times New Roman"/>
                        <w:sz w:val="24"/>
                        <w:szCs w:val="24"/>
                      </w:rPr>
                      <m:t>2</m:t>
                    </w:del>
                  </m:r>
                </m:e>
              </m:d>
            </m:e>
          </m:eqArr>
        </m:oMath>
      </m:oMathPara>
    </w:p>
    <w:p w14:paraId="07C70400" w14:textId="58BB5362" w:rsidR="00B61EEF" w:rsidRDefault="00B61EEF">
      <w:pPr>
        <w:pStyle w:val="MTDisplayEquation"/>
        <w:rPr>
          <w:ins w:id="412" w:author="Jujia Li" w:date="2025-05-09T16:14:00Z" w16du:dateUtc="2025-05-09T21:14:00Z"/>
        </w:rPr>
      </w:pPr>
      <w:ins w:id="413" w:author="Jujia Li" w:date="2025-05-09T10:47:00Z" w16du:dateUtc="2025-05-09T15:47:00Z">
        <w:r>
          <w:tab/>
        </w:r>
      </w:ins>
      <w:ins w:id="414" w:author="Jujia Li" w:date="2025-05-09T10:47:00Z" w16du:dateUtc="2025-05-09T15:47:00Z">
        <w:r w:rsidRPr="00A160CD">
          <w:rPr>
            <w:position w:val="-14"/>
          </w:rPr>
          <w:object w:dxaOrig="2540" w:dyaOrig="400" w14:anchorId="62E3B0DA">
            <v:shape id="_x0000_i1026" type="#_x0000_t75" style="width:126.75pt;height:20.25pt" o:ole="">
              <v:imagedata r:id="rId14" o:title=""/>
            </v:shape>
            <o:OLEObject Type="Embed" ProgID="Equation.DSMT4" ShapeID="_x0000_i1026" DrawAspect="Content" ObjectID="_1808557458" r:id="rId15"/>
          </w:object>
        </w:r>
      </w:ins>
      <w:ins w:id="415" w:author="Jujia Li" w:date="2025-05-09T10:48:00Z" w16du:dateUtc="2025-05-09T15:48:00Z">
        <w:r>
          <w:tab/>
          <w:t>(2)</w:t>
        </w:r>
      </w:ins>
    </w:p>
    <w:p w14:paraId="1CF052C4" w14:textId="48012546" w:rsidR="00A160CD" w:rsidRPr="00A160CD" w:rsidRDefault="00A160CD">
      <w:pPr>
        <w:pPrChange w:id="416" w:author="Jujia Li" w:date="2025-05-09T16:14:00Z" w16du:dateUtc="2025-05-09T21:14:00Z">
          <w:pPr>
            <w:spacing w:after="0" w:line="480" w:lineRule="auto"/>
            <w:ind w:firstLine="720"/>
          </w:pPr>
        </w:pPrChange>
      </w:pPr>
      <w:ins w:id="417" w:author="Jujia Li" w:date="2025-05-09T16:14:00Z" w16du:dateUtc="2025-05-09T21:14:00Z">
        <w:r>
          <w:lastRenderedPageBreak/>
          <w:t>in which,</w:t>
        </w:r>
      </w:ins>
      <w:ins w:id="418" w:author="Jujia Li" w:date="2025-05-09T16:23:00Z" w16du:dateUtc="2025-05-09T21:23:00Z">
        <w:r>
          <w:t xml:space="preserve"> </w:t>
        </w:r>
      </w:ins>
      <w:ins w:id="419" w:author="Jujia Li" w:date="2025-05-09T16:14:00Z" w16du:dateUtc="2025-05-09T21:14:00Z">
        <w:r w:rsidRPr="009601AD">
          <w:rPr>
            <w:position w:val="-14"/>
          </w:rPr>
          <w:object w:dxaOrig="660" w:dyaOrig="400" w14:anchorId="2316DA55">
            <v:shape id="_x0000_i1027" type="#_x0000_t75" style="width:33pt;height:20.25pt" o:ole="">
              <v:imagedata r:id="rId16" o:title=""/>
            </v:shape>
            <o:OLEObject Type="Embed" ProgID="Equation.DSMT4" ShapeID="_x0000_i1027" DrawAspect="Content" ObjectID="_1808557459" r:id="rId17"/>
          </w:object>
        </w:r>
      </w:ins>
      <w:ins w:id="420" w:author="Jujia Li" w:date="2025-05-09T16:14:00Z" w16du:dateUtc="2025-05-09T21:14:00Z">
        <w:r>
          <w:t xml:space="preserve"> and </w:t>
        </w:r>
      </w:ins>
      <w:ins w:id="421" w:author="Jujia Li" w:date="2025-05-09T16:14:00Z" w16du:dateUtc="2025-05-09T21:14:00Z">
        <w:r w:rsidRPr="000B387B">
          <w:rPr>
            <w:position w:val="-14"/>
          </w:rPr>
          <w:object w:dxaOrig="920" w:dyaOrig="400" w14:anchorId="712CC490">
            <v:shape id="_x0000_i1028" type="#_x0000_t75" style="width:45.75pt;height:20.25pt" o:ole="">
              <v:imagedata r:id="rId18" o:title=""/>
            </v:shape>
            <o:OLEObject Type="Embed" ProgID="Equation.DSMT4" ShapeID="_x0000_i1028" DrawAspect="Content" ObjectID="_1808557460" r:id="rId19"/>
          </w:object>
        </w:r>
      </w:ins>
      <w:ins w:id="422" w:author="Jujia Li" w:date="2025-05-09T16:22:00Z" w16du:dateUtc="2025-05-09T21:22:00Z">
        <w:r>
          <w:t>are</w:t>
        </w:r>
      </w:ins>
      <w:ins w:id="423" w:author="Jujia Li" w:date="2025-05-09T16:23:00Z" w16du:dateUtc="2025-05-09T21:23:00Z">
        <w:r w:rsidR="0036239A">
          <w:t xml:space="preserve"> </w:t>
        </w:r>
      </w:ins>
      <w:ins w:id="424" w:author="Jujia Li" w:date="2025-05-09T16:24:00Z" w16du:dateUtc="2025-05-09T21:24:00Z">
        <w:r w:rsidR="0036239A">
          <w:t xml:space="preserve">two </w:t>
        </w:r>
      </w:ins>
      <w:ins w:id="425" w:author="Jujia Li" w:date="2025-05-09T16:23:00Z" w16du:dateUtc="2025-05-09T21:23:00Z">
        <w:r w:rsidR="0036239A">
          <w:t>a</w:t>
        </w:r>
      </w:ins>
      <w:ins w:id="426" w:author="Jujia Li" w:date="2025-05-09T16:24:00Z" w16du:dateUtc="2025-05-09T21:24:00Z">
        <w:r w:rsidR="0036239A">
          <w:t>d</w:t>
        </w:r>
      </w:ins>
      <w:ins w:id="427" w:author="Jujia Li" w:date="2025-05-09T16:23:00Z" w16du:dateUtc="2025-05-09T21:23:00Z">
        <w:r w:rsidR="0036239A">
          <w:t>j</w:t>
        </w:r>
      </w:ins>
      <w:ins w:id="428" w:author="Jujia Li" w:date="2025-05-09T16:24:00Z" w16du:dateUtc="2025-05-09T21:24:00Z">
        <w:r w:rsidR="0036239A">
          <w:t>acent</w:t>
        </w:r>
      </w:ins>
      <w:ins w:id="429" w:author="Jujia Li" w:date="2025-05-09T16:22:00Z" w16du:dateUtc="2025-05-09T21:22:00Z">
        <w:r>
          <w:t xml:space="preserve"> cumulative probabilit</w:t>
        </w:r>
      </w:ins>
      <w:ins w:id="430" w:author="Jujia Li" w:date="2025-05-09T16:24:00Z" w16du:dateUtc="2025-05-09T21:24:00Z">
        <w:r w:rsidR="0036239A">
          <w:t>ies.</w:t>
        </w:r>
      </w:ins>
    </w:p>
    <w:p w14:paraId="2F487665" w14:textId="79D007EE" w:rsidR="00695B84" w:rsidRPr="000F474C" w:rsidRDefault="000F474C" w:rsidP="000F474C">
      <w:pPr>
        <w:spacing w:after="0" w:line="480" w:lineRule="auto"/>
        <w:jc w:val="center"/>
        <w:rPr>
          <w:rFonts w:ascii="Times New Roman" w:hAnsi="Times New Roman" w:cs="Times New Roman"/>
          <w:b/>
          <w:bCs/>
          <w:sz w:val="24"/>
          <w:szCs w:val="24"/>
        </w:rPr>
      </w:pPr>
      <w:del w:id="431" w:author="Wenchao Ma" w:date="2025-03-11T14:06:00Z" w16du:dateUtc="2025-03-11T19:06:00Z">
        <w:r w:rsidRPr="000F474C" w:rsidDel="00771274">
          <w:rPr>
            <w:rFonts w:ascii="Times New Roman" w:hAnsi="Times New Roman" w:cs="Times New Roman"/>
            <w:b/>
            <w:bCs/>
            <w:sz w:val="24"/>
            <w:szCs w:val="24"/>
          </w:rPr>
          <w:delText>Method</w:delText>
        </w:r>
      </w:del>
      <w:ins w:id="432" w:author="Wenchao Ma" w:date="2025-03-11T14:06:00Z" w16du:dateUtc="2025-03-11T19:06:00Z">
        <w:r w:rsidR="00771274">
          <w:rPr>
            <w:rFonts w:ascii="Times New Roman" w:hAnsi="Times New Roman" w:cs="Times New Roman"/>
            <w:b/>
            <w:bCs/>
            <w:sz w:val="24"/>
            <w:szCs w:val="24"/>
          </w:rPr>
          <w:t>Simulation Study</w:t>
        </w:r>
      </w:ins>
    </w:p>
    <w:p w14:paraId="0FCEA65D" w14:textId="602479D0" w:rsidR="00450BC5" w:rsidRPr="00732ED6" w:rsidRDefault="0073478A" w:rsidP="00D67234">
      <w:pPr>
        <w:spacing w:after="0" w:line="480" w:lineRule="auto"/>
        <w:rPr>
          <w:rFonts w:ascii="Times New Roman" w:hAnsi="Times New Roman" w:cs="Times New Roman"/>
          <w:sz w:val="24"/>
          <w:szCs w:val="24"/>
        </w:rPr>
      </w:pPr>
      <w:r w:rsidRPr="00732ED6">
        <w:rPr>
          <w:rFonts w:ascii="Times New Roman" w:hAnsi="Times New Roman" w:cs="Times New Roman"/>
          <w:b/>
          <w:bCs/>
          <w:sz w:val="24"/>
          <w:szCs w:val="24"/>
        </w:rPr>
        <w:t>Design</w:t>
      </w:r>
      <w:r w:rsidR="00345EB9" w:rsidRPr="00732ED6">
        <w:rPr>
          <w:rFonts w:ascii="Times New Roman" w:hAnsi="Times New Roman" w:cs="Times New Roman"/>
          <w:b/>
          <w:bCs/>
          <w:sz w:val="24"/>
          <w:szCs w:val="24"/>
        </w:rPr>
        <w:t xml:space="preserve"> </w:t>
      </w:r>
      <w:r w:rsidR="00C82C0F" w:rsidRPr="00732ED6">
        <w:rPr>
          <w:rFonts w:ascii="Times New Roman" w:hAnsi="Times New Roman" w:cs="Times New Roman"/>
          <w:b/>
          <w:bCs/>
          <w:sz w:val="24"/>
          <w:szCs w:val="24"/>
        </w:rPr>
        <w:t>Factors</w:t>
      </w:r>
      <w:r w:rsidR="00345EB9" w:rsidRPr="00732ED6">
        <w:rPr>
          <w:rFonts w:ascii="Times New Roman" w:hAnsi="Times New Roman" w:cs="Times New Roman"/>
          <w:b/>
          <w:bCs/>
          <w:sz w:val="24"/>
          <w:szCs w:val="24"/>
        </w:rPr>
        <w:t xml:space="preserve">                            </w:t>
      </w:r>
    </w:p>
    <w:p w14:paraId="7264C0A1" w14:textId="5DF6D249" w:rsidR="00E74D76" w:rsidRDefault="00E74D76" w:rsidP="007E5863">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This study conducts a Monte Carlo simulation to assess the </w:t>
      </w:r>
      <w:del w:id="433" w:author="Jujia Li" w:date="2025-05-09T16:30:00Z" w16du:dateUtc="2025-05-09T21:30:00Z">
        <w:r w:rsidRPr="00732ED6" w:rsidDel="0036239A">
          <w:rPr>
            <w:rFonts w:ascii="Times New Roman" w:hAnsi="Times New Roman" w:cs="Times New Roman"/>
            <w:sz w:val="24"/>
            <w:szCs w:val="24"/>
          </w:rPr>
          <w:delText xml:space="preserve">effects </w:delText>
        </w:r>
      </w:del>
      <w:ins w:id="434" w:author="Jujia Li" w:date="2025-05-09T16:30:00Z" w16du:dateUtc="2025-05-09T21:30:00Z">
        <w:r w:rsidR="0036239A">
          <w:rPr>
            <w:rFonts w:ascii="Times New Roman" w:hAnsi="Times New Roman" w:cs="Times New Roman"/>
            <w:sz w:val="24"/>
            <w:szCs w:val="24"/>
          </w:rPr>
          <w:t>impacts</w:t>
        </w:r>
        <w:r w:rsidR="0036239A"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w:t>
      </w:r>
      <w:ins w:id="435" w:author="Jujia Li" w:date="2025-05-09T16:30:00Z" w16du:dateUtc="2025-05-09T21:30:00Z">
        <w:r w:rsidR="0036239A">
          <w:rPr>
            <w:rFonts w:ascii="Times New Roman" w:hAnsi="Times New Roman" w:cs="Times New Roman"/>
            <w:sz w:val="24"/>
            <w:szCs w:val="24"/>
          </w:rPr>
          <w:t xml:space="preserve">issue </w:t>
        </w:r>
      </w:ins>
      <w:r w:rsidRPr="00732ED6">
        <w:rPr>
          <w:rFonts w:ascii="Times New Roman" w:hAnsi="Times New Roman" w:cs="Times New Roman"/>
          <w:sz w:val="24"/>
          <w:szCs w:val="24"/>
        </w:rPr>
        <w:t xml:space="preserve">on </w:t>
      </w:r>
      <w:ins w:id="436" w:author="Jujia Li" w:date="2025-05-09T16:30:00Z" w16du:dateUtc="2025-05-09T21:30:00Z">
        <w:r w:rsidR="0036239A">
          <w:rPr>
            <w:rFonts w:ascii="Times New Roman" w:hAnsi="Times New Roman" w:cs="Times New Roman"/>
            <w:sz w:val="24"/>
            <w:szCs w:val="24"/>
          </w:rPr>
          <w:t xml:space="preserve">both factor and specific factor </w:t>
        </w:r>
      </w:ins>
      <w:del w:id="437" w:author="Jujia Li" w:date="2025-05-09T16:31:00Z" w16du:dateUtc="2025-05-09T21:31:00Z">
        <w:r w:rsidRPr="00732ED6" w:rsidDel="0036239A">
          <w:rPr>
            <w:rFonts w:ascii="Times New Roman" w:hAnsi="Times New Roman" w:cs="Times New Roman"/>
            <w:sz w:val="24"/>
            <w:szCs w:val="24"/>
          </w:rPr>
          <w:delText xml:space="preserve">latent trait distributions </w:delText>
        </w:r>
      </w:del>
      <w:r w:rsidRPr="00732ED6">
        <w:rPr>
          <w:rFonts w:ascii="Times New Roman" w:hAnsi="Times New Roman" w:cs="Times New Roman"/>
          <w:sz w:val="24"/>
          <w:szCs w:val="24"/>
        </w:rPr>
        <w:t>within a bifactor model</w:t>
      </w:r>
      <w:del w:id="438" w:author="Jujia Li" w:date="2025-05-09T16:54:00Z" w16du:dateUtc="2025-05-09T21:54:00Z">
        <w:r w:rsidRPr="00732ED6" w:rsidDel="00A73B41">
          <w:rPr>
            <w:rFonts w:ascii="Times New Roman" w:hAnsi="Times New Roman" w:cs="Times New Roman"/>
            <w:sz w:val="24"/>
            <w:szCs w:val="24"/>
          </w:rPr>
          <w:delText>, which is a common framework in psychometric and educational assessments</w:delText>
        </w:r>
      </w:del>
      <w:r w:rsidRPr="00732ED6">
        <w:rPr>
          <w:rFonts w:ascii="Times New Roman" w:hAnsi="Times New Roman" w:cs="Times New Roman"/>
          <w:sz w:val="24"/>
          <w:szCs w:val="24"/>
        </w:rPr>
        <w:t xml:space="preserve">. </w:t>
      </w:r>
      <w:del w:id="439" w:author="Jujia Li" w:date="2025-05-09T16:55:00Z" w16du:dateUtc="2025-05-09T21:55:00Z">
        <w:r w:rsidRPr="00732ED6" w:rsidDel="00A73B41">
          <w:rPr>
            <w:rFonts w:ascii="Times New Roman" w:hAnsi="Times New Roman" w:cs="Times New Roman"/>
            <w:sz w:val="24"/>
            <w:szCs w:val="24"/>
          </w:rPr>
          <w:delText xml:space="preserve">The model accounts for both a general factor and various specific factors that describe individual abilities. </w:delText>
        </w:r>
      </w:del>
      <w:del w:id="440" w:author="Jujia Li" w:date="2025-05-09T16:56:00Z" w16du:dateUtc="2025-05-09T21:56:00Z">
        <w:r w:rsidRPr="00732ED6" w:rsidDel="00A73B41">
          <w:rPr>
            <w:rFonts w:ascii="Times New Roman" w:hAnsi="Times New Roman" w:cs="Times New Roman"/>
            <w:sz w:val="24"/>
            <w:szCs w:val="24"/>
          </w:rPr>
          <w:delText>Furthermore</w:delText>
        </w:r>
      </w:del>
      <w:ins w:id="441" w:author="Jujia Li" w:date="2025-05-09T16:56:00Z" w16du:dateUtc="2025-05-09T21:56:00Z">
        <w:r w:rsidR="00A73B41">
          <w:rPr>
            <w:rFonts w:ascii="Times New Roman" w:hAnsi="Times New Roman" w:cs="Times New Roman"/>
            <w:sz w:val="24"/>
            <w:szCs w:val="24"/>
          </w:rPr>
          <w:t>Additionally</w:t>
        </w:r>
      </w:ins>
      <w:r w:rsidRPr="00732ED6">
        <w:rPr>
          <w:rFonts w:ascii="Times New Roman" w:hAnsi="Times New Roman" w:cs="Times New Roman"/>
          <w:sz w:val="24"/>
          <w:szCs w:val="24"/>
        </w:rPr>
        <w:t xml:space="preserve">, the research incorporates four-category polytomous items, which are frequently used in </w:t>
      </w:r>
      <w:del w:id="442" w:author="Jujia Li" w:date="2025-05-09T16:56:00Z" w16du:dateUtc="2025-05-09T21:56:00Z">
        <w:r w:rsidRPr="00732ED6" w:rsidDel="00A73B41">
          <w:rPr>
            <w:rFonts w:ascii="Times New Roman" w:hAnsi="Times New Roman" w:cs="Times New Roman"/>
            <w:sz w:val="24"/>
            <w:szCs w:val="24"/>
          </w:rPr>
          <w:delText>these fields</w:delText>
        </w:r>
      </w:del>
      <w:ins w:id="443" w:author="Jujia Li" w:date="2025-05-09T16:56:00Z" w16du:dateUtc="2025-05-09T21:56:00Z">
        <w:r w:rsidR="00A73B41">
          <w:rPr>
            <w:rFonts w:ascii="Times New Roman" w:hAnsi="Times New Roman" w:cs="Times New Roman"/>
            <w:sz w:val="24"/>
            <w:szCs w:val="24"/>
          </w:rPr>
          <w:t>psychometric and educational assessments</w:t>
        </w:r>
      </w:ins>
      <w:r w:rsidRPr="00732ED6">
        <w:rPr>
          <w:rFonts w:ascii="Times New Roman" w:hAnsi="Times New Roman" w:cs="Times New Roman"/>
          <w:sz w:val="24"/>
          <w:szCs w:val="24"/>
        </w:rPr>
        <w:t xml:space="preserve">. </w:t>
      </w:r>
      <w:r w:rsidR="00297E7C" w:rsidRPr="00732ED6">
        <w:rPr>
          <w:rFonts w:ascii="Times New Roman" w:hAnsi="Times New Roman" w:cs="Times New Roman"/>
          <w:sz w:val="24"/>
          <w:szCs w:val="24"/>
        </w:rPr>
        <w:t>Drawing on methodologies established in prior studies (</w:t>
      </w:r>
      <w:proofErr w:type="spellStart"/>
      <w:r w:rsidR="00297E7C" w:rsidRPr="00732ED6">
        <w:rPr>
          <w:rFonts w:ascii="Times New Roman" w:hAnsi="Times New Roman" w:cs="Times New Roman"/>
          <w:sz w:val="24"/>
          <w:szCs w:val="24"/>
        </w:rPr>
        <w:t>Auné</w:t>
      </w:r>
      <w:proofErr w:type="spellEnd"/>
      <w:r w:rsidR="00297E7C" w:rsidRPr="00732ED6">
        <w:rPr>
          <w:rFonts w:ascii="Times New Roman" w:hAnsi="Times New Roman" w:cs="Times New Roman"/>
          <w:sz w:val="24"/>
          <w:szCs w:val="24"/>
        </w:rPr>
        <w:t xml:space="preserve">, 2020; Mao, 2022; </w:t>
      </w:r>
      <w:proofErr w:type="spellStart"/>
      <w:r w:rsidR="00297E7C" w:rsidRPr="00732ED6">
        <w:rPr>
          <w:rFonts w:ascii="Times New Roman" w:hAnsi="Times New Roman" w:cs="Times New Roman"/>
          <w:sz w:val="24"/>
          <w:szCs w:val="24"/>
        </w:rPr>
        <w:t>Rijmen</w:t>
      </w:r>
      <w:proofErr w:type="spellEnd"/>
      <w:r w:rsidR="00297E7C" w:rsidRPr="00732ED6">
        <w:rPr>
          <w:rFonts w:ascii="Times New Roman" w:hAnsi="Times New Roman" w:cs="Times New Roman"/>
          <w:sz w:val="24"/>
          <w:szCs w:val="24"/>
        </w:rPr>
        <w:t xml:space="preserve">, 2011; Svetina et al., 2017; Wang et al., 2018), </w:t>
      </w:r>
      <w:del w:id="444" w:author="Jujia Li" w:date="2025-05-09T17:38:00Z" w16du:dateUtc="2025-05-09T22:38:00Z">
        <w:r w:rsidR="00297E7C" w:rsidRPr="00732ED6" w:rsidDel="003D034F">
          <w:rPr>
            <w:rFonts w:ascii="Times New Roman" w:hAnsi="Times New Roman" w:cs="Times New Roman"/>
            <w:sz w:val="24"/>
            <w:szCs w:val="24"/>
          </w:rPr>
          <w:delText xml:space="preserve">it </w:delText>
        </w:r>
      </w:del>
      <w:ins w:id="445" w:author="Jujia Li" w:date="2025-05-09T17:38:00Z" w16du:dateUtc="2025-05-09T22:38:00Z">
        <w:r w:rsidR="003D034F">
          <w:rPr>
            <w:rFonts w:ascii="Times New Roman" w:hAnsi="Times New Roman" w:cs="Times New Roman"/>
            <w:sz w:val="24"/>
            <w:szCs w:val="24"/>
          </w:rPr>
          <w:t>this study</w:t>
        </w:r>
        <w:r w:rsidR="003D034F" w:rsidRPr="00732ED6">
          <w:rPr>
            <w:rFonts w:ascii="Times New Roman" w:hAnsi="Times New Roman" w:cs="Times New Roman"/>
            <w:sz w:val="24"/>
            <w:szCs w:val="24"/>
          </w:rPr>
          <w:t xml:space="preserve"> </w:t>
        </w:r>
      </w:ins>
      <w:ins w:id="446" w:author="Jujia Li" w:date="2025-05-09T17:40:00Z" w16du:dateUtc="2025-05-09T22:40:00Z">
        <w:r w:rsidR="003D034F">
          <w:rPr>
            <w:rFonts w:ascii="Times New Roman" w:hAnsi="Times New Roman" w:cs="Times New Roman"/>
            <w:sz w:val="24"/>
            <w:szCs w:val="24"/>
          </w:rPr>
          <w:t xml:space="preserve">will </w:t>
        </w:r>
      </w:ins>
      <w:ins w:id="447" w:author="Jujia Li" w:date="2025-05-09T17:39:00Z" w16du:dateUtc="2025-05-09T22:39:00Z">
        <w:r w:rsidR="003D034F">
          <w:rPr>
            <w:rFonts w:ascii="Times New Roman" w:hAnsi="Times New Roman" w:cs="Times New Roman"/>
            <w:sz w:val="24"/>
            <w:szCs w:val="24"/>
          </w:rPr>
          <w:t>summarize common</w:t>
        </w:r>
      </w:ins>
      <w:ins w:id="448" w:author="Jujia Li" w:date="2025-05-09T17:40:00Z" w16du:dateUtc="2025-05-09T22:40:00Z">
        <w:r w:rsidR="003D034F">
          <w:rPr>
            <w:rFonts w:ascii="Times New Roman" w:hAnsi="Times New Roman" w:cs="Times New Roman"/>
            <w:sz w:val="24"/>
            <w:szCs w:val="24"/>
          </w:rPr>
          <w:t xml:space="preserve"> and practical</w:t>
        </w:r>
      </w:ins>
      <w:ins w:id="449" w:author="Jujia Li" w:date="2025-05-09T17:39:00Z" w16du:dateUtc="2025-05-09T22:39:00Z">
        <w:r w:rsidR="003D034F">
          <w:rPr>
            <w:rFonts w:ascii="Times New Roman" w:hAnsi="Times New Roman" w:cs="Times New Roman"/>
            <w:sz w:val="24"/>
            <w:szCs w:val="24"/>
          </w:rPr>
          <w:t xml:space="preserve"> non-normality issues and </w:t>
        </w:r>
      </w:ins>
      <w:r w:rsidR="00297E7C" w:rsidRPr="00732ED6">
        <w:rPr>
          <w:rFonts w:ascii="Times New Roman" w:hAnsi="Times New Roman" w:cs="Times New Roman"/>
          <w:sz w:val="24"/>
          <w:szCs w:val="24"/>
        </w:rPr>
        <w:t>explore</w:t>
      </w:r>
      <w:ins w:id="450" w:author="Jujia Li" w:date="2025-05-09T17:41:00Z" w16du:dateUtc="2025-05-09T22:41:00Z">
        <w:r w:rsidR="003D034F">
          <w:rPr>
            <w:rFonts w:ascii="Times New Roman" w:hAnsi="Times New Roman" w:cs="Times New Roman"/>
            <w:sz w:val="24"/>
            <w:szCs w:val="24"/>
          </w:rPr>
          <w:t xml:space="preserve"> </w:t>
        </w:r>
      </w:ins>
      <w:del w:id="451" w:author="Jujia Li" w:date="2025-05-09T17:38:00Z" w16du:dateUtc="2025-05-09T22:38:00Z">
        <w:r w:rsidR="00297E7C" w:rsidRPr="00732ED6" w:rsidDel="003D034F">
          <w:rPr>
            <w:rFonts w:ascii="Times New Roman" w:hAnsi="Times New Roman" w:cs="Times New Roman"/>
            <w:sz w:val="24"/>
            <w:szCs w:val="24"/>
          </w:rPr>
          <w:delText>s</w:delText>
        </w:r>
      </w:del>
      <w:del w:id="452" w:author="Jujia Li" w:date="2025-05-09T17:39:00Z" w16du:dateUtc="2025-05-09T22:39:00Z">
        <w:r w:rsidR="00297E7C" w:rsidRPr="00732ED6" w:rsidDel="003D034F">
          <w:rPr>
            <w:rFonts w:ascii="Times New Roman" w:hAnsi="Times New Roman" w:cs="Times New Roman"/>
            <w:sz w:val="24"/>
            <w:szCs w:val="24"/>
          </w:rPr>
          <w:delText xml:space="preserve"> </w:delText>
        </w:r>
      </w:del>
      <w:r w:rsidR="00297E7C" w:rsidRPr="00732ED6">
        <w:rPr>
          <w:rFonts w:ascii="Times New Roman" w:hAnsi="Times New Roman" w:cs="Times New Roman"/>
          <w:sz w:val="24"/>
          <w:szCs w:val="24"/>
        </w:rPr>
        <w:t xml:space="preserve">how deviations from normality </w:t>
      </w:r>
      <w:del w:id="453" w:author="Jujia Li" w:date="2025-05-09T17:41:00Z" w16du:dateUtc="2025-05-09T22:41:00Z">
        <w:r w:rsidR="00297E7C" w:rsidRPr="00732ED6" w:rsidDel="003D034F">
          <w:rPr>
            <w:rFonts w:ascii="Times New Roman" w:hAnsi="Times New Roman" w:cs="Times New Roman"/>
            <w:sz w:val="24"/>
            <w:szCs w:val="24"/>
          </w:rPr>
          <w:delText xml:space="preserve">in these latent traits </w:delText>
        </w:r>
      </w:del>
      <w:ins w:id="454" w:author="Jujia Li" w:date="2025-05-09T17:41:00Z" w16du:dateUtc="2025-05-09T22:41:00Z">
        <w:r w:rsidR="003D034F">
          <w:rPr>
            <w:rFonts w:ascii="Times New Roman" w:hAnsi="Times New Roman" w:cs="Times New Roman"/>
            <w:sz w:val="24"/>
            <w:szCs w:val="24"/>
          </w:rPr>
          <w:t xml:space="preserve">can </w:t>
        </w:r>
      </w:ins>
      <w:r w:rsidR="00297E7C" w:rsidRPr="00732ED6">
        <w:rPr>
          <w:rFonts w:ascii="Times New Roman" w:hAnsi="Times New Roman" w:cs="Times New Roman"/>
          <w:sz w:val="24"/>
          <w:szCs w:val="24"/>
        </w:rPr>
        <w:t xml:space="preserve">affect </w:t>
      </w:r>
      <w:ins w:id="455" w:author="Jujia Li" w:date="2025-05-09T17:41:00Z" w16du:dateUtc="2025-05-09T22:41:00Z">
        <w:r w:rsidR="003D034F">
          <w:rPr>
            <w:rFonts w:ascii="Times New Roman" w:hAnsi="Times New Roman" w:cs="Times New Roman"/>
            <w:sz w:val="24"/>
            <w:szCs w:val="24"/>
          </w:rPr>
          <w:t xml:space="preserve">bifactor </w:t>
        </w:r>
      </w:ins>
      <w:r w:rsidR="00297E7C" w:rsidRPr="00732ED6">
        <w:rPr>
          <w:rFonts w:ascii="Times New Roman" w:hAnsi="Times New Roman" w:cs="Times New Roman"/>
          <w:sz w:val="24"/>
          <w:szCs w:val="24"/>
        </w:rPr>
        <w:t>model</w:t>
      </w:r>
      <w:ins w:id="456" w:author="Jujia Li" w:date="2025-05-09T17:42:00Z" w16du:dateUtc="2025-05-09T22:42:00Z">
        <w:r w:rsidR="003D034F">
          <w:rPr>
            <w:rFonts w:ascii="Times New Roman" w:hAnsi="Times New Roman" w:cs="Times New Roman"/>
            <w:sz w:val="24"/>
            <w:szCs w:val="24"/>
          </w:rPr>
          <w:t xml:space="preserve"> parameters estimation</w:t>
        </w:r>
      </w:ins>
      <w:del w:id="457" w:author="Jujia Li" w:date="2025-05-09T17:42:00Z" w16du:dateUtc="2025-05-09T22:42:00Z">
        <w:r w:rsidR="00297E7C" w:rsidRPr="00732ED6" w:rsidDel="003D034F">
          <w:rPr>
            <w:rFonts w:ascii="Times New Roman" w:hAnsi="Times New Roman" w:cs="Times New Roman"/>
            <w:sz w:val="24"/>
            <w:szCs w:val="24"/>
          </w:rPr>
          <w:delText xml:space="preserve"> outcomes</w:delText>
        </w:r>
      </w:del>
      <w:del w:id="458" w:author="Jujia Li" w:date="2025-05-09T21:04:00Z" w16du:dateUtc="2025-05-10T02:04:00Z">
        <w:r w:rsidR="00297E7C" w:rsidRPr="00732ED6" w:rsidDel="00A3541B">
          <w:rPr>
            <w:rFonts w:ascii="Times New Roman" w:hAnsi="Times New Roman" w:cs="Times New Roman"/>
            <w:sz w:val="24"/>
            <w:szCs w:val="24"/>
          </w:rPr>
          <w:delText>. In a bifactor model, individuals are characterized by a single general factor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g</w:delText>
        </w:r>
        <w:r w:rsidR="00297E7C" w:rsidRPr="00732ED6" w:rsidDel="00A3541B">
          <w:rPr>
            <w:rFonts w:ascii="Times New Roman" w:hAnsi="Times New Roman" w:cs="Times New Roman"/>
            <w:sz w:val="24"/>
            <w:szCs w:val="24"/>
          </w:rPr>
          <w:delText>) and several specific factors (</w:delText>
        </w:r>
        <w:r w:rsidR="00297E7C" w:rsidRPr="00AE71A1" w:rsidDel="00A3541B">
          <w:rPr>
            <w:rFonts w:ascii="Times New Roman" w:hAnsi="Times New Roman" w:cs="Times New Roman"/>
            <w:i/>
            <w:iCs/>
            <w:sz w:val="24"/>
            <w:szCs w:val="24"/>
          </w:rPr>
          <w:delText>θ</w:delText>
        </w:r>
        <w:r w:rsidR="00297E7C" w:rsidRPr="00AE71A1" w:rsidDel="00A3541B">
          <w:rPr>
            <w:rFonts w:ascii="Times New Roman" w:hAnsi="Times New Roman" w:cs="Times New Roman"/>
            <w:i/>
            <w:iCs/>
            <w:sz w:val="24"/>
            <w:szCs w:val="24"/>
            <w:vertAlign w:val="subscript"/>
          </w:rPr>
          <w:delText>sk</w:delText>
        </w:r>
        <w:r w:rsidR="00297E7C" w:rsidRPr="00732ED6" w:rsidDel="00A3541B">
          <w:rPr>
            <w:rFonts w:ascii="Times New Roman" w:hAnsi="Times New Roman" w:cs="Times New Roman"/>
            <w:sz w:val="24"/>
            <w:szCs w:val="24"/>
          </w:rPr>
          <w:delText xml:space="preserve">), where </w:delText>
        </w:r>
        <w:r w:rsidR="00297E7C" w:rsidRPr="006E0C83" w:rsidDel="00A3541B">
          <w:rPr>
            <w:rFonts w:ascii="Times New Roman" w:hAnsi="Times New Roman" w:cs="Times New Roman"/>
            <w:i/>
            <w:iCs/>
            <w:sz w:val="24"/>
            <w:szCs w:val="24"/>
            <w:rPrChange w:id="459" w:author="Jujia Li" w:date="2025-05-09T21:00:00Z" w16du:dateUtc="2025-05-10T02:00:00Z">
              <w:rPr>
                <w:rFonts w:ascii="Times New Roman" w:hAnsi="Times New Roman" w:cs="Times New Roman"/>
                <w:sz w:val="24"/>
                <w:szCs w:val="24"/>
              </w:rPr>
            </w:rPrChange>
          </w:rPr>
          <w:delText>k</w:delText>
        </w:r>
        <w:r w:rsidR="00297E7C" w:rsidRPr="00732ED6" w:rsidDel="00A3541B">
          <w:rPr>
            <w:rFonts w:ascii="Times New Roman" w:hAnsi="Times New Roman" w:cs="Times New Roman"/>
            <w:sz w:val="24"/>
            <w:szCs w:val="24"/>
          </w:rPr>
          <w:delText xml:space="preserve"> represents the number of specific factors.</w:delText>
        </w:r>
        <w:r w:rsidR="007E5863" w:rsidRPr="00732ED6" w:rsidDel="00A3541B">
          <w:rPr>
            <w:rFonts w:ascii="Times New Roman" w:hAnsi="Times New Roman" w:cs="Times New Roman"/>
            <w:sz w:val="24"/>
            <w:szCs w:val="24"/>
          </w:rPr>
          <w:delText xml:space="preserve"> </w:delText>
        </w:r>
        <w:r w:rsidRPr="00732ED6" w:rsidDel="00A3541B">
          <w:rPr>
            <w:rFonts w:ascii="Times New Roman" w:hAnsi="Times New Roman" w:cs="Times New Roman"/>
            <w:sz w:val="24"/>
            <w:szCs w:val="24"/>
          </w:rPr>
          <w:delText xml:space="preserve">The </w:delText>
        </w:r>
        <w:r w:rsidR="00674F5F" w:rsidRPr="00732ED6" w:rsidDel="00A3541B">
          <w:rPr>
            <w:rFonts w:ascii="Times New Roman" w:hAnsi="Times New Roman" w:cs="Times New Roman"/>
            <w:sz w:val="24"/>
            <w:szCs w:val="24"/>
          </w:rPr>
          <w:delText>simulation</w:delText>
        </w:r>
        <w:r w:rsidRPr="00732ED6" w:rsidDel="00A3541B">
          <w:rPr>
            <w:rFonts w:ascii="Times New Roman" w:hAnsi="Times New Roman" w:cs="Times New Roman"/>
            <w:sz w:val="24"/>
            <w:szCs w:val="24"/>
          </w:rPr>
          <w:delText xml:space="preserve"> aims to elucidate the impact of latent trait </w:delText>
        </w:r>
        <w:r w:rsidR="00113063" w:rsidDel="00A3541B">
          <w:rPr>
            <w:rFonts w:ascii="Times New Roman" w:hAnsi="Times New Roman" w:cs="Times New Roman"/>
            <w:sz w:val="24"/>
            <w:szCs w:val="24"/>
          </w:rPr>
          <w:delText>non-normality</w:delText>
        </w:r>
        <w:r w:rsidRPr="00732ED6" w:rsidDel="00A3541B">
          <w:rPr>
            <w:rFonts w:ascii="Times New Roman" w:hAnsi="Times New Roman" w:cs="Times New Roman"/>
            <w:sz w:val="24"/>
            <w:szCs w:val="24"/>
          </w:rPr>
          <w:delText xml:space="preserve"> on model performance, providing insights that are critical for both theoretical understanding and practical application in psychological and educational evaluation.</w:delText>
        </w:r>
      </w:del>
      <w:ins w:id="460" w:author="Jujia Li" w:date="2025-05-09T21:04:00Z" w16du:dateUtc="2025-05-10T02:04:00Z">
        <w:r w:rsidR="00A3541B" w:rsidRPr="00A3541B">
          <w:t xml:space="preserve"> </w:t>
        </w:r>
      </w:ins>
      <w:ins w:id="461" w:author="Jujia Li" w:date="2025-05-09T21:05:00Z" w16du:dateUtc="2025-05-10T02:05:00Z">
        <w:r w:rsidR="009823AB">
          <w:rPr>
            <w:rFonts w:ascii="Times New Roman" w:hAnsi="Times New Roman" w:cs="Times New Roman"/>
            <w:sz w:val="24"/>
            <w:szCs w:val="24"/>
          </w:rPr>
          <w:t>To observe this,</w:t>
        </w:r>
      </w:ins>
      <w:ins w:id="462" w:author="Jujia Li" w:date="2025-05-09T21:06:00Z" w16du:dateUtc="2025-05-10T02:06:00Z">
        <w:r w:rsidR="009823AB">
          <w:rPr>
            <w:rFonts w:ascii="Times New Roman" w:hAnsi="Times New Roman" w:cs="Times New Roman"/>
            <w:sz w:val="24"/>
            <w:szCs w:val="24"/>
          </w:rPr>
          <w:t xml:space="preserve"> a</w:t>
        </w:r>
      </w:ins>
      <w:ins w:id="463" w:author="Jujia Li" w:date="2025-05-09T21:04:00Z" w16du:dateUtc="2025-05-10T02:04:00Z">
        <w:r w:rsidR="00A3541B" w:rsidRPr="00A3541B">
          <w:rPr>
            <w:rFonts w:ascii="Times New Roman" w:hAnsi="Times New Roman" w:cs="Times New Roman"/>
            <w:sz w:val="24"/>
            <w:szCs w:val="24"/>
          </w:rPr>
          <w:t xml:space="preserve"> total of f</w:t>
        </w:r>
        <w:r w:rsidR="00A3541B">
          <w:rPr>
            <w:rFonts w:ascii="Times New Roman" w:hAnsi="Times New Roman" w:cs="Times New Roman"/>
            <w:sz w:val="24"/>
            <w:szCs w:val="24"/>
          </w:rPr>
          <w:t xml:space="preserve">ive </w:t>
        </w:r>
        <w:r w:rsidR="00A3541B" w:rsidRPr="00A3541B">
          <w:rPr>
            <w:rFonts w:ascii="Times New Roman" w:hAnsi="Times New Roman" w:cs="Times New Roman"/>
            <w:sz w:val="24"/>
            <w:szCs w:val="24"/>
          </w:rPr>
          <w:t>variables were manipulated</w:t>
        </w:r>
        <w:r w:rsidR="00A3541B">
          <w:rPr>
            <w:rFonts w:ascii="Times New Roman" w:hAnsi="Times New Roman" w:cs="Times New Roman"/>
            <w:sz w:val="24"/>
            <w:szCs w:val="24"/>
          </w:rPr>
          <w:t xml:space="preserve">, as shown in </w:t>
        </w:r>
      </w:ins>
      <w:ins w:id="464" w:author="Jujia Li" w:date="2025-05-09T21:05:00Z" w16du:dateUtc="2025-05-10T02:05:00Z">
        <w:r w:rsidR="00A3541B">
          <w:rPr>
            <w:rFonts w:ascii="Times New Roman" w:hAnsi="Times New Roman" w:cs="Times New Roman"/>
            <w:sz w:val="24"/>
            <w:szCs w:val="24"/>
          </w:rPr>
          <w:t>Table 1.</w:t>
        </w:r>
      </w:ins>
      <w:ins w:id="465" w:author="Jujia Li" w:date="2025-05-09T21:06:00Z" w16du:dateUtc="2025-05-10T02:06:00Z">
        <w:r w:rsidR="009823AB">
          <w:rPr>
            <w:rFonts w:ascii="Times New Roman" w:hAnsi="Times New Roman" w:cs="Times New Roman"/>
            <w:sz w:val="24"/>
            <w:szCs w:val="24"/>
          </w:rPr>
          <w:t xml:space="preserve"> </w:t>
        </w:r>
      </w:ins>
    </w:p>
    <w:p w14:paraId="0BA63A35" w14:textId="77777777" w:rsidR="0025101C" w:rsidRPr="00732ED6" w:rsidRDefault="0025101C" w:rsidP="0025101C">
      <w:pPr>
        <w:spacing w:after="0" w:line="240" w:lineRule="auto"/>
        <w:rPr>
          <w:rFonts w:ascii="Times New Roman" w:hAnsi="Times New Roman" w:cs="Times New Roman"/>
          <w:b/>
          <w:bCs/>
          <w:sz w:val="24"/>
          <w:szCs w:val="24"/>
        </w:rPr>
      </w:pPr>
      <w:r w:rsidRPr="00732ED6">
        <w:rPr>
          <w:rFonts w:ascii="Times New Roman" w:hAnsi="Times New Roman" w:cs="Times New Roman"/>
          <w:b/>
          <w:bCs/>
          <w:sz w:val="24"/>
          <w:szCs w:val="24"/>
        </w:rPr>
        <w:t>Table 1.</w:t>
      </w:r>
    </w:p>
    <w:p w14:paraId="0313C246" w14:textId="77777777" w:rsidR="0025101C" w:rsidRPr="00732ED6" w:rsidRDefault="0025101C" w:rsidP="0025101C">
      <w:pPr>
        <w:spacing w:after="0" w:line="240" w:lineRule="auto"/>
        <w:rPr>
          <w:rFonts w:ascii="Times New Roman" w:hAnsi="Times New Roman" w:cs="Times New Roman"/>
          <w:i/>
          <w:iCs/>
          <w:sz w:val="24"/>
          <w:szCs w:val="24"/>
        </w:rPr>
      </w:pPr>
      <w:r w:rsidRPr="00732ED6">
        <w:rPr>
          <w:rFonts w:ascii="Times New Roman" w:hAnsi="Times New Roman" w:cs="Times New Roman"/>
          <w:i/>
          <w:iCs/>
          <w:sz w:val="24"/>
          <w:szCs w:val="24"/>
        </w:rPr>
        <w:t>Simulation Design</w:t>
      </w:r>
    </w:p>
    <w:tbl>
      <w:tblPr>
        <w:tblStyle w:val="TableGrid"/>
        <w:tblW w:w="86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1170"/>
        <w:gridCol w:w="4225"/>
      </w:tblGrid>
      <w:tr w:rsidR="0025101C" w:rsidRPr="005A75C4" w14:paraId="4F05C17D" w14:textId="77777777" w:rsidTr="00875565">
        <w:trPr>
          <w:trHeight w:val="204"/>
        </w:trPr>
        <w:tc>
          <w:tcPr>
            <w:tcW w:w="3240" w:type="dxa"/>
            <w:tcBorders>
              <w:top w:val="single" w:sz="4" w:space="0" w:color="auto"/>
              <w:bottom w:val="single" w:sz="4" w:space="0" w:color="auto"/>
            </w:tcBorders>
          </w:tcPr>
          <w:p w14:paraId="2810A1B1" w14:textId="77777777"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Design factors</w:t>
            </w:r>
          </w:p>
        </w:tc>
        <w:tc>
          <w:tcPr>
            <w:tcW w:w="1170" w:type="dxa"/>
            <w:tcBorders>
              <w:top w:val="single" w:sz="4" w:space="0" w:color="auto"/>
              <w:bottom w:val="single" w:sz="4" w:space="0" w:color="auto"/>
            </w:tcBorders>
          </w:tcPr>
          <w:p w14:paraId="2117C7DD" w14:textId="6C11D4F5" w:rsidR="0025101C" w:rsidRPr="005A75C4" w:rsidRDefault="00B9536E" w:rsidP="00447B73">
            <w:pPr>
              <w:spacing w:line="276" w:lineRule="auto"/>
              <w:jc w:val="center"/>
              <w:rPr>
                <w:rFonts w:ascii="Times New Roman" w:hAnsi="Times New Roman" w:cs="Times New Roman"/>
                <w:b/>
                <w:bCs/>
                <w:sz w:val="24"/>
                <w:szCs w:val="24"/>
              </w:rPr>
            </w:pPr>
            <w:r w:rsidRPr="005A75C4">
              <w:rPr>
                <w:rFonts w:ascii="Times New Roman" w:hAnsi="Times New Roman" w:cs="Times New Roman"/>
                <w:b/>
                <w:bCs/>
                <w:sz w:val="24"/>
                <w:szCs w:val="24"/>
              </w:rPr>
              <w:t>L</w:t>
            </w:r>
            <w:r w:rsidR="0025101C" w:rsidRPr="005A75C4">
              <w:rPr>
                <w:rFonts w:ascii="Times New Roman" w:hAnsi="Times New Roman" w:cs="Times New Roman"/>
                <w:b/>
                <w:bCs/>
                <w:sz w:val="24"/>
                <w:szCs w:val="24"/>
              </w:rPr>
              <w:t>evels</w:t>
            </w:r>
          </w:p>
        </w:tc>
        <w:tc>
          <w:tcPr>
            <w:tcW w:w="4225" w:type="dxa"/>
            <w:tcBorders>
              <w:top w:val="single" w:sz="4" w:space="0" w:color="auto"/>
              <w:bottom w:val="single" w:sz="4" w:space="0" w:color="auto"/>
            </w:tcBorders>
          </w:tcPr>
          <w:p w14:paraId="285B3B7C" w14:textId="087943FB" w:rsidR="0025101C" w:rsidRPr="005A75C4" w:rsidRDefault="0025101C" w:rsidP="00447B73">
            <w:pPr>
              <w:spacing w:line="276" w:lineRule="auto"/>
              <w:ind w:firstLine="720"/>
              <w:jc w:val="center"/>
              <w:rPr>
                <w:rFonts w:ascii="Times New Roman" w:hAnsi="Times New Roman" w:cs="Times New Roman"/>
                <w:b/>
                <w:bCs/>
                <w:sz w:val="24"/>
                <w:szCs w:val="24"/>
              </w:rPr>
            </w:pPr>
            <w:r w:rsidRPr="005A75C4">
              <w:rPr>
                <w:rFonts w:ascii="Times New Roman" w:hAnsi="Times New Roman" w:cs="Times New Roman"/>
                <w:b/>
                <w:bCs/>
                <w:sz w:val="24"/>
                <w:szCs w:val="24"/>
              </w:rPr>
              <w:t xml:space="preserve">Values of </w:t>
            </w:r>
            <w:r w:rsidR="00B9536E" w:rsidRPr="005A75C4">
              <w:rPr>
                <w:rFonts w:ascii="Times New Roman" w:hAnsi="Times New Roman" w:cs="Times New Roman"/>
                <w:b/>
                <w:bCs/>
                <w:sz w:val="24"/>
                <w:szCs w:val="24"/>
              </w:rPr>
              <w:t>L</w:t>
            </w:r>
            <w:r w:rsidRPr="005A75C4">
              <w:rPr>
                <w:rFonts w:ascii="Times New Roman" w:hAnsi="Times New Roman" w:cs="Times New Roman"/>
                <w:b/>
                <w:bCs/>
                <w:sz w:val="24"/>
                <w:szCs w:val="24"/>
              </w:rPr>
              <w:t>evels</w:t>
            </w:r>
          </w:p>
        </w:tc>
      </w:tr>
      <w:tr w:rsidR="0025101C" w:rsidRPr="005A75C4" w14:paraId="29F67A2E" w14:textId="77777777" w:rsidTr="00875565">
        <w:tc>
          <w:tcPr>
            <w:tcW w:w="3240" w:type="dxa"/>
            <w:tcBorders>
              <w:top w:val="single" w:sz="4" w:space="0" w:color="auto"/>
            </w:tcBorders>
          </w:tcPr>
          <w:p w14:paraId="18A4E67D"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Sample size (</w:t>
            </w:r>
            <w:r w:rsidRPr="005A75C4">
              <w:rPr>
                <w:rFonts w:ascii="Times New Roman" w:hAnsi="Times New Roman" w:cs="Times New Roman"/>
                <w:i/>
                <w:iCs/>
                <w:sz w:val="24"/>
                <w:szCs w:val="24"/>
              </w:rPr>
              <w:t>N</w:t>
            </w:r>
            <w:r w:rsidRPr="005A75C4">
              <w:rPr>
                <w:rFonts w:ascii="Times New Roman" w:hAnsi="Times New Roman" w:cs="Times New Roman"/>
                <w:sz w:val="24"/>
                <w:szCs w:val="24"/>
              </w:rPr>
              <w:t>)</w:t>
            </w:r>
          </w:p>
        </w:tc>
        <w:tc>
          <w:tcPr>
            <w:tcW w:w="1170" w:type="dxa"/>
            <w:tcBorders>
              <w:top w:val="single" w:sz="4" w:space="0" w:color="auto"/>
            </w:tcBorders>
          </w:tcPr>
          <w:p w14:paraId="092B12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Borders>
              <w:top w:val="single" w:sz="4" w:space="0" w:color="auto"/>
            </w:tcBorders>
          </w:tcPr>
          <w:p w14:paraId="547BBC5F"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N</w:t>
            </w:r>
            <w:r w:rsidRPr="005A75C4">
              <w:rPr>
                <w:rFonts w:ascii="Times New Roman" w:hAnsi="Times New Roman" w:cs="Times New Roman"/>
                <w:sz w:val="24"/>
                <w:szCs w:val="24"/>
              </w:rPr>
              <w:t xml:space="preserve"> = 250, 500, 1000</w:t>
            </w:r>
          </w:p>
        </w:tc>
      </w:tr>
      <w:tr w:rsidR="0025101C" w:rsidRPr="005A75C4" w14:paraId="281B3763" w14:textId="77777777" w:rsidTr="00875565">
        <w:tc>
          <w:tcPr>
            <w:tcW w:w="3240" w:type="dxa"/>
          </w:tcPr>
          <w:p w14:paraId="6FB9FF3D" w14:textId="4EC054DC"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Item per Factor (</w:t>
            </w:r>
            <w:r w:rsidRPr="005A75C4">
              <w:rPr>
                <w:rFonts w:ascii="Times New Roman" w:hAnsi="Times New Roman" w:cs="Times New Roman"/>
                <w:i/>
                <w:iCs/>
                <w:sz w:val="24"/>
                <w:szCs w:val="24"/>
              </w:rPr>
              <w:t>I</w:t>
            </w:r>
            <w:r w:rsidRPr="005A75C4">
              <w:rPr>
                <w:rFonts w:ascii="Times New Roman" w:hAnsi="Times New Roman" w:cs="Times New Roman" w:hint="eastAsia"/>
                <w:i/>
                <w:iCs/>
                <w:sz w:val="24"/>
                <w:szCs w:val="24"/>
                <w:vertAlign w:val="subscript"/>
              </w:rPr>
              <w:t>s</w:t>
            </w:r>
            <w:r w:rsidRPr="005A75C4">
              <w:rPr>
                <w:rFonts w:ascii="Times New Roman" w:hAnsi="Times New Roman" w:cs="Times New Roman"/>
                <w:sz w:val="24"/>
                <w:szCs w:val="24"/>
              </w:rPr>
              <w:t>)</w:t>
            </w:r>
          </w:p>
        </w:tc>
        <w:tc>
          <w:tcPr>
            <w:tcW w:w="1170" w:type="dxa"/>
          </w:tcPr>
          <w:p w14:paraId="4D81C0C5"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3</w:t>
            </w:r>
          </w:p>
        </w:tc>
        <w:tc>
          <w:tcPr>
            <w:tcW w:w="4225" w:type="dxa"/>
          </w:tcPr>
          <w:p w14:paraId="05CD17EB" w14:textId="700C83F3"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I</w:t>
            </w:r>
            <w:r w:rsidR="008B1FC0" w:rsidRPr="005A75C4">
              <w:rPr>
                <w:rFonts w:ascii="Times New Roman" w:hAnsi="Times New Roman" w:cs="Times New Roman"/>
                <w:i/>
                <w:iCs/>
                <w:sz w:val="24"/>
                <w:szCs w:val="24"/>
                <w:vertAlign w:val="subscript"/>
              </w:rPr>
              <w:t>s</w:t>
            </w:r>
            <w:r w:rsidRPr="005A75C4">
              <w:rPr>
                <w:rFonts w:ascii="Times New Roman" w:hAnsi="Times New Roman" w:cs="Times New Roman"/>
                <w:i/>
                <w:iCs/>
                <w:sz w:val="24"/>
                <w:szCs w:val="24"/>
              </w:rPr>
              <w:t xml:space="preserve"> </w:t>
            </w:r>
            <w:r w:rsidRPr="005A75C4">
              <w:rPr>
                <w:rFonts w:ascii="Times New Roman" w:hAnsi="Times New Roman" w:cs="Times New Roman"/>
                <w:sz w:val="24"/>
                <w:szCs w:val="24"/>
              </w:rPr>
              <w:t>= 5, 10, 20</w:t>
            </w:r>
          </w:p>
        </w:tc>
      </w:tr>
      <w:tr w:rsidR="0025101C" w:rsidRPr="005A75C4" w14:paraId="581045A4" w14:textId="77777777" w:rsidTr="00875565">
        <w:tc>
          <w:tcPr>
            <w:tcW w:w="3240" w:type="dxa"/>
          </w:tcPr>
          <w:p w14:paraId="3728A077"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sz w:val="24"/>
                <w:szCs w:val="24"/>
              </w:rPr>
              <w:t>Number of Specific Factor (</w:t>
            </w: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w:t>
            </w:r>
          </w:p>
        </w:tc>
        <w:tc>
          <w:tcPr>
            <w:tcW w:w="1170" w:type="dxa"/>
          </w:tcPr>
          <w:p w14:paraId="2CA0C45B"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2E99A9B5" w14:textId="77777777" w:rsidR="0025101C" w:rsidRPr="005A75C4" w:rsidRDefault="0025101C" w:rsidP="00447B73">
            <w:pPr>
              <w:spacing w:line="360" w:lineRule="auto"/>
              <w:rPr>
                <w:rFonts w:ascii="Times New Roman" w:hAnsi="Times New Roman" w:cs="Times New Roman"/>
                <w:sz w:val="24"/>
                <w:szCs w:val="24"/>
              </w:rPr>
            </w:pPr>
            <w:r w:rsidRPr="005A75C4">
              <w:rPr>
                <w:rFonts w:ascii="Times New Roman" w:hAnsi="Times New Roman" w:cs="Times New Roman"/>
                <w:i/>
                <w:iCs/>
                <w:sz w:val="24"/>
                <w:szCs w:val="24"/>
              </w:rPr>
              <w:t>F</w:t>
            </w:r>
            <w:r w:rsidRPr="005A75C4">
              <w:rPr>
                <w:rFonts w:ascii="Times New Roman" w:hAnsi="Times New Roman" w:cs="Times New Roman"/>
                <w:i/>
                <w:iCs/>
                <w:sz w:val="24"/>
                <w:szCs w:val="24"/>
                <w:vertAlign w:val="subscript"/>
              </w:rPr>
              <w:t>s</w:t>
            </w:r>
            <w:r w:rsidRPr="005A75C4">
              <w:rPr>
                <w:rFonts w:ascii="Times New Roman" w:hAnsi="Times New Roman" w:cs="Times New Roman"/>
                <w:sz w:val="24"/>
                <w:szCs w:val="24"/>
              </w:rPr>
              <w:t xml:space="preserve"> = 2, 4</w:t>
            </w:r>
          </w:p>
        </w:tc>
      </w:tr>
      <w:tr w:rsidR="0025101C" w:rsidRPr="00992713" w14:paraId="3F361733" w14:textId="77777777" w:rsidTr="00875565">
        <w:tc>
          <w:tcPr>
            <w:tcW w:w="3240" w:type="dxa"/>
          </w:tcPr>
          <w:p w14:paraId="6E8DC699" w14:textId="4E96E471" w:rsidR="0025101C" w:rsidRPr="005A75C4" w:rsidRDefault="00A33D68" w:rsidP="00447B73">
            <w:pPr>
              <w:spacing w:line="360" w:lineRule="auto"/>
              <w:rPr>
                <w:rFonts w:ascii="Times New Roman" w:hAnsi="Times New Roman" w:cs="Times New Roman"/>
                <w:sz w:val="24"/>
                <w:szCs w:val="24"/>
              </w:rPr>
            </w:pPr>
            <w:proofErr w:type="gramStart"/>
            <w:r w:rsidRPr="00A33D68">
              <w:rPr>
                <w:rFonts w:ascii="Times New Roman" w:hAnsi="Times New Roman" w:cs="Times New Roman"/>
                <w:sz w:val="24"/>
                <w:szCs w:val="24"/>
              </w:rPr>
              <w:lastRenderedPageBreak/>
              <w:t>Normality</w:t>
            </w:r>
            <w:proofErr w:type="gramEnd"/>
            <w:r w:rsidRPr="00A33D68">
              <w:rPr>
                <w:rFonts w:ascii="Times New Roman" w:hAnsi="Times New Roman" w:cs="Times New Roman"/>
                <w:sz w:val="24"/>
                <w:szCs w:val="24"/>
              </w:rPr>
              <w:t xml:space="preserve"> condition of the general factor</w:t>
            </w:r>
            <w:r w:rsidR="009A1A3F" w:rsidRPr="009A1A3F">
              <w:rPr>
                <w:rFonts w:ascii="Times New Roman" w:hAnsi="Times New Roman" w:cs="Times New Roman"/>
                <w:sz w:val="24"/>
                <w:szCs w:val="24"/>
              </w:rPr>
              <w:t xml:space="preserve"> </w:t>
            </w:r>
            <w:r w:rsidR="005B5341" w:rsidRPr="005A75C4">
              <w:rPr>
                <w:rFonts w:ascii="Times New Roman" w:hAnsi="Times New Roman" w:cs="Times New Roman"/>
                <w:sz w:val="24"/>
                <w:szCs w:val="24"/>
              </w:rPr>
              <w:t>(</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5B5341" w:rsidRPr="005A75C4">
              <w:rPr>
                <w:rFonts w:ascii="Times New Roman" w:hAnsi="Times New Roman" w:cs="Times New Roman"/>
                <w:sz w:val="24"/>
                <w:szCs w:val="24"/>
              </w:rPr>
              <w:t>)</w:t>
            </w:r>
          </w:p>
        </w:tc>
        <w:tc>
          <w:tcPr>
            <w:tcW w:w="1170" w:type="dxa"/>
          </w:tcPr>
          <w:p w14:paraId="5008DB56" w14:textId="77777777" w:rsidR="0025101C" w:rsidRPr="005A75C4" w:rsidRDefault="0025101C" w:rsidP="00447B73">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7ED3408A" w14:textId="62543A7B" w:rsidR="0025101C" w:rsidRPr="005A75C4" w:rsidRDefault="005A75C4"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Normal :</w:t>
            </w:r>
            <w:r w:rsidR="008B1FC0" w:rsidRPr="005A75C4">
              <w:rPr>
                <w:rFonts w:ascii="Times New Roman" w:hAnsi="Times New Roman" w:cs="Times New Roman"/>
                <w:sz w:val="24"/>
                <w:szCs w:val="24"/>
                <w:lang w:val="fr-FR"/>
              </w:rPr>
              <w:t xml:space="preserve"> </w:t>
            </w:r>
            <w:proofErr w:type="spellStart"/>
            <w:r w:rsidR="0025101C" w:rsidRPr="005A75C4">
              <w:rPr>
                <w:rFonts w:ascii="Times New Roman" w:hAnsi="Times New Roman" w:cs="Times New Roman"/>
                <w:sz w:val="24"/>
                <w:szCs w:val="24"/>
                <w:lang w:val="fr-FR"/>
              </w:rPr>
              <w:t>Skew</w:t>
            </w:r>
            <w:proofErr w:type="spellEnd"/>
            <w:r w:rsidR="0025101C" w:rsidRPr="005A75C4">
              <w:rPr>
                <w:rFonts w:ascii="Times New Roman" w:hAnsi="Times New Roman" w:cs="Times New Roman"/>
                <w:sz w:val="24"/>
                <w:szCs w:val="24"/>
                <w:lang w:val="fr-FR"/>
              </w:rPr>
              <w:t xml:space="preserve"> = 0, Kurt = 0</w:t>
            </w:r>
            <w:r w:rsidR="007D05C2" w:rsidRPr="005A75C4">
              <w:rPr>
                <w:rFonts w:ascii="Times New Roman" w:hAnsi="Times New Roman" w:cs="Times New Roman"/>
                <w:sz w:val="24"/>
                <w:szCs w:val="24"/>
                <w:lang w:val="fr-FR"/>
              </w:rPr>
              <w:t>,</w:t>
            </w:r>
          </w:p>
          <w:p w14:paraId="095FE738" w14:textId="2262E6C1" w:rsidR="0025101C" w:rsidRPr="005A75C4" w:rsidRDefault="0025101C" w:rsidP="00447B73">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Non-normal</w:t>
            </w:r>
            <w:r w:rsidR="005A75C4" w:rsidRPr="005A75C4">
              <w:rPr>
                <w:rFonts w:ascii="Times New Roman" w:hAnsi="Times New Roman" w:cs="Times New Roman"/>
                <w:sz w:val="24"/>
                <w:szCs w:val="24"/>
                <w:lang w:val="fr-FR"/>
              </w:rPr>
              <w:t xml:space="preserve">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r w:rsidR="005A75C4" w:rsidRPr="00992713" w14:paraId="35D1E00C" w14:textId="77777777" w:rsidTr="00875565">
        <w:tc>
          <w:tcPr>
            <w:tcW w:w="3240" w:type="dxa"/>
          </w:tcPr>
          <w:p w14:paraId="1924E0C9" w14:textId="682BDCFE" w:rsidR="005A75C4" w:rsidRPr="005A75C4" w:rsidRDefault="00A33D68" w:rsidP="005A75C4">
            <w:pPr>
              <w:spacing w:line="360" w:lineRule="auto"/>
              <w:rPr>
                <w:rFonts w:ascii="Times New Roman" w:hAnsi="Times New Roman" w:cs="Times New Roman"/>
                <w:sz w:val="24"/>
                <w:szCs w:val="24"/>
              </w:rPr>
            </w:pPr>
            <w:proofErr w:type="gramStart"/>
            <w:r w:rsidRPr="00A33D68">
              <w:rPr>
                <w:rFonts w:ascii="Times New Roman" w:hAnsi="Times New Roman" w:cs="Times New Roman"/>
                <w:sz w:val="24"/>
                <w:szCs w:val="24"/>
              </w:rPr>
              <w:t>Normality</w:t>
            </w:r>
            <w:proofErr w:type="gramEnd"/>
            <w:r w:rsidRPr="00A33D68">
              <w:rPr>
                <w:rFonts w:ascii="Times New Roman" w:hAnsi="Times New Roman" w:cs="Times New Roman"/>
                <w:sz w:val="24"/>
                <w:szCs w:val="24"/>
              </w:rPr>
              <w:t xml:space="preserve"> condition of the </w:t>
            </w:r>
            <w:r w:rsidR="009A1A3F">
              <w:rPr>
                <w:rFonts w:ascii="Times New Roman" w:hAnsi="Times New Roman" w:cs="Times New Roman"/>
                <w:sz w:val="24"/>
                <w:szCs w:val="24"/>
              </w:rPr>
              <w:t>specific</w:t>
            </w:r>
            <w:r w:rsidR="009A1A3F" w:rsidRPr="009A1A3F">
              <w:rPr>
                <w:rFonts w:ascii="Times New Roman" w:hAnsi="Times New Roman" w:cs="Times New Roman"/>
                <w:sz w:val="24"/>
                <w:szCs w:val="24"/>
              </w:rPr>
              <w:t xml:space="preserve"> factor </w:t>
            </w:r>
            <w:r w:rsidR="005A75C4" w:rsidRPr="005A75C4">
              <w:rPr>
                <w:rFonts w:ascii="Times New Roman" w:hAnsi="Times New Roman" w:cs="Times New Roman"/>
                <w:sz w:val="24"/>
                <w:szCs w:val="24"/>
              </w:rPr>
              <w:t>(</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5A75C4" w:rsidRPr="005A75C4">
              <w:rPr>
                <w:rFonts w:ascii="Times New Roman" w:hAnsi="Times New Roman" w:cs="Times New Roman"/>
                <w:sz w:val="24"/>
                <w:szCs w:val="24"/>
              </w:rPr>
              <w:t>)</w:t>
            </w:r>
          </w:p>
        </w:tc>
        <w:tc>
          <w:tcPr>
            <w:tcW w:w="1170" w:type="dxa"/>
          </w:tcPr>
          <w:p w14:paraId="36D05005" w14:textId="77777777" w:rsidR="005A75C4" w:rsidRPr="005A75C4" w:rsidRDefault="005A75C4" w:rsidP="005A75C4">
            <w:pPr>
              <w:spacing w:line="360" w:lineRule="auto"/>
              <w:ind w:firstLine="720"/>
              <w:rPr>
                <w:rFonts w:ascii="Times New Roman" w:hAnsi="Times New Roman" w:cs="Times New Roman"/>
                <w:sz w:val="24"/>
                <w:szCs w:val="24"/>
              </w:rPr>
            </w:pPr>
            <w:r w:rsidRPr="005A75C4">
              <w:rPr>
                <w:rFonts w:ascii="Times New Roman" w:hAnsi="Times New Roman" w:cs="Times New Roman"/>
                <w:sz w:val="24"/>
                <w:szCs w:val="24"/>
              </w:rPr>
              <w:t>2</w:t>
            </w:r>
          </w:p>
        </w:tc>
        <w:tc>
          <w:tcPr>
            <w:tcW w:w="4225" w:type="dxa"/>
          </w:tcPr>
          <w:p w14:paraId="4A2A47F3" w14:textId="77777777"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0, Kurt = 0,</w:t>
            </w:r>
          </w:p>
          <w:p w14:paraId="74B3EE82" w14:textId="531716FC" w:rsidR="005A75C4" w:rsidRPr="005A75C4" w:rsidRDefault="005A75C4" w:rsidP="005A75C4">
            <w:pPr>
              <w:spacing w:line="360" w:lineRule="auto"/>
              <w:rPr>
                <w:rFonts w:ascii="Times New Roman" w:hAnsi="Times New Roman" w:cs="Times New Roman"/>
                <w:sz w:val="24"/>
                <w:szCs w:val="24"/>
                <w:lang w:val="fr-FR"/>
              </w:rPr>
            </w:pPr>
            <w:r w:rsidRPr="005A75C4">
              <w:rPr>
                <w:rFonts w:ascii="Times New Roman" w:hAnsi="Times New Roman" w:cs="Times New Roman"/>
                <w:sz w:val="24"/>
                <w:szCs w:val="24"/>
                <w:lang w:val="fr-FR"/>
              </w:rPr>
              <w:t xml:space="preserve">Non-normal : </w:t>
            </w:r>
            <w:proofErr w:type="spellStart"/>
            <w:r w:rsidRPr="005A75C4">
              <w:rPr>
                <w:rFonts w:ascii="Times New Roman" w:hAnsi="Times New Roman" w:cs="Times New Roman"/>
                <w:sz w:val="24"/>
                <w:szCs w:val="24"/>
                <w:lang w:val="fr-FR"/>
              </w:rPr>
              <w:t>Skew</w:t>
            </w:r>
            <w:proofErr w:type="spellEnd"/>
            <w:r w:rsidRPr="005A75C4">
              <w:rPr>
                <w:rFonts w:ascii="Times New Roman" w:hAnsi="Times New Roman" w:cs="Times New Roman"/>
                <w:sz w:val="24"/>
                <w:szCs w:val="24"/>
                <w:lang w:val="fr-FR"/>
              </w:rPr>
              <w:t xml:space="preserve"> = 2, Kurt = 7 </w:t>
            </w:r>
          </w:p>
        </w:tc>
      </w:tr>
    </w:tbl>
    <w:p w14:paraId="15C3B029" w14:textId="5A509E70" w:rsidR="007D05C2" w:rsidRDefault="007D05C2" w:rsidP="00753948">
      <w:pPr>
        <w:spacing w:after="0" w:line="480" w:lineRule="auto"/>
        <w:ind w:firstLine="720"/>
        <w:rPr>
          <w:rFonts w:ascii="Times New Roman" w:hAnsi="Times New Roman" w:cs="Times New Roman"/>
          <w:sz w:val="24"/>
          <w:szCs w:val="24"/>
        </w:rPr>
      </w:pPr>
      <w:del w:id="466" w:author="Jujia Li" w:date="2025-05-09T21:10:00Z" w16du:dateUtc="2025-05-10T02:10:00Z">
        <w:r w:rsidRPr="007D05C2" w:rsidDel="00897D04">
          <w:rPr>
            <w:rFonts w:ascii="Times New Roman" w:hAnsi="Times New Roman" w:cs="Times New Roman"/>
            <w:sz w:val="24"/>
            <w:szCs w:val="24"/>
          </w:rPr>
          <w:delText>Table 1 presents a summary of the manipulated factors in our simulation study, including</w:delText>
        </w:r>
      </w:del>
      <w:ins w:id="467" w:author="Jujia Li" w:date="2025-05-09T21:10:00Z" w16du:dateUtc="2025-05-10T02:10:00Z">
        <w:r w:rsidR="00897D04">
          <w:rPr>
            <w:rFonts w:ascii="Times New Roman" w:hAnsi="Times New Roman" w:cs="Times New Roman"/>
            <w:sz w:val="24"/>
            <w:szCs w:val="24"/>
          </w:rPr>
          <w:t>The</w:t>
        </w:r>
      </w:ins>
      <w:r w:rsidRPr="007D05C2">
        <w:rPr>
          <w:rFonts w:ascii="Times New Roman" w:hAnsi="Times New Roman" w:cs="Times New Roman"/>
          <w:sz w:val="24"/>
          <w:szCs w:val="24"/>
        </w:rPr>
        <w:t xml:space="preserve"> sample size</w:t>
      </w:r>
      <w:del w:id="468" w:author="Jujia Li" w:date="2025-05-09T21:11:00Z" w16du:dateUtc="2025-05-10T02:11:00Z">
        <w:r w:rsidRPr="007D05C2" w:rsidDel="00897D04">
          <w:rPr>
            <w:rFonts w:ascii="Times New Roman" w:hAnsi="Times New Roman" w:cs="Times New Roman"/>
            <w:sz w:val="24"/>
            <w:szCs w:val="24"/>
          </w:rPr>
          <w:delText>s</w:delText>
        </w:r>
      </w:del>
      <w:r w:rsidRPr="007D05C2">
        <w:rPr>
          <w:rFonts w:ascii="Times New Roman" w:hAnsi="Times New Roman" w:cs="Times New Roman"/>
          <w:sz w:val="24"/>
          <w:szCs w:val="24"/>
        </w:rPr>
        <w:t xml:space="preserve"> </w:t>
      </w:r>
      <w:ins w:id="469"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N</w:t>
      </w:r>
      <w:r w:rsidRPr="007D05C2">
        <w:rPr>
          <w:rFonts w:ascii="Times New Roman" w:hAnsi="Times New Roman" w:cs="Times New Roman"/>
          <w:sz w:val="24"/>
          <w:szCs w:val="24"/>
        </w:rPr>
        <w:t xml:space="preserve"> = 250, 500, 1000), the number of items per factor </w:t>
      </w:r>
      <w:ins w:id="470" w:author="Jujia Li" w:date="2025-05-09T21:11:00Z" w16du:dateUtc="2025-05-10T02:11:00Z">
        <w:r w:rsidR="00897D04">
          <w:rPr>
            <w:rFonts w:ascii="Times New Roman" w:hAnsi="Times New Roman" w:cs="Times New Roman"/>
            <w:sz w:val="24"/>
            <w:szCs w:val="24"/>
          </w:rPr>
          <w:t xml:space="preserve">has three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I</w:t>
      </w:r>
      <w:r w:rsidR="0087040E" w:rsidRPr="0087040E">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5, 10, 20), and </w:t>
      </w:r>
      <w:del w:id="471" w:author="Jujia Li" w:date="2025-05-09T21:11:00Z" w16du:dateUtc="2025-05-10T02:11:00Z">
        <w:r w:rsidRPr="007D05C2" w:rsidDel="00897D04">
          <w:rPr>
            <w:rFonts w:ascii="Times New Roman" w:hAnsi="Times New Roman" w:cs="Times New Roman"/>
            <w:sz w:val="24"/>
            <w:szCs w:val="24"/>
          </w:rPr>
          <w:delText xml:space="preserve">either two or four </w:delText>
        </w:r>
      </w:del>
      <w:r w:rsidRPr="007D05C2">
        <w:rPr>
          <w:rFonts w:ascii="Times New Roman" w:hAnsi="Times New Roman" w:cs="Times New Roman"/>
          <w:sz w:val="24"/>
          <w:szCs w:val="24"/>
        </w:rPr>
        <w:t>specific factor</w:t>
      </w:r>
      <w:del w:id="472" w:author="Jujia Li" w:date="2025-05-09T21:11:00Z" w16du:dateUtc="2025-05-10T02:11:00Z">
        <w:r w:rsidRPr="007D05C2" w:rsidDel="00897D04">
          <w:rPr>
            <w:rFonts w:ascii="Times New Roman" w:hAnsi="Times New Roman" w:cs="Times New Roman"/>
            <w:sz w:val="24"/>
            <w:szCs w:val="24"/>
          </w:rPr>
          <w:delText xml:space="preserve">s </w:delText>
        </w:r>
      </w:del>
      <w:ins w:id="473" w:author="Jujia Li" w:date="2025-05-09T21:11:00Z" w16du:dateUtc="2025-05-10T02:11:00Z">
        <w:r w:rsidR="00897D04">
          <w:rPr>
            <w:rFonts w:ascii="Times New Roman" w:hAnsi="Times New Roman" w:cs="Times New Roman"/>
            <w:sz w:val="24"/>
            <w:szCs w:val="24"/>
          </w:rPr>
          <w:t xml:space="preserve"> has </w:t>
        </w:r>
      </w:ins>
      <w:ins w:id="474" w:author="Jujia Li" w:date="2025-05-09T21:12:00Z" w16du:dateUtc="2025-05-10T02:12:00Z">
        <w:r w:rsidR="00897D04">
          <w:rPr>
            <w:rFonts w:ascii="Times New Roman" w:hAnsi="Times New Roman" w:cs="Times New Roman"/>
            <w:sz w:val="24"/>
            <w:szCs w:val="24"/>
          </w:rPr>
          <w:t xml:space="preserve">two levels </w:t>
        </w:r>
      </w:ins>
      <w:r w:rsidRPr="007D05C2">
        <w:rPr>
          <w:rFonts w:ascii="Times New Roman" w:hAnsi="Times New Roman" w:cs="Times New Roman"/>
          <w:sz w:val="24"/>
          <w:szCs w:val="24"/>
        </w:rPr>
        <w:t>(</w:t>
      </w:r>
      <w:r w:rsidRPr="007D05C2">
        <w:rPr>
          <w:rFonts w:ascii="Times New Roman" w:hAnsi="Times New Roman" w:cs="Times New Roman"/>
          <w:i/>
          <w:iCs/>
          <w:sz w:val="24"/>
          <w:szCs w:val="24"/>
        </w:rPr>
        <w:t>F</w:t>
      </w:r>
      <w:r w:rsidRPr="007D05C2">
        <w:rPr>
          <w:rFonts w:ascii="Times New Roman" w:hAnsi="Times New Roman" w:cs="Times New Roman"/>
          <w:i/>
          <w:iCs/>
          <w:sz w:val="24"/>
          <w:szCs w:val="24"/>
          <w:vertAlign w:val="subscript"/>
        </w:rPr>
        <w:t>s</w:t>
      </w:r>
      <w:r w:rsidRPr="007D05C2">
        <w:rPr>
          <w:rFonts w:ascii="Times New Roman" w:hAnsi="Times New Roman" w:cs="Times New Roman"/>
          <w:sz w:val="24"/>
          <w:szCs w:val="24"/>
        </w:rPr>
        <w:t xml:space="preserve"> = 2, 4). Our study simulates conditions of non-normality for both the general factor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A9296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and the 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00926EA4" w:rsidRPr="007D05C2">
        <w:rPr>
          <w:rFonts w:ascii="Times New Roman" w:hAnsi="Times New Roman" w:cs="Times New Roman"/>
          <w:sz w:val="24"/>
          <w:szCs w:val="24"/>
        </w:rPr>
        <w:t xml:space="preserve"> </w:t>
      </w:r>
      <w:r w:rsidRPr="007D05C2">
        <w:rPr>
          <w:rFonts w:ascii="Times New Roman" w:hAnsi="Times New Roman" w:cs="Times New Roman"/>
          <w:sz w:val="24"/>
          <w:szCs w:val="24"/>
        </w:rPr>
        <w:t>= Normal, Non-normal). The normal condition is characterized by a skewness of 0 and a kurtosis of 0, while the non-normal condition is characterized by a skewness of 2 and a kurtosis of 7</w:t>
      </w:r>
      <w:r w:rsidR="007F2EB0">
        <w:rPr>
          <w:rFonts w:ascii="Times New Roman" w:hAnsi="Times New Roman" w:cs="Times New Roman"/>
          <w:sz w:val="24"/>
          <w:szCs w:val="24"/>
        </w:rPr>
        <w:t xml:space="preserve">, both of which </w:t>
      </w:r>
      <w:r w:rsidR="00D07B1D">
        <w:rPr>
          <w:rFonts w:ascii="Times New Roman" w:hAnsi="Times New Roman" w:cs="Times New Roman"/>
          <w:sz w:val="24"/>
          <w:szCs w:val="24"/>
        </w:rPr>
        <w:t>were</w:t>
      </w:r>
      <w:r w:rsidR="007F2EB0">
        <w:rPr>
          <w:rFonts w:ascii="Times New Roman" w:hAnsi="Times New Roman" w:cs="Times New Roman"/>
          <w:sz w:val="24"/>
          <w:szCs w:val="24"/>
        </w:rPr>
        <w:t xml:space="preserve"> </w:t>
      </w:r>
      <w:ins w:id="475" w:author="Jujia Li" w:date="2025-05-10T10:06:00Z" w16du:dateUtc="2025-05-10T15:06:00Z">
        <w:r w:rsidR="004F5617">
          <w:rPr>
            <w:rFonts w:ascii="Times New Roman" w:hAnsi="Times New Roman" w:cs="Times New Roman"/>
            <w:sz w:val="24"/>
            <w:szCs w:val="24"/>
          </w:rPr>
          <w:t xml:space="preserve">commonly </w:t>
        </w:r>
      </w:ins>
      <w:ins w:id="476" w:author="Jujia Li" w:date="2025-05-10T10:23:00Z" w16du:dateUtc="2025-05-10T15:23:00Z">
        <w:r w:rsidR="00525A1F">
          <w:rPr>
            <w:rFonts w:ascii="Times New Roman" w:hAnsi="Times New Roman" w:cs="Times New Roman"/>
            <w:sz w:val="24"/>
            <w:szCs w:val="24"/>
          </w:rPr>
          <w:t>adopted</w:t>
        </w:r>
      </w:ins>
      <w:del w:id="477" w:author="Jujia Li" w:date="2025-05-10T10:23:00Z" w16du:dateUtc="2025-05-10T15:23:00Z">
        <w:r w:rsidR="007F2EB0" w:rsidDel="00525A1F">
          <w:rPr>
            <w:rFonts w:ascii="Times New Roman" w:hAnsi="Times New Roman" w:cs="Times New Roman"/>
            <w:sz w:val="24"/>
            <w:szCs w:val="24"/>
          </w:rPr>
          <w:delText>used</w:delText>
        </w:r>
      </w:del>
      <w:r w:rsidR="007F2EB0">
        <w:rPr>
          <w:rFonts w:ascii="Times New Roman" w:hAnsi="Times New Roman" w:cs="Times New Roman"/>
          <w:sz w:val="24"/>
          <w:szCs w:val="24"/>
        </w:rPr>
        <w:t xml:space="preserve"> in</w:t>
      </w:r>
      <w:r w:rsidR="00D07B1D">
        <w:rPr>
          <w:rFonts w:ascii="Times New Roman" w:hAnsi="Times New Roman" w:cs="Times New Roman"/>
          <w:sz w:val="24"/>
          <w:szCs w:val="24"/>
        </w:rPr>
        <w:t xml:space="preserve"> previous research (</w:t>
      </w:r>
      <w:r w:rsidR="00D07B1D" w:rsidRPr="00D07B1D">
        <w:rPr>
          <w:rFonts w:ascii="Times New Roman" w:hAnsi="Times New Roman" w:cs="Times New Roman"/>
          <w:sz w:val="24"/>
          <w:szCs w:val="24"/>
        </w:rPr>
        <w:t>Curran</w:t>
      </w:r>
      <w:r w:rsidR="00D07B1D">
        <w:rPr>
          <w:rFonts w:ascii="Times New Roman" w:hAnsi="Times New Roman" w:cs="Times New Roman"/>
          <w:sz w:val="24"/>
          <w:szCs w:val="24"/>
        </w:rPr>
        <w:t xml:space="preserve"> et al., </w:t>
      </w:r>
      <w:r w:rsidR="00D07B1D" w:rsidRPr="00D07B1D">
        <w:rPr>
          <w:rFonts w:ascii="Times New Roman" w:hAnsi="Times New Roman" w:cs="Times New Roman"/>
          <w:sz w:val="24"/>
          <w:szCs w:val="24"/>
        </w:rPr>
        <w:t>1996</w:t>
      </w:r>
      <w:r w:rsidR="009B00E1">
        <w:rPr>
          <w:rFonts w:ascii="Times New Roman" w:hAnsi="Times New Roman" w:cs="Times New Roman"/>
          <w:sz w:val="24"/>
          <w:szCs w:val="24"/>
        </w:rPr>
        <w:t xml:space="preserve">; </w:t>
      </w:r>
      <w:r w:rsidR="007C525E">
        <w:rPr>
          <w:rFonts w:ascii="Times New Roman" w:hAnsi="Times New Roman" w:cs="Times New Roman"/>
          <w:sz w:val="24"/>
          <w:szCs w:val="24"/>
        </w:rPr>
        <w:t xml:space="preserve">Wang et al., </w:t>
      </w:r>
      <w:r w:rsidR="00B5096D">
        <w:rPr>
          <w:rFonts w:ascii="Times New Roman" w:hAnsi="Times New Roman" w:cs="Times New Roman"/>
          <w:sz w:val="24"/>
          <w:szCs w:val="24"/>
        </w:rPr>
        <w:t>2018</w:t>
      </w:r>
      <w:r w:rsidR="00D07B1D">
        <w:rPr>
          <w:rFonts w:ascii="Times New Roman" w:hAnsi="Times New Roman" w:cs="Times New Roman"/>
          <w:sz w:val="24"/>
          <w:szCs w:val="24"/>
        </w:rPr>
        <w:t>)</w:t>
      </w:r>
      <w:r w:rsidR="00B5096D">
        <w:rPr>
          <w:rFonts w:ascii="Times New Roman" w:hAnsi="Times New Roman" w:cs="Times New Roman"/>
          <w:sz w:val="24"/>
          <w:szCs w:val="24"/>
        </w:rPr>
        <w:t>.</w:t>
      </w:r>
      <w:ins w:id="478" w:author="Jujia Li" w:date="2025-05-09T21:12:00Z" w16du:dateUtc="2025-05-10T02:12:00Z">
        <w:r w:rsidR="00897D04" w:rsidRPr="00897D04">
          <w:rPr>
            <w:rFonts w:ascii="Times New Roman" w:hAnsi="Times New Roman" w:cs="Times New Roman"/>
            <w:sz w:val="24"/>
            <w:szCs w:val="24"/>
          </w:rPr>
          <w:t xml:space="preserve"> </w:t>
        </w:r>
        <w:r w:rsidR="00897D04">
          <w:rPr>
            <w:rFonts w:ascii="Times New Roman" w:hAnsi="Times New Roman" w:cs="Times New Roman"/>
            <w:sz w:val="24"/>
            <w:szCs w:val="24"/>
          </w:rPr>
          <w:t>For each condition, we set all specific factors fixed at same level of skewness and kurtosis.</w:t>
        </w:r>
      </w:ins>
    </w:p>
    <w:p w14:paraId="1D37E7CF" w14:textId="397AC9E0" w:rsidR="00753948" w:rsidRPr="00732ED6" w:rsidRDefault="00753948" w:rsidP="00753948">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experimental design comprehensively intersects these manipulated variables, generating 72 unique simulation conditions. Each condition underwent 1000 replications through the "</w:t>
      </w:r>
      <w:proofErr w:type="spellStart"/>
      <w:r w:rsidRPr="00732ED6">
        <w:rPr>
          <w:rFonts w:ascii="Times New Roman" w:hAnsi="Times New Roman" w:cs="Times New Roman"/>
          <w:sz w:val="24"/>
          <w:szCs w:val="24"/>
        </w:rPr>
        <w:t>SimMultiCorrData</w:t>
      </w:r>
      <w:proofErr w:type="spellEnd"/>
      <w:r w:rsidRPr="00732ED6">
        <w:rPr>
          <w:rFonts w:ascii="Times New Roman" w:hAnsi="Times New Roman" w:cs="Times New Roman"/>
          <w:sz w:val="24"/>
          <w:szCs w:val="24"/>
        </w:rPr>
        <w:t>" package in R (</w:t>
      </w:r>
      <w:r w:rsidR="0087040E" w:rsidRPr="0087040E">
        <w:rPr>
          <w:rFonts w:ascii="Times New Roman" w:hAnsi="Times New Roman" w:cs="Times New Roman"/>
          <w:sz w:val="24"/>
          <w:szCs w:val="24"/>
        </w:rPr>
        <w:t>Fialkowski</w:t>
      </w:r>
      <w:r w:rsidR="0087040E">
        <w:rPr>
          <w:rFonts w:ascii="Times New Roman" w:hAnsi="Times New Roman" w:cs="Times New Roman"/>
          <w:sz w:val="24"/>
          <w:szCs w:val="24"/>
        </w:rPr>
        <w:t>, 2018</w:t>
      </w:r>
      <w:r w:rsidRPr="00732ED6">
        <w:rPr>
          <w:rFonts w:ascii="Times New Roman" w:hAnsi="Times New Roman" w:cs="Times New Roman"/>
          <w:sz w:val="24"/>
          <w:szCs w:val="24"/>
        </w:rPr>
        <w:t xml:space="preserve">), ensuring robust and detailed analysis of the bifactor model's performance under varying degrees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w:t>
      </w:r>
    </w:p>
    <w:p w14:paraId="5D656C4A" w14:textId="0C9EFA5C" w:rsidR="00273D40" w:rsidRPr="00732ED6" w:rsidRDefault="00273D4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w:t>
      </w:r>
    </w:p>
    <w:p w14:paraId="7E27E97E" w14:textId="7B44896E" w:rsidR="00B838E8" w:rsidRPr="00732ED6" w:rsidRDefault="00B838E8" w:rsidP="0095172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In psychological and psychiatric research, the general factor discrimination</w:t>
      </w:r>
      <w:ins w:id="479" w:author="Jujia Li" w:date="2025-05-10T10:36:00Z" w16du:dateUtc="2025-05-10T15:36:00Z">
        <w:r w:rsidR="000267BE">
          <w:rPr>
            <w:rFonts w:ascii="Times New Roman" w:hAnsi="Times New Roman" w:cs="Times New Roman"/>
            <w:sz w:val="24"/>
            <w:szCs w:val="24"/>
          </w:rPr>
          <w:t xml:space="preserve"> parameters are</w:t>
        </w:r>
      </w:ins>
      <w:del w:id="480" w:author="Jujia Li" w:date="2025-05-10T10:36:00Z" w16du:dateUtc="2025-05-10T15:36:00Z">
        <w:r w:rsidRPr="00732ED6" w:rsidDel="000267BE">
          <w:rPr>
            <w:rFonts w:ascii="Times New Roman" w:hAnsi="Times New Roman" w:cs="Times New Roman"/>
            <w:sz w:val="24"/>
            <w:szCs w:val="24"/>
          </w:rPr>
          <w:delText xml:space="preserve"> is</w:delText>
        </w:r>
      </w:del>
      <w:r w:rsidRPr="00732ED6">
        <w:rPr>
          <w:rFonts w:ascii="Times New Roman" w:hAnsi="Times New Roman" w:cs="Times New Roman"/>
          <w:sz w:val="24"/>
          <w:szCs w:val="24"/>
        </w:rPr>
        <w:t xml:space="preserve"> usually positive and fall</w:t>
      </w:r>
      <w:del w:id="481" w:author="Jujia Li" w:date="2025-05-10T10:36:00Z" w16du:dateUtc="2025-05-10T15:36:00Z">
        <w:r w:rsidRPr="00732ED6" w:rsidDel="000267BE">
          <w:rPr>
            <w:rFonts w:ascii="Times New Roman" w:hAnsi="Times New Roman" w:cs="Times New Roman"/>
            <w:sz w:val="24"/>
            <w:szCs w:val="24"/>
          </w:rPr>
          <w:delText>s</w:delText>
        </w:r>
      </w:del>
      <w:r w:rsidRPr="00732ED6">
        <w:rPr>
          <w:rFonts w:ascii="Times New Roman" w:hAnsi="Times New Roman" w:cs="Times New Roman"/>
          <w:sz w:val="24"/>
          <w:szCs w:val="24"/>
        </w:rPr>
        <w:t xml:space="preserve"> within the range of 1.1 to 2.8</w:t>
      </w:r>
      <w:r w:rsidR="003D6F16" w:rsidRPr="00732ED6">
        <w:rPr>
          <w:rFonts w:ascii="Times New Roman" w:hAnsi="Times New Roman" w:cs="Times New Roman"/>
          <w:sz w:val="24"/>
          <w:szCs w:val="24"/>
        </w:rPr>
        <w:t xml:space="preserve"> </w:t>
      </w:r>
      <w:r w:rsidRPr="00732ED6">
        <w:rPr>
          <w:rFonts w:ascii="Times New Roman" w:hAnsi="Times New Roman" w:cs="Times New Roman"/>
          <w:sz w:val="24"/>
          <w:szCs w:val="24"/>
        </w:rPr>
        <w:t>(Atkinson, 2018;</w:t>
      </w:r>
      <w:r w:rsidRPr="00732ED6">
        <w:rPr>
          <w:rFonts w:ascii="Times New Roman" w:eastAsia="Times New Roman" w:hAnsi="Times New Roman" w:cs="Times New Roman"/>
          <w:color w:val="000000"/>
          <w:sz w:val="24"/>
          <w:szCs w:val="24"/>
        </w:rPr>
        <w:t xml:space="preserve"> </w:t>
      </w:r>
      <w:proofErr w:type="spellStart"/>
      <w:r w:rsidRPr="00732ED6">
        <w:rPr>
          <w:rFonts w:ascii="Times New Roman" w:eastAsia="Times New Roman" w:hAnsi="Times New Roman" w:cs="Times New Roman"/>
          <w:color w:val="000000"/>
          <w:sz w:val="24"/>
          <w:szCs w:val="24"/>
        </w:rPr>
        <w:t>Auné</w:t>
      </w:r>
      <w:proofErr w:type="spellEnd"/>
      <w:r w:rsidRPr="00732ED6">
        <w:rPr>
          <w:rFonts w:ascii="Times New Roman" w:eastAsia="Times New Roman" w:hAnsi="Times New Roman" w:cs="Times New Roman"/>
          <w:color w:val="000000"/>
          <w:sz w:val="24"/>
          <w:szCs w:val="24"/>
        </w:rPr>
        <w:t xml:space="preserve">, 2020; </w:t>
      </w:r>
      <w:proofErr w:type="spellStart"/>
      <w:r w:rsidRPr="00732ED6">
        <w:rPr>
          <w:rFonts w:ascii="Times New Roman" w:hAnsi="Times New Roman" w:cs="Times New Roman"/>
          <w:sz w:val="24"/>
          <w:szCs w:val="24"/>
        </w:rPr>
        <w:t>Berkeljon</w:t>
      </w:r>
      <w:proofErr w:type="spellEnd"/>
      <w:r w:rsidRPr="00732ED6">
        <w:rPr>
          <w:rFonts w:ascii="Times New Roman" w:hAnsi="Times New Roman" w:cs="Times New Roman"/>
          <w:sz w:val="24"/>
          <w:szCs w:val="24"/>
        </w:rPr>
        <w:t>, 2012; Raines, 2015). Previous studies have consistently shown that specific factor discrimination</w:t>
      </w:r>
      <w:del w:id="482" w:author="Jujia Li" w:date="2025-05-10T10:40:00Z" w16du:dateUtc="2025-05-10T15:40:00Z">
        <w:r w:rsidRPr="00732ED6" w:rsidDel="000267BE">
          <w:rPr>
            <w:rFonts w:ascii="Times New Roman" w:hAnsi="Times New Roman" w:cs="Times New Roman"/>
            <w:sz w:val="24"/>
            <w:szCs w:val="24"/>
          </w:rPr>
          <w:delText>s</w:delText>
        </w:r>
      </w:del>
      <w:ins w:id="483" w:author="Jujia Li" w:date="2025-05-10T10:40:00Z" w16du:dateUtc="2025-05-10T15:40:00Z">
        <w:r w:rsidR="000267BE">
          <w:rPr>
            <w:rFonts w:ascii="Times New Roman" w:hAnsi="Times New Roman" w:cs="Times New Roman"/>
            <w:sz w:val="24"/>
            <w:szCs w:val="24"/>
          </w:rPr>
          <w:t xml:space="preserve"> parameters</w:t>
        </w:r>
      </w:ins>
      <w:r w:rsidRPr="00732ED6">
        <w:rPr>
          <w:rFonts w:ascii="Times New Roman" w:hAnsi="Times New Roman" w:cs="Times New Roman"/>
          <w:sz w:val="24"/>
          <w:szCs w:val="24"/>
        </w:rPr>
        <w:t xml:space="preserve"> are typically smaller than </w:t>
      </w:r>
      <w:ins w:id="484" w:author="Jujia Li" w:date="2025-05-10T10:40:00Z" w16du:dateUtc="2025-05-10T15:40:00Z">
        <w:r w:rsidR="000267BE">
          <w:rPr>
            <w:rFonts w:ascii="Times New Roman" w:hAnsi="Times New Roman" w:cs="Times New Roman"/>
            <w:sz w:val="24"/>
            <w:szCs w:val="24"/>
          </w:rPr>
          <w:t>th</w:t>
        </w:r>
      </w:ins>
      <w:ins w:id="485" w:author="Jujia Li" w:date="2025-05-10T10:41:00Z" w16du:dateUtc="2025-05-10T15:41:00Z">
        <w:r w:rsidR="000267BE">
          <w:rPr>
            <w:rFonts w:ascii="Times New Roman" w:hAnsi="Times New Roman" w:cs="Times New Roman"/>
            <w:sz w:val="24"/>
            <w:szCs w:val="24"/>
          </w:rPr>
          <w:t>ose</w:t>
        </w:r>
      </w:ins>
      <w:ins w:id="486" w:author="Jujia Li" w:date="2025-05-10T10:40:00Z" w16du:dateUtc="2025-05-10T15:40:00Z">
        <w:r w:rsidR="000267BE">
          <w:rPr>
            <w:rFonts w:ascii="Times New Roman" w:hAnsi="Times New Roman" w:cs="Times New Roman"/>
            <w:sz w:val="24"/>
            <w:szCs w:val="24"/>
          </w:rPr>
          <w:t xml:space="preserve"> o</w:t>
        </w:r>
      </w:ins>
      <w:ins w:id="487" w:author="Jujia Li" w:date="2025-05-10T10:41:00Z" w16du:dateUtc="2025-05-10T15:41:00Z">
        <w:r w:rsidR="000267BE">
          <w:rPr>
            <w:rFonts w:ascii="Times New Roman" w:hAnsi="Times New Roman" w:cs="Times New Roman"/>
            <w:sz w:val="24"/>
            <w:szCs w:val="24"/>
          </w:rPr>
          <w:t>f</w:t>
        </w:r>
      </w:ins>
      <w:ins w:id="488" w:author="Jujia Li" w:date="2025-05-10T10:40:00Z" w16du:dateUtc="2025-05-10T15:40:00Z">
        <w:r w:rsidR="000267BE">
          <w:rPr>
            <w:rFonts w:ascii="Times New Roman" w:hAnsi="Times New Roman" w:cs="Times New Roman"/>
            <w:sz w:val="24"/>
            <w:szCs w:val="24"/>
          </w:rPr>
          <w:t xml:space="preserve"> </w:t>
        </w:r>
      </w:ins>
      <w:r w:rsidRPr="00732ED6">
        <w:rPr>
          <w:rFonts w:ascii="Times New Roman" w:hAnsi="Times New Roman" w:cs="Times New Roman"/>
          <w:sz w:val="24"/>
          <w:szCs w:val="24"/>
        </w:rPr>
        <w:t xml:space="preserve">the general factor, </w:t>
      </w:r>
      <w:ins w:id="489" w:author="Jujia Li" w:date="2025-05-10T10:41:00Z" w16du:dateUtc="2025-05-10T15:41:00Z">
        <w:r w:rsidR="000267BE">
          <w:rPr>
            <w:rFonts w:ascii="Times New Roman" w:hAnsi="Times New Roman" w:cs="Times New Roman"/>
            <w:sz w:val="24"/>
            <w:szCs w:val="24"/>
          </w:rPr>
          <w:t xml:space="preserve">generally </w:t>
        </w:r>
      </w:ins>
      <w:r w:rsidRPr="00732ED6">
        <w:rPr>
          <w:rFonts w:ascii="Times New Roman" w:hAnsi="Times New Roman" w:cs="Times New Roman"/>
          <w:sz w:val="24"/>
          <w:szCs w:val="24"/>
        </w:rPr>
        <w:t xml:space="preserve">ranging from 0 to 1.5 (Wang et al., 2018). </w:t>
      </w:r>
      <w:ins w:id="490" w:author="Jujia Li" w:date="2025-05-10T11:30:00Z" w16du:dateUtc="2025-05-10T16:30:00Z">
        <w:r w:rsidR="00CF1070">
          <w:rPr>
            <w:rFonts w:ascii="Times New Roman" w:hAnsi="Times New Roman" w:cs="Times New Roman"/>
            <w:sz w:val="24"/>
            <w:szCs w:val="24"/>
          </w:rPr>
          <w:t>Given the assumption of orthogonality</w:t>
        </w:r>
      </w:ins>
      <w:ins w:id="491" w:author="Jujia Li" w:date="2025-05-10T11:31:00Z" w16du:dateUtc="2025-05-10T16:31:00Z">
        <w:r w:rsidR="00CF1070">
          <w:rPr>
            <w:rFonts w:ascii="Times New Roman" w:hAnsi="Times New Roman" w:cs="Times New Roman"/>
            <w:sz w:val="24"/>
            <w:szCs w:val="24"/>
          </w:rPr>
          <w:t xml:space="preserve"> of </w:t>
        </w:r>
      </w:ins>
      <w:ins w:id="492" w:author="Jujia Li" w:date="2025-05-10T11:08:00Z" w16du:dateUtc="2025-05-10T16:08:00Z">
        <w:r w:rsidR="00C70B58">
          <w:rPr>
            <w:rFonts w:ascii="Times New Roman" w:hAnsi="Times New Roman" w:cs="Times New Roman"/>
            <w:sz w:val="24"/>
            <w:szCs w:val="24"/>
          </w:rPr>
          <w:t xml:space="preserve">the latent traits on </w:t>
        </w:r>
      </w:ins>
      <w:del w:id="493" w:author="Jujia Li" w:date="2025-05-10T10:48:00Z" w16du:dateUtc="2025-05-10T15:48:00Z">
        <w:r w:rsidRPr="00732ED6" w:rsidDel="00A65A18">
          <w:rPr>
            <w:rFonts w:ascii="Times New Roman" w:hAnsi="Times New Roman" w:cs="Times New Roman"/>
            <w:sz w:val="24"/>
            <w:szCs w:val="24"/>
          </w:rPr>
          <w:delText xml:space="preserve">In the bifactor model, </w:delText>
        </w:r>
      </w:del>
      <w:r w:rsidRPr="00732ED6">
        <w:rPr>
          <w:rFonts w:ascii="Times New Roman" w:hAnsi="Times New Roman" w:cs="Times New Roman"/>
          <w:sz w:val="24"/>
          <w:szCs w:val="24"/>
        </w:rPr>
        <w:t>the general factor and specific factor</w:t>
      </w:r>
      <w:ins w:id="494" w:author="Jujia Li" w:date="2025-05-10T11:31:00Z" w16du:dateUtc="2025-05-10T16:31:00Z">
        <w:r w:rsidR="00CF1070">
          <w:rPr>
            <w:rFonts w:ascii="Times New Roman" w:hAnsi="Times New Roman" w:cs="Times New Roman"/>
            <w:sz w:val="24"/>
            <w:szCs w:val="24"/>
          </w:rPr>
          <w:t>,</w:t>
        </w:r>
      </w:ins>
      <w:r w:rsidRPr="00732ED6">
        <w:rPr>
          <w:rFonts w:ascii="Times New Roman" w:hAnsi="Times New Roman" w:cs="Times New Roman"/>
          <w:sz w:val="24"/>
          <w:szCs w:val="24"/>
        </w:rPr>
        <w:t xml:space="preserve"> </w:t>
      </w:r>
      <w:del w:id="495" w:author="Jujia Li" w:date="2025-05-10T11:32:00Z" w16du:dateUtc="2025-05-10T16:32:00Z">
        <w:r w:rsidRPr="00732ED6" w:rsidDel="00CF1070">
          <w:rPr>
            <w:rFonts w:ascii="Times New Roman" w:hAnsi="Times New Roman" w:cs="Times New Roman"/>
            <w:sz w:val="24"/>
            <w:szCs w:val="24"/>
          </w:rPr>
          <w:delText xml:space="preserve">are </w:delText>
        </w:r>
      </w:del>
      <w:del w:id="496" w:author="Jujia Li" w:date="2025-05-10T10:46:00Z" w16du:dateUtc="2025-05-10T15:46:00Z">
        <w:r w:rsidRPr="00732ED6" w:rsidDel="00A65A18">
          <w:rPr>
            <w:rFonts w:ascii="Times New Roman" w:hAnsi="Times New Roman" w:cs="Times New Roman"/>
            <w:sz w:val="24"/>
            <w:szCs w:val="24"/>
          </w:rPr>
          <w:delText xml:space="preserve">considered </w:delText>
        </w:r>
      </w:del>
      <w:del w:id="497" w:author="Jujia Li" w:date="2025-05-10T11:32:00Z" w16du:dateUtc="2025-05-10T16:32:00Z">
        <w:r w:rsidRPr="00732ED6" w:rsidDel="00CF1070">
          <w:rPr>
            <w:rFonts w:ascii="Times New Roman" w:hAnsi="Times New Roman" w:cs="Times New Roman"/>
            <w:sz w:val="24"/>
            <w:szCs w:val="24"/>
          </w:rPr>
          <w:delText xml:space="preserve">independent, </w:delText>
        </w:r>
      </w:del>
      <w:del w:id="498" w:author="Jujia Li" w:date="2025-05-10T10:43:00Z" w16du:dateUtc="2025-05-10T15:43:00Z">
        <w:r w:rsidRPr="00732ED6" w:rsidDel="00A65A18">
          <w:rPr>
            <w:rFonts w:ascii="Times New Roman" w:hAnsi="Times New Roman" w:cs="Times New Roman"/>
            <w:sz w:val="24"/>
            <w:szCs w:val="24"/>
          </w:rPr>
          <w:lastRenderedPageBreak/>
          <w:delText>with no correlation between them</w:delText>
        </w:r>
      </w:del>
      <w:ins w:id="499" w:author="Jujia Li" w:date="2025-05-10T10:49:00Z" w16du:dateUtc="2025-05-10T15:49:00Z">
        <w:r w:rsidR="00A65A18">
          <w:rPr>
            <w:rFonts w:ascii="Times New Roman" w:hAnsi="Times New Roman" w:cs="Times New Roman"/>
            <w:sz w:val="24"/>
            <w:szCs w:val="24"/>
          </w:rPr>
          <w:t xml:space="preserve">we </w:t>
        </w:r>
      </w:ins>
      <w:ins w:id="500" w:author="Jujia Li" w:date="2025-05-10T11:09:00Z" w16du:dateUtc="2025-05-10T16:09:00Z">
        <w:r w:rsidR="00C70B58">
          <w:rPr>
            <w:rFonts w:ascii="Times New Roman" w:hAnsi="Times New Roman" w:cs="Times New Roman"/>
            <w:sz w:val="24"/>
            <w:szCs w:val="24"/>
          </w:rPr>
          <w:t>generate</w:t>
        </w:r>
      </w:ins>
      <w:ins w:id="501" w:author="Jujia Li" w:date="2025-05-10T11:25:00Z" w16du:dateUtc="2025-05-10T16:25:00Z">
        <w:r w:rsidR="00F84D25">
          <w:rPr>
            <w:rFonts w:ascii="Times New Roman" w:hAnsi="Times New Roman" w:cs="Times New Roman"/>
            <w:sz w:val="24"/>
            <w:szCs w:val="24"/>
          </w:rPr>
          <w:t xml:space="preserve">d </w:t>
        </w:r>
      </w:ins>
      <w:ins w:id="502" w:author="Jujia Li" w:date="2025-05-10T11:28:00Z" w16du:dateUtc="2025-05-10T16:28:00Z">
        <w:r w:rsidR="00CF1070">
          <w:rPr>
            <w:rFonts w:ascii="Times New Roman" w:hAnsi="Times New Roman" w:cs="Times New Roman"/>
            <w:sz w:val="24"/>
            <w:szCs w:val="24"/>
          </w:rPr>
          <w:t xml:space="preserve">two </w:t>
        </w:r>
      </w:ins>
      <w:ins w:id="503" w:author="Jujia Li" w:date="2025-05-10T11:32:00Z" w16du:dateUtc="2025-05-10T16:32:00Z">
        <w:r w:rsidR="00CF1070">
          <w:rPr>
            <w:rFonts w:ascii="Times New Roman" w:hAnsi="Times New Roman" w:cs="Times New Roman"/>
            <w:sz w:val="24"/>
            <w:szCs w:val="24"/>
          </w:rPr>
          <w:t>set</w:t>
        </w:r>
      </w:ins>
      <w:ins w:id="504" w:author="Jujia Li" w:date="2025-05-10T11:28:00Z" w16du:dateUtc="2025-05-10T16:28:00Z">
        <w:r w:rsidR="00CF1070">
          <w:rPr>
            <w:rFonts w:ascii="Times New Roman" w:hAnsi="Times New Roman" w:cs="Times New Roman"/>
            <w:sz w:val="24"/>
            <w:szCs w:val="24"/>
          </w:rPr>
          <w:t xml:space="preserve">s of latent trait for </w:t>
        </w:r>
      </w:ins>
      <w:ins w:id="505" w:author="Jujia Li" w:date="2025-05-10T11:33:00Z" w16du:dateUtc="2025-05-10T16:33:00Z">
        <w:r w:rsidR="00CF1070">
          <w:rPr>
            <w:rFonts w:ascii="Times New Roman" w:hAnsi="Times New Roman" w:cs="Times New Roman"/>
            <w:sz w:val="24"/>
            <w:szCs w:val="24"/>
          </w:rPr>
          <w:t>each factor,</w:t>
        </w:r>
      </w:ins>
      <w:ins w:id="506" w:author="Jujia Li" w:date="2025-05-10T11:28:00Z" w16du:dateUtc="2025-05-10T16:28:00Z">
        <w:r w:rsidR="00CF1070">
          <w:rPr>
            <w:rFonts w:ascii="Times New Roman" w:hAnsi="Times New Roman" w:cs="Times New Roman"/>
            <w:sz w:val="24"/>
            <w:szCs w:val="24"/>
          </w:rPr>
          <w:t xml:space="preserve"> </w:t>
        </w:r>
      </w:ins>
      <w:ins w:id="507" w:author="Jujia Li" w:date="2025-05-10T11:29:00Z" w16du:dateUtc="2025-05-10T16:29:00Z">
        <w:r w:rsidR="00CF1070">
          <w:rPr>
            <w:rFonts w:ascii="Times New Roman" w:hAnsi="Times New Roman" w:cs="Times New Roman"/>
            <w:sz w:val="24"/>
            <w:szCs w:val="24"/>
          </w:rPr>
          <w:t>separately</w:t>
        </w:r>
      </w:ins>
      <w:r w:rsidRPr="00732ED6">
        <w:rPr>
          <w:rFonts w:ascii="Times New Roman" w:hAnsi="Times New Roman" w:cs="Times New Roman"/>
          <w:sz w:val="24"/>
          <w:szCs w:val="24"/>
        </w:rPr>
        <w:t>.</w:t>
      </w:r>
      <w:r w:rsidR="00951721" w:rsidRPr="00732ED6">
        <w:rPr>
          <w:rFonts w:ascii="Times New Roman" w:hAnsi="Times New Roman" w:cs="Times New Roman"/>
          <w:sz w:val="24"/>
          <w:szCs w:val="24"/>
        </w:rPr>
        <w:t xml:space="preserve"> </w:t>
      </w:r>
      <w:del w:id="508" w:author="Jujia Li" w:date="2025-05-10T11:33:00Z" w16du:dateUtc="2025-05-10T16:33:00Z">
        <w:r w:rsidR="00951721" w:rsidRPr="00732ED6" w:rsidDel="00CF1070">
          <w:rPr>
            <w:rFonts w:ascii="Times New Roman" w:hAnsi="Times New Roman" w:cs="Times New Roman"/>
            <w:sz w:val="24"/>
            <w:szCs w:val="24"/>
          </w:rPr>
          <w:delText xml:space="preserve">In this study, the </w:delText>
        </w:r>
      </w:del>
      <w:ins w:id="509" w:author="Jujia Li" w:date="2025-05-10T11:33:00Z" w16du:dateUtc="2025-05-10T16:33:00Z">
        <w:r w:rsidR="00CF1070">
          <w:rPr>
            <w:rFonts w:ascii="Times New Roman" w:hAnsi="Times New Roman" w:cs="Times New Roman"/>
            <w:sz w:val="24"/>
            <w:szCs w:val="24"/>
          </w:rPr>
          <w:t>T</w:t>
        </w:r>
        <w:r w:rsidR="00CF1070" w:rsidRPr="00732ED6">
          <w:rPr>
            <w:rFonts w:ascii="Times New Roman" w:hAnsi="Times New Roman" w:cs="Times New Roman"/>
            <w:sz w:val="24"/>
            <w:szCs w:val="24"/>
          </w:rPr>
          <w:t xml:space="preserve">he </w:t>
        </w:r>
      </w:ins>
      <w:r w:rsidR="00951721" w:rsidRPr="00732ED6">
        <w:rPr>
          <w:rFonts w:ascii="Times New Roman" w:hAnsi="Times New Roman" w:cs="Times New Roman"/>
          <w:sz w:val="24"/>
          <w:szCs w:val="24"/>
        </w:rPr>
        <w:t xml:space="preserve">discrimination </w:t>
      </w:r>
      <w:del w:id="510" w:author="Jujia Li" w:date="2025-05-10T11:33:00Z" w16du:dateUtc="2025-05-10T16:33:00Z">
        <w:r w:rsidR="00951721" w:rsidRPr="00732ED6" w:rsidDel="00CF1070">
          <w:rPr>
            <w:rFonts w:ascii="Times New Roman" w:hAnsi="Times New Roman" w:cs="Times New Roman"/>
            <w:sz w:val="24"/>
            <w:szCs w:val="24"/>
          </w:rPr>
          <w:delText xml:space="preserve">values </w:delText>
        </w:r>
      </w:del>
      <w:ins w:id="511" w:author="Jujia Li" w:date="2025-05-10T11:33:00Z" w16du:dateUtc="2025-05-10T16:33: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general factor </w:t>
      </w:r>
      <w:del w:id="512" w:author="Jujia Li" w:date="2025-05-11T17:11:00Z" w16du:dateUtc="2025-05-11T22:11:00Z">
        <w:r w:rsidR="00951721" w:rsidRPr="00732ED6" w:rsidDel="00771A1D">
          <w:rPr>
            <w:rFonts w:ascii="Times New Roman" w:hAnsi="Times New Roman" w:cs="Times New Roman"/>
            <w:sz w:val="24"/>
            <w:szCs w:val="24"/>
          </w:rPr>
          <w:delText>are</w:delText>
        </w:r>
      </w:del>
      <w:ins w:id="513" w:author="Jujia Li" w:date="2025-05-11T17:11:00Z" w16du:dateUtc="2025-05-11T22:11:00Z">
        <w:r w:rsidR="00771A1D" w:rsidRPr="00732ED6">
          <w:rPr>
            <w:rFonts w:ascii="Times New Roman" w:hAnsi="Times New Roman" w:cs="Times New Roman"/>
            <w:sz w:val="24"/>
            <w:szCs w:val="24"/>
          </w:rPr>
          <w:t>is</w:t>
        </w:r>
      </w:ins>
      <w:r w:rsidR="00951721" w:rsidRPr="00732ED6">
        <w:rPr>
          <w:rFonts w:ascii="Times New Roman" w:hAnsi="Times New Roman" w:cs="Times New Roman"/>
          <w:sz w:val="24"/>
          <w:szCs w:val="24"/>
        </w:rPr>
        <w:t xml:space="preserve"> </w:t>
      </w:r>
      <w:ins w:id="514" w:author="Jujia Li" w:date="2025-05-10T11:33:00Z" w16du:dateUtc="2025-05-10T16:33:00Z">
        <w:r w:rsidR="00CF1070">
          <w:rPr>
            <w:rFonts w:ascii="Times New Roman" w:hAnsi="Times New Roman" w:cs="Times New Roman"/>
            <w:sz w:val="24"/>
            <w:szCs w:val="24"/>
          </w:rPr>
          <w:t>rando</w:t>
        </w:r>
      </w:ins>
      <w:ins w:id="515" w:author="Jujia Li" w:date="2025-05-10T11:34:00Z" w16du:dateUtc="2025-05-10T16:34:00Z">
        <w:r w:rsidR="00CF1070">
          <w:rPr>
            <w:rFonts w:ascii="Times New Roman" w:hAnsi="Times New Roman" w:cs="Times New Roman"/>
            <w:sz w:val="24"/>
            <w:szCs w:val="24"/>
          </w:rPr>
          <w:t xml:space="preserve">mly </w:t>
        </w:r>
      </w:ins>
      <w:r w:rsidR="00951721" w:rsidRPr="00732ED6">
        <w:rPr>
          <w:rFonts w:ascii="Times New Roman" w:hAnsi="Times New Roman" w:cs="Times New Roman"/>
          <w:sz w:val="24"/>
          <w:szCs w:val="24"/>
        </w:rPr>
        <w:t xml:space="preserve">set to range from 1.1 to 2.8, while the discrimination </w:t>
      </w:r>
      <w:del w:id="516" w:author="Jujia Li" w:date="2025-05-10T11:34:00Z" w16du:dateUtc="2025-05-10T16:34:00Z">
        <w:r w:rsidR="00951721" w:rsidRPr="00732ED6" w:rsidDel="00CF1070">
          <w:rPr>
            <w:rFonts w:ascii="Times New Roman" w:hAnsi="Times New Roman" w:cs="Times New Roman"/>
            <w:sz w:val="24"/>
            <w:szCs w:val="24"/>
          </w:rPr>
          <w:delText xml:space="preserve">values </w:delText>
        </w:r>
      </w:del>
      <w:ins w:id="517" w:author="Jujia Li" w:date="2025-05-10T11:34:00Z" w16du:dateUtc="2025-05-10T16:34:00Z">
        <w:r w:rsidR="00CF1070">
          <w:rPr>
            <w:rFonts w:ascii="Times New Roman" w:hAnsi="Times New Roman" w:cs="Times New Roman"/>
            <w:sz w:val="24"/>
            <w:szCs w:val="24"/>
          </w:rPr>
          <w:t>parameter</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 xml:space="preserve">for the specific factors </w:t>
      </w:r>
      <w:proofErr w:type="gramStart"/>
      <w:r w:rsidR="00951721" w:rsidRPr="00732ED6">
        <w:rPr>
          <w:rFonts w:ascii="Times New Roman" w:hAnsi="Times New Roman" w:cs="Times New Roman"/>
          <w:sz w:val="24"/>
          <w:szCs w:val="24"/>
        </w:rPr>
        <w:t>are</w:t>
      </w:r>
      <w:proofErr w:type="gramEnd"/>
      <w:r w:rsidR="00951721" w:rsidRPr="00732ED6">
        <w:rPr>
          <w:rFonts w:ascii="Times New Roman" w:hAnsi="Times New Roman" w:cs="Times New Roman"/>
          <w:sz w:val="24"/>
          <w:szCs w:val="24"/>
        </w:rPr>
        <w:t xml:space="preserve"> </w:t>
      </w:r>
      <w:del w:id="518" w:author="Jujia Li" w:date="2025-05-10T11:34:00Z" w16du:dateUtc="2025-05-10T16:34:00Z">
        <w:r w:rsidR="00951721" w:rsidRPr="00732ED6" w:rsidDel="00CF1070">
          <w:rPr>
            <w:rFonts w:ascii="Times New Roman" w:hAnsi="Times New Roman" w:cs="Times New Roman"/>
            <w:sz w:val="24"/>
            <w:szCs w:val="24"/>
          </w:rPr>
          <w:delText xml:space="preserve">established </w:delText>
        </w:r>
      </w:del>
      <w:ins w:id="519" w:author="Jujia Li" w:date="2025-05-10T11:34:00Z" w16du:dateUtc="2025-05-10T16:34:00Z">
        <w:r w:rsidR="00CF1070">
          <w:rPr>
            <w:rFonts w:ascii="Times New Roman" w:hAnsi="Times New Roman" w:cs="Times New Roman"/>
            <w:sz w:val="24"/>
            <w:szCs w:val="24"/>
          </w:rPr>
          <w:t>kept</w:t>
        </w:r>
        <w:r w:rsidR="00CF1070" w:rsidRPr="00732ED6">
          <w:rPr>
            <w:rFonts w:ascii="Times New Roman" w:hAnsi="Times New Roman" w:cs="Times New Roman"/>
            <w:sz w:val="24"/>
            <w:szCs w:val="24"/>
          </w:rPr>
          <w:t xml:space="preserve"> </w:t>
        </w:r>
      </w:ins>
      <w:r w:rsidR="00951721" w:rsidRPr="00732ED6">
        <w:rPr>
          <w:rFonts w:ascii="Times New Roman" w:hAnsi="Times New Roman" w:cs="Times New Roman"/>
          <w:sz w:val="24"/>
          <w:szCs w:val="24"/>
        </w:rPr>
        <w:t>within the range of 0 to 1.5.</w:t>
      </w:r>
    </w:p>
    <w:p w14:paraId="132AB6CA" w14:textId="7C585E99" w:rsidR="00056433" w:rsidRPr="00732ED6" w:rsidRDefault="00F60511" w:rsidP="00D67234">
      <w:pPr>
        <w:spacing w:after="0" w:line="480" w:lineRule="auto"/>
        <w:rPr>
          <w:rFonts w:ascii="Times New Roman" w:hAnsi="Times New Roman" w:cs="Times New Roman"/>
          <w:sz w:val="24"/>
          <w:szCs w:val="24"/>
        </w:rPr>
      </w:pPr>
      <w:r w:rsidRPr="00732ED6">
        <w:rPr>
          <w:rFonts w:ascii="Times New Roman" w:hAnsi="Times New Roman" w:cs="Times New Roman"/>
          <w:sz w:val="24"/>
          <w:szCs w:val="24"/>
        </w:rPr>
        <w:tab/>
      </w:r>
      <w:ins w:id="520" w:author="Jujia Li" w:date="2025-05-10T11:42:00Z" w16du:dateUtc="2025-05-10T16:42:00Z">
        <w:r w:rsidR="00AF7C92">
          <w:rPr>
            <w:rFonts w:ascii="Times New Roman" w:hAnsi="Times New Roman" w:cs="Times New Roman"/>
            <w:sz w:val="24"/>
            <w:szCs w:val="24"/>
          </w:rPr>
          <w:t xml:space="preserve">Although </w:t>
        </w:r>
      </w:ins>
      <w:del w:id="521" w:author="Jujia Li" w:date="2025-05-10T11:42:00Z" w16du:dateUtc="2025-05-10T16:42:00Z">
        <w:r w:rsidRPr="00732ED6" w:rsidDel="00AF7C92">
          <w:rPr>
            <w:rFonts w:ascii="Times New Roman" w:hAnsi="Times New Roman" w:cs="Times New Roman"/>
            <w:sz w:val="24"/>
            <w:szCs w:val="24"/>
          </w:rPr>
          <w:delText>I</w:delText>
        </w:r>
      </w:del>
      <w:ins w:id="522" w:author="Jujia Li" w:date="2025-05-10T11:42:00Z" w16du:dateUtc="2025-05-10T16:42:00Z">
        <w:r w:rsidR="00AF7C92">
          <w:rPr>
            <w:rFonts w:ascii="Times New Roman" w:hAnsi="Times New Roman" w:cs="Times New Roman"/>
            <w:sz w:val="24"/>
            <w:szCs w:val="24"/>
          </w:rPr>
          <w:t>i</w:t>
        </w:r>
      </w:ins>
      <w:r w:rsidRPr="00732ED6">
        <w:rPr>
          <w:rFonts w:ascii="Times New Roman" w:hAnsi="Times New Roman" w:cs="Times New Roman"/>
          <w:sz w:val="24"/>
          <w:szCs w:val="24"/>
        </w:rPr>
        <w:t xml:space="preserve">tem difficulty values can theoretically range from negative infinity to positive infinity, </w:t>
      </w:r>
      <w:ins w:id="523" w:author="Jujia Li" w:date="2025-05-10T11:42:00Z" w16du:dateUtc="2025-05-10T16:42:00Z">
        <w:r w:rsidR="00AF7C92">
          <w:rPr>
            <w:rFonts w:ascii="Times New Roman" w:hAnsi="Times New Roman" w:cs="Times New Roman"/>
            <w:sz w:val="24"/>
            <w:szCs w:val="24"/>
          </w:rPr>
          <w:t>they</w:t>
        </w:r>
      </w:ins>
      <w:ins w:id="524" w:author="Jujia Li" w:date="2025-05-10T11:41:00Z" w16du:dateUtc="2025-05-10T16:41:00Z">
        <w:r w:rsidR="00AF7C92">
          <w:rPr>
            <w:rFonts w:ascii="Times New Roman" w:hAnsi="Times New Roman" w:cs="Times New Roman"/>
            <w:sz w:val="24"/>
            <w:szCs w:val="24"/>
          </w:rPr>
          <w:t xml:space="preserve"> practically </w:t>
        </w:r>
      </w:ins>
      <w:del w:id="525" w:author="Jujia Li" w:date="2025-05-10T11:41:00Z" w16du:dateUtc="2025-05-10T16:41:00Z">
        <w:r w:rsidRPr="00732ED6" w:rsidDel="00AF7C92">
          <w:rPr>
            <w:rFonts w:ascii="Times New Roman" w:hAnsi="Times New Roman" w:cs="Times New Roman"/>
            <w:sz w:val="24"/>
            <w:szCs w:val="24"/>
          </w:rPr>
          <w:delText xml:space="preserve">but in practice, they typically </w:delText>
        </w:r>
      </w:del>
      <w:del w:id="526" w:author="Jujia Li" w:date="2025-05-10T11:42:00Z" w16du:dateUtc="2025-05-10T16:42:00Z">
        <w:r w:rsidRPr="00732ED6" w:rsidDel="00AF7C92">
          <w:rPr>
            <w:rFonts w:ascii="Times New Roman" w:hAnsi="Times New Roman" w:cs="Times New Roman"/>
            <w:sz w:val="24"/>
            <w:szCs w:val="24"/>
          </w:rPr>
          <w:delText>vary</w:delText>
        </w:r>
      </w:del>
      <w:ins w:id="527" w:author="Jujia Li" w:date="2025-05-10T11:42:00Z" w16du:dateUtc="2025-05-10T16:42:00Z">
        <w:r w:rsidR="00AF7C92">
          <w:rPr>
            <w:rFonts w:ascii="Times New Roman" w:hAnsi="Times New Roman" w:cs="Times New Roman"/>
            <w:sz w:val="24"/>
            <w:szCs w:val="24"/>
          </w:rPr>
          <w:t>locate</w:t>
        </w:r>
      </w:ins>
      <w:r w:rsidRPr="00732ED6">
        <w:rPr>
          <w:rFonts w:ascii="Times New Roman" w:hAnsi="Times New Roman" w:cs="Times New Roman"/>
          <w:sz w:val="24"/>
          <w:szCs w:val="24"/>
        </w:rPr>
        <w:t xml:space="preserve"> from -2 to +2 (Hambleton, 1993; Hambleton &amp; Swaminathan, 1985). Psychological and psychiatric </w:t>
      </w:r>
      <w:del w:id="528" w:author="Jujia Li" w:date="2025-05-10T11:47:00Z" w16du:dateUtc="2025-05-10T16:47:00Z">
        <w:r w:rsidRPr="00732ED6" w:rsidDel="00AF7C92">
          <w:rPr>
            <w:rFonts w:ascii="Times New Roman" w:hAnsi="Times New Roman" w:cs="Times New Roman"/>
            <w:sz w:val="24"/>
            <w:szCs w:val="24"/>
          </w:rPr>
          <w:delText xml:space="preserve">tests </w:delText>
        </w:r>
      </w:del>
      <w:ins w:id="529" w:author="Jujia Li" w:date="2025-05-10T11:47:00Z" w16du:dateUtc="2025-05-10T16:47:00Z">
        <w:r w:rsidR="00AF7C92">
          <w:rPr>
            <w:rFonts w:ascii="Times New Roman" w:hAnsi="Times New Roman" w:cs="Times New Roman"/>
            <w:sz w:val="24"/>
            <w:szCs w:val="24"/>
          </w:rPr>
          <w:t>assessments</w:t>
        </w:r>
        <w:r w:rsidR="00AF7C92" w:rsidRPr="00732ED6">
          <w:rPr>
            <w:rFonts w:ascii="Times New Roman" w:hAnsi="Times New Roman" w:cs="Times New Roman"/>
            <w:sz w:val="24"/>
            <w:szCs w:val="24"/>
          </w:rPr>
          <w:t xml:space="preserve"> </w:t>
        </w:r>
      </w:ins>
      <w:r w:rsidRPr="00732ED6">
        <w:rPr>
          <w:rFonts w:ascii="Times New Roman" w:hAnsi="Times New Roman" w:cs="Times New Roman"/>
          <w:sz w:val="24"/>
          <w:szCs w:val="24"/>
        </w:rPr>
        <w:t>often use a four-point Likert scale to measure latent traits or personalities (</w:t>
      </w:r>
      <w:proofErr w:type="spellStart"/>
      <w:r w:rsidRPr="00732ED6">
        <w:rPr>
          <w:rFonts w:ascii="Times New Roman" w:hAnsi="Times New Roman" w:cs="Times New Roman"/>
          <w:sz w:val="24"/>
          <w:szCs w:val="24"/>
        </w:rPr>
        <w:t>Auné</w:t>
      </w:r>
      <w:proofErr w:type="spellEnd"/>
      <w:r w:rsidRPr="00732ED6">
        <w:rPr>
          <w:rFonts w:ascii="Times New Roman" w:hAnsi="Times New Roman" w:cs="Times New Roman"/>
          <w:sz w:val="24"/>
          <w:szCs w:val="24"/>
        </w:rPr>
        <w:t xml:space="preserve"> et al., 2020; Rijmen,2011). </w:t>
      </w:r>
      <w:del w:id="530" w:author="Jujia Li" w:date="2025-05-10T11:44:00Z" w16du:dateUtc="2025-05-10T16:44:00Z">
        <w:r w:rsidR="008E7BB2" w:rsidRPr="00732ED6" w:rsidDel="00AF7C92">
          <w:rPr>
            <w:rFonts w:ascii="Times New Roman" w:hAnsi="Times New Roman" w:cs="Times New Roman"/>
            <w:sz w:val="24"/>
            <w:szCs w:val="24"/>
          </w:rPr>
          <w:delText>According</w:delText>
        </w:r>
        <w:r w:rsidR="00E00116" w:rsidRPr="00732ED6" w:rsidDel="00AF7C92">
          <w:rPr>
            <w:rFonts w:ascii="Times New Roman" w:hAnsi="Times New Roman" w:cs="Times New Roman"/>
            <w:sz w:val="24"/>
            <w:szCs w:val="24"/>
          </w:rPr>
          <w:delText xml:space="preserve"> to</w:delText>
        </w:r>
      </w:del>
      <w:ins w:id="531" w:author="Jujia Li" w:date="2025-05-10T11:44:00Z" w16du:dateUtc="2025-05-10T16:44:00Z">
        <w:r w:rsidR="00AF7C92">
          <w:rPr>
            <w:rFonts w:ascii="Times New Roman" w:hAnsi="Times New Roman" w:cs="Times New Roman"/>
            <w:sz w:val="24"/>
            <w:szCs w:val="24"/>
          </w:rPr>
          <w:t>B</w:t>
        </w:r>
      </w:ins>
      <w:ins w:id="532" w:author="Jujia Li" w:date="2025-05-10T11:48:00Z" w16du:dateUtc="2025-05-10T16:48:00Z">
        <w:r w:rsidR="00AF7C92">
          <w:rPr>
            <w:rFonts w:ascii="Times New Roman" w:hAnsi="Times New Roman" w:cs="Times New Roman"/>
            <w:sz w:val="24"/>
            <w:szCs w:val="24"/>
          </w:rPr>
          <w:t>uilding</w:t>
        </w:r>
      </w:ins>
      <w:ins w:id="533" w:author="Jujia Li" w:date="2025-05-10T11:45:00Z" w16du:dateUtc="2025-05-10T16:45:00Z">
        <w:r w:rsidR="00AF7C92">
          <w:rPr>
            <w:rFonts w:ascii="Times New Roman" w:hAnsi="Times New Roman" w:cs="Times New Roman"/>
            <w:sz w:val="24"/>
            <w:szCs w:val="24"/>
          </w:rPr>
          <w:t xml:space="preserve"> </w:t>
        </w:r>
      </w:ins>
      <w:ins w:id="534" w:author="Jujia Li" w:date="2025-05-10T11:48:00Z" w16du:dateUtc="2025-05-10T16:48:00Z">
        <w:r w:rsidR="00AF7C92">
          <w:rPr>
            <w:rFonts w:ascii="Times New Roman" w:hAnsi="Times New Roman" w:cs="Times New Roman"/>
            <w:sz w:val="24"/>
            <w:szCs w:val="24"/>
          </w:rPr>
          <w:t>on the setting in</w:t>
        </w:r>
      </w:ins>
      <w:r w:rsidR="008E7BB2" w:rsidRPr="00732ED6">
        <w:rPr>
          <w:rFonts w:ascii="Times New Roman" w:hAnsi="Times New Roman" w:cs="Times New Roman"/>
          <w:sz w:val="24"/>
          <w:szCs w:val="24"/>
        </w:rPr>
        <w:t xml:space="preserve"> </w:t>
      </w:r>
      <w:r w:rsidR="008E7BB2" w:rsidRPr="00732ED6">
        <w:rPr>
          <w:rFonts w:ascii="Times New Roman" w:hAnsi="Times New Roman" w:cs="Times New Roman"/>
          <w:color w:val="222222"/>
          <w:sz w:val="24"/>
          <w:szCs w:val="24"/>
          <w:shd w:val="clear" w:color="auto" w:fill="FFFFFF"/>
        </w:rPr>
        <w:t>Wang</w:t>
      </w:r>
      <w:ins w:id="535" w:author="Jujia Li" w:date="2025-05-10T11:45:00Z" w16du:dateUtc="2025-05-10T16:45:00Z">
        <w:r w:rsidR="00AF7C92">
          <w:rPr>
            <w:rFonts w:ascii="Times New Roman" w:hAnsi="Times New Roman" w:cs="Times New Roman"/>
            <w:color w:val="222222"/>
            <w:sz w:val="24"/>
            <w:szCs w:val="24"/>
            <w:shd w:val="clear" w:color="auto" w:fill="FFFFFF"/>
          </w:rPr>
          <w:t>’s</w:t>
        </w:r>
      </w:ins>
      <w:r w:rsidR="008E7BB2" w:rsidRPr="00732ED6">
        <w:rPr>
          <w:rFonts w:ascii="Times New Roman" w:hAnsi="Times New Roman" w:cs="Times New Roman"/>
          <w:color w:val="222222"/>
          <w:sz w:val="24"/>
          <w:szCs w:val="24"/>
          <w:shd w:val="clear" w:color="auto" w:fill="FFFFFF"/>
        </w:rPr>
        <w:t xml:space="preserve"> (2018</w:t>
      </w:r>
      <w:r w:rsidR="008E7BB2" w:rsidRPr="00732ED6">
        <w:rPr>
          <w:rFonts w:ascii="Times New Roman" w:hAnsi="Times New Roman" w:cs="Times New Roman"/>
          <w:sz w:val="24"/>
          <w:szCs w:val="24"/>
        </w:rPr>
        <w:t>)</w:t>
      </w:r>
      <w:ins w:id="536" w:author="Jujia Li" w:date="2025-05-10T11:45:00Z" w16du:dateUtc="2025-05-10T16:45:00Z">
        <w:r w:rsidR="00AF7C92">
          <w:rPr>
            <w:rFonts w:ascii="Times New Roman" w:hAnsi="Times New Roman" w:cs="Times New Roman"/>
            <w:sz w:val="24"/>
            <w:szCs w:val="24"/>
          </w:rPr>
          <w:t xml:space="preserve"> prior research</w:t>
        </w:r>
      </w:ins>
      <w:r w:rsidR="008E7BB2" w:rsidRPr="00732ED6">
        <w:rPr>
          <w:rFonts w:ascii="Times New Roman" w:hAnsi="Times New Roman" w:cs="Times New Roman"/>
          <w:sz w:val="24"/>
          <w:szCs w:val="24"/>
        </w:rPr>
        <w:t>, t</w:t>
      </w:r>
      <w:r w:rsidRPr="00732ED6">
        <w:rPr>
          <w:rFonts w:ascii="Times New Roman" w:hAnsi="Times New Roman" w:cs="Times New Roman"/>
          <w:sz w:val="24"/>
          <w:szCs w:val="24"/>
        </w:rPr>
        <w:t>his study generated normally distributed</w:t>
      </w:r>
      <w:ins w:id="537" w:author="Jujia Li" w:date="2025-05-10T11:49:00Z" w16du:dateUtc="2025-05-10T16:49:00Z">
        <w:r w:rsidR="00AF7C92">
          <w:rPr>
            <w:rFonts w:ascii="Times New Roman" w:hAnsi="Times New Roman" w:cs="Times New Roman"/>
            <w:sz w:val="24"/>
            <w:szCs w:val="24"/>
          </w:rPr>
          <w:t xml:space="preserve"> item</w:t>
        </w:r>
      </w:ins>
      <w:r w:rsidRPr="00732ED6">
        <w:rPr>
          <w:rFonts w:ascii="Times New Roman" w:hAnsi="Times New Roman" w:cs="Times New Roman"/>
          <w:sz w:val="24"/>
          <w:szCs w:val="24"/>
        </w:rPr>
        <w:t xml:space="preserve"> thresholds</w:t>
      </w:r>
      <w:ins w:id="538" w:author="Jujia Li" w:date="2025-05-10T11:54:00Z" w16du:dateUtc="2025-05-10T16:54:00Z">
        <w:r w:rsidR="000304F5">
          <w:rPr>
            <w:rFonts w:ascii="Times New Roman" w:hAnsi="Times New Roman" w:cs="Times New Roman"/>
            <w:sz w:val="24"/>
            <w:szCs w:val="24"/>
          </w:rPr>
          <w:t xml:space="preserve"> / locations</w:t>
        </w:r>
      </w:ins>
      <w:del w:id="539" w:author="Jujia Li" w:date="2025-05-10T11:53:00Z" w16du:dateUtc="2025-05-10T16:53:00Z">
        <w:r w:rsidRPr="00732ED6" w:rsidDel="000304F5">
          <w:rPr>
            <w:rFonts w:ascii="Times New Roman" w:hAnsi="Times New Roman" w:cs="Times New Roman"/>
            <w:sz w:val="24"/>
            <w:szCs w:val="24"/>
          </w:rPr>
          <w:delText>,</w:delText>
        </w:r>
      </w:del>
      <w:ins w:id="540" w:author="Jujia Li" w:date="2025-05-10T11:53:00Z" w16du:dateUtc="2025-05-10T16:53:00Z">
        <w:r w:rsidR="000304F5">
          <w:rPr>
            <w:rFonts w:ascii="Times New Roman" w:hAnsi="Times New Roman" w:cs="Times New Roman"/>
            <w:sz w:val="24"/>
            <w:szCs w:val="24"/>
          </w:rPr>
          <w:t xml:space="preserve"> following three intervals</w:t>
        </w:r>
      </w:ins>
      <w:ins w:id="541" w:author="Jujia Li" w:date="2025-05-10T11:54:00Z" w16du:dateUtc="2025-05-10T16:54:00Z">
        <w:r w:rsidR="000304F5">
          <w:rPr>
            <w:rFonts w:ascii="Times New Roman" w:hAnsi="Times New Roman" w:cs="Times New Roman"/>
            <w:sz w:val="24"/>
            <w:szCs w:val="24"/>
          </w:rPr>
          <w:t>:</w:t>
        </w:r>
      </w:ins>
      <w:r w:rsidRPr="00732ED6">
        <w:rPr>
          <w:rFonts w:ascii="Times New Roman" w:hAnsi="Times New Roman" w:cs="Times New Roman"/>
          <w:sz w:val="24"/>
          <w:szCs w:val="24"/>
        </w:rPr>
        <w:t xml:space="preserve"> b</w:t>
      </w:r>
      <w:r w:rsidRPr="00137963">
        <w:rPr>
          <w:rFonts w:ascii="Times New Roman" w:hAnsi="Times New Roman" w:cs="Times New Roman"/>
          <w:sz w:val="24"/>
          <w:szCs w:val="24"/>
          <w:vertAlign w:val="subscript"/>
        </w:rPr>
        <w:t>1</w:t>
      </w:r>
      <w:r w:rsidRPr="00732ED6">
        <w:rPr>
          <w:rFonts w:ascii="Times New Roman" w:hAnsi="Times New Roman" w:cs="Times New Roman"/>
          <w:sz w:val="24"/>
          <w:szCs w:val="24"/>
        </w:rPr>
        <w:t>[−2, −0.67], b</w:t>
      </w:r>
      <w:r w:rsidRPr="00137963">
        <w:rPr>
          <w:rFonts w:ascii="Times New Roman" w:hAnsi="Times New Roman" w:cs="Times New Roman"/>
          <w:sz w:val="24"/>
          <w:szCs w:val="24"/>
          <w:vertAlign w:val="subscript"/>
        </w:rPr>
        <w:t>2</w:t>
      </w:r>
      <w:r w:rsidRPr="00732ED6">
        <w:rPr>
          <w:rFonts w:ascii="Times New Roman" w:hAnsi="Times New Roman" w:cs="Times New Roman"/>
          <w:sz w:val="24"/>
          <w:szCs w:val="24"/>
        </w:rPr>
        <w:t>[−0.67, 0.67], and b</w:t>
      </w:r>
      <w:r w:rsidRPr="00137963">
        <w:rPr>
          <w:rFonts w:ascii="Times New Roman" w:hAnsi="Times New Roman" w:cs="Times New Roman"/>
          <w:sz w:val="24"/>
          <w:szCs w:val="24"/>
          <w:vertAlign w:val="subscript"/>
        </w:rPr>
        <w:t>3</w:t>
      </w:r>
      <w:r w:rsidRPr="00732ED6">
        <w:rPr>
          <w:rFonts w:ascii="Times New Roman" w:hAnsi="Times New Roman" w:cs="Times New Roman"/>
          <w:sz w:val="24"/>
          <w:szCs w:val="24"/>
        </w:rPr>
        <w:t xml:space="preserve">[0.67, 2], </w:t>
      </w:r>
      <w:del w:id="542" w:author="Jujia Li" w:date="2025-05-10T11:54:00Z" w16du:dateUtc="2025-05-10T16:54:00Z">
        <w:r w:rsidRPr="00732ED6" w:rsidDel="000304F5">
          <w:rPr>
            <w:rFonts w:ascii="Times New Roman" w:hAnsi="Times New Roman" w:cs="Times New Roman"/>
            <w:sz w:val="24"/>
            <w:szCs w:val="24"/>
          </w:rPr>
          <w:delText xml:space="preserve">for three thresholds (locations) </w:delText>
        </w:r>
      </w:del>
      <w:r w:rsidRPr="00732ED6">
        <w:rPr>
          <w:rFonts w:ascii="Times New Roman" w:hAnsi="Times New Roman" w:cs="Times New Roman"/>
          <w:sz w:val="24"/>
          <w:szCs w:val="24"/>
        </w:rPr>
        <w:t xml:space="preserve">to distinguish the possibilities of choosing each </w:t>
      </w:r>
      <w:del w:id="543" w:author="Jujia Li" w:date="2025-05-10T11:54:00Z" w16du:dateUtc="2025-05-10T16:54:00Z">
        <w:r w:rsidRPr="00732ED6" w:rsidDel="000304F5">
          <w:rPr>
            <w:rFonts w:ascii="Times New Roman" w:hAnsi="Times New Roman" w:cs="Times New Roman"/>
            <w:sz w:val="24"/>
            <w:szCs w:val="24"/>
          </w:rPr>
          <w:delText>item</w:delText>
        </w:r>
      </w:del>
      <w:ins w:id="544" w:author="Jujia Li" w:date="2025-05-10T11:54:00Z" w16du:dateUtc="2025-05-10T16:54:00Z">
        <w:r w:rsidR="000304F5">
          <w:rPr>
            <w:rFonts w:ascii="Times New Roman" w:hAnsi="Times New Roman" w:cs="Times New Roman"/>
            <w:sz w:val="24"/>
            <w:szCs w:val="24"/>
          </w:rPr>
          <w:t>response category</w:t>
        </w:r>
      </w:ins>
      <w:r w:rsidR="00951721" w:rsidRPr="00732ED6">
        <w:rPr>
          <w:rFonts w:ascii="Times New Roman" w:hAnsi="Times New Roman" w:cs="Times New Roman"/>
          <w:sz w:val="24"/>
          <w:szCs w:val="24"/>
        </w:rPr>
        <w:t>.</w:t>
      </w:r>
    </w:p>
    <w:p w14:paraId="51E46706" w14:textId="1F579CAF" w:rsidR="009D6700" w:rsidRPr="00732ED6" w:rsidRDefault="009D670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p>
    <w:p w14:paraId="228459C5" w14:textId="3FCA53ED" w:rsidR="005B2875" w:rsidRPr="00732ED6" w:rsidRDefault="008B3507" w:rsidP="008B3507">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The values for </w:t>
      </w:r>
      <w:r w:rsidR="00E00116" w:rsidRPr="00732ED6">
        <w:rPr>
          <w:rFonts w:ascii="Times New Roman" w:hAnsi="Times New Roman" w:cs="Times New Roman"/>
          <w:sz w:val="24"/>
          <w:szCs w:val="24"/>
        </w:rPr>
        <w:t xml:space="preserve">skewness </w:t>
      </w:r>
      <w:del w:id="545" w:author="Jujia Li" w:date="2025-05-10T16:55:00Z" w16du:dateUtc="2025-05-10T21:55:00Z">
        <w:r w:rsidRPr="00732ED6" w:rsidDel="002F6D74">
          <w:rPr>
            <w:rFonts w:ascii="Times New Roman" w:hAnsi="Times New Roman" w:cs="Times New Roman"/>
            <w:sz w:val="24"/>
            <w:szCs w:val="24"/>
          </w:rPr>
          <w:delText xml:space="preserve">and kurtosis </w:delText>
        </w:r>
      </w:del>
      <w:r w:rsidRPr="00732ED6">
        <w:rPr>
          <w:rFonts w:ascii="Times New Roman" w:hAnsi="Times New Roman" w:cs="Times New Roman"/>
          <w:sz w:val="24"/>
          <w:szCs w:val="24"/>
        </w:rPr>
        <w:t xml:space="preserve">between -2 and +2 are considered acceptable </w:t>
      </w:r>
      <w:r w:rsidR="001B1630" w:rsidRPr="00732ED6">
        <w:rPr>
          <w:rFonts w:ascii="Times New Roman" w:hAnsi="Times New Roman" w:cs="Times New Roman"/>
          <w:sz w:val="24"/>
          <w:szCs w:val="24"/>
        </w:rPr>
        <w:t>for assuming normality</w:t>
      </w:r>
      <w:r w:rsidRPr="00732ED6">
        <w:rPr>
          <w:rFonts w:ascii="Times New Roman" w:hAnsi="Times New Roman" w:cs="Times New Roman"/>
          <w:sz w:val="24"/>
          <w:szCs w:val="24"/>
        </w:rPr>
        <w:t xml:space="preserve"> (George &amp; Mallery, 2010). </w:t>
      </w:r>
      <w:ins w:id="546" w:author="Jujia Li" w:date="2025-05-10T16:55:00Z" w16du:dateUtc="2025-05-10T21:55:00Z">
        <w:r w:rsidR="002F6D74">
          <w:rPr>
            <w:rFonts w:ascii="Times New Roman" w:hAnsi="Times New Roman" w:cs="Times New Roman"/>
            <w:sz w:val="24"/>
            <w:szCs w:val="24"/>
          </w:rPr>
          <w:t>Additionally,</w:t>
        </w:r>
      </w:ins>
      <w:ins w:id="547" w:author="Jujia Li" w:date="2025-05-10T17:18:00Z" w16du:dateUtc="2025-05-10T22:18:00Z">
        <w:r w:rsidR="0012285E">
          <w:rPr>
            <w:rFonts w:ascii="Times New Roman" w:hAnsi="Times New Roman" w:cs="Times New Roman"/>
            <w:sz w:val="24"/>
            <w:szCs w:val="24"/>
          </w:rPr>
          <w:t xml:space="preserve"> kurtosis is another critical ind</w:t>
        </w:r>
      </w:ins>
      <w:ins w:id="548" w:author="Jujia Li" w:date="2025-05-10T17:22:00Z" w16du:dateUtc="2025-05-10T22:22:00Z">
        <w:r w:rsidR="0012285E">
          <w:rPr>
            <w:rFonts w:ascii="Times New Roman" w:hAnsi="Times New Roman" w:cs="Times New Roman"/>
            <w:sz w:val="24"/>
            <w:szCs w:val="24"/>
          </w:rPr>
          <w:t>icator</w:t>
        </w:r>
      </w:ins>
      <w:ins w:id="549" w:author="Jujia Li" w:date="2025-05-10T17:18:00Z" w16du:dateUtc="2025-05-10T22:18:00Z">
        <w:r w:rsidR="0012285E">
          <w:rPr>
            <w:rFonts w:ascii="Times New Roman" w:hAnsi="Times New Roman" w:cs="Times New Roman"/>
            <w:sz w:val="24"/>
            <w:szCs w:val="24"/>
          </w:rPr>
          <w:t xml:space="preserve"> of </w:t>
        </w:r>
      </w:ins>
      <w:ins w:id="550" w:author="Jujia Li" w:date="2025-05-10T17:19:00Z" w16du:dateUtc="2025-05-10T22:19:00Z">
        <w:r w:rsidR="0012285E">
          <w:rPr>
            <w:rFonts w:ascii="Times New Roman" w:hAnsi="Times New Roman" w:cs="Times New Roman"/>
            <w:sz w:val="24"/>
            <w:szCs w:val="24"/>
          </w:rPr>
          <w:t>distribution</w:t>
        </w:r>
      </w:ins>
      <w:ins w:id="551" w:author="Jujia Li" w:date="2025-05-10T17:22:00Z" w16du:dateUtc="2025-05-10T22:22:00Z">
        <w:r w:rsidR="0012285E">
          <w:rPr>
            <w:rFonts w:ascii="Times New Roman" w:hAnsi="Times New Roman" w:cs="Times New Roman"/>
            <w:sz w:val="24"/>
            <w:szCs w:val="24"/>
          </w:rPr>
          <w:t xml:space="preserve"> sharp</w:t>
        </w:r>
      </w:ins>
      <w:ins w:id="552" w:author="Jujia Li" w:date="2025-05-10T17:19:00Z" w16du:dateUtc="2025-05-10T22:19:00Z">
        <w:r w:rsidR="0012285E">
          <w:rPr>
            <w:rFonts w:ascii="Times New Roman" w:hAnsi="Times New Roman" w:cs="Times New Roman"/>
            <w:sz w:val="24"/>
            <w:szCs w:val="24"/>
          </w:rPr>
          <w:t xml:space="preserve">, </w:t>
        </w:r>
      </w:ins>
      <w:ins w:id="553" w:author="Jujia Li" w:date="2025-05-10T17:22:00Z" w16du:dateUtc="2025-05-10T22:22:00Z">
        <w:r w:rsidR="0012285E">
          <w:rPr>
            <w:rFonts w:ascii="Times New Roman" w:hAnsi="Times New Roman" w:cs="Times New Roman"/>
            <w:sz w:val="24"/>
            <w:szCs w:val="24"/>
          </w:rPr>
          <w:t>and values</w:t>
        </w:r>
      </w:ins>
      <w:ins w:id="554" w:author="Jujia Li" w:date="2025-05-10T17:19:00Z" w16du:dateUtc="2025-05-10T22:19:00Z">
        <w:r w:rsidR="0012285E">
          <w:rPr>
            <w:rFonts w:ascii="Times New Roman" w:hAnsi="Times New Roman" w:cs="Times New Roman"/>
            <w:sz w:val="24"/>
            <w:szCs w:val="24"/>
          </w:rPr>
          <w:t xml:space="preserve"> </w:t>
        </w:r>
      </w:ins>
      <w:ins w:id="555" w:author="Jujia Li" w:date="2025-05-10T17:22:00Z" w16du:dateUtc="2025-05-10T22:22:00Z">
        <w:r w:rsidR="0012285E">
          <w:rPr>
            <w:rFonts w:ascii="Times New Roman" w:hAnsi="Times New Roman" w:cs="Times New Roman"/>
            <w:sz w:val="24"/>
            <w:szCs w:val="24"/>
          </w:rPr>
          <w:t>locate</w:t>
        </w:r>
      </w:ins>
      <w:ins w:id="556" w:author="Jujia Li" w:date="2025-05-10T17:23:00Z" w16du:dateUtc="2025-05-10T22:23:00Z">
        <w:r w:rsidR="0012285E">
          <w:rPr>
            <w:rFonts w:ascii="Times New Roman" w:hAnsi="Times New Roman" w:cs="Times New Roman"/>
            <w:sz w:val="24"/>
            <w:szCs w:val="24"/>
          </w:rPr>
          <w:t>d</w:t>
        </w:r>
      </w:ins>
      <w:ins w:id="557" w:author="Jujia Li" w:date="2025-05-10T17:19:00Z" w16du:dateUtc="2025-05-10T22:19:00Z">
        <w:r w:rsidR="0012285E">
          <w:rPr>
            <w:rFonts w:ascii="Times New Roman" w:hAnsi="Times New Roman" w:cs="Times New Roman"/>
            <w:sz w:val="24"/>
            <w:szCs w:val="24"/>
          </w:rPr>
          <w:t xml:space="preserve"> </w:t>
        </w:r>
      </w:ins>
      <w:ins w:id="558" w:author="Jujia Li" w:date="2025-05-10T17:22:00Z" w16du:dateUtc="2025-05-10T22:22:00Z">
        <w:r w:rsidR="0012285E">
          <w:rPr>
            <w:rFonts w:ascii="Times New Roman" w:hAnsi="Times New Roman" w:cs="Times New Roman"/>
            <w:sz w:val="24"/>
            <w:szCs w:val="24"/>
          </w:rPr>
          <w:t>between</w:t>
        </w:r>
      </w:ins>
      <w:ins w:id="559" w:author="Jujia Li" w:date="2025-05-10T17:19:00Z" w16du:dateUtc="2025-05-10T22:19:00Z">
        <w:r w:rsidR="0012285E">
          <w:rPr>
            <w:rFonts w:ascii="Times New Roman" w:hAnsi="Times New Roman" w:cs="Times New Roman"/>
            <w:sz w:val="24"/>
            <w:szCs w:val="24"/>
          </w:rPr>
          <w:t xml:space="preserve"> -7 to +7 </w:t>
        </w:r>
      </w:ins>
      <w:ins w:id="560" w:author="Jujia Li" w:date="2025-05-10T17:23:00Z" w16du:dateUtc="2025-05-10T22:23:00Z">
        <w:r w:rsidR="0012285E">
          <w:rPr>
            <w:rFonts w:ascii="Times New Roman" w:hAnsi="Times New Roman" w:cs="Times New Roman"/>
            <w:sz w:val="24"/>
            <w:szCs w:val="24"/>
          </w:rPr>
          <w:t xml:space="preserve">are </w:t>
        </w:r>
      </w:ins>
      <w:ins w:id="561" w:author="Jujia Li" w:date="2025-05-10T17:22:00Z" w16du:dateUtc="2025-05-10T22:22:00Z">
        <w:r w:rsidR="0012285E">
          <w:rPr>
            <w:rFonts w:ascii="Times New Roman" w:hAnsi="Times New Roman" w:cs="Times New Roman"/>
            <w:sz w:val="24"/>
            <w:szCs w:val="24"/>
          </w:rPr>
          <w:t xml:space="preserve">generally </w:t>
        </w:r>
      </w:ins>
      <w:ins w:id="562" w:author="Jujia Li" w:date="2025-05-10T17:23:00Z" w16du:dateUtc="2025-05-10T22:23:00Z">
        <w:r w:rsidR="0012285E">
          <w:rPr>
            <w:rFonts w:ascii="Times New Roman" w:hAnsi="Times New Roman" w:cs="Times New Roman"/>
            <w:sz w:val="24"/>
            <w:szCs w:val="24"/>
          </w:rPr>
          <w:t>considered</w:t>
        </w:r>
      </w:ins>
      <w:ins w:id="563" w:author="Jujia Li" w:date="2025-05-10T17:19:00Z" w16du:dateUtc="2025-05-10T22:19:00Z">
        <w:r w:rsidR="0012285E">
          <w:rPr>
            <w:rFonts w:ascii="Times New Roman" w:hAnsi="Times New Roman" w:cs="Times New Roman"/>
            <w:sz w:val="24"/>
            <w:szCs w:val="24"/>
          </w:rPr>
          <w:t xml:space="preserve"> as </w:t>
        </w:r>
      </w:ins>
      <w:ins w:id="564" w:author="Jujia Li" w:date="2025-05-10T17:20:00Z" w16du:dateUtc="2025-05-10T22:20:00Z">
        <w:r w:rsidR="0012285E">
          <w:rPr>
            <w:rFonts w:ascii="Times New Roman" w:hAnsi="Times New Roman" w:cs="Times New Roman"/>
            <w:sz w:val="24"/>
            <w:szCs w:val="24"/>
          </w:rPr>
          <w:t>normality (</w:t>
        </w:r>
      </w:ins>
      <w:r w:rsidRPr="00732ED6">
        <w:rPr>
          <w:rFonts w:ascii="Times New Roman" w:hAnsi="Times New Roman" w:cs="Times New Roman"/>
          <w:sz w:val="24"/>
          <w:szCs w:val="24"/>
        </w:rPr>
        <w:t>Hair et al.</w:t>
      </w:r>
      <w:ins w:id="565" w:author="Jujia Li" w:date="2025-05-10T17:20:00Z" w16du:dateUtc="2025-05-10T22:20:00Z">
        <w:r w:rsidR="0012285E">
          <w:rPr>
            <w:rFonts w:ascii="Times New Roman" w:hAnsi="Times New Roman" w:cs="Times New Roman"/>
            <w:sz w:val="24"/>
            <w:szCs w:val="24"/>
          </w:rPr>
          <w:t>,</w:t>
        </w:r>
      </w:ins>
      <w:r w:rsidRPr="00732ED6">
        <w:rPr>
          <w:rFonts w:ascii="Times New Roman" w:hAnsi="Times New Roman" w:cs="Times New Roman"/>
          <w:sz w:val="24"/>
          <w:szCs w:val="24"/>
        </w:rPr>
        <w:t xml:space="preserve"> </w:t>
      </w:r>
      <w:del w:id="566" w:author="Jujia Li" w:date="2025-05-10T17:20:00Z" w16du:dateUtc="2025-05-10T22:20:00Z">
        <w:r w:rsidRPr="00732ED6" w:rsidDel="0012285E">
          <w:rPr>
            <w:rFonts w:ascii="Times New Roman" w:hAnsi="Times New Roman" w:cs="Times New Roman"/>
            <w:sz w:val="24"/>
            <w:szCs w:val="24"/>
          </w:rPr>
          <w:delText>(</w:delText>
        </w:r>
      </w:del>
      <w:r w:rsidRPr="00732ED6">
        <w:rPr>
          <w:rFonts w:ascii="Times New Roman" w:hAnsi="Times New Roman" w:cs="Times New Roman"/>
          <w:sz w:val="24"/>
          <w:szCs w:val="24"/>
        </w:rPr>
        <w:t>2010</w:t>
      </w:r>
      <w:ins w:id="567" w:author="Jujia Li" w:date="2025-05-10T17:20:00Z" w16du:dateUtc="2025-05-10T22:20:00Z">
        <w:r w:rsidR="0012285E">
          <w:rPr>
            <w:rFonts w:ascii="Times New Roman" w:hAnsi="Times New Roman" w:cs="Times New Roman"/>
            <w:sz w:val="24"/>
            <w:szCs w:val="24"/>
          </w:rPr>
          <w:t>;</w:t>
        </w:r>
      </w:ins>
      <w:del w:id="568" w:author="Jujia Li" w:date="2025-05-10T17:20:00Z" w16du:dateUtc="2025-05-10T22:20:00Z">
        <w:r w:rsidRPr="00732ED6" w:rsidDel="0012285E">
          <w:rPr>
            <w:rFonts w:ascii="Times New Roman" w:hAnsi="Times New Roman" w:cs="Times New Roman"/>
            <w:sz w:val="24"/>
            <w:szCs w:val="24"/>
          </w:rPr>
          <w:delText>) and</w:delText>
        </w:r>
      </w:del>
      <w:r w:rsidRPr="00732ED6">
        <w:rPr>
          <w:rFonts w:ascii="Times New Roman" w:hAnsi="Times New Roman" w:cs="Times New Roman"/>
          <w:sz w:val="24"/>
          <w:szCs w:val="24"/>
        </w:rPr>
        <w:t xml:space="preserve"> Bryne</w:t>
      </w:r>
      <w:ins w:id="569" w:author="Jujia Li" w:date="2025-05-10T17:20:00Z" w16du:dateUtc="2025-05-10T22:20:00Z">
        <w:r w:rsidR="0012285E">
          <w:rPr>
            <w:rFonts w:ascii="Times New Roman" w:hAnsi="Times New Roman" w:cs="Times New Roman"/>
            <w:sz w:val="24"/>
            <w:szCs w:val="24"/>
          </w:rPr>
          <w:t>,</w:t>
        </w:r>
      </w:ins>
      <w:r w:rsidRPr="00732ED6">
        <w:rPr>
          <w:rFonts w:ascii="Times New Roman" w:hAnsi="Times New Roman" w:cs="Times New Roman"/>
          <w:sz w:val="24"/>
          <w:szCs w:val="24"/>
        </w:rPr>
        <w:t xml:space="preserve"> </w:t>
      </w:r>
      <w:del w:id="570" w:author="Jujia Li" w:date="2025-05-10T17:20:00Z" w16du:dateUtc="2025-05-10T22:20:00Z">
        <w:r w:rsidRPr="00732ED6" w:rsidDel="0012285E">
          <w:rPr>
            <w:rFonts w:ascii="Times New Roman" w:hAnsi="Times New Roman" w:cs="Times New Roman"/>
            <w:sz w:val="24"/>
            <w:szCs w:val="24"/>
          </w:rPr>
          <w:delText>(</w:delText>
        </w:r>
      </w:del>
      <w:r w:rsidRPr="00732ED6">
        <w:rPr>
          <w:rFonts w:ascii="Times New Roman" w:hAnsi="Times New Roman" w:cs="Times New Roman"/>
          <w:sz w:val="24"/>
          <w:szCs w:val="24"/>
        </w:rPr>
        <w:t>2010)</w:t>
      </w:r>
      <w:del w:id="571" w:author="Jujia Li" w:date="2025-05-10T17:20:00Z" w16du:dateUtc="2025-05-10T22:20:00Z">
        <w:r w:rsidRPr="00732ED6" w:rsidDel="0012285E">
          <w:rPr>
            <w:rFonts w:ascii="Times New Roman" w:hAnsi="Times New Roman" w:cs="Times New Roman"/>
            <w:sz w:val="24"/>
            <w:szCs w:val="24"/>
          </w:rPr>
          <w:delText xml:space="preserve"> argued that data is normal if skewness is between ‐2 to +2 and kurtosis is between ‐7 to +7</w:delText>
        </w:r>
      </w:del>
      <w:r w:rsidRPr="00732ED6">
        <w:rPr>
          <w:rFonts w:ascii="Times New Roman" w:hAnsi="Times New Roman" w:cs="Times New Roman"/>
          <w:sz w:val="24"/>
          <w:szCs w:val="24"/>
        </w:rPr>
        <w:t xml:space="preserve">. </w:t>
      </w:r>
      <w:del w:id="572" w:author="Jujia Li" w:date="2025-05-10T17:21:00Z" w16du:dateUtc="2025-05-10T22:21:00Z">
        <w:r w:rsidR="001B1630" w:rsidRPr="00732ED6" w:rsidDel="0012285E">
          <w:rPr>
            <w:rFonts w:ascii="Times New Roman" w:hAnsi="Times New Roman" w:cs="Times New Roman"/>
            <w:sz w:val="24"/>
            <w:szCs w:val="24"/>
          </w:rPr>
          <w:delText>Thus</w:delText>
        </w:r>
      </w:del>
      <w:ins w:id="573" w:author="Jujia Li" w:date="2025-05-10T17:21:00Z" w16du:dateUtc="2025-05-10T22:21:00Z">
        <w:r w:rsidR="0012285E">
          <w:rPr>
            <w:rFonts w:ascii="Times New Roman" w:hAnsi="Times New Roman" w:cs="Times New Roman"/>
            <w:sz w:val="24"/>
            <w:szCs w:val="24"/>
          </w:rPr>
          <w:t>Therefore</w:t>
        </w:r>
      </w:ins>
      <w:r w:rsidRPr="00732ED6">
        <w:rPr>
          <w:rFonts w:ascii="Times New Roman" w:hAnsi="Times New Roman" w:cs="Times New Roman"/>
          <w:sz w:val="24"/>
          <w:szCs w:val="24"/>
        </w:rPr>
        <w:t xml:space="preserve">, we simulate </w:t>
      </w:r>
      <w:r w:rsidR="00C919E6">
        <w:rPr>
          <w:rFonts w:ascii="Times New Roman" w:hAnsi="Times New Roman" w:cs="Times New Roman"/>
          <w:sz w:val="24"/>
          <w:szCs w:val="24"/>
        </w:rPr>
        <w:t>two</w:t>
      </w:r>
      <w:r w:rsidRPr="00732ED6">
        <w:rPr>
          <w:rFonts w:ascii="Times New Roman" w:hAnsi="Times New Roman" w:cs="Times New Roman"/>
          <w:sz w:val="24"/>
          <w:szCs w:val="24"/>
        </w:rPr>
        <w:t xml:space="preserve"> </w:t>
      </w:r>
      <w:r w:rsidR="00AE71A1" w:rsidRPr="00732ED6">
        <w:rPr>
          <w:rFonts w:ascii="Times New Roman" w:hAnsi="Times New Roman" w:cs="Times New Roman"/>
          <w:sz w:val="24"/>
          <w:szCs w:val="24"/>
        </w:rPr>
        <w:t>levels</w:t>
      </w:r>
      <w:r w:rsidRPr="00732ED6">
        <w:rPr>
          <w:rFonts w:ascii="Times New Roman" w:hAnsi="Times New Roman" w:cs="Times New Roman"/>
          <w:sz w:val="24"/>
          <w:szCs w:val="24"/>
        </w:rPr>
        <w:t xml:space="preserve"> of </w:t>
      </w:r>
      <w:r w:rsidR="00113063">
        <w:rPr>
          <w:rFonts w:ascii="Times New Roman" w:hAnsi="Times New Roman" w:cs="Times New Roman"/>
          <w:sz w:val="24"/>
          <w:szCs w:val="24"/>
        </w:rPr>
        <w:t>non-normality</w:t>
      </w:r>
      <w:r w:rsidRPr="00732ED6">
        <w:rPr>
          <w:rFonts w:ascii="Times New Roman" w:hAnsi="Times New Roman" w:cs="Times New Roman"/>
          <w:sz w:val="24"/>
          <w:szCs w:val="24"/>
        </w:rPr>
        <w:t>, normality (skewness: 0, kurtosis: 0),</w:t>
      </w:r>
      <w:r w:rsidR="00C919E6">
        <w:rPr>
          <w:rFonts w:ascii="Times New Roman" w:hAnsi="Times New Roman" w:cs="Times New Roman"/>
          <w:sz w:val="24"/>
          <w:szCs w:val="24"/>
        </w:rPr>
        <w:t xml:space="preserve"> and</w:t>
      </w:r>
      <w:r w:rsidRPr="00732ED6">
        <w:rPr>
          <w:rFonts w:ascii="Times New Roman" w:hAnsi="Times New Roman" w:cs="Times New Roman"/>
          <w:sz w:val="24"/>
          <w:szCs w:val="24"/>
        </w:rPr>
        <w:t xml:space="preserve"> </w:t>
      </w:r>
      <w:r w:rsidR="00113063">
        <w:rPr>
          <w:rFonts w:ascii="Times New Roman" w:hAnsi="Times New Roman" w:cs="Times New Roman"/>
          <w:sz w:val="24"/>
          <w:szCs w:val="24"/>
        </w:rPr>
        <w:t>non-normality</w:t>
      </w:r>
      <w:r w:rsidRPr="00732ED6">
        <w:rPr>
          <w:rFonts w:ascii="Times New Roman" w:hAnsi="Times New Roman" w:cs="Times New Roman"/>
          <w:sz w:val="24"/>
          <w:szCs w:val="24"/>
        </w:rPr>
        <w:t xml:space="preserve"> (skewness: 2, kurtosis: 7)</w:t>
      </w:r>
      <w:r w:rsidR="00C919E6">
        <w:rPr>
          <w:rFonts w:ascii="Times New Roman" w:hAnsi="Times New Roman" w:cs="Times New Roman"/>
          <w:sz w:val="24"/>
          <w:szCs w:val="24"/>
        </w:rPr>
        <w:t>. T</w:t>
      </w:r>
      <w:r w:rsidR="00FE2579" w:rsidRPr="00732ED6">
        <w:rPr>
          <w:rFonts w:ascii="Times New Roman" w:hAnsi="Times New Roman" w:cs="Times New Roman"/>
          <w:sz w:val="24"/>
          <w:szCs w:val="24"/>
        </w:rPr>
        <w:t xml:space="preserve">here were </w:t>
      </w:r>
      <w:r w:rsidR="00C919E6">
        <w:rPr>
          <w:rFonts w:ascii="Times New Roman" w:hAnsi="Times New Roman" w:cs="Times New Roman"/>
          <w:sz w:val="24"/>
          <w:szCs w:val="24"/>
        </w:rPr>
        <w:t>four</w:t>
      </w:r>
      <w:r w:rsidR="00FE2579" w:rsidRPr="00732ED6">
        <w:rPr>
          <w:rFonts w:ascii="Times New Roman" w:hAnsi="Times New Roman" w:cs="Times New Roman"/>
          <w:sz w:val="24"/>
          <w:szCs w:val="24"/>
        </w:rPr>
        <w:t xml:space="preserve"> combinations of </w:t>
      </w:r>
      <w:r w:rsidR="001B1630" w:rsidRPr="00732ED6">
        <w:rPr>
          <w:rFonts w:ascii="Times New Roman" w:hAnsi="Times New Roman" w:cs="Times New Roman"/>
          <w:sz w:val="24"/>
          <w:szCs w:val="24"/>
        </w:rPr>
        <w:t xml:space="preserve">normality </w:t>
      </w:r>
      <w:del w:id="574" w:author="Jujia Li" w:date="2025-05-10T17:26:00Z" w16du:dateUtc="2025-05-10T22:26:00Z">
        <w:r w:rsidR="001B1630" w:rsidRPr="00732ED6" w:rsidDel="00527D88">
          <w:rPr>
            <w:rFonts w:ascii="Times New Roman" w:hAnsi="Times New Roman" w:cs="Times New Roman"/>
            <w:sz w:val="24"/>
            <w:szCs w:val="24"/>
          </w:rPr>
          <w:delText xml:space="preserve">status </w:delText>
        </w:r>
      </w:del>
      <w:ins w:id="575" w:author="Jujia Li" w:date="2025-05-10T17:26:00Z" w16du:dateUtc="2025-05-10T22:26:00Z">
        <w:r w:rsidR="00527D88">
          <w:rPr>
            <w:rFonts w:ascii="Times New Roman" w:hAnsi="Times New Roman" w:cs="Times New Roman"/>
            <w:sz w:val="24"/>
            <w:szCs w:val="24"/>
          </w:rPr>
          <w:t>conditions acr</w:t>
        </w:r>
      </w:ins>
      <w:ins w:id="576" w:author="Jujia Li" w:date="2025-05-10T17:27:00Z" w16du:dateUtc="2025-05-10T22:27:00Z">
        <w:r w:rsidR="00527D88">
          <w:rPr>
            <w:rFonts w:ascii="Times New Roman" w:hAnsi="Times New Roman" w:cs="Times New Roman"/>
            <w:sz w:val="24"/>
            <w:szCs w:val="24"/>
          </w:rPr>
          <w:t>oss</w:t>
        </w:r>
      </w:ins>
      <w:ins w:id="577" w:author="Jujia Li" w:date="2025-05-10T17:26:00Z" w16du:dateUtc="2025-05-10T22:26:00Z">
        <w:r w:rsidR="00527D88" w:rsidRPr="00732ED6">
          <w:rPr>
            <w:rFonts w:ascii="Times New Roman" w:hAnsi="Times New Roman" w:cs="Times New Roman"/>
            <w:sz w:val="24"/>
            <w:szCs w:val="24"/>
          </w:rPr>
          <w:t xml:space="preserve"> </w:t>
        </w:r>
      </w:ins>
      <w:del w:id="578" w:author="Jujia Li" w:date="2025-05-10T17:27:00Z" w16du:dateUtc="2025-05-10T22:27:00Z">
        <w:r w:rsidR="001B1630" w:rsidRPr="00732ED6" w:rsidDel="00527D88">
          <w:rPr>
            <w:rFonts w:ascii="Times New Roman" w:hAnsi="Times New Roman" w:cs="Times New Roman"/>
            <w:sz w:val="24"/>
            <w:szCs w:val="24"/>
          </w:rPr>
          <w:delText xml:space="preserve">for </w:delText>
        </w:r>
      </w:del>
      <w:r w:rsidR="001B1630" w:rsidRPr="00732ED6">
        <w:rPr>
          <w:rFonts w:ascii="Times New Roman" w:hAnsi="Times New Roman" w:cs="Times New Roman"/>
          <w:sz w:val="24"/>
          <w:szCs w:val="24"/>
        </w:rPr>
        <w:t>the general factor and specific factor</w:t>
      </w:r>
      <w:del w:id="579" w:author="Jujia Li" w:date="2025-05-10T17:25:00Z" w16du:dateUtc="2025-05-10T22:25:00Z">
        <w:r w:rsidR="001B1630" w:rsidRPr="00732ED6" w:rsidDel="006B69D7">
          <w:rPr>
            <w:rFonts w:ascii="Times New Roman" w:hAnsi="Times New Roman" w:cs="Times New Roman"/>
            <w:sz w:val="24"/>
            <w:szCs w:val="24"/>
          </w:rPr>
          <w:delText>s</w:delText>
        </w:r>
      </w:del>
      <w:ins w:id="580" w:author="Jujia Li" w:date="2025-05-10T17:25:00Z" w16du:dateUtc="2025-05-10T22:25:00Z">
        <w:r w:rsidR="006B69D7">
          <w:rPr>
            <w:rFonts w:ascii="Times New Roman" w:hAnsi="Times New Roman" w:cs="Times New Roman"/>
            <w:sz w:val="24"/>
            <w:szCs w:val="24"/>
          </w:rPr>
          <w:t xml:space="preserve">, </w:t>
        </w:r>
      </w:ins>
      <w:ins w:id="581" w:author="Jujia Li" w:date="2025-05-10T17:27:00Z">
        <w:r w:rsidR="00527D88" w:rsidRPr="00527D88">
          <w:rPr>
            <w:rFonts w:ascii="Times New Roman" w:hAnsi="Times New Roman" w:cs="Times New Roman"/>
            <w:sz w:val="24"/>
            <w:szCs w:val="24"/>
          </w:rPr>
          <w:t xml:space="preserve">reflecting whether each was normal or non-normal </w:t>
        </w:r>
      </w:ins>
      <w:ins w:id="582" w:author="Jujia Li" w:date="2025-05-10T17:25:00Z" w16du:dateUtc="2025-05-10T22:25:00Z">
        <w:r w:rsidR="00527D88">
          <w:rPr>
            <w:rFonts w:ascii="Times New Roman" w:hAnsi="Times New Roman" w:cs="Times New Roman"/>
            <w:sz w:val="24"/>
            <w:szCs w:val="24"/>
          </w:rPr>
          <w:t>respectively</w:t>
        </w:r>
      </w:ins>
      <w:r w:rsidR="00C62F0F" w:rsidRPr="00732ED6">
        <w:rPr>
          <w:rFonts w:ascii="Times New Roman" w:hAnsi="Times New Roman" w:cs="Times New Roman"/>
          <w:sz w:val="24"/>
          <w:szCs w:val="24"/>
        </w:rPr>
        <w:t>.</w:t>
      </w:r>
      <w:r w:rsidR="00C62F0F" w:rsidRPr="00732ED6" w:rsidDel="00C62F0F">
        <w:rPr>
          <w:rFonts w:ascii="Times New Roman" w:hAnsi="Times New Roman" w:cs="Times New Roman"/>
          <w:sz w:val="24"/>
          <w:szCs w:val="24"/>
        </w:rPr>
        <w:t xml:space="preserve"> </w:t>
      </w:r>
      <w:r w:rsidR="00C62F0F" w:rsidRPr="00732ED6">
        <w:rPr>
          <w:rFonts w:ascii="Times New Roman" w:hAnsi="Times New Roman" w:cs="Times New Roman"/>
          <w:sz w:val="24"/>
          <w:szCs w:val="24"/>
        </w:rPr>
        <w:t>I</w:t>
      </w:r>
      <w:r w:rsidR="00C5082E" w:rsidRPr="00732ED6">
        <w:rPr>
          <w:rFonts w:ascii="Times New Roman" w:hAnsi="Times New Roman" w:cs="Times New Roman"/>
          <w:sz w:val="24"/>
          <w:szCs w:val="24"/>
        </w:rPr>
        <w:t>n this study, we employed the Fleishman method to generate nonnormal distributions</w:t>
      </w:r>
      <w:ins w:id="583" w:author="Jujia Li" w:date="2025-05-10T17:28:00Z" w16du:dateUtc="2025-05-10T22:28:00Z">
        <w:r w:rsidR="00CD2A08">
          <w:rPr>
            <w:rFonts w:ascii="Times New Roman" w:hAnsi="Times New Roman" w:cs="Times New Roman"/>
            <w:sz w:val="24"/>
            <w:szCs w:val="24"/>
          </w:rPr>
          <w:t>,</w:t>
        </w:r>
      </w:ins>
      <w:del w:id="584" w:author="Jujia Li" w:date="2025-05-10T17:28:00Z" w16du:dateUtc="2025-05-10T22:28:00Z">
        <w:r w:rsidR="00C5082E" w:rsidRPr="00732ED6" w:rsidDel="00CD2A08">
          <w:rPr>
            <w:rFonts w:ascii="Times New Roman" w:hAnsi="Times New Roman" w:cs="Times New Roman"/>
            <w:sz w:val="24"/>
            <w:szCs w:val="24"/>
          </w:rPr>
          <w:delText>; this technique</w:delText>
        </w:r>
      </w:del>
      <w:r w:rsidR="00C5082E" w:rsidRPr="00732ED6">
        <w:rPr>
          <w:rFonts w:ascii="Times New Roman" w:hAnsi="Times New Roman" w:cs="Times New Roman"/>
          <w:sz w:val="24"/>
          <w:szCs w:val="24"/>
        </w:rPr>
        <w:t xml:space="preserve"> involv</w:t>
      </w:r>
      <w:ins w:id="585" w:author="Jujia Li" w:date="2025-05-10T17:28:00Z" w16du:dateUtc="2025-05-10T22:28:00Z">
        <w:r w:rsidR="00CD2A08">
          <w:rPr>
            <w:rFonts w:ascii="Times New Roman" w:hAnsi="Times New Roman" w:cs="Times New Roman"/>
            <w:sz w:val="24"/>
            <w:szCs w:val="24"/>
          </w:rPr>
          <w:t>ing</w:t>
        </w:r>
      </w:ins>
      <w:del w:id="586" w:author="Jujia Li" w:date="2025-05-10T17:28:00Z" w16du:dateUtc="2025-05-10T22:28:00Z">
        <w:r w:rsidR="00C5082E" w:rsidRPr="00732ED6" w:rsidDel="00CD2A08">
          <w:rPr>
            <w:rFonts w:ascii="Times New Roman" w:hAnsi="Times New Roman" w:cs="Times New Roman"/>
            <w:sz w:val="24"/>
            <w:szCs w:val="24"/>
          </w:rPr>
          <w:delText>es</w:delText>
        </w:r>
      </w:del>
      <w:r w:rsidR="00C5082E" w:rsidRPr="00732ED6">
        <w:rPr>
          <w:rFonts w:ascii="Times New Roman" w:hAnsi="Times New Roman" w:cs="Times New Roman"/>
          <w:sz w:val="24"/>
          <w:szCs w:val="24"/>
        </w:rPr>
        <w:t xml:space="preserve"> manipulating a normally distributed random variable using a cubic polynomial, thereby adjusting </w:t>
      </w:r>
      <w:r w:rsidR="00C5082E" w:rsidRPr="00732ED6">
        <w:rPr>
          <w:rFonts w:ascii="Times New Roman" w:hAnsi="Times New Roman" w:cs="Times New Roman"/>
          <w:sz w:val="24"/>
          <w:szCs w:val="24"/>
        </w:rPr>
        <w:lastRenderedPageBreak/>
        <w:t xml:space="preserve">skewness and kurtosis through modification of the polynomial's coefficients (Fleishman, 1978). </w:t>
      </w:r>
      <w:r w:rsidR="00FE2579" w:rsidRPr="00732ED6">
        <w:rPr>
          <w:rFonts w:ascii="Times New Roman" w:hAnsi="Times New Roman" w:cs="Times New Roman"/>
          <w:sz w:val="24"/>
          <w:szCs w:val="24"/>
        </w:rPr>
        <w:t>A</w:t>
      </w:r>
      <w:r w:rsidR="005D05CD" w:rsidRPr="00732ED6">
        <w:rPr>
          <w:rFonts w:ascii="Times New Roman" w:hAnsi="Times New Roman" w:cs="Times New Roman"/>
          <w:sz w:val="24"/>
          <w:szCs w:val="24"/>
        </w:rPr>
        <w:t>ll latent traits on</w:t>
      </w:r>
      <w:r w:rsidR="00FE2579" w:rsidRPr="00732ED6">
        <w:rPr>
          <w:rFonts w:ascii="Times New Roman" w:hAnsi="Times New Roman" w:cs="Times New Roman"/>
          <w:sz w:val="24"/>
          <w:szCs w:val="24"/>
        </w:rPr>
        <w:t xml:space="preserve"> </w:t>
      </w:r>
      <w:r w:rsidR="005D05CD" w:rsidRPr="00732ED6">
        <w:rPr>
          <w:rFonts w:ascii="Times New Roman" w:hAnsi="Times New Roman" w:cs="Times New Roman"/>
          <w:sz w:val="24"/>
          <w:szCs w:val="24"/>
        </w:rPr>
        <w:t>specific factors (</w:t>
      </w:r>
      <w:proofErr w:type="spellStart"/>
      <w:r w:rsidR="00FE2579" w:rsidRPr="00732ED6">
        <w:rPr>
          <w:rFonts w:ascii="Times New Roman" w:hAnsi="Times New Roman" w:cs="Times New Roman"/>
          <w:sz w:val="24"/>
          <w:szCs w:val="24"/>
        </w:rPr>
        <w:t>θ</w:t>
      </w:r>
      <w:r w:rsidR="00FE2579" w:rsidRPr="00732ED6">
        <w:rPr>
          <w:rFonts w:ascii="Times New Roman" w:hAnsi="Times New Roman" w:cs="Times New Roman"/>
          <w:sz w:val="24"/>
          <w:szCs w:val="24"/>
          <w:vertAlign w:val="subscript"/>
        </w:rPr>
        <w:t>s</w:t>
      </w:r>
      <w:proofErr w:type="spellEnd"/>
      <w:r w:rsidR="005D05CD" w:rsidRPr="00732ED6">
        <w:rPr>
          <w:rFonts w:ascii="Times New Roman" w:hAnsi="Times New Roman" w:cs="Times New Roman"/>
          <w:sz w:val="24"/>
          <w:szCs w:val="24"/>
        </w:rPr>
        <w:t>) are set equally.</w:t>
      </w:r>
    </w:p>
    <w:p w14:paraId="280FF627" w14:textId="407BDCA9" w:rsidR="002F793A" w:rsidRPr="00732ED6" w:rsidRDefault="00451BF0" w:rsidP="0029754B">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Estimation</w:t>
      </w:r>
    </w:p>
    <w:p w14:paraId="7562B063" w14:textId="195962C0" w:rsidR="007524C5" w:rsidRPr="00732ED6" w:rsidRDefault="00B56865" w:rsidP="001F2E4E">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item parameters in this study were estimated using the "</w:t>
      </w:r>
      <w:proofErr w:type="spellStart"/>
      <w:r w:rsidRPr="00732ED6">
        <w:rPr>
          <w:rFonts w:ascii="Times New Roman" w:hAnsi="Times New Roman" w:cs="Times New Roman"/>
          <w:sz w:val="24"/>
          <w:szCs w:val="24"/>
        </w:rPr>
        <w:t>bfactor</w:t>
      </w:r>
      <w:proofErr w:type="spellEnd"/>
      <w:r w:rsidRPr="00732ED6">
        <w:rPr>
          <w:rFonts w:ascii="Times New Roman" w:hAnsi="Times New Roman" w:cs="Times New Roman"/>
          <w:sz w:val="24"/>
          <w:szCs w:val="24"/>
        </w:rPr>
        <w:t>()" function from the R package "</w:t>
      </w:r>
      <w:proofErr w:type="spellStart"/>
      <w:r w:rsidRPr="00732ED6">
        <w:rPr>
          <w:rFonts w:ascii="Times New Roman" w:hAnsi="Times New Roman" w:cs="Times New Roman"/>
          <w:sz w:val="24"/>
          <w:szCs w:val="24"/>
        </w:rPr>
        <w:t>mirt</w:t>
      </w:r>
      <w:proofErr w:type="spellEnd"/>
      <w:r w:rsidRPr="00732ED6">
        <w:rPr>
          <w:rFonts w:ascii="Times New Roman" w:hAnsi="Times New Roman" w:cs="Times New Roman"/>
          <w:sz w:val="24"/>
          <w:szCs w:val="24"/>
        </w:rPr>
        <w:t>"</w:t>
      </w:r>
      <w:ins w:id="587" w:author="Jujia Li" w:date="2025-05-11T16:37:00Z" w16du:dateUtc="2025-05-11T21:37:00Z">
        <w:r w:rsidR="00B34D75">
          <w:rPr>
            <w:rFonts w:ascii="Times New Roman" w:hAnsi="Times New Roman" w:cs="Times New Roman"/>
            <w:sz w:val="24"/>
            <w:szCs w:val="24"/>
          </w:rPr>
          <w:t>.</w:t>
        </w:r>
      </w:ins>
      <w:del w:id="588" w:author="Jujia Li" w:date="2025-05-11T16:37:00Z" w16du:dateUtc="2025-05-11T21:37:00Z">
        <w:r w:rsidR="000B024C" w:rsidRPr="00732ED6" w:rsidDel="00B34D75">
          <w:rPr>
            <w:rFonts w:ascii="Times New Roman" w:hAnsi="Times New Roman" w:cs="Times New Roman"/>
            <w:sz w:val="24"/>
            <w:szCs w:val="24"/>
          </w:rPr>
          <w:delText>,</w:delText>
        </w:r>
      </w:del>
      <w:ins w:id="589" w:author="Jujia Li" w:date="2025-05-11T16:37:00Z" w16du:dateUtc="2025-05-11T21:37:00Z">
        <w:r w:rsidR="00B34D75">
          <w:rPr>
            <w:rFonts w:ascii="Times New Roman" w:hAnsi="Times New Roman" w:cs="Times New Roman"/>
            <w:sz w:val="24"/>
            <w:szCs w:val="24"/>
          </w:rPr>
          <w:t xml:space="preserve"> </w:t>
        </w:r>
      </w:ins>
      <w:ins w:id="590" w:author="Jujia Li" w:date="2025-05-11T16:47:00Z" w16du:dateUtc="2025-05-11T21:47:00Z">
        <w:r w:rsidR="006D32D4">
          <w:rPr>
            <w:rFonts w:ascii="Times New Roman" w:hAnsi="Times New Roman" w:cs="Times New Roman"/>
            <w:sz w:val="24"/>
            <w:szCs w:val="24"/>
          </w:rPr>
          <w:t xml:space="preserve">Due to </w:t>
        </w:r>
      </w:ins>
      <w:ins w:id="591" w:author="Jujia Li" w:date="2025-05-11T16:47:00Z">
        <w:r w:rsidR="006D32D4" w:rsidRPr="006D32D4">
          <w:rPr>
            <w:rFonts w:ascii="Times New Roman" w:hAnsi="Times New Roman" w:cs="Times New Roman"/>
            <w:sz w:val="24"/>
            <w:szCs w:val="24"/>
          </w:rPr>
          <w:t>complex</w:t>
        </w:r>
      </w:ins>
      <w:ins w:id="592" w:author="Jujia Li" w:date="2025-05-11T16:47:00Z" w16du:dateUtc="2025-05-11T21:47:00Z">
        <w:r w:rsidR="006D32D4">
          <w:rPr>
            <w:rFonts w:ascii="Times New Roman" w:hAnsi="Times New Roman" w:cs="Times New Roman"/>
            <w:sz w:val="24"/>
            <w:szCs w:val="24"/>
          </w:rPr>
          <w:t xml:space="preserve"> and non-normal</w:t>
        </w:r>
      </w:ins>
      <w:ins w:id="593" w:author="Jujia Li" w:date="2025-05-11T16:47:00Z">
        <w:r w:rsidR="006D32D4" w:rsidRPr="006D32D4">
          <w:rPr>
            <w:rFonts w:ascii="Times New Roman" w:hAnsi="Times New Roman" w:cs="Times New Roman"/>
            <w:sz w:val="24"/>
            <w:szCs w:val="24"/>
          </w:rPr>
          <w:t xml:space="preserve"> data structures</w:t>
        </w:r>
      </w:ins>
      <w:ins w:id="594" w:author="Jujia Li" w:date="2025-05-11T16:47:00Z" w16du:dateUtc="2025-05-11T21:47:00Z">
        <w:r w:rsidR="006D32D4">
          <w:rPr>
            <w:rFonts w:ascii="Times New Roman" w:hAnsi="Times New Roman" w:cs="Times New Roman"/>
            <w:sz w:val="24"/>
            <w:szCs w:val="24"/>
          </w:rPr>
          <w:t>,</w:t>
        </w:r>
      </w:ins>
      <w:ins w:id="595" w:author="Jujia Li" w:date="2025-05-11T16:42:00Z" w16du:dateUtc="2025-05-11T21:42:00Z">
        <w:r w:rsidR="00B34D75">
          <w:rPr>
            <w:rFonts w:ascii="Times New Roman" w:hAnsi="Times New Roman" w:cs="Times New Roman"/>
            <w:sz w:val="24"/>
            <w:szCs w:val="24"/>
          </w:rPr>
          <w:t xml:space="preserve"> </w:t>
        </w:r>
      </w:ins>
      <w:ins w:id="596" w:author="Jujia Li" w:date="2025-05-11T16:47:00Z" w16du:dateUtc="2025-05-11T21:47:00Z">
        <w:r w:rsidR="006D32D4">
          <w:rPr>
            <w:rFonts w:ascii="Times New Roman" w:hAnsi="Times New Roman" w:cs="Times New Roman"/>
            <w:sz w:val="24"/>
            <w:szCs w:val="24"/>
          </w:rPr>
          <w:t xml:space="preserve">the study </w:t>
        </w:r>
      </w:ins>
      <w:ins w:id="597" w:author="Jujia Li" w:date="2025-05-11T16:47:00Z">
        <w:r w:rsidR="006D32D4" w:rsidRPr="006D32D4">
          <w:rPr>
            <w:rFonts w:ascii="Times New Roman" w:hAnsi="Times New Roman" w:cs="Times New Roman"/>
            <w:sz w:val="24"/>
            <w:szCs w:val="24"/>
          </w:rPr>
          <w:t xml:space="preserve">increase the iteration limit </w:t>
        </w:r>
      </w:ins>
      <w:ins w:id="598" w:author="Jujia Li" w:date="2025-05-11T16:47:00Z" w16du:dateUtc="2025-05-11T21:47:00Z">
        <w:r w:rsidR="006D32D4">
          <w:rPr>
            <w:rFonts w:ascii="Times New Roman" w:hAnsi="Times New Roman" w:cs="Times New Roman"/>
            <w:sz w:val="24"/>
            <w:szCs w:val="24"/>
          </w:rPr>
          <w:t xml:space="preserve">to 6000 </w:t>
        </w:r>
      </w:ins>
      <w:ins w:id="599" w:author="Jujia Li" w:date="2025-05-11T16:47:00Z">
        <w:r w:rsidR="006D32D4" w:rsidRPr="006D32D4">
          <w:rPr>
            <w:rFonts w:ascii="Times New Roman" w:hAnsi="Times New Roman" w:cs="Times New Roman"/>
            <w:sz w:val="24"/>
            <w:szCs w:val="24"/>
          </w:rPr>
          <w:t>to ensure accurate parameter recovery</w:t>
        </w:r>
      </w:ins>
      <w:ins w:id="600" w:author="Jujia Li" w:date="2025-05-11T16:48:00Z" w16du:dateUtc="2025-05-11T21:48:00Z">
        <w:r w:rsidR="006D32D4">
          <w:rPr>
            <w:rFonts w:ascii="Times New Roman" w:hAnsi="Times New Roman" w:cs="Times New Roman"/>
            <w:sz w:val="24"/>
            <w:szCs w:val="24"/>
          </w:rPr>
          <w:t>.</w:t>
        </w:r>
      </w:ins>
      <w:r w:rsidR="000B024C" w:rsidRPr="00732ED6">
        <w:rPr>
          <w:rFonts w:ascii="Times New Roman" w:hAnsi="Times New Roman" w:cs="Times New Roman"/>
          <w:sz w:val="24"/>
          <w:szCs w:val="24"/>
        </w:rPr>
        <w:t xml:space="preserve"> </w:t>
      </w:r>
      <w:del w:id="601" w:author="Jujia Li" w:date="2025-05-11T16:48:00Z" w16du:dateUtc="2025-05-11T21:48:00Z">
        <w:r w:rsidR="00025472" w:rsidRPr="00732ED6" w:rsidDel="006D32D4">
          <w:rPr>
            <w:rFonts w:ascii="Times New Roman" w:hAnsi="Times New Roman" w:cs="Times New Roman"/>
            <w:sz w:val="24"/>
            <w:szCs w:val="24"/>
          </w:rPr>
          <w:delText xml:space="preserve">limited </w:delText>
        </w:r>
        <w:r w:rsidR="0039435E" w:rsidRPr="00732ED6" w:rsidDel="006D32D4">
          <w:rPr>
            <w:rFonts w:ascii="Times New Roman" w:hAnsi="Times New Roman" w:cs="Times New Roman"/>
            <w:sz w:val="24"/>
            <w:szCs w:val="24"/>
          </w:rPr>
          <w:delText>in</w:delText>
        </w:r>
        <w:r w:rsidR="000B024C" w:rsidRPr="00732ED6" w:rsidDel="006D32D4">
          <w:rPr>
            <w:rFonts w:ascii="Times New Roman" w:hAnsi="Times New Roman" w:cs="Times New Roman"/>
            <w:sz w:val="24"/>
            <w:szCs w:val="24"/>
          </w:rPr>
          <w:delText xml:space="preserve"> </w:delText>
        </w:r>
        <w:r w:rsidR="00907D53" w:rsidRPr="00732ED6" w:rsidDel="006D32D4">
          <w:rPr>
            <w:rFonts w:ascii="Times New Roman" w:hAnsi="Times New Roman" w:cs="Times New Roman"/>
            <w:sz w:val="24"/>
            <w:szCs w:val="24"/>
          </w:rPr>
          <w:delText>6</w:delText>
        </w:r>
        <w:r w:rsidR="000B024C" w:rsidRPr="00732ED6" w:rsidDel="006D32D4">
          <w:rPr>
            <w:rFonts w:ascii="Times New Roman" w:hAnsi="Times New Roman" w:cs="Times New Roman"/>
            <w:sz w:val="24"/>
            <w:szCs w:val="24"/>
          </w:rPr>
          <w:delText>000 iterations</w:delText>
        </w:r>
        <w:r w:rsidRPr="00732ED6" w:rsidDel="006D32D4">
          <w:rPr>
            <w:rFonts w:ascii="Times New Roman" w:hAnsi="Times New Roman" w:cs="Times New Roman"/>
            <w:sz w:val="24"/>
            <w:szCs w:val="24"/>
          </w:rPr>
          <w:delText xml:space="preserve">. </w:delText>
        </w:r>
      </w:del>
      <w:r w:rsidRPr="00732ED6">
        <w:rPr>
          <w:rFonts w:ascii="Times New Roman" w:hAnsi="Times New Roman" w:cs="Times New Roman"/>
          <w:sz w:val="24"/>
          <w:szCs w:val="24"/>
        </w:rPr>
        <w:t>For estimating the person</w:t>
      </w:r>
      <w:r w:rsidR="00B30DC7" w:rsidRPr="00732ED6">
        <w:rPr>
          <w:rFonts w:ascii="Times New Roman" w:hAnsi="Times New Roman" w:cs="Times New Roman"/>
          <w:sz w:val="24"/>
          <w:szCs w:val="24"/>
        </w:rPr>
        <w:t xml:space="preserve"> ability</w:t>
      </w:r>
      <w:r w:rsidRPr="00732ED6">
        <w:rPr>
          <w:rFonts w:ascii="Times New Roman" w:hAnsi="Times New Roman" w:cs="Times New Roman"/>
          <w:sz w:val="24"/>
          <w:szCs w:val="24"/>
        </w:rPr>
        <w:t xml:space="preserve"> parameters, two </w:t>
      </w:r>
      <w:r w:rsidR="00B30DC7" w:rsidRPr="00732ED6">
        <w:rPr>
          <w:rFonts w:ascii="Times New Roman" w:hAnsi="Times New Roman" w:cs="Times New Roman"/>
          <w:sz w:val="24"/>
          <w:szCs w:val="24"/>
        </w:rPr>
        <w:t xml:space="preserve">estimation </w:t>
      </w:r>
      <w:r w:rsidRPr="00732ED6">
        <w:rPr>
          <w:rFonts w:ascii="Times New Roman" w:hAnsi="Times New Roman" w:cs="Times New Roman"/>
          <w:sz w:val="24"/>
          <w:szCs w:val="24"/>
        </w:rPr>
        <w:t>methods, namely</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B30DC7" w:rsidRPr="00732ED6">
        <w:rPr>
          <w:rFonts w:ascii="Times New Roman" w:hAnsi="Times New Roman" w:cs="Times New Roman"/>
          <w:sz w:val="24"/>
          <w:szCs w:val="24"/>
        </w:rPr>
        <w:t>maximum a posteriori (</w:t>
      </w:r>
      <w:r w:rsidRPr="00732ED6">
        <w:rPr>
          <w:rFonts w:ascii="Times New Roman" w:hAnsi="Times New Roman" w:cs="Times New Roman"/>
          <w:sz w:val="24"/>
          <w:szCs w:val="24"/>
        </w:rPr>
        <w:t>MAP</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and </w:t>
      </w:r>
      <w:r w:rsidR="00B30DC7" w:rsidRPr="00732ED6">
        <w:rPr>
          <w:rFonts w:ascii="Times New Roman" w:hAnsi="Times New Roman" w:cs="Times New Roman"/>
          <w:sz w:val="24"/>
          <w:szCs w:val="24"/>
        </w:rPr>
        <w:t>maximum likelihood (</w:t>
      </w:r>
      <w:r w:rsidRPr="00732ED6">
        <w:rPr>
          <w:rFonts w:ascii="Times New Roman" w:hAnsi="Times New Roman" w:cs="Times New Roman"/>
          <w:sz w:val="24"/>
          <w:szCs w:val="24"/>
        </w:rPr>
        <w:t>ML</w:t>
      </w:r>
      <w:r w:rsidR="00B30DC7" w:rsidRPr="00732ED6">
        <w:rPr>
          <w:rFonts w:ascii="Times New Roman" w:hAnsi="Times New Roman" w:cs="Times New Roman"/>
          <w:sz w:val="24"/>
          <w:szCs w:val="24"/>
        </w:rPr>
        <w:t>)</w:t>
      </w:r>
      <w:r w:rsidRPr="00732ED6">
        <w:rPr>
          <w:rFonts w:ascii="Times New Roman" w:hAnsi="Times New Roman" w:cs="Times New Roman"/>
          <w:sz w:val="24"/>
          <w:szCs w:val="24"/>
        </w:rPr>
        <w:t xml:space="preserve">, were utilized. </w:t>
      </w:r>
      <w:r w:rsidR="009B08C0" w:rsidRPr="00732ED6">
        <w:rPr>
          <w:rFonts w:ascii="Times New Roman" w:hAnsi="Times New Roman" w:cs="Times New Roman"/>
          <w:sz w:val="24"/>
          <w:szCs w:val="24"/>
        </w:rPr>
        <w:t>Within the R package "</w:t>
      </w:r>
      <w:proofErr w:type="spellStart"/>
      <w:r w:rsidR="009B08C0" w:rsidRPr="00732ED6">
        <w:rPr>
          <w:rFonts w:ascii="Times New Roman" w:hAnsi="Times New Roman" w:cs="Times New Roman"/>
          <w:sz w:val="24"/>
          <w:szCs w:val="24"/>
        </w:rPr>
        <w:t>mirt</w:t>
      </w:r>
      <w:proofErr w:type="spellEnd"/>
      <w:r w:rsidR="009B08C0" w:rsidRPr="00732ED6">
        <w:rPr>
          <w:rFonts w:ascii="Times New Roman" w:hAnsi="Times New Roman" w:cs="Times New Roman"/>
          <w:sz w:val="24"/>
          <w:szCs w:val="24"/>
        </w:rPr>
        <w:t xml:space="preserve">," the estimation </w:t>
      </w:r>
      <w:r w:rsidR="00145B63">
        <w:rPr>
          <w:rFonts w:ascii="Times New Roman" w:hAnsi="Times New Roman" w:cs="Times New Roman"/>
          <w:sz w:val="24"/>
          <w:szCs w:val="24"/>
        </w:rPr>
        <w:t>on</w:t>
      </w:r>
      <w:r w:rsidR="009B08C0" w:rsidRPr="00732ED6">
        <w:rPr>
          <w:rFonts w:ascii="Times New Roman" w:hAnsi="Times New Roman" w:cs="Times New Roman"/>
          <w:sz w:val="24"/>
          <w:szCs w:val="24"/>
        </w:rPr>
        <w:t xml:space="preserve"> person</w:t>
      </w:r>
      <w:r w:rsidR="00B30DC7" w:rsidRPr="00732ED6">
        <w:rPr>
          <w:rFonts w:ascii="Times New Roman" w:hAnsi="Times New Roman" w:cs="Times New Roman"/>
          <w:sz w:val="24"/>
          <w:szCs w:val="24"/>
        </w:rPr>
        <w:t xml:space="preserve"> ability</w:t>
      </w:r>
      <w:r w:rsidR="009B08C0" w:rsidRPr="00732ED6">
        <w:rPr>
          <w:rFonts w:ascii="Times New Roman" w:hAnsi="Times New Roman" w:cs="Times New Roman"/>
          <w:sz w:val="24"/>
          <w:szCs w:val="24"/>
        </w:rPr>
        <w:t xml:space="preserve"> parameters involved utilizing the "</w:t>
      </w:r>
      <w:proofErr w:type="spellStart"/>
      <w:r w:rsidR="009B08C0" w:rsidRPr="00732ED6">
        <w:rPr>
          <w:rFonts w:ascii="Times New Roman" w:hAnsi="Times New Roman" w:cs="Times New Roman"/>
          <w:sz w:val="24"/>
          <w:szCs w:val="24"/>
        </w:rPr>
        <w:t>fscores</w:t>
      </w:r>
      <w:proofErr w:type="spellEnd"/>
      <w:r w:rsidR="009B08C0" w:rsidRPr="00732ED6">
        <w:rPr>
          <w:rFonts w:ascii="Times New Roman" w:hAnsi="Times New Roman" w:cs="Times New Roman"/>
          <w:sz w:val="24"/>
          <w:szCs w:val="24"/>
        </w:rPr>
        <w:t xml:space="preserve">()" function. </w:t>
      </w:r>
      <w:del w:id="602" w:author="Jujia Li" w:date="2025-05-10T22:26:00Z" w16du:dateUtc="2025-05-11T03:26:00Z">
        <w:r w:rsidR="009B08C0" w:rsidRPr="00732ED6" w:rsidDel="00AF7B62">
          <w:rPr>
            <w:rFonts w:ascii="Times New Roman" w:hAnsi="Times New Roman" w:cs="Times New Roman"/>
            <w:sz w:val="24"/>
            <w:szCs w:val="24"/>
          </w:rPr>
          <w:delText xml:space="preserve">In this package, the thresholds </w:delText>
        </w:r>
      </w:del>
      <w:del w:id="603" w:author="Jujia Li" w:date="2025-05-10T17:32:00Z" w16du:dateUtc="2025-05-10T22:32:00Z">
        <w:r w:rsidR="009B08C0" w:rsidRPr="00732ED6" w:rsidDel="009C7655">
          <w:rPr>
            <w:rFonts w:ascii="Times New Roman" w:hAnsi="Times New Roman" w:cs="Times New Roman"/>
            <w:sz w:val="24"/>
            <w:szCs w:val="24"/>
          </w:rPr>
          <w:delText xml:space="preserve">or locations </w:delText>
        </w:r>
      </w:del>
      <w:del w:id="604" w:author="Jujia Li" w:date="2025-05-10T22:26:00Z" w16du:dateUtc="2025-05-11T03:26:00Z">
        <w:r w:rsidR="009B08C0" w:rsidRPr="00732ED6" w:rsidDel="00AF7B62">
          <w:rPr>
            <w:rFonts w:ascii="Times New Roman" w:hAnsi="Times New Roman" w:cs="Times New Roman"/>
            <w:sz w:val="24"/>
            <w:szCs w:val="24"/>
          </w:rPr>
          <w:delText>are calculated as c</w:delText>
        </w:r>
        <w:r w:rsidR="009B08C0" w:rsidRPr="00732ED6" w:rsidDel="00AF7B62">
          <w:rPr>
            <w:rFonts w:ascii="Times New Roman" w:hAnsi="Times New Roman" w:cs="Times New Roman"/>
            <w:sz w:val="24"/>
            <w:szCs w:val="24"/>
            <w:vertAlign w:val="subscript"/>
          </w:rPr>
          <w:delText>jk</w:delText>
        </w:r>
        <w:r w:rsidR="009B08C0" w:rsidRPr="00732ED6" w:rsidDel="00AF7B62">
          <w:rPr>
            <w:rFonts w:ascii="Times New Roman" w:hAnsi="Times New Roman" w:cs="Times New Roman"/>
            <w:sz w:val="24"/>
            <w:szCs w:val="24"/>
          </w:rPr>
          <w:delText xml:space="preserve">, as described in </w:delText>
        </w:r>
        <w:r w:rsidR="00B30DC7" w:rsidRPr="00732ED6" w:rsidDel="00AF7B62">
          <w:rPr>
            <w:rFonts w:ascii="Times New Roman" w:hAnsi="Times New Roman" w:cs="Times New Roman"/>
            <w:sz w:val="24"/>
            <w:szCs w:val="24"/>
          </w:rPr>
          <w:delText>E</w:delText>
        </w:r>
        <w:r w:rsidR="009B08C0" w:rsidRPr="00732ED6" w:rsidDel="00AF7B62">
          <w:rPr>
            <w:rFonts w:ascii="Times New Roman" w:hAnsi="Times New Roman" w:cs="Times New Roman"/>
            <w:sz w:val="24"/>
            <w:szCs w:val="24"/>
          </w:rPr>
          <w:delText>quation (</w:delText>
        </w:r>
        <w:r w:rsidR="00025472" w:rsidRPr="00732ED6" w:rsidDel="00AF7B62">
          <w:rPr>
            <w:rFonts w:ascii="Times New Roman" w:hAnsi="Times New Roman" w:cs="Times New Roman"/>
            <w:sz w:val="24"/>
            <w:szCs w:val="24"/>
          </w:rPr>
          <w:delText>1</w:delText>
        </w:r>
        <w:r w:rsidR="009B08C0" w:rsidRPr="00732ED6" w:rsidDel="00AF7B62">
          <w:rPr>
            <w:rFonts w:ascii="Times New Roman" w:hAnsi="Times New Roman" w:cs="Times New Roman"/>
            <w:sz w:val="24"/>
            <w:szCs w:val="24"/>
          </w:rPr>
          <w:delText>).</w:delText>
        </w:r>
      </w:del>
      <w:ins w:id="605" w:author="Jujia Li" w:date="2025-05-10T22:23:00Z" w16du:dateUtc="2025-05-11T03:23:00Z">
        <w:r w:rsidR="00AF7B62">
          <w:rPr>
            <w:rFonts w:ascii="Times New Roman" w:hAnsi="Times New Roman" w:cs="Times New Roman"/>
            <w:sz w:val="24"/>
            <w:szCs w:val="24"/>
          </w:rPr>
          <w:t>It is important</w:t>
        </w:r>
      </w:ins>
      <w:ins w:id="606" w:author="Jujia Li" w:date="2025-05-10T22:22:00Z" w16du:dateUtc="2025-05-11T03:22:00Z">
        <w:r w:rsidR="00AF7B62">
          <w:rPr>
            <w:rFonts w:ascii="Times New Roman" w:hAnsi="Times New Roman" w:cs="Times New Roman"/>
            <w:sz w:val="24"/>
            <w:szCs w:val="24"/>
          </w:rPr>
          <w:t xml:space="preserve"> </w:t>
        </w:r>
      </w:ins>
      <w:ins w:id="607" w:author="Jujia Li" w:date="2025-05-10T22:23:00Z" w16du:dateUtc="2025-05-11T03:23:00Z">
        <w:r w:rsidR="00AF7B62">
          <w:rPr>
            <w:rFonts w:ascii="Times New Roman" w:hAnsi="Times New Roman" w:cs="Times New Roman"/>
            <w:sz w:val="24"/>
            <w:szCs w:val="24"/>
          </w:rPr>
          <w:t>to note that, i</w:t>
        </w:r>
      </w:ins>
      <w:ins w:id="608" w:author="Jujia Li" w:date="2025-05-10T22:21:00Z" w16du:dateUtc="2025-05-11T03:21:00Z">
        <w:r w:rsidR="003C3751">
          <w:rPr>
            <w:rFonts w:ascii="Times New Roman" w:hAnsi="Times New Roman" w:cs="Times New Roman"/>
            <w:sz w:val="24"/>
            <w:szCs w:val="24"/>
          </w:rPr>
          <w:t>n “</w:t>
        </w:r>
        <w:proofErr w:type="spellStart"/>
        <w:r w:rsidR="003C3751">
          <w:rPr>
            <w:rFonts w:ascii="Times New Roman" w:hAnsi="Times New Roman" w:cs="Times New Roman"/>
            <w:sz w:val="24"/>
            <w:szCs w:val="24"/>
          </w:rPr>
          <w:t>mirt</w:t>
        </w:r>
        <w:proofErr w:type="spellEnd"/>
        <w:r w:rsidR="003C3751">
          <w:rPr>
            <w:rFonts w:ascii="Times New Roman" w:hAnsi="Times New Roman" w:cs="Times New Roman"/>
            <w:sz w:val="24"/>
            <w:szCs w:val="24"/>
          </w:rPr>
          <w:t>” package, the threshold (location</w:t>
        </w:r>
      </w:ins>
      <w:ins w:id="609" w:author="Jujia Li" w:date="2025-05-10T22:23:00Z" w16du:dateUtc="2025-05-11T03:23:00Z">
        <w:r w:rsidR="00AF7B62">
          <w:rPr>
            <w:rFonts w:ascii="Times New Roman" w:hAnsi="Times New Roman" w:cs="Times New Roman"/>
            <w:sz w:val="24"/>
            <w:szCs w:val="24"/>
          </w:rPr>
          <w:t>)</w:t>
        </w:r>
      </w:ins>
      <w:ins w:id="610" w:author="Jujia Li" w:date="2025-05-10T22:21:00Z" w16du:dateUtc="2025-05-11T03:21:00Z">
        <w:r w:rsidR="003C3751">
          <w:rPr>
            <w:rFonts w:ascii="Times New Roman" w:hAnsi="Times New Roman" w:cs="Times New Roman"/>
            <w:sz w:val="24"/>
            <w:szCs w:val="24"/>
          </w:rPr>
          <w:t xml:space="preserve"> parameter</w:t>
        </w:r>
      </w:ins>
      <w:ins w:id="611" w:author="Jujia Li" w:date="2025-05-10T22:23:00Z" w16du:dateUtc="2025-05-11T03:23:00Z">
        <w:r w:rsidR="00AF7B62">
          <w:rPr>
            <w:rFonts w:ascii="Times New Roman" w:hAnsi="Times New Roman" w:cs="Times New Roman"/>
            <w:sz w:val="24"/>
            <w:szCs w:val="24"/>
          </w:rPr>
          <w:t>s</w:t>
        </w:r>
      </w:ins>
      <w:ins w:id="612" w:author="Jujia Li" w:date="2025-05-10T22:21:00Z" w16du:dateUtc="2025-05-11T03:21:00Z">
        <w:r w:rsidR="003C3751">
          <w:rPr>
            <w:rFonts w:ascii="Times New Roman" w:hAnsi="Times New Roman" w:cs="Times New Roman"/>
            <w:sz w:val="24"/>
            <w:szCs w:val="24"/>
          </w:rPr>
          <w:t xml:space="preserve"> </w:t>
        </w:r>
      </w:ins>
      <w:ins w:id="613" w:author="Jujia Li" w:date="2025-05-10T22:23:00Z" w16du:dateUtc="2025-05-11T03:23:00Z">
        <w:r w:rsidR="00AF7B62">
          <w:rPr>
            <w:rFonts w:ascii="Times New Roman" w:hAnsi="Times New Roman" w:cs="Times New Roman"/>
            <w:sz w:val="24"/>
            <w:szCs w:val="24"/>
          </w:rPr>
          <w:t>are</w:t>
        </w:r>
      </w:ins>
      <w:ins w:id="614" w:author="Jujia Li" w:date="2025-05-10T22:21:00Z" w16du:dateUtc="2025-05-11T03:21:00Z">
        <w:r w:rsidR="003C3751">
          <w:rPr>
            <w:rFonts w:ascii="Times New Roman" w:hAnsi="Times New Roman" w:cs="Times New Roman"/>
            <w:sz w:val="24"/>
            <w:szCs w:val="24"/>
          </w:rPr>
          <w:t xml:space="preserve"> </w:t>
        </w:r>
      </w:ins>
      <w:ins w:id="615" w:author="Jujia Li" w:date="2025-05-10T22:22:00Z" w16du:dateUtc="2025-05-11T03:22:00Z">
        <w:r w:rsidR="003C3751">
          <w:rPr>
            <w:rFonts w:ascii="Times New Roman" w:hAnsi="Times New Roman" w:cs="Times New Roman"/>
            <w:sz w:val="24"/>
            <w:szCs w:val="24"/>
          </w:rPr>
          <w:t xml:space="preserve">outputted </w:t>
        </w:r>
      </w:ins>
      <w:ins w:id="616" w:author="Jujia Li" w:date="2025-05-10T22:24:00Z" w16du:dateUtc="2025-05-11T03:24:00Z">
        <w:r w:rsidR="00AF7B62">
          <w:rPr>
            <w:rFonts w:ascii="Times New Roman" w:hAnsi="Times New Roman" w:cs="Times New Roman"/>
            <w:sz w:val="24"/>
            <w:szCs w:val="24"/>
          </w:rPr>
          <w:t>as</w:t>
        </w:r>
      </w:ins>
      <w:ins w:id="617" w:author="Jujia Li" w:date="2025-05-10T22:22:00Z" w16du:dateUtc="2025-05-11T03:22:00Z">
        <w:r w:rsidR="003C3751">
          <w:rPr>
            <w:rFonts w:ascii="Times New Roman" w:hAnsi="Times New Roman" w:cs="Times New Roman"/>
            <w:sz w:val="24"/>
            <w:szCs w:val="24"/>
          </w:rPr>
          <w:t xml:space="preserve"> </w:t>
        </w:r>
        <w:proofErr w:type="spellStart"/>
        <w:r w:rsidR="003C3751" w:rsidRPr="003C3751">
          <w:rPr>
            <w:rFonts w:ascii="Times New Roman" w:hAnsi="Times New Roman" w:cs="Times New Roman"/>
            <w:i/>
            <w:iCs/>
            <w:sz w:val="24"/>
            <w:szCs w:val="24"/>
            <w:rPrChange w:id="618"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619" w:author="Jujia Li" w:date="2025-05-10T22:22:00Z" w16du:dateUtc="2025-05-11T03:22:00Z">
              <w:rPr>
                <w:rFonts w:ascii="Times New Roman" w:hAnsi="Times New Roman" w:cs="Times New Roman"/>
                <w:sz w:val="24"/>
                <w:szCs w:val="24"/>
              </w:rPr>
            </w:rPrChange>
          </w:rPr>
          <w:t>jk</w:t>
        </w:r>
      </w:ins>
      <w:proofErr w:type="spellEnd"/>
      <w:ins w:id="620" w:author="Jujia Li" w:date="2025-05-10T22:25:00Z" w16du:dateUtc="2025-05-11T03:25:00Z">
        <w:r w:rsidR="00AF7B62">
          <w:rPr>
            <w:rFonts w:ascii="Times New Roman" w:hAnsi="Times New Roman" w:cs="Times New Roman"/>
            <w:sz w:val="24"/>
            <w:szCs w:val="24"/>
          </w:rPr>
          <w:t xml:space="preserve"> such that</w:t>
        </w:r>
      </w:ins>
      <w:ins w:id="621" w:author="Jujia Li" w:date="2025-05-10T22:22:00Z" w16du:dateUtc="2025-05-11T03:22:00Z">
        <w:r w:rsidR="003C3751">
          <w:rPr>
            <w:rFonts w:ascii="Times New Roman" w:hAnsi="Times New Roman" w:cs="Times New Roman"/>
            <w:sz w:val="24"/>
            <w:szCs w:val="24"/>
          </w:rPr>
          <w:t xml:space="preserve"> </w:t>
        </w:r>
        <w:proofErr w:type="spellStart"/>
        <w:r w:rsidR="003C3751" w:rsidRPr="003C3751">
          <w:rPr>
            <w:rFonts w:ascii="Times New Roman" w:hAnsi="Times New Roman" w:cs="Times New Roman"/>
            <w:i/>
            <w:iCs/>
            <w:sz w:val="24"/>
            <w:szCs w:val="24"/>
            <w:rPrChange w:id="622" w:author="Jujia Li" w:date="2025-05-10T22:22:00Z" w16du:dateUtc="2025-05-11T03:22:00Z">
              <w:rPr>
                <w:rFonts w:ascii="Times New Roman" w:hAnsi="Times New Roman" w:cs="Times New Roman"/>
                <w:sz w:val="24"/>
                <w:szCs w:val="24"/>
              </w:rPr>
            </w:rPrChange>
          </w:rPr>
          <w:t>b</w:t>
        </w:r>
        <w:r w:rsidR="003C3751" w:rsidRPr="003C3751">
          <w:rPr>
            <w:rFonts w:ascii="Times New Roman" w:hAnsi="Times New Roman" w:cs="Times New Roman"/>
            <w:i/>
            <w:iCs/>
            <w:sz w:val="24"/>
            <w:szCs w:val="24"/>
            <w:vertAlign w:val="subscript"/>
            <w:rPrChange w:id="623" w:author="Jujia Li" w:date="2025-05-10T22:22:00Z" w16du:dateUtc="2025-05-11T03:22:00Z">
              <w:rPr>
                <w:rFonts w:ascii="Times New Roman" w:hAnsi="Times New Roman" w:cs="Times New Roman"/>
                <w:sz w:val="24"/>
                <w:szCs w:val="24"/>
              </w:rPr>
            </w:rPrChange>
          </w:rPr>
          <w:t>jk</w:t>
        </w:r>
        <w:proofErr w:type="spellEnd"/>
        <w:r w:rsidR="003C3751" w:rsidRPr="003C3751">
          <w:rPr>
            <w:rFonts w:ascii="Times New Roman" w:hAnsi="Times New Roman" w:cs="Times New Roman"/>
            <w:i/>
            <w:iCs/>
            <w:sz w:val="24"/>
            <w:szCs w:val="24"/>
            <w:rPrChange w:id="624" w:author="Jujia Li" w:date="2025-05-10T22:22:00Z" w16du:dateUtc="2025-05-11T03:22:00Z">
              <w:rPr>
                <w:rFonts w:ascii="Times New Roman" w:hAnsi="Times New Roman" w:cs="Times New Roman"/>
                <w:sz w:val="24"/>
                <w:szCs w:val="24"/>
              </w:rPr>
            </w:rPrChange>
          </w:rPr>
          <w:t xml:space="preserve"> </w:t>
        </w:r>
        <w:r w:rsidR="003C3751">
          <w:rPr>
            <w:rFonts w:ascii="Times New Roman" w:hAnsi="Times New Roman" w:cs="Times New Roman"/>
            <w:sz w:val="24"/>
            <w:szCs w:val="24"/>
          </w:rPr>
          <w:t xml:space="preserve">= </w:t>
        </w:r>
        <w:r w:rsidR="003C3751" w:rsidRPr="003C3751">
          <w:rPr>
            <w:rFonts w:ascii="Times New Roman" w:hAnsi="Times New Roman" w:cs="Times New Roman"/>
            <w:i/>
            <w:iCs/>
            <w:sz w:val="24"/>
            <w:szCs w:val="24"/>
            <w:rPrChange w:id="625" w:author="Jujia Li" w:date="2025-05-10T22:22:00Z" w16du:dateUtc="2025-05-11T03:22:00Z">
              <w:rPr>
                <w:rFonts w:ascii="Times New Roman" w:hAnsi="Times New Roman" w:cs="Times New Roman"/>
                <w:sz w:val="24"/>
                <w:szCs w:val="24"/>
              </w:rPr>
            </w:rPrChange>
          </w:rPr>
          <w:t>-</w:t>
        </w:r>
        <w:proofErr w:type="spellStart"/>
        <w:r w:rsidR="003C3751" w:rsidRPr="003C3751">
          <w:rPr>
            <w:rFonts w:ascii="Times New Roman" w:hAnsi="Times New Roman" w:cs="Times New Roman"/>
            <w:i/>
            <w:iCs/>
            <w:sz w:val="24"/>
            <w:szCs w:val="24"/>
            <w:rPrChange w:id="626" w:author="Jujia Li" w:date="2025-05-10T22:22:00Z" w16du:dateUtc="2025-05-11T03:22:00Z">
              <w:rPr>
                <w:rFonts w:ascii="Times New Roman" w:hAnsi="Times New Roman" w:cs="Times New Roman"/>
                <w:sz w:val="24"/>
                <w:szCs w:val="24"/>
              </w:rPr>
            </w:rPrChange>
          </w:rPr>
          <w:t>d</w:t>
        </w:r>
        <w:r w:rsidR="003C3751" w:rsidRPr="003C3751">
          <w:rPr>
            <w:rFonts w:ascii="Times New Roman" w:hAnsi="Times New Roman" w:cs="Times New Roman"/>
            <w:i/>
            <w:iCs/>
            <w:sz w:val="24"/>
            <w:szCs w:val="24"/>
            <w:vertAlign w:val="subscript"/>
            <w:rPrChange w:id="627" w:author="Jujia Li" w:date="2025-05-10T22:22:00Z" w16du:dateUtc="2025-05-11T03:22:00Z">
              <w:rPr>
                <w:rFonts w:ascii="Times New Roman" w:hAnsi="Times New Roman" w:cs="Times New Roman"/>
                <w:sz w:val="24"/>
                <w:szCs w:val="24"/>
              </w:rPr>
            </w:rPrChange>
          </w:rPr>
          <w:t>jk</w:t>
        </w:r>
      </w:ins>
      <w:proofErr w:type="spellEnd"/>
      <w:ins w:id="628" w:author="Jujia Li" w:date="2025-05-10T22:25:00Z" w16du:dateUtc="2025-05-11T03:25:00Z">
        <w:r w:rsidR="00AF7B62">
          <w:rPr>
            <w:rFonts w:ascii="Times New Roman" w:hAnsi="Times New Roman" w:cs="Times New Roman"/>
            <w:sz w:val="24"/>
            <w:szCs w:val="24"/>
          </w:rPr>
          <w:t xml:space="preserve">, where </w:t>
        </w:r>
        <w:proofErr w:type="spellStart"/>
        <w:r w:rsidR="00AF7B62" w:rsidRPr="007467EA">
          <w:rPr>
            <w:rFonts w:ascii="Times New Roman" w:hAnsi="Times New Roman" w:cs="Times New Roman"/>
            <w:i/>
            <w:iCs/>
            <w:sz w:val="24"/>
            <w:szCs w:val="24"/>
          </w:rPr>
          <w:t>b</w:t>
        </w:r>
        <w:r w:rsidR="00AF7B62" w:rsidRPr="007467EA">
          <w:rPr>
            <w:rFonts w:ascii="Times New Roman" w:hAnsi="Times New Roman" w:cs="Times New Roman"/>
            <w:i/>
            <w:iCs/>
            <w:sz w:val="24"/>
            <w:szCs w:val="24"/>
            <w:vertAlign w:val="subscript"/>
          </w:rPr>
          <w:t>jk</w:t>
        </w:r>
        <w:proofErr w:type="spellEnd"/>
        <w:r w:rsidR="00AF7B62">
          <w:rPr>
            <w:rFonts w:ascii="Times New Roman" w:hAnsi="Times New Roman" w:cs="Times New Roman"/>
            <w:sz w:val="24"/>
            <w:szCs w:val="24"/>
          </w:rPr>
          <w:t xml:space="preserve"> </w:t>
        </w:r>
      </w:ins>
      <w:ins w:id="629" w:author="Jujia Li" w:date="2025-05-10T22:30:00Z">
        <w:r w:rsidR="00AF7B62" w:rsidRPr="00AF7B62">
          <w:rPr>
            <w:rFonts w:ascii="Times New Roman" w:hAnsi="Times New Roman" w:cs="Times New Roman"/>
            <w:sz w:val="24"/>
            <w:szCs w:val="24"/>
          </w:rPr>
          <w:t>refers to the threshold used in</w:t>
        </w:r>
      </w:ins>
      <w:ins w:id="630" w:author="Jujia Li" w:date="2025-05-10T22:25:00Z" w16du:dateUtc="2025-05-11T03:25:00Z">
        <w:r w:rsidR="00AF7B62">
          <w:rPr>
            <w:rFonts w:ascii="Times New Roman" w:hAnsi="Times New Roman" w:cs="Times New Roman"/>
            <w:sz w:val="24"/>
            <w:szCs w:val="24"/>
          </w:rPr>
          <w:t xml:space="preserve"> in Equation 1.</w:t>
        </w:r>
      </w:ins>
    </w:p>
    <w:p w14:paraId="7A77DFC3" w14:textId="245133D0" w:rsidR="00423582" w:rsidRPr="00732ED6" w:rsidRDefault="00F23E5D" w:rsidP="0029754B">
      <w:pPr>
        <w:spacing w:after="0" w:line="480" w:lineRule="auto"/>
        <w:rPr>
          <w:rFonts w:ascii="Times New Roman" w:hAnsi="Times New Roman" w:cs="Times New Roman"/>
          <w:b/>
          <w:bCs/>
          <w:i/>
          <w:iCs/>
          <w:sz w:val="24"/>
          <w:szCs w:val="24"/>
        </w:rPr>
      </w:pPr>
      <w:r w:rsidRPr="00732ED6">
        <w:rPr>
          <w:rFonts w:ascii="Times New Roman" w:hAnsi="Times New Roman" w:cs="Times New Roman"/>
          <w:b/>
          <w:bCs/>
          <w:i/>
          <w:iCs/>
          <w:sz w:val="24"/>
          <w:szCs w:val="24"/>
        </w:rPr>
        <w:t>Evaluation criteria</w:t>
      </w:r>
    </w:p>
    <w:p w14:paraId="4A3F9117" w14:textId="220D2F9E" w:rsidR="009E5AC7" w:rsidRPr="00732ED6" w:rsidRDefault="00F25367" w:rsidP="00D67234">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The accuracy of parameter recovery in this study is assessed through the calculation of bias, root mean squared error (RMSE), and Pearson correlations</w:t>
      </w:r>
      <w:r w:rsidR="00EB0BCC" w:rsidRPr="00732ED6">
        <w:rPr>
          <w:rFonts w:ascii="Times New Roman" w:hAnsi="Times New Roman" w:cs="Times New Roman"/>
          <w:sz w:val="24"/>
          <w:szCs w:val="24"/>
        </w:rPr>
        <w:t xml:space="preserve"> (only for person ability)</w:t>
      </w:r>
      <w:r w:rsidRPr="00732ED6">
        <w:rPr>
          <w:rFonts w:ascii="Times New Roman" w:hAnsi="Times New Roman" w:cs="Times New Roman"/>
          <w:sz w:val="24"/>
          <w:szCs w:val="24"/>
        </w:rPr>
        <w:t xml:space="preserve">. These measures are calculated for both </w:t>
      </w:r>
      <w:ins w:id="631" w:author="Jujia Li" w:date="2025-05-10T23:16:00Z" w16du:dateUtc="2025-05-11T04:16:00Z">
        <w:r w:rsidR="00667057">
          <w:rPr>
            <w:rFonts w:ascii="Times New Roman" w:hAnsi="Times New Roman" w:cs="Times New Roman"/>
            <w:sz w:val="24"/>
            <w:szCs w:val="24"/>
          </w:rPr>
          <w:t>item and person parameters.</w:t>
        </w:r>
      </w:ins>
      <w:del w:id="632" w:author="Jujia Li" w:date="2025-05-10T23:16:00Z" w16du:dateUtc="2025-05-11T04:16:00Z">
        <w:r w:rsidRPr="00732ED6" w:rsidDel="00667057">
          <w:rPr>
            <w:rFonts w:ascii="Times New Roman" w:hAnsi="Times New Roman" w:cs="Times New Roman"/>
            <w:sz w:val="24"/>
            <w:szCs w:val="24"/>
          </w:rPr>
          <w:delText>the</w:delText>
        </w:r>
      </w:del>
      <w:ins w:id="633" w:author="Jujia Li" w:date="2025-05-10T23:17:00Z" w16du:dateUtc="2025-05-11T04:17:00Z">
        <w:r w:rsidR="00667057">
          <w:rPr>
            <w:rFonts w:ascii="Times New Roman" w:hAnsi="Times New Roman" w:cs="Times New Roman"/>
            <w:sz w:val="24"/>
            <w:szCs w:val="24"/>
          </w:rPr>
          <w:t xml:space="preserve"> </w:t>
        </w:r>
      </w:ins>
      <w:ins w:id="634" w:author="Jujia Li" w:date="2025-05-10T23:16:00Z" w16du:dateUtc="2025-05-11T04:16:00Z">
        <w:r w:rsidR="00667057">
          <w:rPr>
            <w:rFonts w:ascii="Times New Roman" w:hAnsi="Times New Roman" w:cs="Times New Roman"/>
            <w:sz w:val="24"/>
            <w:szCs w:val="24"/>
          </w:rPr>
          <w:t xml:space="preserve">The </w:t>
        </w:r>
      </w:ins>
      <w:ins w:id="635" w:author="Jujia Li" w:date="2025-05-10T23:17:00Z" w16du:dateUtc="2025-05-11T04:17:00Z">
        <w:r w:rsidR="00667057">
          <w:rPr>
            <w:rFonts w:ascii="Times New Roman" w:hAnsi="Times New Roman" w:cs="Times New Roman"/>
            <w:sz w:val="24"/>
            <w:szCs w:val="24"/>
          </w:rPr>
          <w:t>item parameters include</w:t>
        </w:r>
      </w:ins>
      <w:r w:rsidRPr="00732ED6">
        <w:rPr>
          <w:rFonts w:ascii="Times New Roman" w:hAnsi="Times New Roman" w:cs="Times New Roman"/>
          <w:sz w:val="24"/>
          <w:szCs w:val="24"/>
        </w:rPr>
        <w:t xml:space="preserve"> two discrimination parameters</w:t>
      </w:r>
      <w:ins w:id="636" w:author="Jujia Li" w:date="2025-05-11T10:58:00Z" w16du:dateUtc="2025-05-11T15:58:00Z">
        <w:r w:rsidR="00FC53FB">
          <w:rPr>
            <w:rFonts w:ascii="Times New Roman" w:hAnsi="Times New Roman" w:cs="Times New Roman"/>
            <w:sz w:val="24"/>
            <w:szCs w:val="24"/>
          </w:rPr>
          <w:t xml:space="preserve"> for</w:t>
        </w:r>
      </w:ins>
      <w:ins w:id="637" w:author="Jujia Li" w:date="2025-05-10T23:06:00Z" w16du:dateUtc="2025-05-11T04:06:00Z">
        <w:r w:rsidR="00227BAF">
          <w:rPr>
            <w:rFonts w:ascii="Times New Roman" w:hAnsi="Times New Roman" w:cs="Times New Roman"/>
            <w:sz w:val="24"/>
            <w:szCs w:val="24"/>
          </w:rPr>
          <w:t xml:space="preserve"> general factor and specific factor</w:t>
        </w:r>
      </w:ins>
      <w:del w:id="638" w:author="Jujia Li" w:date="2025-05-10T23:17:00Z" w16du:dateUtc="2025-05-11T04:17:00Z">
        <w:r w:rsidRPr="00732ED6" w:rsidDel="00667057">
          <w:rPr>
            <w:rFonts w:ascii="Times New Roman" w:hAnsi="Times New Roman" w:cs="Times New Roman"/>
            <w:sz w:val="24"/>
            <w:szCs w:val="24"/>
          </w:rPr>
          <w:delText>,</w:delText>
        </w:r>
      </w:del>
      <w:ins w:id="639" w:author="Jujia Li" w:date="2025-05-10T23:17:00Z" w16du:dateUtc="2025-05-11T04:17:00Z">
        <w:r w:rsidR="00667057">
          <w:rPr>
            <w:rFonts w:ascii="Times New Roman" w:hAnsi="Times New Roman" w:cs="Times New Roman"/>
            <w:sz w:val="24"/>
            <w:szCs w:val="24"/>
          </w:rPr>
          <w:t xml:space="preserve"> </w:t>
        </w:r>
      </w:ins>
      <w:ins w:id="640" w:author="Jujia Li" w:date="2025-05-11T10:58:00Z" w16du:dateUtc="2025-05-11T15:58:00Z">
        <w:r w:rsidR="00FC53FB">
          <w:rPr>
            <w:rFonts w:ascii="Times New Roman" w:hAnsi="Times New Roman" w:cs="Times New Roman"/>
            <w:sz w:val="24"/>
            <w:szCs w:val="24"/>
          </w:rPr>
          <w:t>as well as</w:t>
        </w:r>
      </w:ins>
      <w:del w:id="641" w:author="Jujia Li" w:date="2025-05-10T23:17:00Z" w16du:dateUtc="2025-05-11T04:17:00Z">
        <w:r w:rsidRPr="00732ED6" w:rsidDel="00667057">
          <w:rPr>
            <w:rFonts w:ascii="Times New Roman" w:hAnsi="Times New Roman" w:cs="Times New Roman"/>
            <w:sz w:val="24"/>
            <w:szCs w:val="24"/>
          </w:rPr>
          <w:delText xml:space="preserve"> the</w:delText>
        </w:r>
      </w:del>
      <w:r w:rsidRPr="00732ED6">
        <w:rPr>
          <w:rFonts w:ascii="Times New Roman" w:hAnsi="Times New Roman" w:cs="Times New Roman"/>
          <w:sz w:val="24"/>
          <w:szCs w:val="24"/>
        </w:rPr>
        <w:t xml:space="preserve"> three </w:t>
      </w:r>
      <w:del w:id="642" w:author="Jujia Li" w:date="2025-05-10T22:46:00Z" w16du:dateUtc="2025-05-11T03:46:00Z">
        <w:r w:rsidRPr="00732ED6" w:rsidDel="001C406B">
          <w:rPr>
            <w:rFonts w:ascii="Times New Roman" w:hAnsi="Times New Roman" w:cs="Times New Roman"/>
            <w:sz w:val="24"/>
            <w:szCs w:val="24"/>
          </w:rPr>
          <w:delText xml:space="preserve">boundary </w:delText>
        </w:r>
      </w:del>
      <w:ins w:id="643" w:author="Jujia Li" w:date="2025-05-10T22:46:00Z" w16du:dateUtc="2025-05-11T03:46:00Z">
        <w:r w:rsidR="001C406B">
          <w:rPr>
            <w:rFonts w:ascii="Times New Roman" w:hAnsi="Times New Roman" w:cs="Times New Roman"/>
            <w:sz w:val="24"/>
            <w:szCs w:val="24"/>
          </w:rPr>
          <w:t>threshold</w:t>
        </w:r>
      </w:ins>
      <w:ins w:id="644" w:author="Jujia Li" w:date="2025-05-11T10:58:00Z" w16du:dateUtc="2025-05-11T15:58:00Z">
        <w:r w:rsidR="00FC53FB">
          <w:rPr>
            <w:rFonts w:ascii="Times New Roman" w:hAnsi="Times New Roman" w:cs="Times New Roman"/>
            <w:sz w:val="24"/>
            <w:szCs w:val="24"/>
          </w:rPr>
          <w:t xml:space="preserve"> </w:t>
        </w:r>
      </w:ins>
      <w:r w:rsidRPr="00732ED6">
        <w:rPr>
          <w:rFonts w:ascii="Times New Roman" w:hAnsi="Times New Roman" w:cs="Times New Roman"/>
          <w:sz w:val="24"/>
          <w:szCs w:val="24"/>
        </w:rPr>
        <w:t>parameters</w:t>
      </w:r>
      <w:ins w:id="645" w:author="Jujia Li" w:date="2025-05-11T10:59:00Z" w16du:dateUtc="2025-05-11T15:59:00Z">
        <w:r w:rsidR="00FC53FB">
          <w:rPr>
            <w:rFonts w:ascii="Times New Roman" w:hAnsi="Times New Roman" w:cs="Times New Roman"/>
            <w:sz w:val="24"/>
            <w:szCs w:val="24"/>
          </w:rPr>
          <w:t>.</w:t>
        </w:r>
      </w:ins>
      <w:del w:id="646" w:author="Jujia Li" w:date="2025-05-11T10:59:00Z" w16du:dateUtc="2025-05-11T15:59:00Z">
        <w:r w:rsidRPr="00732ED6" w:rsidDel="00FC53FB">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ins w:id="647" w:author="Jujia Li" w:date="2025-05-11T10:59:00Z" w16du:dateUtc="2025-05-11T15:59:00Z">
        <w:r w:rsidR="00FC53FB">
          <w:rPr>
            <w:rFonts w:ascii="Times New Roman" w:hAnsi="Times New Roman" w:cs="Times New Roman"/>
            <w:sz w:val="24"/>
            <w:szCs w:val="24"/>
          </w:rPr>
          <w:t>The</w:t>
        </w:r>
      </w:ins>
      <w:ins w:id="648" w:author="Jujia Li" w:date="2025-05-10T23:18:00Z" w16du:dateUtc="2025-05-11T04:18:00Z">
        <w:r w:rsidR="00667057">
          <w:rPr>
            <w:rFonts w:ascii="Times New Roman" w:hAnsi="Times New Roman" w:cs="Times New Roman"/>
            <w:sz w:val="24"/>
            <w:szCs w:val="24"/>
          </w:rPr>
          <w:t xml:space="preserve"> </w:t>
        </w:r>
      </w:ins>
      <w:ins w:id="649" w:author="Jujia Li" w:date="2025-05-10T23:19:00Z" w16du:dateUtc="2025-05-11T04:19:00Z">
        <w:r w:rsidR="00667057">
          <w:rPr>
            <w:rFonts w:ascii="Times New Roman" w:hAnsi="Times New Roman" w:cs="Times New Roman"/>
            <w:sz w:val="24"/>
            <w:szCs w:val="24"/>
          </w:rPr>
          <w:t xml:space="preserve">person parameters consist of two latent traits </w:t>
        </w:r>
      </w:ins>
      <w:ins w:id="650" w:author="Jujia Li" w:date="2025-05-11T10:59:00Z" w16du:dateUtc="2025-05-11T15:59:00Z">
        <w:r w:rsidR="00FC53FB">
          <w:rPr>
            <w:rFonts w:ascii="Times New Roman" w:hAnsi="Times New Roman" w:cs="Times New Roman"/>
            <w:sz w:val="24"/>
            <w:szCs w:val="24"/>
          </w:rPr>
          <w:t>corresponding to</w:t>
        </w:r>
      </w:ins>
      <w:ins w:id="651" w:author="Jujia Li" w:date="2025-05-10T23:19:00Z" w16du:dateUtc="2025-05-11T04:19:00Z">
        <w:r w:rsidR="00667057">
          <w:rPr>
            <w:rFonts w:ascii="Times New Roman" w:hAnsi="Times New Roman" w:cs="Times New Roman"/>
            <w:sz w:val="24"/>
            <w:szCs w:val="24"/>
          </w:rPr>
          <w:t xml:space="preserve"> general and specific factors</w:t>
        </w:r>
      </w:ins>
      <w:ins w:id="652" w:author="Jujia Li" w:date="2025-05-11T10:57:00Z" w16du:dateUtc="2025-05-11T15:57:00Z">
        <w:r w:rsidR="00FC53FB">
          <w:rPr>
            <w:rFonts w:ascii="Times New Roman" w:hAnsi="Times New Roman" w:cs="Times New Roman"/>
            <w:sz w:val="24"/>
            <w:szCs w:val="24"/>
          </w:rPr>
          <w:t>.</w:t>
        </w:r>
      </w:ins>
      <w:del w:id="653" w:author="Jujia Li" w:date="2025-05-10T23:18:00Z" w16du:dateUtc="2025-05-11T04:18:00Z">
        <w:r w:rsidRPr="00732ED6" w:rsidDel="00667057">
          <w:rPr>
            <w:rFonts w:ascii="Times New Roman" w:hAnsi="Times New Roman" w:cs="Times New Roman"/>
            <w:sz w:val="24"/>
            <w:szCs w:val="24"/>
          </w:rPr>
          <w:delText>and two personal parameters</w:delText>
        </w:r>
      </w:del>
      <w:del w:id="654" w:author="Jujia Li" w:date="2025-05-10T23:19:00Z" w16du:dateUtc="2025-05-11T04:19:00Z">
        <w:r w:rsidRPr="00732ED6" w:rsidDel="00667057">
          <w:rPr>
            <w:rFonts w:ascii="Times New Roman" w:hAnsi="Times New Roman" w:cs="Times New Roman"/>
            <w:sz w:val="24"/>
            <w:szCs w:val="24"/>
          </w:rPr>
          <w:delText>.</w:delText>
        </w:r>
      </w:del>
      <w:r w:rsidRPr="00732ED6">
        <w:rPr>
          <w:rFonts w:ascii="Times New Roman" w:hAnsi="Times New Roman" w:cs="Times New Roman"/>
          <w:sz w:val="24"/>
          <w:szCs w:val="24"/>
        </w:rPr>
        <w:t xml:space="preserve"> </w:t>
      </w:r>
    </w:p>
    <w:p w14:paraId="2D656E7D" w14:textId="4B19813E" w:rsidR="00A2515A" w:rsidRPr="00732ED6" w:rsidRDefault="009E5AC7" w:rsidP="00041F7F">
      <w:pPr>
        <w:spacing w:after="0" w:line="480" w:lineRule="auto"/>
        <w:ind w:firstLine="720"/>
        <w:rPr>
          <w:rFonts w:ascii="Times New Roman" w:hAnsi="Times New Roman" w:cs="Times New Roman"/>
          <w:sz w:val="24"/>
          <w:szCs w:val="24"/>
        </w:rPr>
      </w:pPr>
      <w:r w:rsidRPr="00732ED6">
        <w:rPr>
          <w:rFonts w:ascii="Times New Roman" w:hAnsi="Times New Roman" w:cs="Times New Roman"/>
          <w:b/>
          <w:bCs/>
          <w:sz w:val="24"/>
          <w:szCs w:val="24"/>
        </w:rPr>
        <w:t>Bias</w:t>
      </w:r>
      <w:r w:rsidR="00D463FC" w:rsidRPr="00732ED6">
        <w:rPr>
          <w:rFonts w:ascii="Times New Roman" w:hAnsi="Times New Roman" w:cs="Times New Roman"/>
          <w:b/>
          <w:bCs/>
          <w:sz w:val="24"/>
          <w:szCs w:val="24"/>
        </w:rPr>
        <w:t>.</w:t>
      </w:r>
      <w:r w:rsidR="00D463FC"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 xml:space="preserve">The </w:t>
      </w:r>
      <w:r w:rsidR="00431227" w:rsidRPr="00732ED6">
        <w:rPr>
          <w:rFonts w:ascii="Times New Roman" w:hAnsi="Times New Roman" w:cs="Times New Roman"/>
          <w:sz w:val="24"/>
          <w:szCs w:val="24"/>
        </w:rPr>
        <w:t xml:space="preserve">relative </w:t>
      </w:r>
      <w:r w:rsidR="00A2515A" w:rsidRPr="00732ED6">
        <w:rPr>
          <w:rFonts w:ascii="Times New Roman" w:hAnsi="Times New Roman" w:cs="Times New Roman"/>
          <w:sz w:val="24"/>
          <w:szCs w:val="24"/>
        </w:rPr>
        <w:t>bias is estimated</w:t>
      </w:r>
      <w:r w:rsidR="007552A1" w:rsidRPr="00732ED6">
        <w:rPr>
          <w:rFonts w:ascii="Times New Roman" w:hAnsi="Times New Roman" w:cs="Times New Roman"/>
          <w:sz w:val="24"/>
          <w:szCs w:val="24"/>
        </w:rPr>
        <w:t xml:space="preserve"> for all the parameters of model</w:t>
      </w:r>
      <w:r w:rsidR="00A95D03" w:rsidRPr="00732ED6">
        <w:rPr>
          <w:rFonts w:ascii="Times New Roman" w:hAnsi="Times New Roman" w:cs="Times New Roman"/>
          <w:sz w:val="24"/>
          <w:szCs w:val="24"/>
        </w:rPr>
        <w:t xml:space="preserve">, including item </w:t>
      </w:r>
      <w:r w:rsidR="000B02D7" w:rsidRPr="00732ED6">
        <w:rPr>
          <w:rFonts w:ascii="Times New Roman" w:hAnsi="Times New Roman" w:cs="Times New Roman"/>
          <w:sz w:val="24"/>
          <w:szCs w:val="24"/>
        </w:rPr>
        <w:t>parameters</w:t>
      </w:r>
      <w:r w:rsidR="007552A1" w:rsidRPr="00732ED6">
        <w:rPr>
          <w:rFonts w:ascii="Times New Roman" w:hAnsi="Times New Roman" w:cs="Times New Roman"/>
          <w:sz w:val="24"/>
          <w:szCs w:val="24"/>
        </w:rPr>
        <w:t xml:space="preserve"> (a</w:t>
      </w:r>
      <w:r w:rsidR="007552A1" w:rsidRPr="00732ED6">
        <w:rPr>
          <w:rFonts w:ascii="Times New Roman" w:hAnsi="Times New Roman" w:cs="Times New Roman"/>
          <w:sz w:val="24"/>
          <w:szCs w:val="24"/>
          <w:vertAlign w:val="subscript"/>
        </w:rPr>
        <w:t>g</w:t>
      </w:r>
      <w:r w:rsidR="007552A1" w:rsidRPr="00732ED6">
        <w:rPr>
          <w:rFonts w:ascii="Times New Roman" w:hAnsi="Times New Roman" w:cs="Times New Roman"/>
          <w:sz w:val="24"/>
          <w:szCs w:val="24"/>
        </w:rPr>
        <w:t>, a</w:t>
      </w:r>
      <w:r w:rsidR="007552A1" w:rsidRPr="00732ED6">
        <w:rPr>
          <w:rFonts w:ascii="Times New Roman" w:hAnsi="Times New Roman" w:cs="Times New Roman"/>
          <w:sz w:val="24"/>
          <w:szCs w:val="24"/>
          <w:vertAlign w:val="subscript"/>
        </w:rPr>
        <w:t>s</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1</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2</w:t>
      </w:r>
      <w:r w:rsidR="007552A1" w:rsidRPr="00732ED6">
        <w:rPr>
          <w:rFonts w:ascii="Times New Roman" w:hAnsi="Times New Roman" w:cs="Times New Roman"/>
          <w:sz w:val="24"/>
          <w:szCs w:val="24"/>
        </w:rPr>
        <w:t xml:space="preserve">, </w:t>
      </w:r>
      <w:r w:rsidR="00D36E0E" w:rsidRPr="00732ED6">
        <w:rPr>
          <w:rFonts w:ascii="Times New Roman" w:hAnsi="Times New Roman" w:cs="Times New Roman"/>
          <w:sz w:val="24"/>
          <w:szCs w:val="24"/>
        </w:rPr>
        <w:t>c</w:t>
      </w:r>
      <w:r w:rsidR="007552A1" w:rsidRPr="00732ED6">
        <w:rPr>
          <w:rFonts w:ascii="Times New Roman" w:hAnsi="Times New Roman" w:cs="Times New Roman"/>
          <w:sz w:val="24"/>
          <w:szCs w:val="24"/>
          <w:vertAlign w:val="subscript"/>
        </w:rPr>
        <w:t>3</w:t>
      </w:r>
      <w:r w:rsidR="007552A1" w:rsidRPr="00732ED6">
        <w:rPr>
          <w:rFonts w:ascii="Times New Roman" w:hAnsi="Times New Roman" w:cs="Times New Roman"/>
          <w:sz w:val="24"/>
          <w:szCs w:val="24"/>
        </w:rPr>
        <w:t xml:space="preserve">) </w:t>
      </w:r>
      <w:r w:rsidR="00A95D03" w:rsidRPr="00732ED6">
        <w:rPr>
          <w:rFonts w:ascii="Times New Roman" w:hAnsi="Times New Roman" w:cs="Times New Roman"/>
          <w:sz w:val="24"/>
          <w:szCs w:val="24"/>
        </w:rPr>
        <w:t>and personal parameter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g</w:t>
      </w:r>
      <w:proofErr w:type="spellEnd"/>
      <w:r w:rsidR="00A95D03" w:rsidRPr="00732ED6">
        <w:rPr>
          <w:rFonts w:ascii="Times New Roman" w:hAnsi="Times New Roman" w:cs="Times New Roman"/>
          <w:sz w:val="24"/>
          <w:szCs w:val="24"/>
        </w:rPr>
        <w:t xml:space="preserve">, </w:t>
      </w:r>
      <w:proofErr w:type="spellStart"/>
      <w:r w:rsidR="00A95D03" w:rsidRPr="00732ED6">
        <w:rPr>
          <w:rFonts w:ascii="Times New Roman" w:hAnsi="Times New Roman" w:cs="Times New Roman"/>
          <w:sz w:val="24"/>
          <w:szCs w:val="24"/>
        </w:rPr>
        <w:t>θ</w:t>
      </w:r>
      <w:r w:rsidR="00A95D03" w:rsidRPr="00732ED6">
        <w:rPr>
          <w:rFonts w:ascii="Times New Roman" w:hAnsi="Times New Roman" w:cs="Times New Roman"/>
          <w:sz w:val="24"/>
          <w:szCs w:val="24"/>
          <w:vertAlign w:val="subscript"/>
        </w:rPr>
        <w:t>s</w:t>
      </w:r>
      <w:proofErr w:type="spellEnd"/>
      <w:r w:rsidR="00A95D03" w:rsidRPr="00732ED6">
        <w:rPr>
          <w:rFonts w:ascii="Times New Roman" w:hAnsi="Times New Roman" w:cs="Times New Roman"/>
          <w:sz w:val="24"/>
          <w:szCs w:val="24"/>
        </w:rPr>
        <w:t xml:space="preserve">) </w:t>
      </w:r>
      <w:r w:rsidR="00A2515A" w:rsidRPr="00732ED6">
        <w:rPr>
          <w:rFonts w:ascii="Times New Roman" w:hAnsi="Times New Roman" w:cs="Times New Roman"/>
          <w:sz w:val="24"/>
          <w:szCs w:val="24"/>
        </w:rPr>
        <w:t>as,</w:t>
      </w:r>
    </w:p>
    <w:p w14:paraId="08FEFEEA" w14:textId="6D6C53D4" w:rsidR="005E6DDE" w:rsidRDefault="00000000" w:rsidP="001B2CCC">
      <w:pPr>
        <w:pStyle w:val="MTDisplayEquation"/>
        <w:rPr>
          <w:ins w:id="655" w:author="Jujia Li" w:date="2025-05-11T15:19:00Z" w16du:dateUtc="2025-05-11T20:19:00Z"/>
        </w:rPr>
      </w:pPr>
      <m:oMath>
        <m:eqArr>
          <m:eqArrPr>
            <m:maxDist m:val="1"/>
            <m:ctrlPr>
              <w:del w:id="656" w:author="Jujia Li" w:date="2025-05-11T15:19:00Z" w16du:dateUtc="2025-05-11T20:19:00Z">
                <w:rPr>
                  <w:rFonts w:ascii="Cambria Math" w:hAnsi="Cambria Math"/>
                  <w:i/>
                </w:rPr>
              </w:del>
            </m:ctrlPr>
          </m:eqArrPr>
          <m:e>
            <m:sSub>
              <m:sSubPr>
                <m:ctrlPr>
                  <w:del w:id="657" w:author="Jujia Li" w:date="2025-05-11T15:19:00Z" w16du:dateUtc="2025-05-11T20:19:00Z">
                    <w:rPr>
                      <w:rFonts w:ascii="Cambria Math" w:hAnsi="Cambria Math"/>
                      <w:i/>
                    </w:rPr>
                  </w:del>
                </m:ctrlPr>
              </m:sSubPr>
              <m:e>
                <m:r>
                  <w:del w:id="658" w:author="Jujia Li" w:date="2025-05-11T15:19:00Z" w16du:dateUtc="2025-05-11T20:19:00Z">
                    <w:rPr>
                      <w:rFonts w:ascii="Cambria Math" w:hAnsi="Cambria Math"/>
                    </w:rPr>
                    <m:t>Bias</m:t>
                  </w:del>
                </m:r>
              </m:e>
              <m:sub>
                <m:r>
                  <w:del w:id="659" w:author="Jujia Li" w:date="2025-05-11T15:19:00Z" w16du:dateUtc="2025-05-11T20:19:00Z">
                    <w:rPr>
                      <w:rFonts w:ascii="Cambria Math" w:hAnsi="Cambria Math"/>
                    </w:rPr>
                    <m:t>y</m:t>
                  </w:del>
                </m:r>
              </m:sub>
            </m:sSub>
            <m:r>
              <w:del w:id="660" w:author="Jujia Li" w:date="2025-05-11T15:19:00Z" w16du:dateUtc="2025-05-11T20:19:00Z">
                <w:rPr>
                  <w:rFonts w:ascii="Cambria Math" w:hAnsi="Cambria Math"/>
                </w:rPr>
                <m:t>=</m:t>
              </w:del>
            </m:r>
            <m:nary>
              <m:naryPr>
                <m:chr m:val="∑"/>
                <m:limLoc m:val="subSup"/>
                <m:ctrlPr>
                  <w:del w:id="661" w:author="Jujia Li" w:date="2025-05-11T15:19:00Z" w16du:dateUtc="2025-05-11T20:19:00Z">
                    <w:rPr>
                      <w:rFonts w:ascii="Cambria Math" w:hAnsi="Cambria Math"/>
                      <w:i/>
                    </w:rPr>
                  </w:del>
                </m:ctrlPr>
              </m:naryPr>
              <m:sub>
                <m:r>
                  <w:del w:id="662" w:author="Jujia Li" w:date="2025-05-11T15:19:00Z" w16du:dateUtc="2025-05-11T20:19:00Z">
                    <w:rPr>
                      <w:rFonts w:ascii="Cambria Math" w:hAnsi="Cambria Math"/>
                    </w:rPr>
                    <m:t>r=1</m:t>
                  </w:del>
                </m:r>
              </m:sub>
              <m:sup>
                <m:r>
                  <w:del w:id="663" w:author="Jujia Li" w:date="2025-05-11T15:19:00Z" w16du:dateUtc="2025-05-11T20:19:00Z">
                    <w:rPr>
                      <w:rFonts w:ascii="Cambria Math" w:hAnsi="Cambria Math"/>
                    </w:rPr>
                    <m:t>R</m:t>
                  </w:del>
                </m:r>
              </m:sup>
              <m:e>
                <m:nary>
                  <m:naryPr>
                    <m:chr m:val="∑"/>
                    <m:limLoc m:val="subSup"/>
                    <m:ctrlPr>
                      <w:del w:id="664" w:author="Jujia Li" w:date="2025-05-11T15:19:00Z" w16du:dateUtc="2025-05-11T20:19:00Z">
                        <w:rPr>
                          <w:rFonts w:ascii="Cambria Math" w:hAnsi="Cambria Math"/>
                          <w:i/>
                        </w:rPr>
                      </w:del>
                    </m:ctrlPr>
                  </m:naryPr>
                  <m:sub>
                    <m:r>
                      <w:del w:id="665" w:author="Jujia Li" w:date="2025-05-11T15:19:00Z" w16du:dateUtc="2025-05-11T20:19:00Z">
                        <w:rPr>
                          <w:rFonts w:ascii="Cambria Math" w:hAnsi="Cambria Math"/>
                        </w:rPr>
                        <m:t>j=1</m:t>
                      </w:del>
                    </m:r>
                  </m:sub>
                  <m:sup>
                    <m:r>
                      <w:del w:id="666" w:author="Jujia Li" w:date="2025-05-11T15:19:00Z" w16du:dateUtc="2025-05-11T20:19:00Z">
                        <w:rPr>
                          <w:rFonts w:ascii="Cambria Math" w:hAnsi="Cambria Math"/>
                        </w:rPr>
                        <m:t>J</m:t>
                      </w:del>
                    </m:r>
                  </m:sup>
                  <m:e>
                    <m:d>
                      <m:dPr>
                        <m:ctrlPr>
                          <w:del w:id="667" w:author="Jujia Li" w:date="2025-05-11T15:19:00Z" w16du:dateUtc="2025-05-11T20:19:00Z">
                            <w:rPr>
                              <w:rFonts w:ascii="Cambria Math" w:hAnsi="Cambria Math"/>
                              <w:i/>
                            </w:rPr>
                          </w:del>
                        </m:ctrlPr>
                      </m:dPr>
                      <m:e>
                        <m:sSub>
                          <m:sSubPr>
                            <m:ctrlPr>
                              <w:del w:id="668" w:author="Jujia Li" w:date="2025-05-11T15:19:00Z" w16du:dateUtc="2025-05-11T20:19:00Z">
                                <w:rPr>
                                  <w:rFonts w:ascii="Cambria Math" w:hAnsi="Cambria Math"/>
                                  <w:i/>
                                </w:rPr>
                              </w:del>
                            </m:ctrlPr>
                          </m:sSubPr>
                          <m:e>
                            <m:acc>
                              <m:accPr>
                                <m:ctrlPr>
                                  <w:del w:id="669" w:author="Jujia Li" w:date="2025-05-11T15:19:00Z" w16du:dateUtc="2025-05-11T20:19:00Z">
                                    <w:rPr>
                                      <w:rFonts w:ascii="Cambria Math" w:hAnsi="Cambria Math"/>
                                      <w:i/>
                                    </w:rPr>
                                  </w:del>
                                </m:ctrlPr>
                              </m:accPr>
                              <m:e>
                                <m:r>
                                  <w:del w:id="670" w:author="Jujia Li" w:date="2025-05-11T15:19:00Z" w16du:dateUtc="2025-05-11T20:19:00Z">
                                    <w:rPr>
                                      <w:rFonts w:ascii="Cambria Math" w:hAnsi="Cambria Math"/>
                                    </w:rPr>
                                    <m:t>y</m:t>
                                  </w:del>
                                </m:r>
                              </m:e>
                            </m:acc>
                          </m:e>
                          <m:sub>
                            <m:r>
                              <w:del w:id="671" w:author="Jujia Li" w:date="2025-05-11T15:19:00Z" w16du:dateUtc="2025-05-11T20:19:00Z">
                                <w:rPr>
                                  <w:rFonts w:ascii="Cambria Math" w:hAnsi="Cambria Math"/>
                                </w:rPr>
                                <m:t>j</m:t>
                              </w:del>
                            </m:r>
                          </m:sub>
                        </m:sSub>
                        <m:r>
                          <w:del w:id="672" w:author="Jujia Li" w:date="2025-05-11T15:19:00Z" w16du:dateUtc="2025-05-11T20:19:00Z">
                            <w:rPr>
                              <w:rFonts w:ascii="Cambria Math" w:hAnsi="Cambria Math"/>
                            </w:rPr>
                            <m:t>-</m:t>
                          </w:del>
                        </m:r>
                        <m:sSub>
                          <m:sSubPr>
                            <m:ctrlPr>
                              <w:del w:id="673" w:author="Jujia Li" w:date="2025-05-11T15:19:00Z" w16du:dateUtc="2025-05-11T20:19:00Z">
                                <w:rPr>
                                  <w:rFonts w:ascii="Cambria Math" w:hAnsi="Cambria Math"/>
                                  <w:i/>
                                </w:rPr>
                              </w:del>
                            </m:ctrlPr>
                          </m:sSubPr>
                          <m:e>
                            <m:r>
                              <w:del w:id="674" w:author="Jujia Li" w:date="2025-05-11T15:19:00Z" w16du:dateUtc="2025-05-11T20:19:00Z">
                                <w:rPr>
                                  <w:rFonts w:ascii="Cambria Math" w:hAnsi="Cambria Math"/>
                                </w:rPr>
                                <m:t>y</m:t>
                              </w:del>
                            </m:r>
                          </m:e>
                          <m:sub>
                            <m:r>
                              <w:del w:id="675" w:author="Jujia Li" w:date="2025-05-11T15:19:00Z" w16du:dateUtc="2025-05-11T20:19:00Z">
                                <w:rPr>
                                  <w:rFonts w:ascii="Cambria Math" w:hAnsi="Cambria Math"/>
                                </w:rPr>
                                <m:t>j</m:t>
                              </w:del>
                            </m:r>
                          </m:sub>
                        </m:sSub>
                      </m:e>
                    </m:d>
                    <m:r>
                      <w:del w:id="676" w:author="Jujia Li" w:date="2025-05-11T15:19:00Z" w16du:dateUtc="2025-05-11T20:19:00Z">
                        <m:rPr>
                          <m:lit/>
                        </m:rPr>
                        <w:rPr>
                          <w:rFonts w:ascii="Cambria Math" w:hAnsi="Cambria Math"/>
                        </w:rPr>
                        <m:t>/</m:t>
                      </w:del>
                    </m:r>
                    <m:d>
                      <m:dPr>
                        <m:ctrlPr>
                          <w:del w:id="677" w:author="Jujia Li" w:date="2025-05-11T15:19:00Z" w16du:dateUtc="2025-05-11T20:19:00Z">
                            <w:rPr>
                              <w:rFonts w:ascii="Cambria Math" w:hAnsi="Cambria Math"/>
                              <w:i/>
                            </w:rPr>
                          </w:del>
                        </m:ctrlPr>
                      </m:dPr>
                      <m:e>
                        <m:r>
                          <w:del w:id="678" w:author="Jujia Li" w:date="2025-05-11T15:19:00Z" w16du:dateUtc="2025-05-11T20:19:00Z">
                            <w:rPr>
                              <w:rFonts w:ascii="Cambria Math" w:hAnsi="Cambria Math"/>
                            </w:rPr>
                            <m:t>JR</m:t>
                          </w:del>
                        </m:r>
                      </m:e>
                    </m:d>
                  </m:e>
                </m:nary>
              </m:e>
            </m:nary>
            <m:r>
              <w:del w:id="679" w:author="Jujia Li" w:date="2025-05-11T15:19:00Z" w16du:dateUtc="2025-05-11T20:19:00Z">
                <w:rPr>
                  <w:rFonts w:ascii="Cambria Math" w:hAnsi="Cambria Math"/>
                </w:rPr>
                <m:t>#</m:t>
              </w:del>
            </m:r>
            <m:d>
              <m:dPr>
                <m:ctrlPr>
                  <w:del w:id="680" w:author="Jujia Li" w:date="2025-05-11T15:19:00Z" w16du:dateUtc="2025-05-11T20:19:00Z">
                    <w:rPr>
                      <w:rFonts w:ascii="Cambria Math" w:hAnsi="Cambria Math"/>
                      <w:i/>
                    </w:rPr>
                  </w:del>
                </m:ctrlPr>
              </m:dPr>
              <m:e>
                <m:r>
                  <w:del w:id="681" w:author="Jujia Li" w:date="2025-05-11T15:19:00Z" w16du:dateUtc="2025-05-11T20:19:00Z">
                    <w:rPr>
                      <w:rFonts w:ascii="Cambria Math" w:hAnsi="Cambria Math"/>
                    </w:rPr>
                    <m:t>3</m:t>
                  </w:del>
                </m:r>
              </m:e>
            </m:d>
          </m:e>
        </m:eqArr>
      </m:oMath>
      <w:ins w:id="682" w:author="Jujia Li" w:date="2025-05-11T15:17:00Z" w16du:dateUtc="2025-05-11T20:17:00Z">
        <w:r w:rsidR="001B2CCC">
          <w:tab/>
        </w:r>
      </w:ins>
      <w:ins w:id="683" w:author="Jujia Li" w:date="2025-05-11T15:17:00Z" w16du:dateUtc="2025-05-11T20:17:00Z">
        <w:r w:rsidR="00406A7E" w:rsidRPr="00E57CFC">
          <w:rPr>
            <w:position w:val="-24"/>
          </w:rPr>
          <w:object w:dxaOrig="2740" w:dyaOrig="760" w14:anchorId="2328657B">
            <v:shape id="_x0000_i1029" type="#_x0000_t75" style="width:137.25pt;height:38.25pt" o:ole="">
              <v:imagedata r:id="rId20" o:title=""/>
            </v:shape>
            <o:OLEObject Type="Embed" ProgID="Equation.DSMT4" ShapeID="_x0000_i1029" DrawAspect="Content" ObjectID="_1808557461" r:id="rId21"/>
          </w:object>
        </w:r>
      </w:ins>
      <w:ins w:id="684" w:author="Jujia Li" w:date="2025-05-11T15:19:00Z" w16du:dateUtc="2025-05-11T20:19:00Z">
        <w:r w:rsidR="001B2CCC">
          <w:tab/>
          <w:t>(3)</w:t>
        </w:r>
      </w:ins>
    </w:p>
    <w:p w14:paraId="41D73FA1" w14:textId="6C2EEDEF" w:rsidR="001B2CCC" w:rsidRPr="001B2CCC" w:rsidDel="001B2CCC" w:rsidRDefault="001B2CCC">
      <w:pPr>
        <w:rPr>
          <w:del w:id="685" w:author="Jujia Li" w:date="2025-05-11T15:20:00Z" w16du:dateUtc="2025-05-11T20:20:00Z"/>
        </w:rPr>
        <w:pPrChange w:id="686" w:author="Jujia Li" w:date="2025-05-11T15:19:00Z" w16du:dateUtc="2025-05-11T20:19:00Z">
          <w:pPr>
            <w:spacing w:after="0" w:line="480" w:lineRule="auto"/>
            <w:ind w:left="2160" w:firstLine="720"/>
            <w:jc w:val="center"/>
          </w:pPr>
        </w:pPrChange>
      </w:pPr>
    </w:p>
    <w:p w14:paraId="498CC270" w14:textId="41C8CBF5" w:rsidR="009E5AC7" w:rsidRPr="00732ED6" w:rsidRDefault="00382A5F">
      <w:pPr>
        <w:spacing w:after="0" w:line="480" w:lineRule="auto"/>
        <w:rPr>
          <w:rFonts w:ascii="Times New Roman" w:hAnsi="Times New Roman" w:cs="Times New Roman"/>
          <w:sz w:val="24"/>
          <w:szCs w:val="24"/>
        </w:rPr>
        <w:pPrChange w:id="687"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where</w:t>
      </w:r>
      <w:r w:rsidR="00A2515A"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is the</w:t>
      </w:r>
      <w:r w:rsidR="0018078F" w:rsidRPr="00732ED6">
        <w:rPr>
          <w:rFonts w:ascii="Times New Roman" w:hAnsi="Times New Roman" w:cs="Times New Roman"/>
          <w:sz w:val="24"/>
          <w:szCs w:val="24"/>
        </w:rPr>
        <w:t xml:space="preserve"> </w:t>
      </w:r>
      <w:r w:rsidR="000A1B2E" w:rsidRPr="00732ED6">
        <w:rPr>
          <w:rFonts w:ascii="Times New Roman" w:hAnsi="Times New Roman" w:cs="Times New Roman"/>
          <w:sz w:val="24"/>
          <w:szCs w:val="24"/>
        </w:rPr>
        <w:t>estimated</w:t>
      </w:r>
      <w:r w:rsidR="00142485" w:rsidRPr="00732ED6">
        <w:rPr>
          <w:rFonts w:ascii="Times New Roman" w:hAnsi="Times New Roman" w:cs="Times New Roman"/>
          <w:sz w:val="24"/>
          <w:szCs w:val="24"/>
        </w:rPr>
        <w:t xml:space="preserve"> </w:t>
      </w:r>
      <w:r w:rsidR="007552A1" w:rsidRPr="00732ED6">
        <w:rPr>
          <w:rFonts w:ascii="Times New Roman" w:hAnsi="Times New Roman" w:cs="Times New Roman"/>
          <w:sz w:val="24"/>
          <w:szCs w:val="24"/>
        </w:rPr>
        <w:t xml:space="preserve">parameters </w:t>
      </w:r>
      <w:r w:rsidR="00A67B5F" w:rsidRPr="00732ED6">
        <w:rPr>
          <w:rFonts w:ascii="Times New Roman" w:hAnsi="Times New Roman" w:cs="Times New Roman"/>
          <w:sz w:val="24"/>
          <w:szCs w:val="24"/>
        </w:rPr>
        <w:t>(</w:t>
      </w:r>
      <m:oMath>
        <m:sSub>
          <m:sSubPr>
            <m:ctrlPr>
              <w:del w:id="688" w:author="Jujia Li" w:date="2025-05-11T15:50:00Z" w16du:dateUtc="2025-05-11T20:50:00Z">
                <w:rPr>
                  <w:rFonts w:ascii="Cambria Math" w:hAnsi="Cambria Math" w:cs="Times New Roman"/>
                  <w:i/>
                  <w:sz w:val="24"/>
                  <w:szCs w:val="24"/>
                </w:rPr>
              </w:del>
            </m:ctrlPr>
          </m:sSubPr>
          <m:e>
            <m:acc>
              <m:accPr>
                <m:ctrlPr>
                  <w:del w:id="689" w:author="Jujia Li" w:date="2025-05-11T15:50:00Z" w16du:dateUtc="2025-05-11T20:50:00Z">
                    <w:rPr>
                      <w:rFonts w:ascii="Cambria Math" w:hAnsi="Cambria Math" w:cs="Times New Roman"/>
                      <w:i/>
                      <w:sz w:val="24"/>
                      <w:szCs w:val="24"/>
                    </w:rPr>
                  </w:del>
                </m:ctrlPr>
              </m:accPr>
              <m:e>
                <m:r>
                  <w:del w:id="690" w:author="Jujia Li" w:date="2025-05-11T15:50:00Z" w16du:dateUtc="2025-05-11T20:50:00Z">
                    <w:rPr>
                      <w:rFonts w:ascii="Cambria Math" w:hAnsi="Cambria Math" w:cs="Times New Roman"/>
                      <w:sz w:val="24"/>
                      <w:szCs w:val="24"/>
                    </w:rPr>
                    <m:t>a</m:t>
                  </w:del>
                </m:r>
              </m:e>
            </m:acc>
          </m:e>
          <m:sub>
            <m:r>
              <w:del w:id="691" w:author="Jujia Li" w:date="2025-05-11T15:50:00Z" w16du:dateUtc="2025-05-11T20:50:00Z">
                <w:rPr>
                  <w:rFonts w:ascii="Cambria Math" w:hAnsi="Cambria Math" w:cs="Times New Roman"/>
                  <w:sz w:val="24"/>
                  <w:szCs w:val="24"/>
                </w:rPr>
                <m:t>gj</m:t>
              </w:del>
            </m:r>
          </m:sub>
        </m:sSub>
        <m:r>
          <w:del w:id="692" w:author="Jujia Li" w:date="2025-05-11T15:50:00Z" w16du:dateUtc="2025-05-11T20:50:00Z">
            <w:rPr>
              <w:rFonts w:ascii="Cambria Math" w:hAnsi="Cambria Math" w:cs="Times New Roman"/>
              <w:sz w:val="24"/>
              <w:szCs w:val="24"/>
            </w:rPr>
            <m:t>,</m:t>
          </w:del>
        </m:r>
        <m:sSub>
          <m:sSubPr>
            <m:ctrlPr>
              <w:del w:id="693" w:author="Jujia Li" w:date="2025-05-11T15:50:00Z" w16du:dateUtc="2025-05-11T20:50:00Z">
                <w:rPr>
                  <w:rFonts w:ascii="Cambria Math" w:hAnsi="Cambria Math" w:cs="Times New Roman"/>
                  <w:i/>
                  <w:sz w:val="24"/>
                  <w:szCs w:val="24"/>
                </w:rPr>
              </w:del>
            </m:ctrlPr>
          </m:sSubPr>
          <m:e>
            <m:acc>
              <m:accPr>
                <m:ctrlPr>
                  <w:del w:id="694" w:author="Jujia Li" w:date="2025-05-11T15:50:00Z" w16du:dateUtc="2025-05-11T20:50:00Z">
                    <w:rPr>
                      <w:rFonts w:ascii="Cambria Math" w:hAnsi="Cambria Math" w:cs="Times New Roman"/>
                      <w:i/>
                      <w:sz w:val="24"/>
                      <w:szCs w:val="24"/>
                    </w:rPr>
                  </w:del>
                </m:ctrlPr>
              </m:accPr>
              <m:e>
                <m:r>
                  <w:del w:id="695" w:author="Jujia Li" w:date="2025-05-11T15:50:00Z" w16du:dateUtc="2025-05-11T20:50:00Z">
                    <w:rPr>
                      <w:rFonts w:ascii="Cambria Math" w:hAnsi="Cambria Math" w:cs="Times New Roman"/>
                      <w:sz w:val="24"/>
                      <w:szCs w:val="24"/>
                    </w:rPr>
                    <m:t>a</m:t>
                  </w:del>
                </m:r>
              </m:e>
            </m:acc>
          </m:e>
          <m:sub>
            <m:r>
              <w:del w:id="696" w:author="Jujia Li" w:date="2025-05-11T15:50:00Z" w16du:dateUtc="2025-05-11T20:50:00Z">
                <w:rPr>
                  <w:rFonts w:ascii="Cambria Math" w:hAnsi="Cambria Math" w:cs="Times New Roman"/>
                  <w:sz w:val="24"/>
                  <w:szCs w:val="24"/>
                </w:rPr>
                <m:t>sj</m:t>
              </w:del>
            </m:r>
          </m:sub>
        </m:sSub>
        <m:r>
          <w:del w:id="697" w:author="Jujia Li" w:date="2025-05-11T15:50:00Z" w16du:dateUtc="2025-05-11T20:50:00Z">
            <w:rPr>
              <w:rFonts w:ascii="Cambria Math" w:hAnsi="Cambria Math" w:cs="Times New Roman"/>
              <w:sz w:val="24"/>
              <w:szCs w:val="24"/>
            </w:rPr>
            <m:t xml:space="preserve">, </m:t>
          </w:del>
        </m:r>
        <m:sSub>
          <m:sSubPr>
            <m:ctrlPr>
              <w:del w:id="698" w:author="Jujia Li" w:date="2025-05-11T15:50:00Z" w16du:dateUtc="2025-05-11T20:50:00Z">
                <w:rPr>
                  <w:rFonts w:ascii="Cambria Math" w:hAnsi="Cambria Math" w:cs="Times New Roman"/>
                  <w:i/>
                  <w:sz w:val="24"/>
                  <w:szCs w:val="24"/>
                </w:rPr>
              </w:del>
            </m:ctrlPr>
          </m:sSubPr>
          <m:e>
            <m:acc>
              <m:accPr>
                <m:ctrlPr>
                  <w:del w:id="699" w:author="Jujia Li" w:date="2025-05-11T15:50:00Z" w16du:dateUtc="2025-05-11T20:50:00Z">
                    <w:rPr>
                      <w:rFonts w:ascii="Cambria Math" w:hAnsi="Cambria Math" w:cs="Times New Roman"/>
                      <w:i/>
                      <w:sz w:val="24"/>
                      <w:szCs w:val="24"/>
                    </w:rPr>
                  </w:del>
                </m:ctrlPr>
              </m:accPr>
              <m:e>
                <m:r>
                  <w:del w:id="700" w:author="Jujia Li" w:date="2025-05-11T15:50:00Z" w16du:dateUtc="2025-05-11T20:50:00Z">
                    <w:rPr>
                      <w:rFonts w:ascii="Cambria Math" w:hAnsi="Cambria Math" w:cs="Times New Roman"/>
                      <w:sz w:val="24"/>
                      <w:szCs w:val="24"/>
                    </w:rPr>
                    <m:t>c</m:t>
                  </w:del>
                </m:r>
              </m:e>
            </m:acc>
          </m:e>
          <m:sub>
            <m:r>
              <w:del w:id="701" w:author="Jujia Li" w:date="2025-05-11T15:50:00Z" w16du:dateUtc="2025-05-11T20:50:00Z">
                <w:rPr>
                  <w:rFonts w:ascii="Cambria Math" w:hAnsi="Cambria Math" w:cs="Times New Roman"/>
                  <w:sz w:val="24"/>
                  <w:szCs w:val="24"/>
                </w:rPr>
                <m:t>1j</m:t>
              </w:del>
            </m:r>
          </m:sub>
        </m:sSub>
        <m:r>
          <w:del w:id="702" w:author="Jujia Li" w:date="2025-05-11T15:50:00Z" w16du:dateUtc="2025-05-11T20:50:00Z">
            <w:rPr>
              <w:rFonts w:ascii="Cambria Math" w:hAnsi="Cambria Math" w:cs="Times New Roman"/>
              <w:sz w:val="24"/>
              <w:szCs w:val="24"/>
            </w:rPr>
            <m:t>,</m:t>
          </w:del>
        </m:r>
        <m:sSub>
          <m:sSubPr>
            <m:ctrlPr>
              <w:del w:id="703" w:author="Jujia Li" w:date="2025-05-11T15:50:00Z" w16du:dateUtc="2025-05-11T20:50:00Z">
                <w:rPr>
                  <w:rFonts w:ascii="Cambria Math" w:hAnsi="Cambria Math" w:cs="Times New Roman"/>
                  <w:i/>
                  <w:sz w:val="24"/>
                  <w:szCs w:val="24"/>
                </w:rPr>
              </w:del>
            </m:ctrlPr>
          </m:sSubPr>
          <m:e>
            <m:acc>
              <m:accPr>
                <m:ctrlPr>
                  <w:del w:id="704" w:author="Jujia Li" w:date="2025-05-11T15:50:00Z" w16du:dateUtc="2025-05-11T20:50:00Z">
                    <w:rPr>
                      <w:rFonts w:ascii="Cambria Math" w:hAnsi="Cambria Math" w:cs="Times New Roman"/>
                      <w:i/>
                      <w:sz w:val="24"/>
                      <w:szCs w:val="24"/>
                    </w:rPr>
                  </w:del>
                </m:ctrlPr>
              </m:accPr>
              <m:e>
                <m:r>
                  <w:del w:id="705" w:author="Jujia Li" w:date="2025-05-11T15:50:00Z" w16du:dateUtc="2025-05-11T20:50:00Z">
                    <w:rPr>
                      <w:rFonts w:ascii="Cambria Math" w:hAnsi="Cambria Math" w:cs="Times New Roman"/>
                      <w:sz w:val="24"/>
                      <w:szCs w:val="24"/>
                    </w:rPr>
                    <m:t>c</m:t>
                  </w:del>
                </m:r>
              </m:e>
            </m:acc>
          </m:e>
          <m:sub>
            <m:r>
              <w:del w:id="706" w:author="Jujia Li" w:date="2025-05-11T15:50:00Z" w16du:dateUtc="2025-05-11T20:50:00Z">
                <w:rPr>
                  <w:rFonts w:ascii="Cambria Math" w:hAnsi="Cambria Math" w:cs="Times New Roman"/>
                  <w:sz w:val="24"/>
                  <w:szCs w:val="24"/>
                </w:rPr>
                <m:t>2j</m:t>
              </w:del>
            </m:r>
          </m:sub>
        </m:sSub>
        <m:r>
          <w:del w:id="707" w:author="Jujia Li" w:date="2025-05-11T15:50:00Z" w16du:dateUtc="2025-05-11T20:50:00Z">
            <w:rPr>
              <w:rFonts w:ascii="Cambria Math" w:hAnsi="Cambria Math" w:cs="Times New Roman"/>
              <w:sz w:val="24"/>
              <w:szCs w:val="24"/>
            </w:rPr>
            <m:t xml:space="preserve">, </m:t>
          </w:del>
        </m:r>
        <m:sSub>
          <m:sSubPr>
            <m:ctrlPr>
              <w:del w:id="708" w:author="Jujia Li" w:date="2025-05-11T15:50:00Z" w16du:dateUtc="2025-05-11T20:50:00Z">
                <w:rPr>
                  <w:rFonts w:ascii="Cambria Math" w:hAnsi="Cambria Math" w:cs="Times New Roman"/>
                  <w:i/>
                  <w:sz w:val="24"/>
                  <w:szCs w:val="24"/>
                </w:rPr>
              </w:del>
            </m:ctrlPr>
          </m:sSubPr>
          <m:e>
            <m:acc>
              <m:accPr>
                <m:ctrlPr>
                  <w:del w:id="709" w:author="Jujia Li" w:date="2025-05-11T15:50:00Z" w16du:dateUtc="2025-05-11T20:50:00Z">
                    <w:rPr>
                      <w:rFonts w:ascii="Cambria Math" w:hAnsi="Cambria Math" w:cs="Times New Roman"/>
                      <w:i/>
                      <w:sz w:val="24"/>
                      <w:szCs w:val="24"/>
                    </w:rPr>
                  </w:del>
                </m:ctrlPr>
              </m:accPr>
              <m:e>
                <m:r>
                  <w:del w:id="710" w:author="Jujia Li" w:date="2025-05-11T15:50:00Z" w16du:dateUtc="2025-05-11T20:50:00Z">
                    <w:rPr>
                      <w:rFonts w:ascii="Cambria Math" w:hAnsi="Cambria Math" w:cs="Times New Roman"/>
                      <w:sz w:val="24"/>
                      <w:szCs w:val="24"/>
                    </w:rPr>
                    <m:t>c</m:t>
                  </w:del>
                </m:r>
              </m:e>
            </m:acc>
          </m:e>
          <m:sub>
            <m:r>
              <w:del w:id="711" w:author="Jujia Li" w:date="2025-05-11T15:50:00Z" w16du:dateUtc="2025-05-11T20:50:00Z">
                <w:rPr>
                  <w:rFonts w:ascii="Cambria Math" w:hAnsi="Cambria Math" w:cs="Times New Roman"/>
                  <w:sz w:val="24"/>
                  <w:szCs w:val="24"/>
                </w:rPr>
                <m:t>3j</m:t>
              </w:del>
            </m:r>
          </m:sub>
        </m:sSub>
        <m:r>
          <w:del w:id="712" w:author="Jujia Li" w:date="2025-05-11T15:50:00Z" w16du:dateUtc="2025-05-11T20:50:00Z">
            <w:rPr>
              <w:rFonts w:ascii="Cambria Math" w:hAnsi="Cambria Math" w:cs="Times New Roman"/>
              <w:sz w:val="24"/>
              <w:szCs w:val="24"/>
            </w:rPr>
            <m:t xml:space="preserve">, </m:t>
          </w:del>
        </m:r>
        <m:sSub>
          <m:sSubPr>
            <m:ctrlPr>
              <w:del w:id="713" w:author="Jujia Li" w:date="2025-05-11T15:50:00Z" w16du:dateUtc="2025-05-11T20:50:00Z">
                <w:rPr>
                  <w:rFonts w:ascii="Cambria Math" w:hAnsi="Cambria Math" w:cs="Times New Roman"/>
                  <w:i/>
                  <w:sz w:val="24"/>
                  <w:szCs w:val="24"/>
                </w:rPr>
              </w:del>
            </m:ctrlPr>
          </m:sSubPr>
          <m:e>
            <m:acc>
              <m:accPr>
                <m:ctrlPr>
                  <w:del w:id="714" w:author="Jujia Li" w:date="2025-05-11T15:50:00Z" w16du:dateUtc="2025-05-11T20:50:00Z">
                    <w:rPr>
                      <w:rFonts w:ascii="Cambria Math" w:hAnsi="Cambria Math" w:cs="Times New Roman"/>
                      <w:i/>
                      <w:sz w:val="24"/>
                      <w:szCs w:val="24"/>
                    </w:rPr>
                  </w:del>
                </m:ctrlPr>
              </m:accPr>
              <m:e>
                <m:r>
                  <w:del w:id="715" w:author="Jujia Li" w:date="2025-05-11T15:50:00Z" w16du:dateUtc="2025-05-11T20:50:00Z">
                    <w:rPr>
                      <w:rFonts w:ascii="Cambria Math" w:hAnsi="Cambria Math" w:cs="Times New Roman"/>
                      <w:sz w:val="24"/>
                      <w:szCs w:val="24"/>
                    </w:rPr>
                    <m:t>θ</m:t>
                  </w:del>
                </m:r>
              </m:e>
            </m:acc>
          </m:e>
          <m:sub>
            <m:r>
              <w:del w:id="716" w:author="Jujia Li" w:date="2025-05-11T15:50:00Z" w16du:dateUtc="2025-05-11T20:50:00Z">
                <w:rPr>
                  <w:rFonts w:ascii="Cambria Math" w:hAnsi="Cambria Math" w:cs="Times New Roman"/>
                  <w:sz w:val="24"/>
                  <w:szCs w:val="24"/>
                </w:rPr>
                <m:t>gj</m:t>
              </w:del>
            </m:r>
          </m:sub>
        </m:sSub>
        <m:r>
          <w:del w:id="717" w:author="Jujia Li" w:date="2025-05-11T15:50:00Z" w16du:dateUtc="2025-05-11T20:50:00Z">
            <w:rPr>
              <w:rFonts w:ascii="Cambria Math" w:hAnsi="Cambria Math" w:cs="Times New Roman"/>
              <w:sz w:val="24"/>
              <w:szCs w:val="24"/>
            </w:rPr>
            <m:t xml:space="preserve">, </m:t>
          </w:del>
        </m:r>
        <m:sSub>
          <m:sSubPr>
            <m:ctrlPr>
              <w:del w:id="718" w:author="Jujia Li" w:date="2025-05-11T15:50:00Z" w16du:dateUtc="2025-05-11T20:50:00Z">
                <w:rPr>
                  <w:rFonts w:ascii="Cambria Math" w:hAnsi="Cambria Math" w:cs="Times New Roman"/>
                  <w:i/>
                  <w:sz w:val="24"/>
                  <w:szCs w:val="24"/>
                </w:rPr>
              </w:del>
            </m:ctrlPr>
          </m:sSubPr>
          <m:e>
            <m:acc>
              <m:accPr>
                <m:ctrlPr>
                  <w:del w:id="719" w:author="Jujia Li" w:date="2025-05-11T15:50:00Z" w16du:dateUtc="2025-05-11T20:50:00Z">
                    <w:rPr>
                      <w:rFonts w:ascii="Cambria Math" w:hAnsi="Cambria Math" w:cs="Times New Roman"/>
                      <w:i/>
                      <w:sz w:val="24"/>
                      <w:szCs w:val="24"/>
                    </w:rPr>
                  </w:del>
                </m:ctrlPr>
              </m:accPr>
              <m:e>
                <m:r>
                  <w:del w:id="720" w:author="Jujia Li" w:date="2025-05-11T15:50:00Z" w16du:dateUtc="2025-05-11T20:50:00Z">
                    <w:rPr>
                      <w:rFonts w:ascii="Cambria Math" w:hAnsi="Cambria Math" w:cs="Times New Roman"/>
                      <w:sz w:val="24"/>
                      <w:szCs w:val="24"/>
                    </w:rPr>
                    <m:t>θ</m:t>
                  </w:del>
                </m:r>
              </m:e>
            </m:acc>
          </m:e>
          <m:sub>
            <m:r>
              <w:del w:id="721" w:author="Jujia Li" w:date="2025-05-11T15:50:00Z" w16du:dateUtc="2025-05-11T20:50:00Z">
                <w:rPr>
                  <w:rFonts w:ascii="Cambria Math" w:hAnsi="Cambria Math" w:cs="Times New Roman"/>
                  <w:sz w:val="24"/>
                  <w:szCs w:val="24"/>
                </w:rPr>
                <m:t>sj</m:t>
              </w:del>
            </m:r>
          </m:sub>
        </m:sSub>
      </m:oMath>
      <w:ins w:id="722" w:author="Jujia Li" w:date="2025-05-11T15:38:00Z" w16du:dateUtc="2025-05-11T20:38:00Z">
        <w:r w:rsidR="00385AD0" w:rsidRPr="00385AD0">
          <w:rPr>
            <w:rFonts w:ascii="Times New Roman" w:hAnsi="Times New Roman" w:cs="Times New Roman"/>
            <w:position w:val="-14"/>
            <w:sz w:val="24"/>
            <w:szCs w:val="24"/>
          </w:rPr>
          <w:object w:dxaOrig="2460" w:dyaOrig="420" w14:anchorId="0369BBA7">
            <v:shape id="_x0000_i1030" type="#_x0000_t75" style="width:123pt;height:21pt" o:ole="">
              <v:imagedata r:id="rId22" o:title=""/>
            </v:shape>
            <o:OLEObject Type="Embed" ProgID="Equation.DSMT4" ShapeID="_x0000_i1030" DrawAspect="Content" ObjectID="_1808557462" r:id="rId23"/>
          </w:object>
        </w:r>
      </w:ins>
      <w:r w:rsidR="00A67B5F" w:rsidRPr="00732ED6">
        <w:rPr>
          <w:rFonts w:ascii="Times New Roman" w:hAnsi="Times New Roman" w:cs="Times New Roman"/>
          <w:sz w:val="24"/>
          <w:szCs w:val="24"/>
        </w:rPr>
        <w:t>)</w:t>
      </w:r>
      <w:r w:rsidR="00D94A6C" w:rsidRPr="00732ED6">
        <w:rPr>
          <w:rFonts w:ascii="Times New Roman" w:hAnsi="Times New Roman" w:cs="Times New Roman"/>
          <w:sz w:val="24"/>
          <w:szCs w:val="24"/>
        </w:rPr>
        <w:t xml:space="preserve"> across valid replications</w:t>
      </w:r>
      <w:r w:rsidR="00142485" w:rsidRPr="00732ED6">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A2515A" w:rsidRPr="00732ED6">
        <w:rPr>
          <w:rFonts w:ascii="Times New Roman" w:hAnsi="Times New Roman" w:cs="Times New Roman"/>
          <w:sz w:val="24"/>
          <w:szCs w:val="24"/>
        </w:rPr>
        <w:t xml:space="preserve"> </w:t>
      </w:r>
      <w:r w:rsidR="00142485" w:rsidRPr="00732ED6">
        <w:rPr>
          <w:rFonts w:ascii="Times New Roman" w:hAnsi="Times New Roman" w:cs="Times New Roman"/>
          <w:sz w:val="24"/>
          <w:szCs w:val="24"/>
        </w:rPr>
        <w:t xml:space="preserve">is </w:t>
      </w:r>
      <w:r w:rsidR="008D3323" w:rsidRPr="00732ED6">
        <w:rPr>
          <w:rFonts w:ascii="Times New Roman" w:hAnsi="Times New Roman" w:cs="Times New Roman"/>
          <w:sz w:val="24"/>
          <w:szCs w:val="24"/>
        </w:rPr>
        <w:t xml:space="preserve">the </w:t>
      </w:r>
      <w:r w:rsidR="00031553" w:rsidRPr="00732ED6">
        <w:rPr>
          <w:rFonts w:ascii="Times New Roman" w:hAnsi="Times New Roman" w:cs="Times New Roman"/>
          <w:sz w:val="24"/>
          <w:szCs w:val="24"/>
        </w:rPr>
        <w:t>true</w:t>
      </w:r>
      <w:r w:rsidR="008D3323" w:rsidRPr="00732ED6">
        <w:rPr>
          <w:rFonts w:ascii="Times New Roman" w:hAnsi="Times New Roman" w:cs="Times New Roman"/>
          <w:sz w:val="24"/>
          <w:szCs w:val="24"/>
        </w:rPr>
        <w:t xml:space="preserve"> </w:t>
      </w:r>
      <w:r w:rsidR="00352417" w:rsidRPr="00732ED6">
        <w:rPr>
          <w:rFonts w:ascii="Times New Roman" w:hAnsi="Times New Roman" w:cs="Times New Roman"/>
          <w:sz w:val="24"/>
          <w:szCs w:val="24"/>
        </w:rPr>
        <w:t>parameters (</w:t>
      </w:r>
      <w:del w:id="723" w:author="Jujia Li" w:date="2025-05-11T16:01:00Z" w16du:dateUtc="2025-05-11T21:01:00Z">
        <w:r w:rsidR="00352417" w:rsidRPr="00732ED6" w:rsidDel="000D135A">
          <w:rPr>
            <w:rFonts w:ascii="Times New Roman" w:hAnsi="Times New Roman" w:cs="Times New Roman"/>
            <w:sz w:val="24"/>
            <w:szCs w:val="24"/>
          </w:rPr>
          <w:delText>a</w:delText>
        </w:r>
        <w:r w:rsidR="00352417" w:rsidRPr="00732ED6" w:rsidDel="000D135A">
          <w:rPr>
            <w:rFonts w:ascii="Times New Roman" w:hAnsi="Times New Roman" w:cs="Times New Roman"/>
            <w:sz w:val="24"/>
            <w:szCs w:val="24"/>
            <w:vertAlign w:val="subscript"/>
          </w:rPr>
          <w:delText>gj</w:delText>
        </w:r>
        <w:r w:rsidR="00352417" w:rsidRPr="00732ED6" w:rsidDel="000D135A">
          <w:rPr>
            <w:rFonts w:ascii="Times New Roman" w:hAnsi="Times New Roman" w:cs="Times New Roman"/>
            <w:sz w:val="24"/>
            <w:szCs w:val="24"/>
          </w:rPr>
          <w:delText>, a</w:delText>
        </w:r>
        <w:r w:rsidR="00352417" w:rsidRPr="00732ED6" w:rsidDel="000D135A">
          <w:rPr>
            <w:rFonts w:ascii="Times New Roman" w:hAnsi="Times New Roman" w:cs="Times New Roman"/>
            <w:sz w:val="24"/>
            <w:szCs w:val="24"/>
            <w:vertAlign w:val="subscript"/>
          </w:rPr>
          <w:delText>sj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1j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2j</w:delText>
        </w:r>
        <w:r w:rsidR="00352417" w:rsidRPr="00732ED6" w:rsidDel="000D135A">
          <w:rPr>
            <w:rFonts w:ascii="Times New Roman" w:hAnsi="Times New Roman" w:cs="Times New Roman"/>
            <w:sz w:val="24"/>
            <w:szCs w:val="24"/>
          </w:rPr>
          <w:delText xml:space="preserve">, </w:delText>
        </w:r>
        <w:r w:rsidR="00D36E0E" w:rsidRPr="00732ED6" w:rsidDel="000D135A">
          <w:rPr>
            <w:rFonts w:ascii="Times New Roman" w:hAnsi="Times New Roman" w:cs="Times New Roman"/>
            <w:sz w:val="24"/>
            <w:szCs w:val="24"/>
          </w:rPr>
          <w:delText>c</w:delText>
        </w:r>
        <w:r w:rsidR="00352417" w:rsidRPr="00732ED6" w:rsidDel="000D135A">
          <w:rPr>
            <w:rFonts w:ascii="Times New Roman" w:hAnsi="Times New Roman" w:cs="Times New Roman"/>
            <w:sz w:val="24"/>
            <w:szCs w:val="24"/>
            <w:vertAlign w:val="subscript"/>
          </w:rPr>
          <w:delText>3j</w:delText>
        </w:r>
        <w:r w:rsidR="000B10A6" w:rsidRPr="00732ED6" w:rsidDel="000D135A">
          <w:rPr>
            <w:rFonts w:ascii="Times New Roman" w:hAnsi="Times New Roman" w:cs="Times New Roman"/>
            <w:sz w:val="24"/>
            <w:szCs w:val="24"/>
          </w:rPr>
          <w:delText xml:space="preserve"> , θ</w:delText>
        </w:r>
        <w:r w:rsidR="000B10A6" w:rsidRPr="00732ED6" w:rsidDel="000D135A">
          <w:rPr>
            <w:rFonts w:ascii="Times New Roman" w:hAnsi="Times New Roman" w:cs="Times New Roman"/>
            <w:sz w:val="24"/>
            <w:szCs w:val="24"/>
            <w:vertAlign w:val="subscript"/>
          </w:rPr>
          <w:delText>gj</w:delText>
        </w:r>
        <w:r w:rsidR="000B10A6" w:rsidRPr="00732ED6" w:rsidDel="000D135A">
          <w:rPr>
            <w:rFonts w:ascii="Times New Roman" w:hAnsi="Times New Roman" w:cs="Times New Roman"/>
            <w:sz w:val="24"/>
            <w:szCs w:val="24"/>
          </w:rPr>
          <w:delText>, θ</w:delText>
        </w:r>
        <w:r w:rsidR="000B10A6" w:rsidRPr="00732ED6" w:rsidDel="000D135A">
          <w:rPr>
            <w:rFonts w:ascii="Times New Roman" w:hAnsi="Times New Roman" w:cs="Times New Roman"/>
            <w:sz w:val="24"/>
            <w:szCs w:val="24"/>
            <w:vertAlign w:val="subscript"/>
          </w:rPr>
          <w:delText>sj</w:delText>
        </w:r>
        <w:r w:rsidR="000B10A6" w:rsidRPr="00732ED6" w:rsidDel="000D135A">
          <w:rPr>
            <w:rFonts w:ascii="Times New Roman" w:hAnsi="Times New Roman" w:cs="Times New Roman"/>
            <w:sz w:val="24"/>
            <w:szCs w:val="24"/>
          </w:rPr>
          <w:delText>,</w:delText>
        </w:r>
      </w:del>
      <w:ins w:id="724" w:author="Jujia Li" w:date="2025-05-11T16:00:00Z" w16du:dateUtc="2025-05-11T21:00:00Z">
        <w:r w:rsidR="000D135A" w:rsidRPr="00385AD0">
          <w:rPr>
            <w:rFonts w:ascii="Times New Roman" w:hAnsi="Times New Roman" w:cs="Times New Roman"/>
            <w:position w:val="-14"/>
            <w:sz w:val="24"/>
            <w:szCs w:val="24"/>
          </w:rPr>
          <w:object w:dxaOrig="2460" w:dyaOrig="380" w14:anchorId="1B9BEA11">
            <v:shape id="_x0000_i1031" type="#_x0000_t75" style="width:123pt;height:18.75pt" o:ole="">
              <v:imagedata r:id="rId24" o:title=""/>
            </v:shape>
            <o:OLEObject Type="Embed" ProgID="Equation.DSMT4" ShapeID="_x0000_i1031" DrawAspect="Content" ObjectID="_1808557463" r:id="rId25"/>
          </w:object>
        </w:r>
      </w:ins>
      <w:r w:rsidR="00352417" w:rsidRPr="00732ED6">
        <w:rPr>
          <w:rFonts w:ascii="Times New Roman" w:hAnsi="Times New Roman" w:cs="Times New Roman"/>
          <w:sz w:val="24"/>
          <w:szCs w:val="24"/>
        </w:rPr>
        <w:t>)</w:t>
      </w:r>
      <w:r w:rsidR="007D0AB0" w:rsidRPr="00732ED6">
        <w:rPr>
          <w:rFonts w:ascii="Times New Roman" w:hAnsi="Times New Roman" w:cs="Times New Roman"/>
          <w:sz w:val="24"/>
          <w:szCs w:val="24"/>
        </w:rPr>
        <w:t>. In the</w:t>
      </w:r>
      <w:ins w:id="725" w:author="Jujia Li" w:date="2025-05-11T16:02:00Z" w16du:dateUtc="2025-05-11T21:02:00Z">
        <w:r w:rsidR="000D135A">
          <w:rPr>
            <w:rFonts w:ascii="Times New Roman" w:hAnsi="Times New Roman" w:cs="Times New Roman"/>
            <w:sz w:val="24"/>
            <w:szCs w:val="24"/>
          </w:rPr>
          <w:t xml:space="preserve"> </w:t>
        </w:r>
      </w:ins>
      <m:oMath>
        <m:sSub>
          <m:sSubPr>
            <m:ctrlPr>
              <w:ins w:id="726" w:author="Jujia Li" w:date="2025-05-11T16:02:00Z" w16du:dateUtc="2025-05-11T21:02:00Z">
                <w:rPr>
                  <w:rFonts w:ascii="Cambria Math" w:hAnsi="Cambria Math" w:cs="Times New Roman"/>
                  <w:i/>
                  <w:sz w:val="24"/>
                  <w:szCs w:val="24"/>
                </w:rPr>
              </w:ins>
            </m:ctrlPr>
          </m:sSubPr>
          <m:e>
            <m:acc>
              <m:accPr>
                <m:ctrlPr>
                  <w:ins w:id="727" w:author="Jujia Li" w:date="2025-05-11T16:02:00Z" w16du:dateUtc="2025-05-11T21:02:00Z">
                    <w:rPr>
                      <w:rFonts w:ascii="Cambria Math" w:hAnsi="Cambria Math" w:cs="Times New Roman"/>
                      <w:i/>
                      <w:sz w:val="24"/>
                      <w:szCs w:val="24"/>
                    </w:rPr>
                  </w:ins>
                </m:ctrlPr>
              </m:accPr>
              <m:e>
                <m:r>
                  <w:ins w:id="728" w:author="Jujia Li" w:date="2025-05-11T16:02:00Z" w16du:dateUtc="2025-05-11T21:02:00Z">
                    <w:rPr>
                      <w:rFonts w:ascii="Cambria Math" w:hAnsi="Cambria Math" w:cs="Times New Roman"/>
                      <w:sz w:val="24"/>
                      <w:szCs w:val="24"/>
                    </w:rPr>
                    <m:t>y</m:t>
                  </w:ins>
                </m:r>
              </m:e>
            </m:acc>
          </m:e>
          <m:sub>
            <m:r>
              <w:ins w:id="729" w:author="Jujia Li" w:date="2025-05-11T16:02:00Z" w16du:dateUtc="2025-05-11T21:02:00Z">
                <w:rPr>
                  <w:rFonts w:ascii="Cambria Math" w:hAnsi="Cambria Math" w:cs="Times New Roman"/>
                  <w:sz w:val="24"/>
                  <w:szCs w:val="24"/>
                </w:rPr>
                <m:t>j</m:t>
              </w:ins>
            </m:r>
          </m:sub>
        </m:sSub>
      </m:oMath>
      <w:ins w:id="730" w:author="Jujia Li" w:date="2025-05-11T16:02:00Z" w16du:dateUtc="2025-05-11T21:02:00Z">
        <w:r w:rsidR="000D135A" w:rsidRPr="00732ED6">
          <w:rPr>
            <w:rFonts w:ascii="Times New Roman" w:hAnsi="Times New Roman" w:cs="Times New Roman"/>
            <w:sz w:val="24"/>
            <w:szCs w:val="24"/>
          </w:rPr>
          <w:t xml:space="preserve"> </w:t>
        </w:r>
        <w:r w:rsidR="000D135A">
          <w:rPr>
            <w:rFonts w:ascii="Times New Roman" w:hAnsi="Times New Roman" w:cs="Times New Roman"/>
            <w:sz w:val="24"/>
            <w:szCs w:val="24"/>
          </w:rPr>
          <w:t>and</w:t>
        </w:r>
      </w:ins>
      <w:r w:rsidR="007D0AB0" w:rsidRPr="00732ED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oMath>
      <w:r w:rsidR="00732609" w:rsidRPr="00732ED6">
        <w:rPr>
          <w:rFonts w:ascii="Times New Roman" w:hAnsi="Times New Roman" w:cs="Times New Roman"/>
          <w:sz w:val="24"/>
          <w:szCs w:val="24"/>
        </w:rPr>
        <w:t>,</w:t>
      </w:r>
      <w:r w:rsidR="000333DA" w:rsidRPr="00732ED6">
        <w:rPr>
          <w:rFonts w:ascii="Times New Roman" w:hAnsi="Times New Roman" w:cs="Times New Roman"/>
          <w:sz w:val="24"/>
          <w:szCs w:val="24"/>
        </w:rPr>
        <w:t xml:space="preserve"> </w:t>
      </w:r>
      <w:r w:rsidR="003C75A2" w:rsidRPr="000D135A">
        <w:rPr>
          <w:rFonts w:ascii="Times New Roman" w:hAnsi="Times New Roman" w:cs="Times New Roman"/>
          <w:i/>
          <w:iCs/>
          <w:sz w:val="24"/>
          <w:szCs w:val="24"/>
          <w:rPrChange w:id="731" w:author="Jujia Li" w:date="2025-05-11T16:02:00Z" w16du:dateUtc="2025-05-11T21:02:00Z">
            <w:rPr>
              <w:rFonts w:ascii="Times New Roman" w:hAnsi="Times New Roman" w:cs="Times New Roman"/>
              <w:sz w:val="24"/>
              <w:szCs w:val="24"/>
            </w:rPr>
          </w:rPrChange>
        </w:rPr>
        <w:t>j</w:t>
      </w:r>
      <w:r w:rsidR="003C75A2" w:rsidRPr="00732ED6">
        <w:rPr>
          <w:rFonts w:ascii="Times New Roman" w:hAnsi="Times New Roman" w:cs="Times New Roman"/>
          <w:sz w:val="24"/>
          <w:szCs w:val="24"/>
        </w:rPr>
        <w:t xml:space="preserve"> represents the item number, ranging from 1 to J. The total number of items J is computed by multiplying the number of items in each specific factor by the number of specific factors. For each condition, a total of </w:t>
      </w:r>
      <w:del w:id="732" w:author="Jujia Li" w:date="2025-05-11T17:37:00Z" w16du:dateUtc="2025-05-11T22:37:00Z">
        <w:r w:rsidR="003C75A2" w:rsidRPr="00732ED6" w:rsidDel="0097157B">
          <w:rPr>
            <w:rFonts w:ascii="Times New Roman" w:hAnsi="Times New Roman" w:cs="Times New Roman"/>
            <w:sz w:val="24"/>
            <w:szCs w:val="24"/>
          </w:rPr>
          <w:delText xml:space="preserve">500 </w:delText>
        </w:r>
      </w:del>
      <w:ins w:id="733" w:author="Jujia Li" w:date="2025-05-11T17:37:00Z" w16du:dateUtc="2025-05-11T22:37:00Z">
        <w:r w:rsidR="0097157B">
          <w:rPr>
            <w:rFonts w:ascii="Times New Roman" w:hAnsi="Times New Roman" w:cs="Times New Roman"/>
            <w:sz w:val="24"/>
            <w:szCs w:val="24"/>
          </w:rPr>
          <w:t>10</w:t>
        </w:r>
        <w:r w:rsidR="0097157B" w:rsidRPr="00732ED6">
          <w:rPr>
            <w:rFonts w:ascii="Times New Roman" w:hAnsi="Times New Roman" w:cs="Times New Roman"/>
            <w:sz w:val="24"/>
            <w:szCs w:val="24"/>
          </w:rPr>
          <w:t xml:space="preserve">00 </w:t>
        </w:r>
      </w:ins>
      <w:r w:rsidR="003C75A2" w:rsidRPr="00732ED6">
        <w:rPr>
          <w:rFonts w:ascii="Times New Roman" w:hAnsi="Times New Roman" w:cs="Times New Roman"/>
          <w:sz w:val="24"/>
          <w:szCs w:val="24"/>
        </w:rPr>
        <w:t>replications are carried out, denoted as R in equation (3).</w:t>
      </w:r>
    </w:p>
    <w:p w14:paraId="63F152D1" w14:textId="6020FD1A" w:rsidR="00F56558" w:rsidRDefault="000333DA" w:rsidP="000C2FAD">
      <w:pPr>
        <w:spacing w:after="0" w:line="480" w:lineRule="auto"/>
        <w:ind w:firstLine="720"/>
        <w:rPr>
          <w:ins w:id="734" w:author="Jujia Li" w:date="2025-05-11T16:20:00Z" w16du:dateUtc="2025-05-11T21:20:00Z"/>
          <w:rFonts w:ascii="Times New Roman" w:hAnsi="Times New Roman" w:cs="Times New Roman"/>
          <w:sz w:val="24"/>
          <w:szCs w:val="24"/>
        </w:rPr>
      </w:pPr>
      <w:r w:rsidRPr="00732ED6">
        <w:rPr>
          <w:rFonts w:ascii="Times New Roman" w:hAnsi="Times New Roman" w:cs="Times New Roman"/>
          <w:b/>
          <w:bCs/>
          <w:sz w:val="24"/>
          <w:szCs w:val="24"/>
        </w:rPr>
        <w:t>RMSE</w:t>
      </w:r>
      <w:r w:rsidR="000C2FAD" w:rsidRPr="00732ED6">
        <w:rPr>
          <w:rFonts w:ascii="Times New Roman" w:hAnsi="Times New Roman" w:cs="Times New Roman"/>
          <w:sz w:val="24"/>
          <w:szCs w:val="24"/>
        </w:rPr>
        <w:t>.</w:t>
      </w:r>
      <w:r w:rsidRPr="00732ED6">
        <w:rPr>
          <w:rFonts w:ascii="Times New Roman" w:hAnsi="Times New Roman" w:cs="Times New Roman"/>
          <w:sz w:val="24"/>
          <w:szCs w:val="24"/>
        </w:rPr>
        <w:t xml:space="preserve"> </w:t>
      </w:r>
      <w:r w:rsidR="000C2FAD" w:rsidRPr="00732ED6">
        <w:rPr>
          <w:rFonts w:ascii="Times New Roman" w:hAnsi="Times New Roman" w:cs="Times New Roman"/>
          <w:sz w:val="24"/>
          <w:szCs w:val="24"/>
        </w:rPr>
        <w:t>The RMSE is estimated for all the parameters of model, including item parameter (a</w:t>
      </w:r>
      <w:r w:rsidR="000C2FAD" w:rsidRPr="00732ED6">
        <w:rPr>
          <w:rFonts w:ascii="Times New Roman" w:hAnsi="Times New Roman" w:cs="Times New Roman"/>
          <w:sz w:val="24"/>
          <w:szCs w:val="24"/>
          <w:vertAlign w:val="subscript"/>
        </w:rPr>
        <w:t>g</w:t>
      </w:r>
      <w:r w:rsidR="000C2FAD" w:rsidRPr="00732ED6">
        <w:rPr>
          <w:rFonts w:ascii="Times New Roman" w:hAnsi="Times New Roman" w:cs="Times New Roman"/>
          <w:sz w:val="24"/>
          <w:szCs w:val="24"/>
        </w:rPr>
        <w:t>, a</w:t>
      </w:r>
      <w:r w:rsidR="000C2FAD" w:rsidRPr="00732ED6">
        <w:rPr>
          <w:rFonts w:ascii="Times New Roman" w:hAnsi="Times New Roman" w:cs="Times New Roman"/>
          <w:sz w:val="24"/>
          <w:szCs w:val="24"/>
          <w:vertAlign w:val="subscript"/>
        </w:rPr>
        <w:t>s</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1</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2</w:t>
      </w:r>
      <w:r w:rsidR="000C2FAD" w:rsidRPr="00732ED6">
        <w:rPr>
          <w:rFonts w:ascii="Times New Roman" w:hAnsi="Times New Roman" w:cs="Times New Roman"/>
          <w:sz w:val="24"/>
          <w:szCs w:val="24"/>
        </w:rPr>
        <w:t>, c</w:t>
      </w:r>
      <w:r w:rsidR="000C2FAD" w:rsidRPr="00732ED6">
        <w:rPr>
          <w:rFonts w:ascii="Times New Roman" w:hAnsi="Times New Roman" w:cs="Times New Roman"/>
          <w:sz w:val="24"/>
          <w:szCs w:val="24"/>
          <w:vertAlign w:val="subscript"/>
        </w:rPr>
        <w:t>3</w:t>
      </w:r>
      <w:r w:rsidR="000C2FAD" w:rsidRPr="00732ED6">
        <w:rPr>
          <w:rFonts w:ascii="Times New Roman" w:hAnsi="Times New Roman" w:cs="Times New Roman"/>
          <w:sz w:val="24"/>
          <w:szCs w:val="24"/>
        </w:rPr>
        <w:t>) and personal parameter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g</w:t>
      </w:r>
      <w:proofErr w:type="spellEnd"/>
      <w:r w:rsidR="000C2FAD" w:rsidRPr="00732ED6">
        <w:rPr>
          <w:rFonts w:ascii="Times New Roman" w:hAnsi="Times New Roman" w:cs="Times New Roman"/>
          <w:sz w:val="24"/>
          <w:szCs w:val="24"/>
        </w:rPr>
        <w:t xml:space="preserve">, </w:t>
      </w:r>
      <w:proofErr w:type="spellStart"/>
      <w:r w:rsidR="000C2FAD" w:rsidRPr="00732ED6">
        <w:rPr>
          <w:rFonts w:ascii="Times New Roman" w:hAnsi="Times New Roman" w:cs="Times New Roman"/>
          <w:sz w:val="24"/>
          <w:szCs w:val="24"/>
        </w:rPr>
        <w:t>θ</w:t>
      </w:r>
      <w:r w:rsidR="000C2FAD" w:rsidRPr="00732ED6">
        <w:rPr>
          <w:rFonts w:ascii="Times New Roman" w:hAnsi="Times New Roman" w:cs="Times New Roman"/>
          <w:sz w:val="24"/>
          <w:szCs w:val="24"/>
          <w:vertAlign w:val="subscript"/>
        </w:rPr>
        <w:t>s</w:t>
      </w:r>
      <w:proofErr w:type="spellEnd"/>
      <w:r w:rsidR="000C2FAD" w:rsidRPr="00732ED6">
        <w:rPr>
          <w:rFonts w:ascii="Times New Roman" w:hAnsi="Times New Roman" w:cs="Times New Roman"/>
          <w:sz w:val="24"/>
          <w:szCs w:val="24"/>
        </w:rPr>
        <w:t>) as,</w:t>
      </w:r>
      <w:r w:rsidRPr="00732ED6">
        <w:rPr>
          <w:rFonts w:ascii="Times New Roman" w:hAnsi="Times New Roman" w:cs="Times New Roman"/>
          <w:sz w:val="24"/>
          <w:szCs w:val="24"/>
        </w:rPr>
        <w:t xml:space="preserve">      </w:t>
      </w:r>
      <m:oMath>
        <m:eqArr>
          <m:eqArrPr>
            <m:maxDist m:val="1"/>
            <m:ctrlPr>
              <w:del w:id="735" w:author="Jujia Li" w:date="2025-05-11T16:22:00Z" w16du:dateUtc="2025-05-11T21:22:00Z">
                <w:rPr>
                  <w:rFonts w:ascii="Cambria Math" w:hAnsi="Cambria Math" w:cs="Times New Roman"/>
                  <w:i/>
                  <w:sz w:val="24"/>
                  <w:szCs w:val="24"/>
                </w:rPr>
              </w:del>
            </m:ctrlPr>
          </m:eqArrPr>
          <m:e>
            <m:eqArr>
              <m:eqArrPr>
                <m:maxDist m:val="1"/>
                <m:ctrlPr>
                  <w:del w:id="736" w:author="Jujia Li" w:date="2025-05-11T16:22:00Z" w16du:dateUtc="2025-05-11T21:22:00Z">
                    <w:rPr>
                      <w:rFonts w:ascii="Cambria Math" w:hAnsi="Cambria Math" w:cs="Times New Roman"/>
                      <w:i/>
                      <w:sz w:val="24"/>
                      <w:szCs w:val="24"/>
                    </w:rPr>
                  </w:del>
                </m:ctrlPr>
              </m:eqArrPr>
              <m:e>
                <m:sSub>
                  <m:sSubPr>
                    <m:ctrlPr>
                      <w:del w:id="737" w:author="Jujia Li" w:date="2025-05-11T16:22:00Z" w16du:dateUtc="2025-05-11T21:22:00Z">
                        <w:rPr>
                          <w:rFonts w:ascii="Cambria Math" w:hAnsi="Cambria Math" w:cs="Times New Roman"/>
                          <w:i/>
                          <w:sz w:val="24"/>
                          <w:szCs w:val="24"/>
                        </w:rPr>
                      </w:del>
                    </m:ctrlPr>
                  </m:sSubPr>
                  <m:e>
                    <m:r>
                      <w:del w:id="738" w:author="Jujia Li" w:date="2025-05-11T16:22:00Z" w16du:dateUtc="2025-05-11T21:22:00Z">
                        <w:rPr>
                          <w:rFonts w:ascii="Cambria Math" w:hAnsi="Cambria Math" w:cs="Times New Roman"/>
                          <w:sz w:val="24"/>
                          <w:szCs w:val="24"/>
                        </w:rPr>
                        <m:t>RMSE</m:t>
                      </w:del>
                    </m:r>
                  </m:e>
                  <m:sub>
                    <m:r>
                      <w:del w:id="739" w:author="Jujia Li" w:date="2025-05-11T16:22:00Z" w16du:dateUtc="2025-05-11T21:22:00Z">
                        <w:rPr>
                          <w:rFonts w:ascii="Cambria Math" w:hAnsi="Cambria Math" w:cs="Times New Roman"/>
                          <w:sz w:val="24"/>
                          <w:szCs w:val="24"/>
                        </w:rPr>
                        <m:t>y</m:t>
                      </w:del>
                    </m:r>
                  </m:sub>
                </m:sSub>
                <m:r>
                  <w:del w:id="740" w:author="Jujia Li" w:date="2025-05-11T16:22:00Z" w16du:dateUtc="2025-05-11T21:22:00Z">
                    <w:rPr>
                      <w:rFonts w:ascii="Cambria Math" w:hAnsi="Cambria Math" w:cs="Times New Roman"/>
                      <w:sz w:val="24"/>
                      <w:szCs w:val="24"/>
                    </w:rPr>
                    <m:t>=</m:t>
                  </w:del>
                </m:r>
                <m:rad>
                  <m:radPr>
                    <m:degHide m:val="1"/>
                    <m:ctrlPr>
                      <w:del w:id="741" w:author="Jujia Li" w:date="2025-05-11T16:22:00Z" w16du:dateUtc="2025-05-11T21:22:00Z">
                        <w:rPr>
                          <w:rFonts w:ascii="Cambria Math" w:hAnsi="Cambria Math" w:cs="Times New Roman"/>
                          <w:i/>
                          <w:sz w:val="24"/>
                          <w:szCs w:val="24"/>
                        </w:rPr>
                      </w:del>
                    </m:ctrlPr>
                  </m:radPr>
                  <m:deg/>
                  <m:e>
                    <m:nary>
                      <m:naryPr>
                        <m:chr m:val="∑"/>
                        <m:limLoc m:val="subSup"/>
                        <m:ctrlPr>
                          <w:del w:id="742" w:author="Jujia Li" w:date="2025-05-11T16:22:00Z" w16du:dateUtc="2025-05-11T21:22:00Z">
                            <w:rPr>
                              <w:rFonts w:ascii="Cambria Math" w:hAnsi="Cambria Math" w:cs="Times New Roman"/>
                              <w:i/>
                              <w:sz w:val="24"/>
                              <w:szCs w:val="24"/>
                            </w:rPr>
                          </w:del>
                        </m:ctrlPr>
                      </m:naryPr>
                      <m:sub>
                        <m:r>
                          <w:del w:id="743" w:author="Jujia Li" w:date="2025-05-11T16:22:00Z" w16du:dateUtc="2025-05-11T21:22:00Z">
                            <w:rPr>
                              <w:rFonts w:ascii="Cambria Math" w:hAnsi="Cambria Math" w:cs="Times New Roman"/>
                              <w:sz w:val="24"/>
                              <w:szCs w:val="24"/>
                            </w:rPr>
                            <m:t>r=1</m:t>
                          </w:del>
                        </m:r>
                      </m:sub>
                      <m:sup>
                        <m:r>
                          <w:del w:id="744" w:author="Jujia Li" w:date="2025-05-11T16:22:00Z" w16du:dateUtc="2025-05-11T21:22:00Z">
                            <w:rPr>
                              <w:rFonts w:ascii="Cambria Math" w:hAnsi="Cambria Math" w:cs="Times New Roman"/>
                              <w:sz w:val="24"/>
                              <w:szCs w:val="24"/>
                            </w:rPr>
                            <m:t>R</m:t>
                          </w:del>
                        </m:r>
                      </m:sup>
                      <m:e>
                        <m:nary>
                          <m:naryPr>
                            <m:chr m:val="∑"/>
                            <m:limLoc m:val="subSup"/>
                            <m:ctrlPr>
                              <w:del w:id="745" w:author="Jujia Li" w:date="2025-05-11T16:22:00Z" w16du:dateUtc="2025-05-11T21:22:00Z">
                                <w:rPr>
                                  <w:rFonts w:ascii="Cambria Math" w:hAnsi="Cambria Math" w:cs="Times New Roman"/>
                                  <w:i/>
                                  <w:sz w:val="24"/>
                                  <w:szCs w:val="24"/>
                                </w:rPr>
                              </w:del>
                            </m:ctrlPr>
                          </m:naryPr>
                          <m:sub>
                            <m:r>
                              <w:del w:id="746" w:author="Jujia Li" w:date="2025-05-11T16:22:00Z" w16du:dateUtc="2025-05-11T21:22:00Z">
                                <w:rPr>
                                  <w:rFonts w:ascii="Cambria Math" w:hAnsi="Cambria Math" w:cs="Times New Roman"/>
                                  <w:sz w:val="24"/>
                                  <w:szCs w:val="24"/>
                                </w:rPr>
                                <m:t>j=1</m:t>
                              </w:del>
                            </m:r>
                          </m:sub>
                          <m:sup>
                            <m:r>
                              <w:del w:id="747" w:author="Jujia Li" w:date="2025-05-11T16:22:00Z" w16du:dateUtc="2025-05-11T21:22:00Z">
                                <w:rPr>
                                  <w:rFonts w:ascii="Cambria Math" w:hAnsi="Cambria Math" w:cs="Times New Roman"/>
                                  <w:sz w:val="24"/>
                                  <w:szCs w:val="24"/>
                                </w:rPr>
                                <m:t>J</m:t>
                              </w:del>
                            </m:r>
                          </m:sup>
                          <m:e>
                            <m:sSup>
                              <m:sSupPr>
                                <m:ctrlPr>
                                  <w:del w:id="748" w:author="Jujia Li" w:date="2025-05-11T16:22:00Z" w16du:dateUtc="2025-05-11T21:22:00Z">
                                    <w:rPr>
                                      <w:rFonts w:ascii="Cambria Math" w:hAnsi="Cambria Math" w:cs="Times New Roman"/>
                                      <w:i/>
                                      <w:sz w:val="24"/>
                                      <w:szCs w:val="24"/>
                                    </w:rPr>
                                  </w:del>
                                </m:ctrlPr>
                              </m:sSupPr>
                              <m:e>
                                <m:d>
                                  <m:dPr>
                                    <m:ctrlPr>
                                      <w:del w:id="749" w:author="Jujia Li" w:date="2025-05-11T16:22:00Z" w16du:dateUtc="2025-05-11T21:22:00Z">
                                        <w:rPr>
                                          <w:rFonts w:ascii="Cambria Math" w:hAnsi="Cambria Math" w:cs="Times New Roman"/>
                                          <w:i/>
                                          <w:sz w:val="24"/>
                                          <w:szCs w:val="24"/>
                                        </w:rPr>
                                      </w:del>
                                    </m:ctrlPr>
                                  </m:dPr>
                                  <m:e>
                                    <m:sSub>
                                      <m:sSubPr>
                                        <m:ctrlPr>
                                          <w:del w:id="750" w:author="Jujia Li" w:date="2025-05-11T16:22:00Z" w16du:dateUtc="2025-05-11T21:22:00Z">
                                            <w:rPr>
                                              <w:rFonts w:ascii="Cambria Math" w:hAnsi="Cambria Math" w:cs="Times New Roman"/>
                                              <w:i/>
                                              <w:sz w:val="24"/>
                                              <w:szCs w:val="24"/>
                                            </w:rPr>
                                          </w:del>
                                        </m:ctrlPr>
                                      </m:sSubPr>
                                      <m:e>
                                        <m:acc>
                                          <m:accPr>
                                            <m:ctrlPr>
                                              <w:del w:id="751" w:author="Jujia Li" w:date="2025-05-11T16:22:00Z" w16du:dateUtc="2025-05-11T21:22:00Z">
                                                <w:rPr>
                                                  <w:rFonts w:ascii="Cambria Math" w:hAnsi="Cambria Math" w:cs="Times New Roman"/>
                                                  <w:i/>
                                                  <w:sz w:val="24"/>
                                                  <w:szCs w:val="24"/>
                                                </w:rPr>
                                              </w:del>
                                            </m:ctrlPr>
                                          </m:accPr>
                                          <m:e>
                                            <m:r>
                                              <w:del w:id="752" w:author="Jujia Li" w:date="2025-05-11T16:22:00Z" w16du:dateUtc="2025-05-11T21:22:00Z">
                                                <w:rPr>
                                                  <w:rFonts w:ascii="Cambria Math" w:hAnsi="Cambria Math" w:cs="Times New Roman"/>
                                                  <w:sz w:val="24"/>
                                                  <w:szCs w:val="24"/>
                                                </w:rPr>
                                                <m:t>y</m:t>
                                              </w:del>
                                            </m:r>
                                          </m:e>
                                        </m:acc>
                                      </m:e>
                                      <m:sub>
                                        <m:r>
                                          <w:del w:id="753" w:author="Jujia Li" w:date="2025-05-11T16:22:00Z" w16du:dateUtc="2025-05-11T21:22:00Z">
                                            <w:rPr>
                                              <w:rFonts w:ascii="Cambria Math" w:hAnsi="Cambria Math" w:cs="Times New Roman"/>
                                              <w:sz w:val="24"/>
                                              <w:szCs w:val="24"/>
                                            </w:rPr>
                                            <m:t>j</m:t>
                                          </w:del>
                                        </m:r>
                                      </m:sub>
                                    </m:sSub>
                                    <m:r>
                                      <w:del w:id="754" w:author="Jujia Li" w:date="2025-05-11T16:22:00Z" w16du:dateUtc="2025-05-11T21:22:00Z">
                                        <w:rPr>
                                          <w:rFonts w:ascii="Cambria Math" w:hAnsi="Cambria Math" w:cs="Times New Roman"/>
                                          <w:sz w:val="24"/>
                                          <w:szCs w:val="24"/>
                                        </w:rPr>
                                        <m:t>-</m:t>
                                      </w:del>
                                    </m:r>
                                    <m:sSub>
                                      <m:sSubPr>
                                        <m:ctrlPr>
                                          <w:del w:id="755" w:author="Jujia Li" w:date="2025-05-11T16:22:00Z" w16du:dateUtc="2025-05-11T21:22:00Z">
                                            <w:rPr>
                                              <w:rFonts w:ascii="Cambria Math" w:hAnsi="Cambria Math" w:cs="Times New Roman"/>
                                              <w:i/>
                                              <w:sz w:val="24"/>
                                              <w:szCs w:val="24"/>
                                            </w:rPr>
                                          </w:del>
                                        </m:ctrlPr>
                                      </m:sSubPr>
                                      <m:e>
                                        <m:r>
                                          <w:del w:id="756" w:author="Jujia Li" w:date="2025-05-11T16:22:00Z" w16du:dateUtc="2025-05-11T21:22:00Z">
                                            <w:rPr>
                                              <w:rFonts w:ascii="Cambria Math" w:hAnsi="Cambria Math" w:cs="Times New Roman"/>
                                              <w:sz w:val="24"/>
                                              <w:szCs w:val="24"/>
                                            </w:rPr>
                                            <m:t>y</m:t>
                                          </w:del>
                                        </m:r>
                                      </m:e>
                                      <m:sub>
                                        <m:r>
                                          <w:del w:id="757" w:author="Jujia Li" w:date="2025-05-11T16:22:00Z" w16du:dateUtc="2025-05-11T21:22:00Z">
                                            <w:rPr>
                                              <w:rFonts w:ascii="Cambria Math" w:hAnsi="Cambria Math" w:cs="Times New Roman"/>
                                              <w:sz w:val="24"/>
                                              <w:szCs w:val="24"/>
                                            </w:rPr>
                                            <m:t>j</m:t>
                                          </w:del>
                                        </m:r>
                                      </m:sub>
                                    </m:sSub>
                                  </m:e>
                                </m:d>
                              </m:e>
                              <m:sup>
                                <m:r>
                                  <w:del w:id="758" w:author="Jujia Li" w:date="2025-05-11T16:22:00Z" w16du:dateUtc="2025-05-11T21:22:00Z">
                                    <w:rPr>
                                      <w:rFonts w:ascii="Cambria Math" w:hAnsi="Cambria Math" w:cs="Times New Roman"/>
                                      <w:sz w:val="24"/>
                                      <w:szCs w:val="24"/>
                                    </w:rPr>
                                    <m:t>2</m:t>
                                  </w:del>
                                </m:r>
                              </m:sup>
                            </m:sSup>
                            <m:r>
                              <w:del w:id="759" w:author="Jujia Li" w:date="2025-05-11T16:22:00Z" w16du:dateUtc="2025-05-11T21:22:00Z">
                                <m:rPr>
                                  <m:lit/>
                                </m:rPr>
                                <w:rPr>
                                  <w:rFonts w:ascii="Cambria Math" w:hAnsi="Cambria Math" w:cs="Times New Roman"/>
                                  <w:sz w:val="24"/>
                                  <w:szCs w:val="24"/>
                                </w:rPr>
                                <m:t>/</m:t>
                              </w:del>
                            </m:r>
                            <m:d>
                              <m:dPr>
                                <m:ctrlPr>
                                  <w:del w:id="760" w:author="Jujia Li" w:date="2025-05-11T16:22:00Z" w16du:dateUtc="2025-05-11T21:22:00Z">
                                    <w:rPr>
                                      <w:rFonts w:ascii="Cambria Math" w:hAnsi="Cambria Math" w:cs="Times New Roman"/>
                                      <w:i/>
                                      <w:sz w:val="24"/>
                                      <w:szCs w:val="24"/>
                                    </w:rPr>
                                  </w:del>
                                </m:ctrlPr>
                              </m:dPr>
                              <m:e>
                                <m:r>
                                  <w:del w:id="761" w:author="Jujia Li" w:date="2025-05-11T16:22:00Z" w16du:dateUtc="2025-05-11T21:22:00Z">
                                    <w:rPr>
                                      <w:rFonts w:ascii="Cambria Math" w:hAnsi="Cambria Math" w:cs="Times New Roman"/>
                                      <w:sz w:val="24"/>
                                      <w:szCs w:val="24"/>
                                    </w:rPr>
                                    <m:t>JR</m:t>
                                  </w:del>
                                </m:r>
                              </m:e>
                            </m:d>
                          </m:e>
                        </m:nary>
                      </m:e>
                    </m:nary>
                  </m:e>
                </m:rad>
                <m:r>
                  <w:del w:id="762" w:author="Jujia Li" w:date="2025-05-11T16:22:00Z" w16du:dateUtc="2025-05-11T21:22:00Z">
                    <w:rPr>
                      <w:rFonts w:ascii="Cambria Math" w:hAnsi="Cambria Math" w:cs="Times New Roman"/>
                      <w:sz w:val="24"/>
                      <w:szCs w:val="24"/>
                    </w:rPr>
                    <m:t xml:space="preserve"> #(4)</m:t>
                  </w:del>
                </m:r>
              </m:e>
            </m:eqArr>
          </m:e>
        </m:eqArr>
      </m:oMath>
    </w:p>
    <w:p w14:paraId="35700217" w14:textId="0D515613" w:rsidR="00406A7E" w:rsidRPr="00732ED6" w:rsidRDefault="00406A7E">
      <w:pPr>
        <w:pStyle w:val="MTDisplayEquation"/>
        <w:pPrChange w:id="763" w:author="Jujia Li" w:date="2025-05-11T16:20:00Z" w16du:dateUtc="2025-05-11T21:20:00Z">
          <w:pPr>
            <w:spacing w:after="0" w:line="480" w:lineRule="auto"/>
            <w:ind w:firstLine="720"/>
          </w:pPr>
        </w:pPrChange>
      </w:pPr>
      <w:ins w:id="764" w:author="Jujia Li" w:date="2025-05-11T16:20:00Z" w16du:dateUtc="2025-05-11T21:20:00Z">
        <w:r>
          <w:tab/>
        </w:r>
      </w:ins>
      <w:ins w:id="765" w:author="Jujia Li" w:date="2025-05-11T16:20:00Z" w16du:dateUtc="2025-05-11T21:20:00Z">
        <w:r w:rsidRPr="00E57CFC">
          <w:rPr>
            <w:position w:val="-26"/>
          </w:rPr>
          <w:object w:dxaOrig="3220" w:dyaOrig="840" w14:anchorId="712CF6AC">
            <v:shape id="_x0000_i1032" type="#_x0000_t75" style="width:161.25pt;height:42pt" o:ole="">
              <v:imagedata r:id="rId26" o:title=""/>
            </v:shape>
            <o:OLEObject Type="Embed" ProgID="Equation.DSMT4" ShapeID="_x0000_i1032" DrawAspect="Content" ObjectID="_1808557464" r:id="rId27"/>
          </w:object>
        </w:r>
      </w:ins>
      <w:ins w:id="766" w:author="Jujia Li" w:date="2025-05-11T16:22:00Z" w16du:dateUtc="2025-05-11T21:22:00Z">
        <w:r>
          <w:tab/>
          <w:t>(4)</w:t>
        </w:r>
      </w:ins>
    </w:p>
    <w:p w14:paraId="456CE00E" w14:textId="2B4AA1B1" w:rsidR="000C2FAD" w:rsidRPr="00732ED6" w:rsidRDefault="000C2FAD">
      <w:pPr>
        <w:spacing w:after="0" w:line="480" w:lineRule="auto"/>
        <w:rPr>
          <w:rFonts w:ascii="Times New Roman" w:hAnsi="Times New Roman" w:cs="Times New Roman"/>
          <w:sz w:val="24"/>
          <w:szCs w:val="24"/>
        </w:rPr>
        <w:pPrChange w:id="767" w:author="Jujia Li" w:date="2025-05-11T16:22:00Z" w16du:dateUtc="2025-05-11T21:22:00Z">
          <w:pPr>
            <w:spacing w:after="0" w:line="480" w:lineRule="auto"/>
            <w:ind w:firstLine="720"/>
          </w:pPr>
        </w:pPrChange>
      </w:pPr>
      <w:r w:rsidRPr="00732ED6">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j</m:t>
            </m:r>
          </m:sub>
        </m:sSub>
      </m:oMath>
      <w:r w:rsidRPr="00732ED6">
        <w:rPr>
          <w:rFonts w:ascii="Times New Roman" w:hAnsi="Times New Roman" w:cs="Times New Roman"/>
          <w:sz w:val="24"/>
          <w:szCs w:val="24"/>
        </w:rPr>
        <w:t xml:space="preserve"> </w:t>
      </w:r>
      <w:r w:rsidR="00B2684A" w:rsidRPr="00732ED6">
        <w:rPr>
          <w:rFonts w:ascii="Times New Roman" w:hAnsi="Times New Roman" w:cs="Times New Roman"/>
          <w:sz w:val="24"/>
          <w:szCs w:val="24"/>
        </w:rPr>
        <w:t>refers to the same as mentioned equation (3)</w:t>
      </w:r>
      <w:r w:rsidRPr="00732ED6">
        <w:rPr>
          <w:rFonts w:ascii="Times New Roman" w:hAnsi="Times New Roman" w:cs="Times New Roman"/>
          <w:sz w:val="24"/>
          <w:szCs w:val="24"/>
        </w:rPr>
        <w:t>.</w:t>
      </w:r>
    </w:p>
    <w:p w14:paraId="3F4A55D0" w14:textId="5D9F4D9A" w:rsidR="00695B84" w:rsidRDefault="00356EF6" w:rsidP="00AE71A1">
      <w:pPr>
        <w:spacing w:after="0" w:line="480" w:lineRule="auto"/>
        <w:ind w:firstLine="720"/>
        <w:rPr>
          <w:rFonts w:ascii="Times New Roman" w:hAnsi="Times New Roman" w:cs="Times New Roman"/>
          <w:sz w:val="24"/>
          <w:szCs w:val="24"/>
        </w:rPr>
      </w:pPr>
      <w:r w:rsidRPr="00732ED6">
        <w:rPr>
          <w:rFonts w:ascii="Times New Roman" w:hAnsi="Times New Roman" w:cs="Times New Roman"/>
          <w:sz w:val="24"/>
          <w:szCs w:val="24"/>
        </w:rPr>
        <w:t xml:space="preserve">To </w:t>
      </w:r>
      <w:r w:rsidR="00503E9E" w:rsidRPr="00732ED6">
        <w:rPr>
          <w:rFonts w:ascii="Times New Roman" w:hAnsi="Times New Roman" w:cs="Times New Roman"/>
          <w:sz w:val="24"/>
          <w:szCs w:val="24"/>
        </w:rPr>
        <w:t>determine the effect of the design factors on the outcome variables</w:t>
      </w:r>
      <w:r w:rsidRPr="00732ED6">
        <w:rPr>
          <w:rFonts w:ascii="Times New Roman" w:hAnsi="Times New Roman" w:cs="Times New Roman"/>
          <w:sz w:val="24"/>
          <w:szCs w:val="24"/>
        </w:rPr>
        <w:t xml:space="preserve">, </w:t>
      </w:r>
      <w:r w:rsidR="00371705" w:rsidRPr="00732ED6">
        <w:rPr>
          <w:rFonts w:ascii="Times New Roman" w:hAnsi="Times New Roman" w:cs="Times New Roman"/>
          <w:sz w:val="24"/>
          <w:szCs w:val="24"/>
        </w:rPr>
        <w:t xml:space="preserve">we conducted </w:t>
      </w:r>
      <w:r w:rsidR="00503E9E" w:rsidRPr="00732ED6">
        <w:rPr>
          <w:rFonts w:ascii="Times New Roman" w:hAnsi="Times New Roman" w:cs="Times New Roman"/>
          <w:sz w:val="24"/>
          <w:szCs w:val="24"/>
        </w:rPr>
        <w:t>a factorial analysis of variance (ANOVA)</w:t>
      </w:r>
      <w:r w:rsidR="00371705" w:rsidRPr="00732ED6">
        <w:rPr>
          <w:rFonts w:ascii="Times New Roman" w:hAnsi="Times New Roman" w:cs="Times New Roman"/>
          <w:sz w:val="24"/>
          <w:szCs w:val="24"/>
        </w:rPr>
        <w:t xml:space="preserve"> </w:t>
      </w:r>
      <w:r w:rsidR="00503E9E" w:rsidRPr="00732ED6">
        <w:rPr>
          <w:rFonts w:ascii="Times New Roman" w:hAnsi="Times New Roman" w:cs="Times New Roman"/>
          <w:sz w:val="24"/>
          <w:szCs w:val="24"/>
        </w:rPr>
        <w:t xml:space="preserve">with </w:t>
      </w:r>
      <w:r w:rsidRPr="00732ED6">
        <w:rPr>
          <w:rFonts w:ascii="Times New Roman" w:hAnsi="Times New Roman" w:cs="Times New Roman"/>
          <w:sz w:val="24"/>
          <w:szCs w:val="24"/>
        </w:rPr>
        <w:t>effect size (</w:t>
      </w:r>
      <w:r w:rsidRPr="007661FF">
        <w:rPr>
          <w:rFonts w:ascii="Times New Roman" w:hAnsi="Times New Roman" w:cs="Times New Roman"/>
          <w:i/>
          <w:iCs/>
          <w:sz w:val="24"/>
          <w:szCs w:val="24"/>
          <w:rPrChange w:id="768" w:author="Jujia Li" w:date="2025-05-11T16:24:00Z" w16du:dateUtc="2025-05-11T21:24:00Z">
            <w:rPr>
              <w:rFonts w:ascii="Times New Roman" w:hAnsi="Times New Roman" w:cs="Times New Roman"/>
              <w:sz w:val="24"/>
              <w:szCs w:val="24"/>
            </w:rPr>
          </w:rPrChange>
        </w:rPr>
        <w:t>η</w:t>
      </w:r>
      <w:r w:rsidRPr="007661FF">
        <w:rPr>
          <w:rFonts w:ascii="Times New Roman" w:hAnsi="Times New Roman" w:cs="Times New Roman"/>
          <w:i/>
          <w:iCs/>
          <w:sz w:val="24"/>
          <w:szCs w:val="24"/>
          <w:vertAlign w:val="superscript"/>
          <w:rPrChange w:id="769" w:author="Jujia Li" w:date="2025-05-11T16:24:00Z" w16du:dateUtc="2025-05-11T21:24:00Z">
            <w:rPr>
              <w:rFonts w:ascii="Times New Roman" w:hAnsi="Times New Roman" w:cs="Times New Roman"/>
              <w:sz w:val="24"/>
              <w:szCs w:val="24"/>
              <w:vertAlign w:val="superscript"/>
            </w:rPr>
          </w:rPrChange>
        </w:rPr>
        <w:t>2</w:t>
      </w:r>
      <w:r w:rsidRPr="00732ED6">
        <w:rPr>
          <w:rFonts w:ascii="Times New Roman" w:hAnsi="Times New Roman" w:cs="Times New Roman"/>
          <w:sz w:val="24"/>
          <w:szCs w:val="24"/>
        </w:rPr>
        <w:t>) computed</w:t>
      </w:r>
      <w:r w:rsidR="00503E9E" w:rsidRPr="00732ED6">
        <w:rPr>
          <w:rFonts w:ascii="Times New Roman" w:hAnsi="Times New Roman" w:cs="Times New Roman"/>
          <w:sz w:val="24"/>
          <w:szCs w:val="24"/>
        </w:rPr>
        <w:t xml:space="preserve"> to gauge the contribution of all the design factors and their interaction</w:t>
      </w:r>
      <w:r w:rsidRPr="00732ED6">
        <w:rPr>
          <w:rFonts w:ascii="Times New Roman" w:hAnsi="Times New Roman" w:cs="Times New Roman"/>
          <w:sz w:val="24"/>
          <w:szCs w:val="24"/>
        </w:rPr>
        <w:t>.</w:t>
      </w:r>
      <w:r w:rsidR="00915687" w:rsidRPr="00732ED6">
        <w:rPr>
          <w:rFonts w:ascii="Times New Roman" w:hAnsi="Times New Roman" w:cs="Times New Roman"/>
          <w:sz w:val="24"/>
          <w:szCs w:val="24"/>
        </w:rPr>
        <w:t xml:space="preserve"> Note that only the practically significant design factors and their interactions are considered as salient effect based on</w:t>
      </w:r>
      <w:r w:rsidR="00BF78B6"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J. </w:t>
      </w:r>
      <w:r w:rsidR="00915687" w:rsidRPr="00732ED6">
        <w:rPr>
          <w:rFonts w:ascii="Times New Roman" w:hAnsi="Times New Roman" w:cs="Times New Roman"/>
          <w:sz w:val="24"/>
          <w:szCs w:val="24"/>
        </w:rPr>
        <w:t>Cohen’s (</w:t>
      </w:r>
      <w:r w:rsidR="009F3540">
        <w:rPr>
          <w:rFonts w:ascii="Times New Roman" w:hAnsi="Times New Roman" w:cs="Times New Roman"/>
          <w:sz w:val="24"/>
          <w:szCs w:val="24"/>
        </w:rPr>
        <w:t>2013</w:t>
      </w:r>
      <w:r w:rsidR="00915687" w:rsidRPr="00732ED6">
        <w:rPr>
          <w:rFonts w:ascii="Times New Roman" w:hAnsi="Times New Roman" w:cs="Times New Roman"/>
          <w:sz w:val="24"/>
          <w:szCs w:val="24"/>
        </w:rPr>
        <w:t xml:space="preserve">) </w:t>
      </w:r>
      <w:r w:rsidR="009F3540">
        <w:rPr>
          <w:rFonts w:ascii="Times New Roman" w:hAnsi="Times New Roman" w:cs="Times New Roman"/>
          <w:sz w:val="24"/>
          <w:szCs w:val="24"/>
        </w:rPr>
        <w:t xml:space="preserve">small effect size of 0.01, </w:t>
      </w:r>
      <w:r w:rsidR="00915687" w:rsidRPr="00732ED6">
        <w:rPr>
          <w:rFonts w:ascii="Times New Roman" w:hAnsi="Times New Roman" w:cs="Times New Roman"/>
          <w:sz w:val="24"/>
          <w:szCs w:val="24"/>
        </w:rPr>
        <w:t xml:space="preserve">moderate effect size of </w:t>
      </w:r>
      <w:r w:rsidR="009F3540">
        <w:rPr>
          <w:rFonts w:ascii="Times New Roman" w:hAnsi="Times New Roman" w:cs="Times New Roman"/>
          <w:sz w:val="24"/>
          <w:szCs w:val="24"/>
        </w:rPr>
        <w:t>0</w:t>
      </w:r>
      <w:r w:rsidR="00915687" w:rsidRPr="00732ED6">
        <w:rPr>
          <w:rFonts w:ascii="Times New Roman" w:hAnsi="Times New Roman" w:cs="Times New Roman"/>
          <w:sz w:val="24"/>
          <w:szCs w:val="24"/>
        </w:rPr>
        <w:t>.</w:t>
      </w:r>
      <w:r w:rsidR="009F3540">
        <w:rPr>
          <w:rFonts w:ascii="Times New Roman" w:hAnsi="Times New Roman" w:cs="Times New Roman"/>
          <w:sz w:val="24"/>
          <w:szCs w:val="24"/>
        </w:rPr>
        <w:t>06, and large effect size of 0.14.</w:t>
      </w:r>
    </w:p>
    <w:p w14:paraId="3F0E1E4E" w14:textId="77777777" w:rsidR="00AE71A1" w:rsidRPr="00732ED6" w:rsidRDefault="00AE71A1" w:rsidP="00AE71A1">
      <w:pPr>
        <w:spacing w:after="0" w:line="480" w:lineRule="auto"/>
        <w:ind w:firstLine="720"/>
        <w:rPr>
          <w:rFonts w:ascii="Times New Roman" w:hAnsi="Times New Roman" w:cs="Times New Roman"/>
          <w:sz w:val="24"/>
          <w:szCs w:val="24"/>
        </w:rPr>
      </w:pPr>
    </w:p>
    <w:p w14:paraId="61A6241B" w14:textId="0FE35C46" w:rsidR="00BB7C2B" w:rsidRPr="00732ED6" w:rsidRDefault="002C3CF4" w:rsidP="00E32CF8">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lastRenderedPageBreak/>
        <w:t>Results</w:t>
      </w:r>
    </w:p>
    <w:p w14:paraId="02D868CD" w14:textId="4D6F0E1F" w:rsidR="00ED3322" w:rsidRPr="00732ED6" w:rsidRDefault="00FB4093" w:rsidP="00C0762C">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Item Parameter Estimation</w:t>
      </w:r>
    </w:p>
    <w:p w14:paraId="62960C71" w14:textId="5CF24949" w:rsidR="00CA181C" w:rsidRDefault="00BB3226" w:rsidP="0002071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this section, w</w:t>
      </w:r>
      <w:r w:rsidRPr="00BB3226">
        <w:rPr>
          <w:rFonts w:ascii="Times New Roman" w:hAnsi="Times New Roman" w:cs="Times New Roman"/>
          <w:sz w:val="24"/>
          <w:szCs w:val="24"/>
        </w:rPr>
        <w:t xml:space="preserve">e only looked </w:t>
      </w:r>
      <w:r w:rsidR="00CA181C" w:rsidRPr="00CA181C">
        <w:rPr>
          <w:rFonts w:ascii="Times New Roman" w:hAnsi="Times New Roman" w:cs="Times New Roman"/>
          <w:sz w:val="24"/>
          <w:szCs w:val="24"/>
        </w:rPr>
        <w:t>at ANOVA effect</w:t>
      </w:r>
      <w:r>
        <w:rPr>
          <w:rFonts w:ascii="Times New Roman" w:hAnsi="Times New Roman" w:cs="Times New Roman"/>
          <w:sz w:val="24"/>
          <w:szCs w:val="24"/>
        </w:rPr>
        <w:t xml:space="preserve"> size </w:t>
      </w:r>
      <w:r w:rsidRPr="00732ED6">
        <w:rPr>
          <w:rFonts w:ascii="Times New Roman" w:hAnsi="Times New Roman" w:cs="Times New Roman"/>
          <w:sz w:val="24"/>
          <w:szCs w:val="24"/>
        </w:rPr>
        <w:t>(</w:t>
      </w:r>
      <w:r w:rsidR="0092680D" w:rsidRPr="0092680D">
        <w:rPr>
          <w:rFonts w:ascii="Times New Roman" w:hAnsi="Times New Roman" w:cs="Times New Roman"/>
          <w:i/>
          <w:iCs/>
          <w:sz w:val="24"/>
          <w:szCs w:val="24"/>
        </w:rPr>
        <w:t>η²</w:t>
      </w:r>
      <w:r w:rsidRPr="00732ED6">
        <w:rPr>
          <w:rFonts w:ascii="Times New Roman" w:hAnsi="Times New Roman" w:cs="Times New Roman"/>
          <w:sz w:val="24"/>
          <w:szCs w:val="24"/>
        </w:rPr>
        <w:t xml:space="preserve">) </w:t>
      </w:r>
      <w:r w:rsidR="00CA181C" w:rsidRPr="00CA181C">
        <w:rPr>
          <w:rFonts w:ascii="Times New Roman" w:hAnsi="Times New Roman" w:cs="Times New Roman"/>
          <w:sz w:val="24"/>
          <w:szCs w:val="24"/>
        </w:rPr>
        <w:t xml:space="preserve"> </w:t>
      </w:r>
      <w:r>
        <w:rPr>
          <w:rFonts w:ascii="Times New Roman" w:hAnsi="Times New Roman" w:cs="Times New Roman"/>
          <w:sz w:val="24"/>
          <w:szCs w:val="24"/>
        </w:rPr>
        <w:t>exceeding</w:t>
      </w:r>
      <w:r w:rsidR="00CA181C" w:rsidRPr="00CA181C">
        <w:rPr>
          <w:rFonts w:ascii="Times New Roman" w:hAnsi="Times New Roman" w:cs="Times New Roman"/>
          <w:sz w:val="24"/>
          <w:szCs w:val="24"/>
        </w:rPr>
        <w:t xml:space="preserve"> 0.06</w:t>
      </w:r>
      <w:r>
        <w:rPr>
          <w:rFonts w:ascii="Times New Roman" w:hAnsi="Times New Roman" w:cs="Times New Roman"/>
          <w:sz w:val="24"/>
          <w:szCs w:val="24"/>
        </w:rPr>
        <w:t>,</w:t>
      </w:r>
      <w:r w:rsidR="00CA181C" w:rsidRPr="00CA181C">
        <w:rPr>
          <w:rFonts w:ascii="Times New Roman" w:hAnsi="Times New Roman" w:cs="Times New Roman"/>
          <w:sz w:val="24"/>
          <w:szCs w:val="24"/>
        </w:rPr>
        <w:t xml:space="preserve"> to get a </w:t>
      </w:r>
      <w:del w:id="770" w:author="Jujia Li" w:date="2025-05-11T17:39:00Z" w16du:dateUtc="2025-05-11T22:39:00Z">
        <w:r w:rsidR="00CA181C" w:rsidRPr="00CA181C" w:rsidDel="0097157B">
          <w:rPr>
            <w:rFonts w:ascii="Times New Roman" w:hAnsi="Times New Roman" w:cs="Times New Roman"/>
            <w:sz w:val="24"/>
            <w:szCs w:val="24"/>
          </w:rPr>
          <w:delText xml:space="preserve">good </w:delText>
        </w:r>
      </w:del>
      <w:ins w:id="771" w:author="Jujia Li" w:date="2025-05-11T17:39:00Z" w16du:dateUtc="2025-05-11T22:39:00Z">
        <w:r w:rsidR="0097157B">
          <w:rPr>
            <w:rFonts w:ascii="Times New Roman" w:hAnsi="Times New Roman" w:cs="Times New Roman"/>
            <w:sz w:val="24"/>
            <w:szCs w:val="24"/>
          </w:rPr>
          <w:t>clear</w:t>
        </w:r>
        <w:r w:rsidR="0097157B" w:rsidRPr="00CA181C">
          <w:rPr>
            <w:rFonts w:ascii="Times New Roman" w:hAnsi="Times New Roman" w:cs="Times New Roman"/>
            <w:sz w:val="24"/>
            <w:szCs w:val="24"/>
          </w:rPr>
          <w:t xml:space="preserve"> </w:t>
        </w:r>
      </w:ins>
      <w:del w:id="772" w:author="Jujia Li" w:date="2025-05-11T17:39:00Z" w16du:dateUtc="2025-05-11T22:39:00Z">
        <w:r w:rsidR="00CA181C" w:rsidRPr="00CA181C" w:rsidDel="0097157B">
          <w:rPr>
            <w:rFonts w:ascii="Times New Roman" w:hAnsi="Times New Roman" w:cs="Times New Roman"/>
            <w:sz w:val="24"/>
            <w:szCs w:val="24"/>
          </w:rPr>
          <w:delText xml:space="preserve">idea </w:delText>
        </w:r>
      </w:del>
      <w:ins w:id="773" w:author="Jujia Li" w:date="2025-05-11T17:39:00Z" w16du:dateUtc="2025-05-11T22:39:00Z">
        <w:r w:rsidR="0097157B">
          <w:rPr>
            <w:rFonts w:ascii="Times New Roman" w:hAnsi="Times New Roman" w:cs="Times New Roman"/>
            <w:sz w:val="24"/>
            <w:szCs w:val="24"/>
          </w:rPr>
          <w:t>picture</w:t>
        </w:r>
        <w:r w:rsidR="0097157B" w:rsidRPr="00CA181C">
          <w:rPr>
            <w:rFonts w:ascii="Times New Roman" w:hAnsi="Times New Roman" w:cs="Times New Roman"/>
            <w:sz w:val="24"/>
            <w:szCs w:val="24"/>
          </w:rPr>
          <w:t xml:space="preserve"> </w:t>
        </w:r>
      </w:ins>
      <w:r w:rsidR="00CA181C" w:rsidRPr="00CA181C">
        <w:rPr>
          <w:rFonts w:ascii="Times New Roman" w:hAnsi="Times New Roman" w:cs="Times New Roman"/>
          <w:sz w:val="24"/>
          <w:szCs w:val="24"/>
        </w:rPr>
        <w:t xml:space="preserve">of how non-normality </w:t>
      </w:r>
      <w:r w:rsidR="007B1C79" w:rsidRPr="00CA181C">
        <w:rPr>
          <w:rFonts w:ascii="Times New Roman" w:hAnsi="Times New Roman" w:cs="Times New Roman"/>
          <w:sz w:val="24"/>
          <w:szCs w:val="24"/>
        </w:rPr>
        <w:t xml:space="preserve">and other design factors </w:t>
      </w:r>
      <w:r w:rsidR="00CA181C" w:rsidRPr="00CA181C">
        <w:rPr>
          <w:rFonts w:ascii="Times New Roman" w:hAnsi="Times New Roman" w:cs="Times New Roman"/>
          <w:sz w:val="24"/>
          <w:szCs w:val="24"/>
        </w:rPr>
        <w:t xml:space="preserve">affected estimating item parameters for bias and RMSE. </w:t>
      </w:r>
    </w:p>
    <w:p w14:paraId="47DD0811" w14:textId="5AEA615C" w:rsidR="00D427D4" w:rsidRPr="00732ED6" w:rsidRDefault="00D427D4" w:rsidP="00D427D4">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Table 2</w:t>
      </w:r>
    </w:p>
    <w:p w14:paraId="058B4627" w14:textId="3EF83986" w:rsidR="00D427D4" w:rsidRPr="00732ED6" w:rsidRDefault="00701FE0" w:rsidP="00D427D4">
      <w:pPr>
        <w:spacing w:after="0" w:line="480" w:lineRule="auto"/>
        <w:rPr>
          <w:rFonts w:ascii="Times New Roman" w:hAnsi="Times New Roman" w:cs="Times New Roman"/>
          <w:i/>
          <w:iCs/>
          <w:sz w:val="24"/>
          <w:szCs w:val="24"/>
        </w:rPr>
      </w:pPr>
      <w:r w:rsidRPr="00732ED6">
        <w:rPr>
          <w:rFonts w:ascii="Times New Roman" w:hAnsi="Times New Roman" w:cs="Times New Roman"/>
          <w:i/>
          <w:iCs/>
          <w:sz w:val="24"/>
          <w:szCs w:val="24"/>
        </w:rPr>
        <w:t>Generalized Eta Squared</w:t>
      </w:r>
      <w:r w:rsidRPr="00732ED6" w:rsidDel="00701FE0">
        <w:rPr>
          <w:rFonts w:ascii="Times New Roman" w:hAnsi="Times New Roman" w:cs="Times New Roman"/>
          <w:i/>
          <w:iCs/>
          <w:sz w:val="24"/>
          <w:szCs w:val="24"/>
        </w:rPr>
        <w:t xml:space="preserve"> </w:t>
      </w:r>
      <w:r w:rsidR="00BB3226" w:rsidRPr="00BB3226">
        <w:rPr>
          <w:rFonts w:ascii="Times New Roman" w:hAnsi="Times New Roman" w:cs="Times New Roman"/>
          <w:i/>
          <w:iCs/>
          <w:sz w:val="24"/>
          <w:szCs w:val="24"/>
        </w:rPr>
        <w:t>(</w:t>
      </w:r>
      <w:r w:rsidR="0092680D" w:rsidRPr="0092680D">
        <w:rPr>
          <w:rFonts w:ascii="Times New Roman" w:hAnsi="Times New Roman" w:cs="Times New Roman"/>
          <w:i/>
          <w:iCs/>
          <w:sz w:val="24"/>
          <w:szCs w:val="24"/>
        </w:rPr>
        <w:t>η²</w:t>
      </w:r>
      <w:r w:rsidR="00BB3226" w:rsidRPr="00BB3226">
        <w:rPr>
          <w:rFonts w:ascii="Times New Roman" w:hAnsi="Times New Roman" w:cs="Times New Roman"/>
          <w:i/>
          <w:iCs/>
          <w:sz w:val="24"/>
          <w:szCs w:val="24"/>
        </w:rPr>
        <w:t>)</w:t>
      </w:r>
      <w:r w:rsidR="00BB3226" w:rsidRPr="00CA181C">
        <w:rPr>
          <w:rFonts w:ascii="Times New Roman" w:hAnsi="Times New Roman" w:cs="Times New Roman"/>
          <w:sz w:val="24"/>
          <w:szCs w:val="24"/>
        </w:rPr>
        <w:t xml:space="preserve"> </w:t>
      </w:r>
      <w:r w:rsidR="00D427D4" w:rsidRPr="00732ED6">
        <w:rPr>
          <w:rFonts w:ascii="Times New Roman" w:hAnsi="Times New Roman" w:cs="Times New Roman"/>
          <w:i/>
          <w:iCs/>
          <w:sz w:val="24"/>
          <w:szCs w:val="24"/>
        </w:rPr>
        <w:t>for Item Parameter</w:t>
      </w:r>
      <w:r>
        <w:rPr>
          <w:rFonts w:ascii="Times New Roman" w:hAnsi="Times New Roman" w:cs="Times New Roman"/>
          <w:i/>
          <w:iCs/>
          <w:sz w:val="24"/>
          <w:szCs w:val="24"/>
        </w:rPr>
        <w:t xml:space="preserve"> Estimates</w:t>
      </w:r>
    </w:p>
    <w:tbl>
      <w:tblPr>
        <w:tblW w:w="8664" w:type="dxa"/>
        <w:tblBorders>
          <w:top w:val="single" w:sz="4" w:space="0" w:color="auto"/>
          <w:bottom w:val="single" w:sz="4" w:space="0" w:color="auto"/>
        </w:tblBorders>
        <w:tblLayout w:type="fixed"/>
        <w:tblLook w:val="04A0" w:firstRow="1" w:lastRow="0" w:firstColumn="1" w:lastColumn="0" w:noHBand="0" w:noVBand="1"/>
      </w:tblPr>
      <w:tblGrid>
        <w:gridCol w:w="1890"/>
        <w:gridCol w:w="1129"/>
        <w:gridCol w:w="1129"/>
        <w:gridCol w:w="1129"/>
        <w:gridCol w:w="1129"/>
        <w:gridCol w:w="1129"/>
        <w:gridCol w:w="1129"/>
      </w:tblGrid>
      <w:tr w:rsidR="0037581E" w:rsidRPr="00732ED6" w14:paraId="11C3F42C" w14:textId="77777777" w:rsidTr="0037581E">
        <w:trPr>
          <w:trHeight w:val="287"/>
        </w:trPr>
        <w:tc>
          <w:tcPr>
            <w:tcW w:w="1890" w:type="dxa"/>
            <w:vMerge w:val="restart"/>
            <w:shd w:val="clear" w:color="auto" w:fill="auto"/>
            <w:noWrap/>
            <w:vAlign w:val="bottom"/>
            <w:hideMark/>
          </w:tcPr>
          <w:p w14:paraId="4B0EEEB4" w14:textId="77777777" w:rsidR="0037581E" w:rsidRPr="0037581E" w:rsidRDefault="0037581E" w:rsidP="00F33F71">
            <w:pPr>
              <w:spacing w:after="0" w:line="240" w:lineRule="auto"/>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Source of Variation</w:t>
            </w:r>
          </w:p>
        </w:tc>
        <w:tc>
          <w:tcPr>
            <w:tcW w:w="1129" w:type="dxa"/>
            <w:tcBorders>
              <w:top w:val="single" w:sz="4" w:space="0" w:color="auto"/>
              <w:bottom w:val="single" w:sz="4" w:space="0" w:color="auto"/>
            </w:tcBorders>
            <w:shd w:val="clear" w:color="auto" w:fill="auto"/>
            <w:noWrap/>
            <w:vAlign w:val="center"/>
            <w:hideMark/>
          </w:tcPr>
          <w:p w14:paraId="16E8537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69D7FC63"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Bias</w:t>
            </w:r>
          </w:p>
        </w:tc>
        <w:tc>
          <w:tcPr>
            <w:tcW w:w="1129" w:type="dxa"/>
            <w:tcBorders>
              <w:top w:val="single" w:sz="4" w:space="0" w:color="auto"/>
              <w:bottom w:val="single" w:sz="4" w:space="0" w:color="auto"/>
            </w:tcBorders>
            <w:shd w:val="clear" w:color="auto" w:fill="auto"/>
            <w:noWrap/>
            <w:vAlign w:val="center"/>
            <w:hideMark/>
          </w:tcPr>
          <w:p w14:paraId="1DFA4639"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c>
          <w:tcPr>
            <w:tcW w:w="1129" w:type="dxa"/>
            <w:tcBorders>
              <w:top w:val="single" w:sz="4" w:space="0" w:color="auto"/>
              <w:bottom w:val="single" w:sz="4" w:space="0" w:color="auto"/>
            </w:tcBorders>
            <w:shd w:val="clear" w:color="auto" w:fill="auto"/>
            <w:noWrap/>
            <w:vAlign w:val="center"/>
            <w:hideMark/>
          </w:tcPr>
          <w:p w14:paraId="2564AD89" w14:textId="77777777" w:rsidR="0037581E" w:rsidRPr="0037581E" w:rsidRDefault="0037581E" w:rsidP="00F33F71">
            <w:pPr>
              <w:spacing w:after="0" w:line="240" w:lineRule="auto"/>
              <w:jc w:val="center"/>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2262166C"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r w:rsidRPr="0037581E">
              <w:rPr>
                <w:rFonts w:ascii="Times New Roman" w:eastAsia="Times New Roman" w:hAnsi="Times New Roman" w:cs="Times New Roman"/>
                <w:color w:val="000000"/>
                <w:sz w:val="24"/>
                <w:szCs w:val="24"/>
              </w:rPr>
              <w:t>RMSE</w:t>
            </w:r>
          </w:p>
        </w:tc>
        <w:tc>
          <w:tcPr>
            <w:tcW w:w="1129" w:type="dxa"/>
            <w:tcBorders>
              <w:top w:val="single" w:sz="4" w:space="0" w:color="auto"/>
              <w:bottom w:val="single" w:sz="4" w:space="0" w:color="auto"/>
            </w:tcBorders>
            <w:shd w:val="clear" w:color="auto" w:fill="auto"/>
            <w:noWrap/>
            <w:vAlign w:val="center"/>
            <w:hideMark/>
          </w:tcPr>
          <w:p w14:paraId="2802E2CF" w14:textId="77777777" w:rsidR="0037581E" w:rsidRPr="0037581E" w:rsidRDefault="0037581E" w:rsidP="00F33F71">
            <w:pPr>
              <w:spacing w:after="0" w:line="240" w:lineRule="auto"/>
              <w:jc w:val="center"/>
              <w:rPr>
                <w:rFonts w:ascii="Times New Roman" w:eastAsia="Times New Roman" w:hAnsi="Times New Roman" w:cs="Times New Roman"/>
                <w:color w:val="000000"/>
                <w:sz w:val="24"/>
                <w:szCs w:val="24"/>
              </w:rPr>
            </w:pPr>
          </w:p>
        </w:tc>
      </w:tr>
      <w:tr w:rsidR="0037581E" w:rsidRPr="00732ED6" w14:paraId="15EF523A" w14:textId="77777777" w:rsidTr="00F33F71">
        <w:trPr>
          <w:trHeight w:val="300"/>
        </w:trPr>
        <w:tc>
          <w:tcPr>
            <w:tcW w:w="1890" w:type="dxa"/>
            <w:vMerge/>
            <w:tcBorders>
              <w:bottom w:val="single" w:sz="4" w:space="0" w:color="auto"/>
            </w:tcBorders>
            <w:shd w:val="clear" w:color="auto" w:fill="auto"/>
            <w:noWrap/>
            <w:vAlign w:val="bottom"/>
            <w:hideMark/>
          </w:tcPr>
          <w:p w14:paraId="257AEEB6" w14:textId="77777777" w:rsidR="0037581E" w:rsidRPr="0037581E" w:rsidRDefault="0037581E" w:rsidP="00F33F71">
            <w:pPr>
              <w:spacing w:after="0" w:line="240" w:lineRule="auto"/>
              <w:rPr>
                <w:rFonts w:ascii="Times New Roman" w:eastAsia="Times New Roman" w:hAnsi="Times New Roman" w:cs="Times New Roman"/>
                <w:sz w:val="24"/>
                <w:szCs w:val="24"/>
              </w:rPr>
            </w:pPr>
          </w:p>
        </w:tc>
        <w:tc>
          <w:tcPr>
            <w:tcW w:w="1129" w:type="dxa"/>
            <w:tcBorders>
              <w:top w:val="single" w:sz="4" w:space="0" w:color="auto"/>
              <w:bottom w:val="single" w:sz="4" w:space="0" w:color="auto"/>
            </w:tcBorders>
            <w:shd w:val="clear" w:color="auto" w:fill="auto"/>
            <w:noWrap/>
            <w:vAlign w:val="center"/>
            <w:hideMark/>
          </w:tcPr>
          <w:p w14:paraId="782494D4"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E6E8B9E"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61EEF6F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c>
          <w:tcPr>
            <w:tcW w:w="1129" w:type="dxa"/>
            <w:tcBorders>
              <w:top w:val="single" w:sz="4" w:space="0" w:color="auto"/>
              <w:bottom w:val="single" w:sz="4" w:space="0" w:color="auto"/>
            </w:tcBorders>
            <w:shd w:val="clear" w:color="auto" w:fill="auto"/>
            <w:noWrap/>
            <w:vAlign w:val="center"/>
            <w:hideMark/>
          </w:tcPr>
          <w:p w14:paraId="2784BE37"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g</w:t>
            </w:r>
          </w:p>
        </w:tc>
        <w:tc>
          <w:tcPr>
            <w:tcW w:w="1129" w:type="dxa"/>
            <w:tcBorders>
              <w:top w:val="single" w:sz="4" w:space="0" w:color="auto"/>
              <w:bottom w:val="single" w:sz="4" w:space="0" w:color="auto"/>
            </w:tcBorders>
            <w:shd w:val="clear" w:color="auto" w:fill="auto"/>
            <w:noWrap/>
            <w:vAlign w:val="center"/>
            <w:hideMark/>
          </w:tcPr>
          <w:p w14:paraId="2A821A13"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a</w:t>
            </w:r>
            <w:r w:rsidRPr="0037581E">
              <w:rPr>
                <w:rFonts w:ascii="Times New Roman" w:eastAsia="Times New Roman" w:hAnsi="Times New Roman" w:cs="Times New Roman"/>
                <w:i/>
                <w:iCs/>
                <w:color w:val="000000"/>
                <w:sz w:val="24"/>
                <w:szCs w:val="24"/>
                <w:vertAlign w:val="subscript"/>
              </w:rPr>
              <w:t>s</w:t>
            </w:r>
          </w:p>
        </w:tc>
        <w:tc>
          <w:tcPr>
            <w:tcW w:w="1129" w:type="dxa"/>
            <w:tcBorders>
              <w:top w:val="single" w:sz="4" w:space="0" w:color="auto"/>
              <w:bottom w:val="single" w:sz="4" w:space="0" w:color="auto"/>
            </w:tcBorders>
            <w:shd w:val="clear" w:color="auto" w:fill="auto"/>
            <w:noWrap/>
            <w:vAlign w:val="center"/>
            <w:hideMark/>
          </w:tcPr>
          <w:p w14:paraId="5C2F196D" w14:textId="77777777" w:rsidR="0037581E" w:rsidRPr="0037581E" w:rsidRDefault="0037581E" w:rsidP="0037581E">
            <w:pPr>
              <w:spacing w:after="0" w:line="240" w:lineRule="auto"/>
              <w:jc w:val="center"/>
              <w:rPr>
                <w:rFonts w:ascii="Times New Roman" w:eastAsia="Times New Roman" w:hAnsi="Times New Roman" w:cs="Times New Roman"/>
                <w:i/>
                <w:iCs/>
                <w:color w:val="000000"/>
                <w:sz w:val="24"/>
                <w:szCs w:val="24"/>
              </w:rPr>
            </w:pPr>
            <w:r w:rsidRPr="0037581E">
              <w:rPr>
                <w:rFonts w:ascii="Times New Roman" w:eastAsia="Times New Roman" w:hAnsi="Times New Roman" w:cs="Times New Roman"/>
                <w:i/>
                <w:iCs/>
                <w:color w:val="000000"/>
                <w:sz w:val="24"/>
                <w:szCs w:val="24"/>
              </w:rPr>
              <w:t>c</w:t>
            </w:r>
          </w:p>
        </w:tc>
      </w:tr>
      <w:tr w:rsidR="00D427D4" w:rsidRPr="00732ED6" w14:paraId="78F879A9" w14:textId="77777777" w:rsidTr="00F33F71">
        <w:trPr>
          <w:trHeight w:val="300"/>
        </w:trPr>
        <w:tc>
          <w:tcPr>
            <w:tcW w:w="1890" w:type="dxa"/>
            <w:shd w:val="clear" w:color="auto" w:fill="auto"/>
            <w:noWrap/>
            <w:vAlign w:val="bottom"/>
            <w:hideMark/>
          </w:tcPr>
          <w:p w14:paraId="19323691" w14:textId="3A3418AD" w:rsidR="00D427D4" w:rsidRPr="0097678C" w:rsidRDefault="00622C38" w:rsidP="00F33F71">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color w:val="000000"/>
                <w:sz w:val="24"/>
                <w:szCs w:val="24"/>
              </w:rPr>
              <w:t>Norm</w:t>
            </w:r>
            <w:r w:rsidRPr="00622C38">
              <w:rPr>
                <w:rFonts w:ascii="Times New Roman" w:hAnsi="Times New Roman" w:cs="Times New Roman"/>
                <w:i/>
                <w:iCs/>
                <w:color w:val="000000"/>
                <w:sz w:val="24"/>
                <w:szCs w:val="24"/>
                <w:vertAlign w:val="subscript"/>
              </w:rPr>
              <w:t>g</w:t>
            </w:r>
            <w:proofErr w:type="spellEnd"/>
          </w:p>
        </w:tc>
        <w:tc>
          <w:tcPr>
            <w:tcW w:w="1129" w:type="dxa"/>
            <w:shd w:val="clear" w:color="auto" w:fill="auto"/>
            <w:noWrap/>
            <w:vAlign w:val="bottom"/>
            <w:hideMark/>
          </w:tcPr>
          <w:p w14:paraId="366414B2"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.498</w:t>
            </w:r>
          </w:p>
        </w:tc>
        <w:tc>
          <w:tcPr>
            <w:tcW w:w="1129" w:type="dxa"/>
            <w:shd w:val="clear" w:color="auto" w:fill="auto"/>
            <w:noWrap/>
            <w:vAlign w:val="bottom"/>
            <w:hideMark/>
          </w:tcPr>
          <w:p w14:paraId="387AB719" w14:textId="2E85512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56CF0A0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.167</w:t>
            </w:r>
          </w:p>
        </w:tc>
        <w:tc>
          <w:tcPr>
            <w:tcW w:w="1129" w:type="dxa"/>
            <w:shd w:val="clear" w:color="auto" w:fill="auto"/>
            <w:noWrap/>
            <w:vAlign w:val="bottom"/>
            <w:hideMark/>
          </w:tcPr>
          <w:p w14:paraId="5FC0A77A" w14:textId="6547A83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7CE5D39A" w14:textId="034E557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7F3A472" w14:textId="60E1AB10"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r w:rsidR="00D427D4" w:rsidRPr="00732ED6" w14:paraId="4862A5CD" w14:textId="77777777" w:rsidTr="00F33F71">
        <w:trPr>
          <w:trHeight w:val="300"/>
        </w:trPr>
        <w:tc>
          <w:tcPr>
            <w:tcW w:w="1890" w:type="dxa"/>
            <w:shd w:val="clear" w:color="auto" w:fill="auto"/>
            <w:noWrap/>
            <w:vAlign w:val="bottom"/>
          </w:tcPr>
          <w:p w14:paraId="6F6036D6"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p>
        </w:tc>
        <w:tc>
          <w:tcPr>
            <w:tcW w:w="1129" w:type="dxa"/>
            <w:shd w:val="clear" w:color="auto" w:fill="auto"/>
            <w:noWrap/>
            <w:vAlign w:val="bottom"/>
          </w:tcPr>
          <w:p w14:paraId="5924A60E" w14:textId="17F6323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6E0339BB" w14:textId="3BA25F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CCAA230" w14:textId="19F1794C"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54BCCA9A"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.098</w:t>
            </w:r>
          </w:p>
        </w:tc>
        <w:tc>
          <w:tcPr>
            <w:tcW w:w="1129" w:type="dxa"/>
            <w:shd w:val="clear" w:color="auto" w:fill="auto"/>
            <w:noWrap/>
            <w:vAlign w:val="bottom"/>
          </w:tcPr>
          <w:p w14:paraId="69B55481"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.199</w:t>
            </w:r>
          </w:p>
        </w:tc>
        <w:tc>
          <w:tcPr>
            <w:tcW w:w="1129" w:type="dxa"/>
            <w:shd w:val="clear" w:color="auto" w:fill="auto"/>
            <w:noWrap/>
            <w:vAlign w:val="bottom"/>
          </w:tcPr>
          <w:p w14:paraId="6C77BB8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.115</w:t>
            </w:r>
          </w:p>
        </w:tc>
      </w:tr>
      <w:tr w:rsidR="00D427D4" w:rsidRPr="00732ED6" w14:paraId="06B7B6BE" w14:textId="77777777" w:rsidTr="00F33F71">
        <w:trPr>
          <w:trHeight w:val="300"/>
        </w:trPr>
        <w:tc>
          <w:tcPr>
            <w:tcW w:w="1890" w:type="dxa"/>
            <w:shd w:val="clear" w:color="auto" w:fill="auto"/>
            <w:noWrap/>
            <w:vAlign w:val="bottom"/>
          </w:tcPr>
          <w:p w14:paraId="0B7F8F4E" w14:textId="7777777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N</w:t>
            </w:r>
          </w:p>
        </w:tc>
        <w:tc>
          <w:tcPr>
            <w:tcW w:w="1129" w:type="dxa"/>
            <w:shd w:val="clear" w:color="auto" w:fill="auto"/>
            <w:noWrap/>
            <w:vAlign w:val="bottom"/>
          </w:tcPr>
          <w:p w14:paraId="37A9510B"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.064</w:t>
            </w:r>
          </w:p>
        </w:tc>
        <w:tc>
          <w:tcPr>
            <w:tcW w:w="1129" w:type="dxa"/>
            <w:shd w:val="clear" w:color="auto" w:fill="auto"/>
            <w:noWrap/>
            <w:vAlign w:val="bottom"/>
          </w:tcPr>
          <w:p w14:paraId="7596E531" w14:textId="53DE90CD"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38E36C9B" w14:textId="261DE8A5"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tcPr>
          <w:p w14:paraId="07CA4E0E"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.109</w:t>
            </w:r>
          </w:p>
        </w:tc>
        <w:tc>
          <w:tcPr>
            <w:tcW w:w="1129" w:type="dxa"/>
            <w:shd w:val="clear" w:color="auto" w:fill="auto"/>
            <w:noWrap/>
            <w:vAlign w:val="bottom"/>
          </w:tcPr>
          <w:p w14:paraId="77211718"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.136</w:t>
            </w:r>
          </w:p>
        </w:tc>
        <w:tc>
          <w:tcPr>
            <w:tcW w:w="1129" w:type="dxa"/>
            <w:shd w:val="clear" w:color="auto" w:fill="auto"/>
            <w:noWrap/>
            <w:vAlign w:val="bottom"/>
          </w:tcPr>
          <w:p w14:paraId="4B7FF3C5"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.282</w:t>
            </w:r>
          </w:p>
        </w:tc>
      </w:tr>
      <w:tr w:rsidR="00D427D4" w:rsidRPr="00732ED6" w14:paraId="4D35DBC2" w14:textId="77777777" w:rsidTr="00F33F71">
        <w:trPr>
          <w:trHeight w:val="300"/>
        </w:trPr>
        <w:tc>
          <w:tcPr>
            <w:tcW w:w="1890" w:type="dxa"/>
            <w:shd w:val="clear" w:color="auto" w:fill="auto"/>
            <w:noWrap/>
            <w:vAlign w:val="bottom"/>
            <w:hideMark/>
          </w:tcPr>
          <w:p w14:paraId="50EA5942" w14:textId="2D0D4137" w:rsidR="00D427D4" w:rsidRPr="0097678C" w:rsidRDefault="00D427D4" w:rsidP="00F33F71">
            <w:pPr>
              <w:spacing w:after="0" w:line="240" w:lineRule="auto"/>
              <w:rPr>
                <w:rFonts w:ascii="Times New Roman" w:eastAsia="Times New Roman" w:hAnsi="Times New Roman" w:cs="Times New Roman"/>
                <w:i/>
                <w:iCs/>
                <w:color w:val="000000"/>
                <w:sz w:val="24"/>
                <w:szCs w:val="24"/>
              </w:rPr>
            </w:pPr>
            <w:r w:rsidRPr="0097678C">
              <w:rPr>
                <w:rFonts w:ascii="Times New Roman" w:eastAsia="Times New Roman" w:hAnsi="Times New Roman" w:cs="Times New Roman"/>
                <w:i/>
                <w:iCs/>
                <w:color w:val="000000"/>
                <w:sz w:val="24"/>
                <w:szCs w:val="24"/>
              </w:rPr>
              <w:t>I</w:t>
            </w:r>
            <w:r w:rsidRPr="001F22DA">
              <w:rPr>
                <w:rFonts w:ascii="Times New Roman" w:eastAsia="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97678C">
              <w:rPr>
                <w:rFonts w:ascii="Times New Roman" w:eastAsia="Times New Roman" w:hAnsi="Times New Roman" w:cs="Times New Roman"/>
                <w:i/>
                <w:iCs/>
                <w:color w:val="000000"/>
                <w:sz w:val="24"/>
                <w:szCs w:val="24"/>
              </w:rPr>
              <w:t xml:space="preserve"> N</w:t>
            </w:r>
          </w:p>
        </w:tc>
        <w:tc>
          <w:tcPr>
            <w:tcW w:w="1129" w:type="dxa"/>
            <w:shd w:val="clear" w:color="auto" w:fill="auto"/>
            <w:noWrap/>
            <w:vAlign w:val="bottom"/>
            <w:hideMark/>
          </w:tcPr>
          <w:p w14:paraId="496F28B2" w14:textId="46509D46"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487907D6" w14:textId="30054859"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662E680B" w14:textId="107148A8"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1D5A5CE4" w14:textId="18A7CECA"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c>
          <w:tcPr>
            <w:tcW w:w="1129" w:type="dxa"/>
            <w:shd w:val="clear" w:color="auto" w:fill="auto"/>
            <w:noWrap/>
            <w:vAlign w:val="bottom"/>
            <w:hideMark/>
          </w:tcPr>
          <w:p w14:paraId="2EAA6A13" w14:textId="77777777"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r w:rsidRPr="00732ED6">
              <w:rPr>
                <w:rFonts w:ascii="Times New Roman" w:hAnsi="Times New Roman" w:cs="Times New Roman"/>
                <w:color w:val="000000"/>
                <w:sz w:val="24"/>
                <w:szCs w:val="24"/>
              </w:rPr>
              <w:t>.082</w:t>
            </w:r>
          </w:p>
        </w:tc>
        <w:tc>
          <w:tcPr>
            <w:tcW w:w="1129" w:type="dxa"/>
            <w:shd w:val="clear" w:color="auto" w:fill="auto"/>
            <w:noWrap/>
            <w:vAlign w:val="bottom"/>
            <w:hideMark/>
          </w:tcPr>
          <w:p w14:paraId="5AB42D2C" w14:textId="09AD5881" w:rsidR="00D427D4" w:rsidRPr="00732ED6" w:rsidRDefault="00D427D4" w:rsidP="0037581E">
            <w:pPr>
              <w:spacing w:after="0" w:line="240" w:lineRule="auto"/>
              <w:jc w:val="center"/>
              <w:rPr>
                <w:rFonts w:ascii="Times New Roman" w:eastAsia="Times New Roman" w:hAnsi="Times New Roman" w:cs="Times New Roman"/>
                <w:color w:val="000000"/>
                <w:sz w:val="24"/>
                <w:szCs w:val="24"/>
              </w:rPr>
            </w:pPr>
          </w:p>
        </w:tc>
      </w:tr>
    </w:tbl>
    <w:p w14:paraId="1DD6FB2A" w14:textId="66F7319B" w:rsidR="002334E1" w:rsidRDefault="002334E1" w:rsidP="002334E1">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622C38">
        <w:rPr>
          <w:rFonts w:ascii="Times New Roman" w:hAnsi="Times New Roman" w:cs="Times New Roman"/>
          <w:i/>
          <w:iCs/>
          <w:sz w:val="24"/>
          <w:szCs w:val="24"/>
        </w:rPr>
        <w:t>Norm</w:t>
      </w:r>
      <w:r w:rsidR="00622C38" w:rsidRPr="00622C38">
        <w:rPr>
          <w:rFonts w:ascii="Times New Roman" w:hAnsi="Times New Roman" w:cs="Times New Roman"/>
          <w:i/>
          <w:iCs/>
          <w:sz w:val="24"/>
          <w:szCs w:val="24"/>
          <w:vertAlign w:val="subscript"/>
        </w:rPr>
        <w:t>g</w:t>
      </w:r>
      <w:proofErr w:type="spellEnd"/>
      <w:r w:rsidR="00DC28A7" w:rsidRPr="00DC28A7">
        <w:rPr>
          <w:rFonts w:ascii="Times New Roman" w:hAnsi="Times New Roman" w:cs="Times New Roman"/>
          <w:sz w:val="24"/>
          <w:szCs w:val="24"/>
        </w:rPr>
        <w:t xml:space="preserve">: </w:t>
      </w:r>
      <w:r w:rsidR="005725CA" w:rsidRPr="005725CA">
        <w:rPr>
          <w:rFonts w:ascii="Times New Roman" w:hAnsi="Times New Roman" w:cs="Times New Roman"/>
          <w:sz w:val="24"/>
          <w:szCs w:val="24"/>
        </w:rPr>
        <w:t>Normality condition of the general factor</w:t>
      </w:r>
      <w:r w:rsidR="00DC28A7" w:rsidRPr="00DC28A7">
        <w:rPr>
          <w:rFonts w:ascii="Times New Roman" w:hAnsi="Times New Roman" w:cs="Times New Roman"/>
          <w:sz w:val="24"/>
          <w:szCs w:val="24"/>
        </w:rPr>
        <w:t xml:space="preserve">; </w:t>
      </w:r>
      <w:r w:rsidR="00DC28A7" w:rsidRPr="007B1C79">
        <w:rPr>
          <w:rFonts w:ascii="Times New Roman" w:hAnsi="Times New Roman" w:cs="Times New Roman"/>
          <w:i/>
          <w:iCs/>
          <w:sz w:val="24"/>
          <w:szCs w:val="24"/>
        </w:rPr>
        <w:t>I</w:t>
      </w:r>
      <w:r w:rsidR="00DC28A7" w:rsidRPr="007B1C79">
        <w:rPr>
          <w:rFonts w:ascii="Times New Roman" w:hAnsi="Times New Roman" w:cs="Times New Roman"/>
          <w:i/>
          <w:iCs/>
          <w:sz w:val="24"/>
          <w:szCs w:val="24"/>
          <w:vertAlign w:val="subscript"/>
        </w:rPr>
        <w:t>s</w:t>
      </w:r>
      <w:r w:rsidR="00DC28A7" w:rsidRPr="00DC28A7">
        <w:rPr>
          <w:rFonts w:ascii="Times New Roman" w:hAnsi="Times New Roman" w:cs="Times New Roman"/>
          <w:sz w:val="24"/>
          <w:szCs w:val="24"/>
        </w:rPr>
        <w:t xml:space="preserve">: </w:t>
      </w:r>
      <w:r w:rsidR="007B1C79">
        <w:rPr>
          <w:rFonts w:ascii="Times New Roman" w:hAnsi="Times New Roman" w:cs="Times New Roman"/>
          <w:sz w:val="24"/>
          <w:szCs w:val="24"/>
        </w:rPr>
        <w:t>I</w:t>
      </w:r>
      <w:r w:rsidR="00DC28A7" w:rsidRPr="00DC28A7">
        <w:rPr>
          <w:rFonts w:ascii="Times New Roman" w:hAnsi="Times New Roman" w:cs="Times New Roman"/>
          <w:sz w:val="24"/>
          <w:szCs w:val="24"/>
        </w:rPr>
        <w:t>tem</w:t>
      </w:r>
      <w:r w:rsidR="007B1C79">
        <w:rPr>
          <w:rFonts w:ascii="Times New Roman" w:hAnsi="Times New Roman" w:cs="Times New Roman"/>
          <w:sz w:val="24"/>
          <w:szCs w:val="24"/>
        </w:rPr>
        <w:t xml:space="preserve"> number per</w:t>
      </w:r>
      <w:r w:rsidR="00DC28A7" w:rsidRPr="00DC28A7">
        <w:rPr>
          <w:rFonts w:ascii="Times New Roman" w:hAnsi="Times New Roman" w:cs="Times New Roman"/>
          <w:sz w:val="24"/>
          <w:szCs w:val="24"/>
        </w:rPr>
        <w:t xml:space="preserve"> specific factor; </w:t>
      </w:r>
      <w:r w:rsidR="00DC28A7" w:rsidRPr="007B1C79">
        <w:rPr>
          <w:rFonts w:ascii="Times New Roman" w:hAnsi="Times New Roman" w:cs="Times New Roman"/>
          <w:i/>
          <w:iCs/>
          <w:sz w:val="24"/>
          <w:szCs w:val="24"/>
        </w:rPr>
        <w:t>N</w:t>
      </w:r>
      <w:r w:rsidR="00DC28A7" w:rsidRPr="00DC28A7">
        <w:rPr>
          <w:rFonts w:ascii="Times New Roman" w:hAnsi="Times New Roman" w:cs="Times New Roman"/>
          <w:sz w:val="24"/>
          <w:szCs w:val="24"/>
        </w:rPr>
        <w:t xml:space="preserve">: Sample size; </w:t>
      </w:r>
      <w:r w:rsidR="007B1C79" w:rsidRPr="0097678C">
        <w:rPr>
          <w:rFonts w:ascii="Times New Roman" w:eastAsia="Times New Roman" w:hAnsi="Times New Roman" w:cs="Times New Roman"/>
          <w:i/>
          <w:iCs/>
          <w:color w:val="000000"/>
          <w:sz w:val="24"/>
          <w:szCs w:val="24"/>
        </w:rPr>
        <w:t>I</w:t>
      </w:r>
      <w:r w:rsidR="007B1C79" w:rsidRPr="001F22DA">
        <w:rPr>
          <w:rFonts w:ascii="Times New Roman" w:eastAsia="Times New Roman" w:hAnsi="Times New Roman" w:cs="Times New Roman"/>
          <w:i/>
          <w:iCs/>
          <w:color w:val="000000"/>
          <w:sz w:val="24"/>
          <w:szCs w:val="24"/>
          <w:vertAlign w:val="subscript"/>
        </w:rPr>
        <w:t>s</w:t>
      </w:r>
      <w:r w:rsidR="007B1C79" w:rsidRPr="00155AFD">
        <w:rPr>
          <w:rFonts w:ascii="Times New Roman" w:hAnsi="Times New Roman" w:cs="Times New Roman"/>
          <w:i/>
          <w:iCs/>
          <w:color w:val="000000"/>
          <w:sz w:val="24"/>
          <w:szCs w:val="24"/>
        </w:rPr>
        <w:t>×</w:t>
      </w:r>
      <w:r w:rsidR="007B1C79" w:rsidRPr="0097678C">
        <w:rPr>
          <w:rFonts w:ascii="Times New Roman" w:eastAsia="Times New Roman" w:hAnsi="Times New Roman" w:cs="Times New Roman"/>
          <w:i/>
          <w:iCs/>
          <w:color w:val="000000"/>
          <w:sz w:val="24"/>
          <w:szCs w:val="24"/>
        </w:rPr>
        <w:t xml:space="preserve"> N</w:t>
      </w:r>
      <w:r w:rsidR="00DC28A7" w:rsidRPr="00DC28A7">
        <w:rPr>
          <w:rFonts w:ascii="Times New Roman" w:hAnsi="Times New Roman" w:cs="Times New Roman"/>
          <w:sz w:val="24"/>
          <w:szCs w:val="24"/>
        </w:rPr>
        <w:t xml:space="preserve">: Interaction between </w:t>
      </w:r>
      <w:r w:rsidR="002072F8" w:rsidRPr="0097678C">
        <w:rPr>
          <w:rFonts w:ascii="Times New Roman" w:eastAsia="Times New Roman" w:hAnsi="Times New Roman" w:cs="Times New Roman"/>
          <w:i/>
          <w:iCs/>
          <w:color w:val="000000"/>
          <w:sz w:val="24"/>
          <w:szCs w:val="24"/>
        </w:rPr>
        <w:t>I</w:t>
      </w:r>
      <w:r w:rsidR="002072F8" w:rsidRPr="001F22DA">
        <w:rPr>
          <w:rFonts w:ascii="Times New Roman" w:eastAsia="Times New Roman" w:hAnsi="Times New Roman" w:cs="Times New Roman"/>
          <w:i/>
          <w:iCs/>
          <w:color w:val="000000"/>
          <w:sz w:val="24"/>
          <w:szCs w:val="24"/>
          <w:vertAlign w:val="subscript"/>
        </w:rPr>
        <w:t>s</w:t>
      </w:r>
      <w:r w:rsidR="002072F8">
        <w:rPr>
          <w:rFonts w:ascii="Times New Roman" w:hAnsi="Times New Roman" w:cs="Times New Roman"/>
          <w:color w:val="000000"/>
          <w:sz w:val="24"/>
          <w:szCs w:val="24"/>
        </w:rPr>
        <w:t xml:space="preserve"> and </w:t>
      </w:r>
      <w:r w:rsidR="002072F8" w:rsidRPr="0097678C">
        <w:rPr>
          <w:rFonts w:ascii="Times New Roman" w:eastAsia="Times New Roman" w:hAnsi="Times New Roman" w:cs="Times New Roman"/>
          <w:i/>
          <w:iCs/>
          <w:color w:val="000000"/>
          <w:sz w:val="24"/>
          <w:szCs w:val="24"/>
        </w:rPr>
        <w:t>N</w:t>
      </w:r>
      <w:r w:rsidR="00DC28A7">
        <w:rPr>
          <w:rFonts w:ascii="Times New Roman" w:hAnsi="Times New Roman" w:cs="Times New Roman"/>
          <w:sz w:val="24"/>
          <w:szCs w:val="24"/>
        </w:rPr>
        <w:t>;</w:t>
      </w:r>
      <w:r w:rsidR="00DC28A7">
        <w:rPr>
          <w:rFonts w:ascii="Times New Roman" w:hAnsi="Times New Roman" w:cs="Times New Roman"/>
          <w:b/>
          <w:bCs/>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g</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discrimination </w:t>
      </w:r>
      <w:r w:rsidR="0009755D">
        <w:rPr>
          <w:rFonts w:ascii="Times New Roman" w:hAnsi="Times New Roman" w:cs="Times New Roman"/>
          <w:sz w:val="24"/>
          <w:szCs w:val="24"/>
        </w:rPr>
        <w:t>on</w:t>
      </w:r>
      <w:r w:rsidR="00DC28A7" w:rsidRPr="00732ED6">
        <w:rPr>
          <w:rFonts w:ascii="Times New Roman" w:hAnsi="Times New Roman" w:cs="Times New Roman"/>
          <w:sz w:val="24"/>
          <w:szCs w:val="24"/>
        </w:rPr>
        <w:t xml:space="preserve"> the general factor</w:t>
      </w:r>
      <w:r w:rsidR="00DC28A7">
        <w:rPr>
          <w:rFonts w:ascii="Times New Roman" w:hAnsi="Times New Roman" w:cs="Times New Roman"/>
          <w:sz w:val="24"/>
          <w:szCs w:val="24"/>
        </w:rPr>
        <w:t>;</w:t>
      </w:r>
      <w:r w:rsidR="00DC28A7" w:rsidRPr="00732ED6">
        <w:rPr>
          <w:rFonts w:ascii="Times New Roman" w:hAnsi="Times New Roman" w:cs="Times New Roman"/>
          <w:sz w:val="24"/>
          <w:szCs w:val="24"/>
        </w:rPr>
        <w:t xml:space="preserve"> </w:t>
      </w:r>
      <w:r w:rsidR="00DC28A7" w:rsidRPr="0097678C">
        <w:rPr>
          <w:rFonts w:ascii="Times New Roman" w:hAnsi="Times New Roman" w:cs="Times New Roman"/>
          <w:i/>
          <w:iCs/>
          <w:sz w:val="24"/>
          <w:szCs w:val="24"/>
        </w:rPr>
        <w:t>a</w:t>
      </w:r>
      <w:r w:rsidR="00DC28A7" w:rsidRPr="0097678C">
        <w:rPr>
          <w:rFonts w:ascii="Times New Roman" w:hAnsi="Times New Roman" w:cs="Times New Roman"/>
          <w:i/>
          <w:iCs/>
          <w:sz w:val="24"/>
          <w:szCs w:val="24"/>
          <w:vertAlign w:val="subscript"/>
        </w:rPr>
        <w:t>s</w:t>
      </w:r>
      <w:r w:rsidR="00DC28A7">
        <w:rPr>
          <w:rFonts w:ascii="Times New Roman" w:hAnsi="Times New Roman" w:cs="Times New Roman"/>
          <w:sz w:val="24"/>
          <w:szCs w:val="24"/>
        </w:rPr>
        <w:t>:</w:t>
      </w:r>
      <w:r w:rsidR="00DC28A7" w:rsidRPr="00C2633B">
        <w:rPr>
          <w:rFonts w:ascii="Times New Roman" w:hAnsi="Times New Roman" w:cs="Times New Roman"/>
          <w:sz w:val="24"/>
          <w:szCs w:val="24"/>
        </w:rPr>
        <w:t xml:space="preserve"> </w:t>
      </w:r>
      <w:r w:rsidR="00DC28A7" w:rsidRPr="00732ED6">
        <w:rPr>
          <w:rFonts w:ascii="Times New Roman" w:hAnsi="Times New Roman" w:cs="Times New Roman"/>
          <w:sz w:val="24"/>
          <w:szCs w:val="24"/>
        </w:rPr>
        <w:t xml:space="preserve">average discrimination </w:t>
      </w:r>
      <w:r w:rsidR="00323C3D">
        <w:rPr>
          <w:rFonts w:ascii="Times New Roman" w:hAnsi="Times New Roman" w:cs="Times New Roman"/>
          <w:sz w:val="24"/>
          <w:szCs w:val="24"/>
        </w:rPr>
        <w:t>of</w:t>
      </w:r>
      <w:r w:rsidR="00DC28A7" w:rsidRPr="00732ED6">
        <w:rPr>
          <w:rFonts w:ascii="Times New Roman" w:hAnsi="Times New Roman" w:cs="Times New Roman"/>
          <w:sz w:val="24"/>
          <w:szCs w:val="24"/>
        </w:rPr>
        <w:t xml:space="preserve"> specific factors</w:t>
      </w:r>
      <w:r w:rsidR="00DC28A7">
        <w:rPr>
          <w:rFonts w:ascii="Times New Roman" w:hAnsi="Times New Roman" w:cs="Times New Roman"/>
          <w:sz w:val="24"/>
          <w:szCs w:val="24"/>
        </w:rPr>
        <w:t xml:space="preserve">; </w:t>
      </w:r>
      <w:r w:rsidR="00DC28A7" w:rsidRPr="00D55286">
        <w:rPr>
          <w:rFonts w:ascii="Times New Roman" w:hAnsi="Times New Roman" w:cs="Times New Roman"/>
          <w:i/>
          <w:iCs/>
          <w:sz w:val="24"/>
          <w:szCs w:val="24"/>
        </w:rPr>
        <w:t>c</w:t>
      </w:r>
      <w:r w:rsidR="00DC28A7">
        <w:rPr>
          <w:rFonts w:ascii="Times New Roman" w:hAnsi="Times New Roman" w:cs="Times New Roman"/>
          <w:sz w:val="24"/>
          <w:szCs w:val="24"/>
        </w:rPr>
        <w:t xml:space="preserve">: </w:t>
      </w:r>
      <w:r w:rsidR="006823DF">
        <w:rPr>
          <w:rFonts w:ascii="Times New Roman" w:hAnsi="Times New Roman" w:cs="Times New Roman"/>
          <w:sz w:val="24"/>
          <w:szCs w:val="24"/>
        </w:rPr>
        <w:t xml:space="preserve">average value of </w:t>
      </w:r>
      <w:r w:rsidR="00A841F1">
        <w:rPr>
          <w:rFonts w:ascii="Times New Roman" w:hAnsi="Times New Roman" w:cs="Times New Roman"/>
          <w:sz w:val="24"/>
          <w:szCs w:val="24"/>
        </w:rPr>
        <w:t xml:space="preserve">thresholds or </w:t>
      </w:r>
      <w:r w:rsidR="00DC28A7" w:rsidRPr="00732ED6">
        <w:rPr>
          <w:rFonts w:ascii="Times New Roman" w:hAnsi="Times New Roman" w:cs="Times New Roman"/>
          <w:sz w:val="24"/>
          <w:szCs w:val="24"/>
        </w:rPr>
        <w:t>location</w:t>
      </w:r>
      <w:r w:rsidR="00DC28A7">
        <w:rPr>
          <w:rFonts w:ascii="Times New Roman" w:hAnsi="Times New Roman" w:cs="Times New Roman"/>
          <w:sz w:val="24"/>
          <w:szCs w:val="24"/>
        </w:rPr>
        <w:t>s</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1</w:t>
      </w:r>
      <w:r w:rsidR="006823DF">
        <w:rPr>
          <w:rFonts w:ascii="Times New Roman" w:hAnsi="Times New Roman" w:cs="Times New Roman"/>
          <w:sz w:val="24"/>
          <w:szCs w:val="24"/>
        </w:rPr>
        <w:t xml:space="preserve">,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2</w:t>
      </w:r>
      <w:r w:rsidR="006823DF">
        <w:rPr>
          <w:rFonts w:ascii="Times New Roman" w:hAnsi="Times New Roman" w:cs="Times New Roman"/>
          <w:sz w:val="24"/>
          <w:szCs w:val="24"/>
        </w:rPr>
        <w:t xml:space="preserve">, and </w:t>
      </w:r>
      <w:r w:rsidR="006823DF" w:rsidRPr="006823DF">
        <w:rPr>
          <w:rFonts w:ascii="Times New Roman" w:hAnsi="Times New Roman" w:cs="Times New Roman"/>
          <w:i/>
          <w:iCs/>
          <w:sz w:val="24"/>
          <w:szCs w:val="24"/>
        </w:rPr>
        <w:t>c</w:t>
      </w:r>
      <w:r w:rsidR="006823DF" w:rsidRPr="006823DF">
        <w:rPr>
          <w:rFonts w:ascii="Times New Roman" w:hAnsi="Times New Roman" w:cs="Times New Roman"/>
          <w:i/>
          <w:iCs/>
          <w:sz w:val="24"/>
          <w:szCs w:val="24"/>
          <w:vertAlign w:val="subscript"/>
        </w:rPr>
        <w:t>3</w:t>
      </w:r>
      <w:r w:rsidR="006823DF">
        <w:rPr>
          <w:rFonts w:ascii="Times New Roman" w:hAnsi="Times New Roman" w:cs="Times New Roman"/>
          <w:sz w:val="24"/>
          <w:szCs w:val="24"/>
        </w:rPr>
        <w:t>)</w:t>
      </w:r>
      <w:r w:rsidR="00DC28A7" w:rsidRPr="00732ED6">
        <w:rPr>
          <w:rFonts w:ascii="Times New Roman" w:hAnsi="Times New Roman" w:cs="Times New Roman"/>
          <w:sz w:val="24"/>
          <w:szCs w:val="24"/>
        </w:rPr>
        <w:t>.</w:t>
      </w:r>
    </w:p>
    <w:p w14:paraId="43B0E17D" w14:textId="679A287D" w:rsidR="0092680D" w:rsidRPr="0092680D" w:rsidRDefault="0092680D" w:rsidP="0092680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92680D">
        <w:rPr>
          <w:rFonts w:ascii="Times New Roman" w:hAnsi="Times New Roman" w:cs="Times New Roman"/>
          <w:sz w:val="24"/>
          <w:szCs w:val="24"/>
        </w:rPr>
        <w:t xml:space="preserve">According to Table 2, </w:t>
      </w:r>
      <w:r w:rsidR="002E61D2">
        <w:rPr>
          <w:rFonts w:ascii="Times New Roman" w:hAnsi="Times New Roman" w:cs="Times New Roman" w:hint="eastAsia"/>
          <w:sz w:val="24"/>
          <w:szCs w:val="24"/>
        </w:rPr>
        <w:t>non-n</w:t>
      </w:r>
      <w:r w:rsidR="002E61D2" w:rsidRPr="005725CA">
        <w:rPr>
          <w:rFonts w:ascii="Times New Roman" w:hAnsi="Times New Roman" w:cs="Times New Roman"/>
          <w:sz w:val="24"/>
          <w:szCs w:val="24"/>
        </w:rPr>
        <w:t xml:space="preserve">ormality </w:t>
      </w:r>
      <w:r w:rsidR="002E61D2">
        <w:rPr>
          <w:rFonts w:ascii="Times New Roman" w:hAnsi="Times New Roman" w:cs="Times New Roman" w:hint="eastAsia"/>
          <w:sz w:val="24"/>
          <w:szCs w:val="24"/>
        </w:rPr>
        <w:t>in</w:t>
      </w:r>
      <w:r w:rsidR="002E61D2" w:rsidRPr="005725CA">
        <w:rPr>
          <w:rFonts w:ascii="Times New Roman" w:hAnsi="Times New Roman" w:cs="Times New Roman"/>
          <w:sz w:val="24"/>
          <w:szCs w:val="24"/>
        </w:rPr>
        <w:t xml:space="preserve"> the general factor</w:t>
      </w:r>
      <w:r w:rsidR="002E61D2" w:rsidRPr="0092680D">
        <w:rPr>
          <w:rFonts w:ascii="Times New Roman" w:hAnsi="Times New Roman" w:cs="Times New Roman"/>
          <w:sz w:val="24"/>
          <w:szCs w:val="24"/>
        </w:rPr>
        <w:t xml:space="preserve"> </w:t>
      </w:r>
      <w:r w:rsidRPr="0092680D">
        <w:rPr>
          <w:rFonts w:ascii="Times New Roman" w:hAnsi="Times New Roman" w:cs="Times New Roman"/>
          <w:sz w:val="24"/>
          <w:szCs w:val="24"/>
        </w:rPr>
        <w:t>(</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002E61D2">
        <w:rPr>
          <w:rFonts w:ascii="Times New Roman" w:hAnsi="Times New Roman" w:cs="Times New Roman" w:hint="eastAsia"/>
          <w:i/>
          <w:iCs/>
          <w:sz w:val="24"/>
          <w:szCs w:val="24"/>
        </w:rPr>
        <w:t xml:space="preserve"> </w:t>
      </w:r>
      <w:r w:rsidR="002E61D2" w:rsidRPr="002E61D2">
        <w:rPr>
          <w:rFonts w:ascii="Times New Roman" w:hAnsi="Times New Roman" w:cs="Times New Roman" w:hint="eastAsia"/>
          <w:i/>
          <w:iCs/>
          <w:sz w:val="24"/>
          <w:szCs w:val="24"/>
        </w:rPr>
        <w:t>=</w:t>
      </w:r>
      <w:r w:rsidR="002E61D2">
        <w:rPr>
          <w:rFonts w:ascii="Times New Roman" w:hAnsi="Times New Roman" w:cs="Times New Roman" w:hint="eastAsia"/>
          <w:i/>
          <w:iCs/>
          <w:sz w:val="24"/>
          <w:szCs w:val="24"/>
        </w:rPr>
        <w:t xml:space="preserve"> </w:t>
      </w:r>
      <w:ins w:id="774" w:author="Jujia Li" w:date="2025-05-11T23:18:00Z" w16du:dateUtc="2025-05-12T04:18:00Z">
        <w:r w:rsidR="009E7F80">
          <w:rPr>
            <w:rFonts w:ascii="Times New Roman" w:hAnsi="Times New Roman" w:cs="Times New Roman"/>
            <w:i/>
            <w:iCs/>
            <w:sz w:val="24"/>
            <w:szCs w:val="24"/>
          </w:rPr>
          <w:t>n</w:t>
        </w:r>
        <w:r w:rsidR="009E7F80">
          <w:rPr>
            <w:rFonts w:ascii="Times New Roman" w:hAnsi="Times New Roman" w:cs="Times New Roman" w:hint="eastAsia"/>
            <w:i/>
            <w:iCs/>
            <w:sz w:val="24"/>
            <w:szCs w:val="24"/>
          </w:rPr>
          <w:t>on</w:t>
        </w:r>
      </w:ins>
      <w:r w:rsidR="002E61D2">
        <w:rPr>
          <w:rFonts w:ascii="Times New Roman" w:hAnsi="Times New Roman" w:cs="Times New Roman" w:hint="eastAsia"/>
          <w:i/>
          <w:iCs/>
          <w:sz w:val="24"/>
          <w:szCs w:val="24"/>
        </w:rPr>
        <w:t>-n</w:t>
      </w:r>
      <w:r w:rsidR="002E61D2" w:rsidRPr="002E61D2">
        <w:rPr>
          <w:rFonts w:ascii="Times New Roman" w:hAnsi="Times New Roman" w:cs="Times New Roman" w:hint="eastAsia"/>
          <w:i/>
          <w:iCs/>
          <w:sz w:val="24"/>
          <w:szCs w:val="24"/>
        </w:rPr>
        <w:t>orm</w:t>
      </w:r>
      <w:r w:rsidR="002E61D2">
        <w:rPr>
          <w:rFonts w:ascii="Times New Roman" w:hAnsi="Times New Roman" w:cs="Times New Roman" w:hint="eastAsia"/>
          <w:i/>
          <w:iCs/>
          <w:sz w:val="24"/>
          <w:szCs w:val="24"/>
        </w:rPr>
        <w:t>al</w:t>
      </w:r>
      <w:r w:rsidRPr="0092680D">
        <w:rPr>
          <w:rFonts w:ascii="Times New Roman" w:hAnsi="Times New Roman" w:cs="Times New Roman"/>
          <w:sz w:val="24"/>
          <w:szCs w:val="24"/>
        </w:rPr>
        <w:t xml:space="preserve">) primarily </w:t>
      </w:r>
      <w:r w:rsidR="00295D2D">
        <w:rPr>
          <w:rFonts w:ascii="Times New Roman" w:hAnsi="Times New Roman" w:cs="Times New Roman" w:hint="eastAsia"/>
          <w:sz w:val="24"/>
          <w:szCs w:val="24"/>
        </w:rPr>
        <w:t>causes</w:t>
      </w:r>
      <w:r w:rsidRPr="0092680D">
        <w:rPr>
          <w:rFonts w:ascii="Times New Roman" w:hAnsi="Times New Roman" w:cs="Times New Roman"/>
          <w:sz w:val="24"/>
          <w:szCs w:val="24"/>
        </w:rPr>
        <w:t xml:space="preserve"> </w:t>
      </w:r>
      <w:r w:rsidR="00295D2D">
        <w:rPr>
          <w:rFonts w:ascii="Times New Roman" w:hAnsi="Times New Roman" w:cs="Times New Roman" w:hint="eastAsia"/>
          <w:sz w:val="24"/>
          <w:szCs w:val="24"/>
        </w:rPr>
        <w:t>significant</w:t>
      </w:r>
      <w:r w:rsidRPr="0092680D">
        <w:rPr>
          <w:rFonts w:ascii="Times New Roman" w:hAnsi="Times New Roman" w:cs="Times New Roman"/>
          <w:sz w:val="24"/>
          <w:szCs w:val="24"/>
        </w:rPr>
        <w:t xml:space="preserve"> bias in </w:t>
      </w:r>
      <w:r w:rsidR="00295D2D">
        <w:rPr>
          <w:rFonts w:ascii="Times New Roman" w:hAnsi="Times New Roman" w:cs="Times New Roman" w:hint="eastAsia"/>
          <w:sz w:val="24"/>
          <w:szCs w:val="24"/>
        </w:rPr>
        <w:t xml:space="preserve">the </w:t>
      </w:r>
      <w:r w:rsidRPr="0092680D">
        <w:rPr>
          <w:rFonts w:ascii="Times New Roman" w:hAnsi="Times New Roman" w:cs="Times New Roman"/>
          <w:sz w:val="24"/>
          <w:szCs w:val="24"/>
        </w:rPr>
        <w:t>estimati</w:t>
      </w:r>
      <w:r w:rsidR="00295D2D">
        <w:rPr>
          <w:rFonts w:ascii="Times New Roman" w:hAnsi="Times New Roman" w:cs="Times New Roman" w:hint="eastAsia"/>
          <w:sz w:val="24"/>
          <w:szCs w:val="24"/>
        </w:rPr>
        <w:t>on of</w:t>
      </w:r>
      <w:r w:rsidRPr="0092680D">
        <w:rPr>
          <w:rFonts w:ascii="Times New Roman" w:hAnsi="Times New Roman" w:cs="Times New Roman"/>
          <w:sz w:val="24"/>
          <w:szCs w:val="24"/>
        </w:rPr>
        <w:t xml:space="preserve"> </w:t>
      </w:r>
      <w:r w:rsidR="0009755D">
        <w:rPr>
          <w:rFonts w:ascii="Times New Roman" w:hAnsi="Times New Roman" w:cs="Times New Roman"/>
          <w:sz w:val="24"/>
          <w:szCs w:val="24"/>
        </w:rPr>
        <w:t>discrimination on general factor</w:t>
      </w:r>
      <w:r w:rsidRPr="0092680D">
        <w:rPr>
          <w:rFonts w:ascii="Times New Roman" w:hAnsi="Times New Roman" w:cs="Times New Roman"/>
          <w:sz w:val="24"/>
          <w:szCs w:val="24"/>
        </w:rPr>
        <w:t xml:space="preserve">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g</w:t>
      </w:r>
      <w:r w:rsidRPr="0092680D">
        <w:rPr>
          <w:rFonts w:ascii="Times New Roman" w:hAnsi="Times New Roman" w:cs="Times New Roman"/>
          <w:sz w:val="24"/>
          <w:szCs w:val="24"/>
        </w:rPr>
        <w:t>) and thresholds or locations (</w:t>
      </w:r>
      <w:r w:rsidRPr="0092680D">
        <w:rPr>
          <w:rFonts w:ascii="Times New Roman" w:hAnsi="Times New Roman" w:cs="Times New Roman"/>
          <w:i/>
          <w:iCs/>
          <w:sz w:val="24"/>
          <w:szCs w:val="24"/>
        </w:rPr>
        <w:t>c</w:t>
      </w:r>
      <w:r w:rsidRPr="0092680D">
        <w:rPr>
          <w:rFonts w:ascii="Times New Roman" w:hAnsi="Times New Roman" w:cs="Times New Roman"/>
          <w:sz w:val="24"/>
          <w:szCs w:val="24"/>
        </w:rPr>
        <w:t xml:space="preserve">), with </w:t>
      </w:r>
      <w:r w:rsidRPr="0092680D">
        <w:rPr>
          <w:rFonts w:ascii="Times New Roman" w:hAnsi="Times New Roman" w:cs="Times New Roman"/>
          <w:i/>
          <w:iCs/>
          <w:sz w:val="24"/>
          <w:szCs w:val="24"/>
        </w:rPr>
        <w:t>η²</w:t>
      </w:r>
      <w:r w:rsidRPr="0092680D">
        <w:rPr>
          <w:rFonts w:ascii="Times New Roman" w:hAnsi="Times New Roman" w:cs="Times New Roman"/>
          <w:sz w:val="24"/>
          <w:szCs w:val="24"/>
        </w:rPr>
        <w:t xml:space="preserve"> = 0.498 and 0.167, respectively. Regarding RMSE, </w:t>
      </w:r>
      <w:proofErr w:type="spellStart"/>
      <w:r w:rsidRPr="0092680D">
        <w:rPr>
          <w:rFonts w:ascii="Times New Roman" w:hAnsi="Times New Roman" w:cs="Times New Roman"/>
          <w:i/>
          <w:iCs/>
          <w:sz w:val="24"/>
          <w:szCs w:val="24"/>
        </w:rPr>
        <w:t>Norm</w:t>
      </w:r>
      <w:r w:rsidRPr="0092680D">
        <w:rPr>
          <w:rFonts w:ascii="Times New Roman" w:hAnsi="Times New Roman" w:cs="Times New Roman"/>
          <w:i/>
          <w:iCs/>
          <w:sz w:val="24"/>
          <w:szCs w:val="24"/>
          <w:vertAlign w:val="subscript"/>
        </w:rPr>
        <w:t>g</w:t>
      </w:r>
      <w:proofErr w:type="spellEnd"/>
      <w:r w:rsidRPr="0092680D">
        <w:rPr>
          <w:rFonts w:ascii="Times New Roman" w:hAnsi="Times New Roman" w:cs="Times New Roman"/>
          <w:sz w:val="24"/>
          <w:szCs w:val="24"/>
        </w:rPr>
        <w:t xml:space="preserve"> had a negligible effect on all item parameter estimations, while item number per specific factor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and sample size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had a significant influence. Additionally, the only interaction between </w:t>
      </w:r>
      <w:r w:rsidRPr="0092680D">
        <w:rPr>
          <w:rFonts w:ascii="Times New Roman" w:hAnsi="Times New Roman" w:cs="Times New Roman"/>
          <w:i/>
          <w:iCs/>
          <w:sz w:val="24"/>
          <w:szCs w:val="24"/>
        </w:rPr>
        <w:t>I</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and </w:t>
      </w:r>
      <w:r w:rsidRPr="0092680D">
        <w:rPr>
          <w:rFonts w:ascii="Times New Roman" w:hAnsi="Times New Roman" w:cs="Times New Roman"/>
          <w:i/>
          <w:iCs/>
          <w:sz w:val="24"/>
          <w:szCs w:val="24"/>
        </w:rPr>
        <w:t>N</w:t>
      </w:r>
      <w:r w:rsidRPr="0092680D">
        <w:rPr>
          <w:rFonts w:ascii="Times New Roman" w:hAnsi="Times New Roman" w:cs="Times New Roman"/>
          <w:sz w:val="24"/>
          <w:szCs w:val="24"/>
        </w:rPr>
        <w:t xml:space="preserve"> (0.082) had an effect size over the threshold, significantly influencing RMSE of estimating the discrimination on specific factors (</w:t>
      </w:r>
      <w:r w:rsidRPr="0092680D">
        <w:rPr>
          <w:rFonts w:ascii="Times New Roman" w:hAnsi="Times New Roman" w:cs="Times New Roman"/>
          <w:i/>
          <w:iCs/>
          <w:sz w:val="24"/>
          <w:szCs w:val="24"/>
        </w:rPr>
        <w:t>a</w:t>
      </w:r>
      <w:r w:rsidRPr="0092680D">
        <w:rPr>
          <w:rFonts w:ascii="Times New Roman" w:hAnsi="Times New Roman" w:cs="Times New Roman"/>
          <w:i/>
          <w:iCs/>
          <w:sz w:val="24"/>
          <w:szCs w:val="24"/>
          <w:vertAlign w:val="subscript"/>
        </w:rPr>
        <w:t>s</w:t>
      </w:r>
      <w:r w:rsidRPr="0092680D">
        <w:rPr>
          <w:rFonts w:ascii="Times New Roman" w:hAnsi="Times New Roman" w:cs="Times New Roman"/>
          <w:sz w:val="24"/>
          <w:szCs w:val="24"/>
        </w:rPr>
        <w:t xml:space="preserve">). We will </w:t>
      </w:r>
      <w:r w:rsidR="003B66B1">
        <w:rPr>
          <w:rFonts w:ascii="Times New Roman" w:hAnsi="Times New Roman" w:cs="Times New Roman"/>
          <w:sz w:val="24"/>
          <w:szCs w:val="24"/>
        </w:rPr>
        <w:t xml:space="preserve">apply a plot to </w:t>
      </w:r>
      <w:r w:rsidRPr="0092680D">
        <w:rPr>
          <w:rFonts w:ascii="Times New Roman" w:hAnsi="Times New Roman" w:cs="Times New Roman"/>
          <w:sz w:val="24"/>
          <w:szCs w:val="24"/>
        </w:rPr>
        <w:t>explain this interaction effect in the following sectio</w:t>
      </w:r>
      <w:r w:rsidR="003B66B1">
        <w:rPr>
          <w:rFonts w:ascii="Times New Roman" w:hAnsi="Times New Roman" w:cs="Times New Roman"/>
          <w:sz w:val="24"/>
          <w:szCs w:val="24"/>
        </w:rPr>
        <w:t>n</w:t>
      </w:r>
      <w:r w:rsidRPr="0092680D">
        <w:rPr>
          <w:rFonts w:ascii="Times New Roman" w:hAnsi="Times New Roman" w:cs="Times New Roman"/>
          <w:sz w:val="24"/>
          <w:szCs w:val="24"/>
        </w:rPr>
        <w:t>.</w:t>
      </w:r>
      <w:r w:rsidR="00295D2D">
        <w:rPr>
          <w:rFonts w:ascii="Times New Roman" w:hAnsi="Times New Roman" w:cs="Times New Roman" w:hint="eastAsia"/>
          <w:sz w:val="24"/>
          <w:szCs w:val="24"/>
        </w:rPr>
        <w:t xml:space="preserve"> </w:t>
      </w:r>
      <w:ins w:id="775" w:author="Jujia Li" w:date="2025-05-11T23:07:00Z" w16du:dateUtc="2025-05-12T04:07:00Z">
        <w:r w:rsidR="00877A03">
          <w:rPr>
            <w:rFonts w:ascii="Times New Roman" w:hAnsi="Times New Roman" w:cs="Times New Roman" w:hint="eastAsia"/>
            <w:sz w:val="24"/>
            <w:szCs w:val="24"/>
          </w:rPr>
          <w:t xml:space="preserve">In this table, </w:t>
        </w:r>
        <w:r w:rsidR="00877A03">
          <w:rPr>
            <w:rFonts w:ascii="Times New Roman" w:hAnsi="Times New Roman" w:cs="Times New Roman"/>
            <w:sz w:val="24"/>
            <w:szCs w:val="24"/>
          </w:rPr>
          <w:t>there is no</w:t>
        </w:r>
        <w:r w:rsidR="00877A03">
          <w:rPr>
            <w:rFonts w:ascii="Times New Roman" w:hAnsi="Times New Roman" w:cs="Times New Roman" w:hint="eastAsia"/>
            <w:sz w:val="24"/>
            <w:szCs w:val="24"/>
          </w:rPr>
          <w:t xml:space="preserve"> </w:t>
        </w:r>
        <w:r w:rsidR="00877A03">
          <w:rPr>
            <w:rFonts w:ascii="Times New Roman" w:hAnsi="Times New Roman" w:cs="Times New Roman"/>
            <w:sz w:val="24"/>
            <w:szCs w:val="24"/>
          </w:rPr>
          <w:t xml:space="preserve">impact </w:t>
        </w:r>
        <w:r w:rsidR="00877A03">
          <w:rPr>
            <w:rFonts w:ascii="Times New Roman" w:hAnsi="Times New Roman" w:cs="Times New Roman" w:hint="eastAsia"/>
            <w:sz w:val="24"/>
            <w:szCs w:val="24"/>
          </w:rPr>
          <w:t xml:space="preserve">of non-normality in the specific factor </w:t>
        </w:r>
        <w:r w:rsidR="00877A03">
          <w:rPr>
            <w:rFonts w:ascii="Times New Roman" w:hAnsi="Times New Roman" w:cs="Times New Roman" w:hint="eastAsia"/>
            <w:sz w:val="24"/>
            <w:szCs w:val="24"/>
          </w:rPr>
          <w:lastRenderedPageBreak/>
          <w:t>(</w:t>
        </w:r>
        <w:r w:rsidR="00877A03" w:rsidRPr="00295D2D">
          <w:rPr>
            <w:rFonts w:ascii="Times New Roman" w:hAnsi="Times New Roman" w:cs="Times New Roman" w:hint="eastAsia"/>
            <w:i/>
            <w:iCs/>
            <w:sz w:val="24"/>
            <w:szCs w:val="24"/>
          </w:rPr>
          <w:t>Norm</w:t>
        </w:r>
        <w:r w:rsidR="00877A03" w:rsidRPr="00295D2D">
          <w:rPr>
            <w:rFonts w:ascii="Times New Roman" w:hAnsi="Times New Roman" w:cs="Times New Roman" w:hint="eastAsia"/>
            <w:i/>
            <w:iCs/>
            <w:sz w:val="24"/>
            <w:szCs w:val="24"/>
            <w:vertAlign w:val="subscript"/>
          </w:rPr>
          <w:t>s</w:t>
        </w:r>
        <w:r w:rsidR="00877A03" w:rsidRPr="00295D2D">
          <w:rPr>
            <w:rFonts w:ascii="Times New Roman" w:hAnsi="Times New Roman" w:cs="Times New Roman" w:hint="eastAsia"/>
            <w:i/>
            <w:iCs/>
            <w:sz w:val="24"/>
            <w:szCs w:val="24"/>
          </w:rPr>
          <w:t xml:space="preserve"> = </w:t>
        </w:r>
      </w:ins>
      <w:ins w:id="776" w:author="Jujia Li" w:date="2025-05-11T23:18:00Z" w16du:dateUtc="2025-05-12T04:18:00Z">
        <w:r w:rsidR="009E7F80">
          <w:rPr>
            <w:rFonts w:ascii="Times New Roman" w:hAnsi="Times New Roman" w:cs="Times New Roman"/>
            <w:i/>
            <w:iCs/>
            <w:sz w:val="24"/>
            <w:szCs w:val="24"/>
          </w:rPr>
          <w:t>n</w:t>
        </w:r>
      </w:ins>
      <w:ins w:id="777" w:author="Jujia Li" w:date="2025-05-11T23:07:00Z" w16du:dateUtc="2025-05-12T04:07:00Z">
        <w:r w:rsidR="00877A03" w:rsidRPr="00295D2D">
          <w:rPr>
            <w:rFonts w:ascii="Times New Roman" w:hAnsi="Times New Roman" w:cs="Times New Roman" w:hint="eastAsia"/>
            <w:i/>
            <w:iCs/>
            <w:sz w:val="24"/>
            <w:szCs w:val="24"/>
          </w:rPr>
          <w:t>on-normal</w:t>
        </w:r>
        <w:r w:rsidR="00877A03">
          <w:rPr>
            <w:rFonts w:ascii="Times New Roman" w:hAnsi="Times New Roman" w:cs="Times New Roman"/>
            <w:sz w:val="24"/>
            <w:szCs w:val="24"/>
          </w:rPr>
          <w:t xml:space="preserve">; </w:t>
        </w:r>
        <w:r w:rsidR="00877A03" w:rsidRPr="0092680D">
          <w:rPr>
            <w:rFonts w:ascii="Times New Roman" w:hAnsi="Times New Roman" w:cs="Times New Roman"/>
            <w:i/>
            <w:iCs/>
            <w:sz w:val="24"/>
            <w:szCs w:val="24"/>
          </w:rPr>
          <w:t>η²</w:t>
        </w:r>
        <w:r w:rsidR="00877A03" w:rsidRPr="0092680D">
          <w:rPr>
            <w:rFonts w:ascii="Times New Roman" w:hAnsi="Times New Roman" w:cs="Times New Roman"/>
            <w:sz w:val="24"/>
            <w:szCs w:val="24"/>
          </w:rPr>
          <w:t xml:space="preserve"> </w:t>
        </w:r>
        <w:r w:rsidR="00877A03">
          <w:rPr>
            <w:rFonts w:ascii="Times New Roman" w:hAnsi="Times New Roman" w:cs="Times New Roman"/>
            <w:sz w:val="24"/>
            <w:szCs w:val="24"/>
          </w:rPr>
          <w:t>&lt; 0.06</w:t>
        </w:r>
        <w:r w:rsidR="00877A03">
          <w:rPr>
            <w:rFonts w:ascii="Times New Roman" w:hAnsi="Times New Roman" w:cs="Times New Roman" w:hint="eastAsia"/>
            <w:sz w:val="24"/>
            <w:szCs w:val="24"/>
          </w:rPr>
          <w:t>)</w:t>
        </w:r>
        <w:r w:rsidR="00877A03">
          <w:rPr>
            <w:rFonts w:ascii="Times New Roman" w:hAnsi="Times New Roman" w:cs="Times New Roman"/>
            <w:sz w:val="24"/>
            <w:szCs w:val="24"/>
          </w:rPr>
          <w:t xml:space="preserve">, meaning that non-normality on specific factor has only </w:t>
        </w:r>
        <w:r w:rsidR="00877A03" w:rsidRPr="00295D2D">
          <w:rPr>
            <w:rFonts w:ascii="Times New Roman" w:hAnsi="Times New Roman" w:cs="Times New Roman"/>
            <w:sz w:val="24"/>
            <w:szCs w:val="24"/>
          </w:rPr>
          <w:t>negligible effect</w:t>
        </w:r>
        <w:r w:rsidR="00877A03">
          <w:rPr>
            <w:rFonts w:ascii="Times New Roman" w:hAnsi="Times New Roman" w:cs="Times New Roman"/>
            <w:sz w:val="24"/>
            <w:szCs w:val="24"/>
          </w:rPr>
          <w:t xml:space="preserve"> on item parameter estimation.</w:t>
        </w:r>
      </w:ins>
    </w:p>
    <w:p w14:paraId="7D505B00" w14:textId="24FE87E0" w:rsidR="0037581E" w:rsidRDefault="0037581E" w:rsidP="0037581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Table 3</w:t>
      </w:r>
    </w:p>
    <w:p w14:paraId="0EBFFB33" w14:textId="5C222E30" w:rsidR="0037581E" w:rsidRDefault="00B6221F" w:rsidP="0037581E">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Means and SDs</w:t>
      </w:r>
      <w:r w:rsidRPr="00B6221F">
        <w:rPr>
          <w:rFonts w:ascii="Times New Roman" w:hAnsi="Times New Roman" w:cs="Times New Roman"/>
          <w:i/>
          <w:iCs/>
          <w:sz w:val="24"/>
          <w:szCs w:val="24"/>
        </w:rPr>
        <w:t xml:space="preserve"> of Bias and RMSE in Item Parameter Estimation Across Different Conditions</w:t>
      </w:r>
    </w:p>
    <w:tbl>
      <w:tblPr>
        <w:tblW w:w="9005" w:type="dxa"/>
        <w:tblBorders>
          <w:top w:val="single" w:sz="4" w:space="0" w:color="auto"/>
          <w:bottom w:val="single" w:sz="4" w:space="0" w:color="auto"/>
        </w:tblBorders>
        <w:tblLayout w:type="fixed"/>
        <w:tblLook w:val="04A0" w:firstRow="1" w:lastRow="0" w:firstColumn="1" w:lastColumn="0" w:noHBand="0" w:noVBand="1"/>
      </w:tblPr>
      <w:tblGrid>
        <w:gridCol w:w="900"/>
        <w:gridCol w:w="1620"/>
        <w:gridCol w:w="1297"/>
        <w:gridCol w:w="1297"/>
        <w:gridCol w:w="1297"/>
        <w:gridCol w:w="1297"/>
        <w:gridCol w:w="1297"/>
      </w:tblGrid>
      <w:tr w:rsidR="00EF2D74" w:rsidRPr="00EF2D74" w14:paraId="064ACCF2" w14:textId="77777777" w:rsidTr="00796B92">
        <w:trPr>
          <w:trHeight w:val="300"/>
        </w:trPr>
        <w:tc>
          <w:tcPr>
            <w:tcW w:w="2520" w:type="dxa"/>
            <w:gridSpan w:val="2"/>
            <w:tcBorders>
              <w:top w:val="single" w:sz="4" w:space="0" w:color="auto"/>
              <w:bottom w:val="single" w:sz="4" w:space="0" w:color="auto"/>
            </w:tcBorders>
            <w:shd w:val="clear" w:color="auto" w:fill="auto"/>
            <w:noWrap/>
            <w:vAlign w:val="bottom"/>
            <w:hideMark/>
          </w:tcPr>
          <w:p w14:paraId="76149217" w14:textId="77777777" w:rsidR="0037581E" w:rsidRPr="00B60F36" w:rsidRDefault="0037581E" w:rsidP="005972F6">
            <w:pPr>
              <w:spacing w:after="0" w:line="240" w:lineRule="auto"/>
              <w:jc w:val="center"/>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297" w:type="dxa"/>
            <w:tcBorders>
              <w:top w:val="single" w:sz="4" w:space="0" w:color="auto"/>
              <w:bottom w:val="single" w:sz="4" w:space="0" w:color="auto"/>
            </w:tcBorders>
            <w:shd w:val="clear" w:color="auto" w:fill="auto"/>
            <w:noWrap/>
            <w:vAlign w:val="bottom"/>
            <w:hideMark/>
          </w:tcPr>
          <w:p w14:paraId="0E356FE6"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g</w:t>
            </w:r>
          </w:p>
        </w:tc>
        <w:tc>
          <w:tcPr>
            <w:tcW w:w="1297" w:type="dxa"/>
            <w:tcBorders>
              <w:top w:val="single" w:sz="4" w:space="0" w:color="auto"/>
              <w:bottom w:val="single" w:sz="4" w:space="0" w:color="auto"/>
            </w:tcBorders>
            <w:shd w:val="clear" w:color="auto" w:fill="auto"/>
            <w:noWrap/>
            <w:vAlign w:val="bottom"/>
            <w:hideMark/>
          </w:tcPr>
          <w:p w14:paraId="331281A1"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a</w:t>
            </w:r>
            <w:r w:rsidRPr="003F2827">
              <w:rPr>
                <w:rFonts w:ascii="Times New Roman" w:eastAsia="Times New Roman" w:hAnsi="Times New Roman" w:cs="Times New Roman"/>
                <w:i/>
                <w:iCs/>
                <w:color w:val="000000"/>
                <w:sz w:val="24"/>
                <w:szCs w:val="24"/>
                <w:vertAlign w:val="subscript"/>
              </w:rPr>
              <w:t>s</w:t>
            </w:r>
          </w:p>
        </w:tc>
        <w:tc>
          <w:tcPr>
            <w:tcW w:w="1297" w:type="dxa"/>
            <w:tcBorders>
              <w:top w:val="single" w:sz="4" w:space="0" w:color="auto"/>
              <w:bottom w:val="single" w:sz="4" w:space="0" w:color="auto"/>
            </w:tcBorders>
            <w:shd w:val="clear" w:color="auto" w:fill="auto"/>
            <w:noWrap/>
            <w:vAlign w:val="bottom"/>
            <w:hideMark/>
          </w:tcPr>
          <w:p w14:paraId="6803C45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1</w:t>
            </w:r>
          </w:p>
        </w:tc>
        <w:tc>
          <w:tcPr>
            <w:tcW w:w="1297" w:type="dxa"/>
            <w:tcBorders>
              <w:top w:val="single" w:sz="4" w:space="0" w:color="auto"/>
              <w:bottom w:val="single" w:sz="4" w:space="0" w:color="auto"/>
            </w:tcBorders>
            <w:shd w:val="clear" w:color="auto" w:fill="auto"/>
            <w:noWrap/>
            <w:vAlign w:val="bottom"/>
            <w:hideMark/>
          </w:tcPr>
          <w:p w14:paraId="739143E7"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2</w:t>
            </w:r>
          </w:p>
        </w:tc>
        <w:tc>
          <w:tcPr>
            <w:tcW w:w="1297" w:type="dxa"/>
            <w:tcBorders>
              <w:top w:val="single" w:sz="4" w:space="0" w:color="auto"/>
              <w:bottom w:val="single" w:sz="4" w:space="0" w:color="auto"/>
            </w:tcBorders>
            <w:shd w:val="clear" w:color="auto" w:fill="auto"/>
            <w:noWrap/>
            <w:vAlign w:val="bottom"/>
            <w:hideMark/>
          </w:tcPr>
          <w:p w14:paraId="26E6FB7E" w14:textId="77777777" w:rsidR="0037581E" w:rsidRPr="003F2827" w:rsidRDefault="0037581E" w:rsidP="005972F6">
            <w:pPr>
              <w:spacing w:after="0" w:line="240" w:lineRule="auto"/>
              <w:jc w:val="center"/>
              <w:rPr>
                <w:rFonts w:ascii="Times New Roman" w:eastAsia="Times New Roman" w:hAnsi="Times New Roman" w:cs="Times New Roman"/>
                <w:i/>
                <w:iCs/>
                <w:color w:val="000000"/>
                <w:sz w:val="24"/>
                <w:szCs w:val="24"/>
              </w:rPr>
            </w:pPr>
            <w:r w:rsidRPr="003F2827">
              <w:rPr>
                <w:rFonts w:ascii="Times New Roman" w:eastAsia="Times New Roman" w:hAnsi="Times New Roman" w:cs="Times New Roman"/>
                <w:i/>
                <w:iCs/>
                <w:color w:val="000000"/>
                <w:sz w:val="24"/>
                <w:szCs w:val="24"/>
              </w:rPr>
              <w:t>c</w:t>
            </w:r>
            <w:r w:rsidRPr="003F2827">
              <w:rPr>
                <w:rFonts w:ascii="Times New Roman" w:eastAsia="Times New Roman" w:hAnsi="Times New Roman" w:cs="Times New Roman"/>
                <w:i/>
                <w:iCs/>
                <w:color w:val="000000"/>
                <w:sz w:val="24"/>
                <w:szCs w:val="24"/>
                <w:vertAlign w:val="subscript"/>
              </w:rPr>
              <w:t>3</w:t>
            </w:r>
          </w:p>
        </w:tc>
      </w:tr>
      <w:tr w:rsidR="00EF2D74" w:rsidRPr="00EF2D74" w14:paraId="471F4036" w14:textId="77777777" w:rsidTr="00796B92">
        <w:trPr>
          <w:trHeight w:val="300"/>
        </w:trPr>
        <w:tc>
          <w:tcPr>
            <w:tcW w:w="900" w:type="dxa"/>
            <w:tcBorders>
              <w:top w:val="single" w:sz="4" w:space="0" w:color="auto"/>
            </w:tcBorders>
            <w:shd w:val="clear" w:color="auto" w:fill="auto"/>
            <w:noWrap/>
            <w:vAlign w:val="bottom"/>
            <w:hideMark/>
          </w:tcPr>
          <w:p w14:paraId="7EA50DEB" w14:textId="77777777" w:rsidR="0037581E" w:rsidRPr="005E0583" w:rsidRDefault="0037581E" w:rsidP="005972F6">
            <w:pPr>
              <w:spacing w:after="0" w:line="240" w:lineRule="auto"/>
              <w:rPr>
                <w:rFonts w:ascii="Times New Roman" w:eastAsia="Times New Roman" w:hAnsi="Times New Roman" w:cs="Times New Roman"/>
                <w:b/>
                <w:bCs/>
                <w:color w:val="000000"/>
                <w:sz w:val="24"/>
                <w:szCs w:val="24"/>
              </w:rPr>
            </w:pPr>
            <w:r w:rsidRPr="005E0583">
              <w:rPr>
                <w:rFonts w:ascii="Times New Roman" w:eastAsia="Times New Roman" w:hAnsi="Times New Roman" w:cs="Times New Roman"/>
                <w:b/>
                <w:bCs/>
                <w:color w:val="000000"/>
                <w:sz w:val="24"/>
                <w:szCs w:val="24"/>
              </w:rPr>
              <w:t>Bias</w:t>
            </w:r>
          </w:p>
        </w:tc>
        <w:tc>
          <w:tcPr>
            <w:tcW w:w="1620" w:type="dxa"/>
            <w:tcBorders>
              <w:top w:val="single" w:sz="4" w:space="0" w:color="auto"/>
            </w:tcBorders>
            <w:shd w:val="clear" w:color="auto" w:fill="auto"/>
            <w:noWrap/>
            <w:vAlign w:val="bottom"/>
            <w:hideMark/>
          </w:tcPr>
          <w:p w14:paraId="1D13DE71" w14:textId="77777777" w:rsidR="0037581E" w:rsidRPr="00B60F36" w:rsidRDefault="0037581E" w:rsidP="005972F6">
            <w:pPr>
              <w:spacing w:after="0" w:line="240" w:lineRule="auto"/>
              <w:rPr>
                <w:rFonts w:ascii="Times New Roman" w:eastAsia="Times New Roman" w:hAnsi="Times New Roman" w:cs="Times New Roman"/>
                <w:color w:val="000000"/>
                <w:sz w:val="24"/>
                <w:szCs w:val="24"/>
              </w:rPr>
            </w:pPr>
          </w:p>
        </w:tc>
        <w:tc>
          <w:tcPr>
            <w:tcW w:w="1297" w:type="dxa"/>
            <w:tcBorders>
              <w:top w:val="single" w:sz="4" w:space="0" w:color="auto"/>
            </w:tcBorders>
            <w:shd w:val="clear" w:color="auto" w:fill="auto"/>
            <w:noWrap/>
            <w:vAlign w:val="bottom"/>
            <w:hideMark/>
          </w:tcPr>
          <w:p w14:paraId="1E496873"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0138BDA0"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78CF5F4A"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4687949E" w14:textId="77777777" w:rsidR="0037581E" w:rsidRPr="00B60F36" w:rsidRDefault="0037581E" w:rsidP="005972F6">
            <w:pPr>
              <w:spacing w:after="0" w:line="240" w:lineRule="auto"/>
              <w:rPr>
                <w:rFonts w:ascii="Times New Roman" w:eastAsia="Times New Roman" w:hAnsi="Times New Roman" w:cs="Times New Roman"/>
                <w:sz w:val="24"/>
                <w:szCs w:val="24"/>
              </w:rPr>
            </w:pPr>
          </w:p>
        </w:tc>
        <w:tc>
          <w:tcPr>
            <w:tcW w:w="1297" w:type="dxa"/>
            <w:tcBorders>
              <w:top w:val="single" w:sz="4" w:space="0" w:color="auto"/>
            </w:tcBorders>
            <w:shd w:val="clear" w:color="auto" w:fill="auto"/>
            <w:noWrap/>
            <w:vAlign w:val="bottom"/>
            <w:hideMark/>
          </w:tcPr>
          <w:p w14:paraId="5A5D44A4" w14:textId="77777777" w:rsidR="0037581E" w:rsidRPr="00B60F36" w:rsidRDefault="0037581E" w:rsidP="005972F6">
            <w:pPr>
              <w:spacing w:after="0" w:line="240" w:lineRule="auto"/>
              <w:rPr>
                <w:rFonts w:ascii="Times New Roman" w:eastAsia="Times New Roman" w:hAnsi="Times New Roman" w:cs="Times New Roman"/>
                <w:sz w:val="24"/>
                <w:szCs w:val="24"/>
              </w:rPr>
            </w:pPr>
          </w:p>
        </w:tc>
      </w:tr>
      <w:tr w:rsidR="007316AF" w:rsidRPr="00EF2D74" w14:paraId="1D764C5D" w14:textId="77777777" w:rsidTr="007316AF">
        <w:trPr>
          <w:trHeight w:val="300"/>
        </w:trPr>
        <w:tc>
          <w:tcPr>
            <w:tcW w:w="900" w:type="dxa"/>
            <w:shd w:val="clear" w:color="auto" w:fill="auto"/>
            <w:noWrap/>
            <w:vAlign w:val="bottom"/>
          </w:tcPr>
          <w:p w14:paraId="48E37551" w14:textId="017A5860" w:rsidR="007316AF" w:rsidRPr="00B60F36" w:rsidRDefault="00622C38" w:rsidP="007316AF">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5918763F" w14:textId="4EAA400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1A7D3637" w14:textId="74666BC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0.03(0.28)</w:t>
            </w:r>
          </w:p>
        </w:tc>
        <w:tc>
          <w:tcPr>
            <w:tcW w:w="1297" w:type="dxa"/>
            <w:shd w:val="clear" w:color="auto" w:fill="auto"/>
            <w:noWrap/>
            <w:vAlign w:val="bottom"/>
          </w:tcPr>
          <w:p w14:paraId="5095A1F6" w14:textId="1842D14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17734D3C" w14:textId="5664161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-0.03(0.23)</w:t>
            </w:r>
          </w:p>
        </w:tc>
        <w:tc>
          <w:tcPr>
            <w:tcW w:w="1297" w:type="dxa"/>
            <w:shd w:val="clear" w:color="auto" w:fill="auto"/>
            <w:noWrap/>
            <w:vAlign w:val="bottom"/>
          </w:tcPr>
          <w:p w14:paraId="3D66BBBB" w14:textId="58AF72A0"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-0.01(0.19)</w:t>
            </w:r>
          </w:p>
        </w:tc>
        <w:tc>
          <w:tcPr>
            <w:tcW w:w="1297" w:type="dxa"/>
            <w:shd w:val="clear" w:color="auto" w:fill="auto"/>
            <w:noWrap/>
            <w:vAlign w:val="bottom"/>
          </w:tcPr>
          <w:p w14:paraId="293CD2F8" w14:textId="5DCD45E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0.01(0.23)</w:t>
            </w:r>
          </w:p>
        </w:tc>
      </w:tr>
      <w:tr w:rsidR="007316AF" w:rsidRPr="00EF2D74" w14:paraId="38C0DF40" w14:textId="77777777" w:rsidTr="007316AF">
        <w:trPr>
          <w:trHeight w:val="300"/>
        </w:trPr>
        <w:tc>
          <w:tcPr>
            <w:tcW w:w="900" w:type="dxa"/>
            <w:shd w:val="clear" w:color="auto" w:fill="auto"/>
            <w:noWrap/>
            <w:vAlign w:val="bottom"/>
          </w:tcPr>
          <w:p w14:paraId="5E5C3E36"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13CB80D3" w14:textId="26FFB0B2"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0119E504" w14:textId="3A2A6738"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-0.19(0.29)</w:t>
            </w:r>
          </w:p>
        </w:tc>
        <w:tc>
          <w:tcPr>
            <w:tcW w:w="1297" w:type="dxa"/>
            <w:shd w:val="clear" w:color="auto" w:fill="auto"/>
            <w:noWrap/>
            <w:vAlign w:val="bottom"/>
          </w:tcPr>
          <w:p w14:paraId="59736D12" w14:textId="07C69EE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w:t>
            </w:r>
            <w:r w:rsidRPr="00EF2D74">
              <w:rPr>
                <w:rFonts w:ascii="Times New Roman" w:eastAsia="Times New Roman" w:hAnsi="Times New Roman" w:cs="Times New Roman"/>
                <w:color w:val="000000"/>
                <w:sz w:val="24"/>
                <w:szCs w:val="24"/>
              </w:rPr>
              <w:t>.00</w:t>
            </w:r>
            <w:r w:rsidRPr="00B60F36">
              <w:rPr>
                <w:rFonts w:ascii="Times New Roman" w:eastAsia="Times New Roman" w:hAnsi="Times New Roman" w:cs="Times New Roman"/>
                <w:color w:val="000000"/>
                <w:sz w:val="24"/>
                <w:szCs w:val="24"/>
              </w:rPr>
              <w:t>(0.32)</w:t>
            </w:r>
          </w:p>
        </w:tc>
        <w:tc>
          <w:tcPr>
            <w:tcW w:w="1297" w:type="dxa"/>
            <w:shd w:val="clear" w:color="auto" w:fill="auto"/>
            <w:noWrap/>
            <w:vAlign w:val="bottom"/>
          </w:tcPr>
          <w:p w14:paraId="3C2C223C" w14:textId="69CB7376"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-0.10(0.24)</w:t>
            </w:r>
          </w:p>
        </w:tc>
        <w:tc>
          <w:tcPr>
            <w:tcW w:w="1297" w:type="dxa"/>
            <w:shd w:val="clear" w:color="auto" w:fill="auto"/>
            <w:noWrap/>
            <w:vAlign w:val="bottom"/>
          </w:tcPr>
          <w:p w14:paraId="042A1CCF" w14:textId="3D196AC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5E9FEFD6" w14:textId="132155BE"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-0.07(0.21)</w:t>
            </w:r>
          </w:p>
        </w:tc>
      </w:tr>
      <w:tr w:rsidR="007316AF" w:rsidRPr="00EF2D74" w14:paraId="0B14B7FD" w14:textId="77777777" w:rsidTr="007316AF">
        <w:trPr>
          <w:trHeight w:val="300"/>
        </w:trPr>
        <w:tc>
          <w:tcPr>
            <w:tcW w:w="900" w:type="dxa"/>
            <w:shd w:val="clear" w:color="auto" w:fill="auto"/>
            <w:noWrap/>
            <w:vAlign w:val="bottom"/>
          </w:tcPr>
          <w:p w14:paraId="5A41736A" w14:textId="2974C169"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tcPr>
          <w:p w14:paraId="1BF58932" w14:textId="7F2C983B"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tcPr>
          <w:p w14:paraId="359CF4EB" w14:textId="6CD90D63"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-0.04(0.56)</w:t>
            </w:r>
          </w:p>
        </w:tc>
        <w:tc>
          <w:tcPr>
            <w:tcW w:w="1297" w:type="dxa"/>
            <w:shd w:val="clear" w:color="auto" w:fill="auto"/>
            <w:noWrap/>
            <w:vAlign w:val="bottom"/>
          </w:tcPr>
          <w:p w14:paraId="616CA639" w14:textId="5DE375D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0.04(0.69)</w:t>
            </w:r>
          </w:p>
        </w:tc>
        <w:tc>
          <w:tcPr>
            <w:tcW w:w="1297" w:type="dxa"/>
            <w:shd w:val="clear" w:color="auto" w:fill="auto"/>
            <w:noWrap/>
            <w:vAlign w:val="bottom"/>
          </w:tcPr>
          <w:p w14:paraId="2031C428" w14:textId="7A2CA21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-0.12(0.39)</w:t>
            </w:r>
          </w:p>
        </w:tc>
        <w:tc>
          <w:tcPr>
            <w:tcW w:w="1297" w:type="dxa"/>
            <w:shd w:val="clear" w:color="auto" w:fill="auto"/>
            <w:noWrap/>
            <w:vAlign w:val="bottom"/>
          </w:tcPr>
          <w:p w14:paraId="303EF824" w14:textId="1D52C57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-0.08(0.22)</w:t>
            </w:r>
          </w:p>
        </w:tc>
        <w:tc>
          <w:tcPr>
            <w:tcW w:w="1297" w:type="dxa"/>
            <w:shd w:val="clear" w:color="auto" w:fill="auto"/>
            <w:noWrap/>
            <w:vAlign w:val="bottom"/>
          </w:tcPr>
          <w:p w14:paraId="7AC24D19" w14:textId="0B6E24C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-0.01(0.36)</w:t>
            </w:r>
          </w:p>
        </w:tc>
      </w:tr>
      <w:tr w:rsidR="007316AF" w:rsidRPr="00EF2D74" w14:paraId="21D3C1F6" w14:textId="77777777" w:rsidTr="007316AF">
        <w:trPr>
          <w:trHeight w:val="300"/>
        </w:trPr>
        <w:tc>
          <w:tcPr>
            <w:tcW w:w="900" w:type="dxa"/>
            <w:shd w:val="clear" w:color="auto" w:fill="auto"/>
            <w:noWrap/>
            <w:vAlign w:val="bottom"/>
          </w:tcPr>
          <w:p w14:paraId="34E31AC9"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07875B81" w14:textId="1B86734A"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tcPr>
          <w:p w14:paraId="6ECE061A" w14:textId="100194C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-0.09(0.25)</w:t>
            </w:r>
          </w:p>
        </w:tc>
        <w:tc>
          <w:tcPr>
            <w:tcW w:w="1297" w:type="dxa"/>
            <w:shd w:val="clear" w:color="auto" w:fill="auto"/>
            <w:noWrap/>
            <w:vAlign w:val="bottom"/>
          </w:tcPr>
          <w:p w14:paraId="70CD1405" w14:textId="27B6822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-0.01(0.22)</w:t>
            </w:r>
          </w:p>
        </w:tc>
        <w:tc>
          <w:tcPr>
            <w:tcW w:w="1297" w:type="dxa"/>
            <w:shd w:val="clear" w:color="auto" w:fill="auto"/>
            <w:noWrap/>
            <w:vAlign w:val="bottom"/>
          </w:tcPr>
          <w:p w14:paraId="0685F855" w14:textId="1FABA11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-0.07(0.2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5C9499BD" w14:textId="164F5BBA"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-0.06(0.18)</w:t>
            </w:r>
          </w:p>
        </w:tc>
        <w:tc>
          <w:tcPr>
            <w:tcW w:w="1297" w:type="dxa"/>
            <w:shd w:val="clear" w:color="auto" w:fill="auto"/>
            <w:noWrap/>
            <w:vAlign w:val="bottom"/>
          </w:tcPr>
          <w:p w14:paraId="4BDABEBA" w14:textId="7D7EB1C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C8E42BC" w14:textId="77777777" w:rsidTr="007316AF">
        <w:trPr>
          <w:trHeight w:val="300"/>
        </w:trPr>
        <w:tc>
          <w:tcPr>
            <w:tcW w:w="900" w:type="dxa"/>
            <w:shd w:val="clear" w:color="auto" w:fill="auto"/>
            <w:noWrap/>
            <w:vAlign w:val="bottom"/>
          </w:tcPr>
          <w:p w14:paraId="53C4AC6B"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B176B99" w14:textId="00771CE1" w:rsidR="007316AF" w:rsidRPr="00B60F36"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tcPr>
          <w:p w14:paraId="0C87A78C" w14:textId="749B815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-0.09(0.22)</w:t>
            </w:r>
          </w:p>
        </w:tc>
        <w:tc>
          <w:tcPr>
            <w:tcW w:w="1297" w:type="dxa"/>
            <w:shd w:val="clear" w:color="auto" w:fill="auto"/>
            <w:noWrap/>
            <w:vAlign w:val="bottom"/>
          </w:tcPr>
          <w:p w14:paraId="4B336CF7" w14:textId="0CBD906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-0.01(0.16)</w:t>
            </w:r>
          </w:p>
        </w:tc>
        <w:tc>
          <w:tcPr>
            <w:tcW w:w="1297" w:type="dxa"/>
            <w:shd w:val="clear" w:color="auto" w:fill="auto"/>
            <w:noWrap/>
            <w:vAlign w:val="bottom"/>
          </w:tcPr>
          <w:p w14:paraId="0EE82809" w14:textId="5F5A258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7B548EBF" w14:textId="205E588D"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-0.05(0.18)</w:t>
            </w:r>
          </w:p>
        </w:tc>
        <w:tc>
          <w:tcPr>
            <w:tcW w:w="1297" w:type="dxa"/>
            <w:shd w:val="clear" w:color="auto" w:fill="auto"/>
            <w:noWrap/>
            <w:vAlign w:val="bottom"/>
          </w:tcPr>
          <w:p w14:paraId="75F53F67" w14:textId="5E77EF0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54ACB41A" w14:textId="77777777" w:rsidTr="00796B92">
        <w:trPr>
          <w:trHeight w:val="300"/>
        </w:trPr>
        <w:tc>
          <w:tcPr>
            <w:tcW w:w="900" w:type="dxa"/>
            <w:shd w:val="clear" w:color="auto" w:fill="auto"/>
            <w:noWrap/>
            <w:vAlign w:val="bottom"/>
          </w:tcPr>
          <w:p w14:paraId="6C5C8F5C" w14:textId="4AE17FC4" w:rsidR="007316AF" w:rsidRPr="00B60F36" w:rsidRDefault="007316AF" w:rsidP="007316AF">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tcPr>
          <w:p w14:paraId="35F49C68" w14:textId="47EF6AF4"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tcPr>
          <w:p w14:paraId="04210F7C" w14:textId="46E6E9EF"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-0.05(0.42)</w:t>
            </w:r>
          </w:p>
        </w:tc>
        <w:tc>
          <w:tcPr>
            <w:tcW w:w="1297" w:type="dxa"/>
            <w:shd w:val="clear" w:color="auto" w:fill="auto"/>
            <w:noWrap/>
            <w:vAlign w:val="bottom"/>
          </w:tcPr>
          <w:p w14:paraId="035BC963" w14:textId="23A940C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0.01(0.46)</w:t>
            </w:r>
          </w:p>
        </w:tc>
        <w:tc>
          <w:tcPr>
            <w:tcW w:w="1297" w:type="dxa"/>
            <w:shd w:val="clear" w:color="auto" w:fill="auto"/>
            <w:noWrap/>
            <w:vAlign w:val="bottom"/>
          </w:tcPr>
          <w:p w14:paraId="73499D6C" w14:textId="2F25F8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-0.09(0.33)</w:t>
            </w:r>
          </w:p>
        </w:tc>
        <w:tc>
          <w:tcPr>
            <w:tcW w:w="1297" w:type="dxa"/>
            <w:shd w:val="clear" w:color="auto" w:fill="auto"/>
            <w:noWrap/>
            <w:vAlign w:val="bottom"/>
          </w:tcPr>
          <w:p w14:paraId="6A293CDB" w14:textId="5EAE4B1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-0.06(0.25)</w:t>
            </w:r>
          </w:p>
        </w:tc>
        <w:tc>
          <w:tcPr>
            <w:tcW w:w="1297" w:type="dxa"/>
            <w:shd w:val="clear" w:color="auto" w:fill="auto"/>
            <w:noWrap/>
            <w:vAlign w:val="bottom"/>
          </w:tcPr>
          <w:p w14:paraId="4B108AE1" w14:textId="5F844191"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-0.01(0.31)</w:t>
            </w:r>
          </w:p>
        </w:tc>
      </w:tr>
      <w:tr w:rsidR="007316AF" w:rsidRPr="00EF2D74" w14:paraId="18193577" w14:textId="77777777" w:rsidTr="00796B92">
        <w:trPr>
          <w:trHeight w:val="300"/>
        </w:trPr>
        <w:tc>
          <w:tcPr>
            <w:tcW w:w="900" w:type="dxa"/>
            <w:shd w:val="clear" w:color="auto" w:fill="auto"/>
            <w:noWrap/>
            <w:vAlign w:val="bottom"/>
          </w:tcPr>
          <w:p w14:paraId="555F28B8"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EA9EC11" w14:textId="6FD4540E"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tcPr>
          <w:p w14:paraId="17D21E1F" w14:textId="3FA98B02"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-0.09(0.24)</w:t>
            </w:r>
          </w:p>
        </w:tc>
        <w:tc>
          <w:tcPr>
            <w:tcW w:w="1297" w:type="dxa"/>
            <w:shd w:val="clear" w:color="auto" w:fill="auto"/>
            <w:noWrap/>
            <w:vAlign w:val="bottom"/>
          </w:tcPr>
          <w:p w14:paraId="72DA4BD9" w14:textId="6646912F"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-0.01(0.24)</w:t>
            </w:r>
          </w:p>
        </w:tc>
        <w:tc>
          <w:tcPr>
            <w:tcW w:w="1297" w:type="dxa"/>
            <w:shd w:val="clear" w:color="auto" w:fill="auto"/>
            <w:noWrap/>
            <w:vAlign w:val="bottom"/>
          </w:tcPr>
          <w:p w14:paraId="3B9CB3B3" w14:textId="3C3CA086"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05A6BB37" w14:textId="7CE71675"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-0.05(0.17)</w:t>
            </w:r>
          </w:p>
        </w:tc>
        <w:tc>
          <w:tcPr>
            <w:tcW w:w="1297" w:type="dxa"/>
            <w:shd w:val="clear" w:color="auto" w:fill="auto"/>
            <w:noWrap/>
            <w:vAlign w:val="bottom"/>
          </w:tcPr>
          <w:p w14:paraId="6868D0A5" w14:textId="48558848"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-0.03(0.2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7316AF" w:rsidRPr="00EF2D74" w14:paraId="6C72EB64" w14:textId="77777777" w:rsidTr="00796B92">
        <w:trPr>
          <w:trHeight w:val="300"/>
        </w:trPr>
        <w:tc>
          <w:tcPr>
            <w:tcW w:w="900" w:type="dxa"/>
            <w:shd w:val="clear" w:color="auto" w:fill="auto"/>
            <w:noWrap/>
            <w:vAlign w:val="bottom"/>
          </w:tcPr>
          <w:p w14:paraId="2A84584A" w14:textId="77777777" w:rsidR="007316AF" w:rsidRPr="00B60F36" w:rsidRDefault="007316AF" w:rsidP="007316AF">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323BD5D7" w14:textId="1459FCB7" w:rsidR="007316AF" w:rsidRPr="00EF2D74" w:rsidRDefault="007316AF" w:rsidP="007316AF">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tcPr>
          <w:p w14:paraId="3C877378" w14:textId="5B40A1B1" w:rsidR="007316AF" w:rsidRPr="000B02D7" w:rsidRDefault="007316AF" w:rsidP="007316AF">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-0.10(0.18)</w:t>
            </w:r>
          </w:p>
        </w:tc>
        <w:tc>
          <w:tcPr>
            <w:tcW w:w="1297" w:type="dxa"/>
            <w:shd w:val="clear" w:color="auto" w:fill="auto"/>
            <w:noWrap/>
            <w:vAlign w:val="bottom"/>
          </w:tcPr>
          <w:p w14:paraId="33659EAF" w14:textId="5987D964"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-0.02(0.14)</w:t>
            </w:r>
          </w:p>
        </w:tc>
        <w:tc>
          <w:tcPr>
            <w:tcW w:w="1297" w:type="dxa"/>
            <w:shd w:val="clear" w:color="auto" w:fill="auto"/>
            <w:noWrap/>
            <w:vAlign w:val="bottom"/>
          </w:tcPr>
          <w:p w14:paraId="5C855C1D" w14:textId="4BABC637"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-0.06(0.14)</w:t>
            </w:r>
          </w:p>
        </w:tc>
        <w:tc>
          <w:tcPr>
            <w:tcW w:w="1297" w:type="dxa"/>
            <w:shd w:val="clear" w:color="auto" w:fill="auto"/>
            <w:noWrap/>
            <w:vAlign w:val="bottom"/>
          </w:tcPr>
          <w:p w14:paraId="032BBBC0" w14:textId="17E0139C"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-0.06(0.13)</w:t>
            </w:r>
          </w:p>
        </w:tc>
        <w:tc>
          <w:tcPr>
            <w:tcW w:w="1297" w:type="dxa"/>
            <w:shd w:val="clear" w:color="auto" w:fill="auto"/>
            <w:noWrap/>
            <w:vAlign w:val="bottom"/>
          </w:tcPr>
          <w:p w14:paraId="3FCE67DA" w14:textId="0A5D032B" w:rsidR="007316AF" w:rsidRPr="00B60F36" w:rsidRDefault="007316AF" w:rsidP="007316AF">
            <w:pPr>
              <w:spacing w:after="0" w:line="240" w:lineRule="auto"/>
              <w:jc w:val="center"/>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-0.04(0.14)</w:t>
            </w:r>
          </w:p>
        </w:tc>
      </w:tr>
      <w:tr w:rsidR="007316AF" w:rsidRPr="00EF2D74" w14:paraId="74BB27DE" w14:textId="77777777" w:rsidTr="00796B92">
        <w:trPr>
          <w:trHeight w:val="300"/>
        </w:trPr>
        <w:tc>
          <w:tcPr>
            <w:tcW w:w="900" w:type="dxa"/>
            <w:shd w:val="clear" w:color="auto" w:fill="auto"/>
            <w:noWrap/>
            <w:vAlign w:val="bottom"/>
            <w:hideMark/>
          </w:tcPr>
          <w:p w14:paraId="423774B9" w14:textId="77777777" w:rsidR="007316AF" w:rsidRPr="005E0583" w:rsidRDefault="007316AF" w:rsidP="007316AF">
            <w:pPr>
              <w:spacing w:after="0" w:line="240" w:lineRule="auto"/>
              <w:rPr>
                <w:rFonts w:ascii="Times New Roman" w:eastAsia="Times New Roman" w:hAnsi="Times New Roman" w:cs="Times New Roman"/>
                <w:b/>
                <w:bCs/>
                <w:i/>
                <w:iCs/>
                <w:color w:val="000000"/>
                <w:sz w:val="24"/>
                <w:szCs w:val="24"/>
              </w:rPr>
            </w:pPr>
            <w:r w:rsidRPr="005E0583">
              <w:rPr>
                <w:rFonts w:ascii="Times New Roman" w:eastAsia="Times New Roman" w:hAnsi="Times New Roman" w:cs="Times New Roman"/>
                <w:b/>
                <w:bCs/>
                <w:i/>
                <w:iCs/>
                <w:color w:val="000000"/>
                <w:sz w:val="24"/>
                <w:szCs w:val="24"/>
              </w:rPr>
              <w:t>RMSE</w:t>
            </w:r>
          </w:p>
        </w:tc>
        <w:tc>
          <w:tcPr>
            <w:tcW w:w="1620" w:type="dxa"/>
            <w:shd w:val="clear" w:color="auto" w:fill="auto"/>
            <w:noWrap/>
            <w:vAlign w:val="bottom"/>
            <w:hideMark/>
          </w:tcPr>
          <w:p w14:paraId="6485C61B" w14:textId="77777777" w:rsidR="007316AF" w:rsidRPr="00B60F36" w:rsidRDefault="007316AF" w:rsidP="007316AF">
            <w:pPr>
              <w:spacing w:after="0" w:line="240" w:lineRule="auto"/>
              <w:rPr>
                <w:rFonts w:ascii="Times New Roman" w:eastAsia="Times New Roman" w:hAnsi="Times New Roman" w:cs="Times New Roman"/>
                <w:color w:val="000000"/>
                <w:sz w:val="24"/>
                <w:szCs w:val="24"/>
              </w:rPr>
            </w:pPr>
          </w:p>
        </w:tc>
        <w:tc>
          <w:tcPr>
            <w:tcW w:w="1297" w:type="dxa"/>
            <w:shd w:val="clear" w:color="auto" w:fill="auto"/>
            <w:noWrap/>
            <w:vAlign w:val="bottom"/>
            <w:hideMark/>
          </w:tcPr>
          <w:p w14:paraId="7B0DDF09"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5E324551"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99A27BD"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39F36C68"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c>
          <w:tcPr>
            <w:tcW w:w="1297" w:type="dxa"/>
            <w:shd w:val="clear" w:color="auto" w:fill="auto"/>
            <w:noWrap/>
            <w:vAlign w:val="bottom"/>
            <w:hideMark/>
          </w:tcPr>
          <w:p w14:paraId="4A929717" w14:textId="77777777" w:rsidR="007316AF" w:rsidRPr="00B60F36" w:rsidRDefault="007316AF" w:rsidP="007316AF">
            <w:pPr>
              <w:spacing w:after="0" w:line="240" w:lineRule="auto"/>
              <w:jc w:val="center"/>
              <w:rPr>
                <w:rFonts w:ascii="Times New Roman" w:eastAsia="Times New Roman" w:hAnsi="Times New Roman" w:cs="Times New Roman"/>
                <w:sz w:val="24"/>
                <w:szCs w:val="24"/>
              </w:rPr>
            </w:pPr>
          </w:p>
        </w:tc>
      </w:tr>
      <w:tr w:rsidR="00FE26DD" w:rsidRPr="00EF2D74" w14:paraId="67E1874A" w14:textId="77777777" w:rsidTr="00796B92">
        <w:trPr>
          <w:trHeight w:val="300"/>
        </w:trPr>
        <w:tc>
          <w:tcPr>
            <w:tcW w:w="900" w:type="dxa"/>
            <w:shd w:val="clear" w:color="auto" w:fill="auto"/>
            <w:noWrap/>
            <w:vAlign w:val="bottom"/>
          </w:tcPr>
          <w:p w14:paraId="5DB8FA5A" w14:textId="0F79337A" w:rsidR="00FE26DD" w:rsidRPr="00EF2D74" w:rsidRDefault="00704292" w:rsidP="00FE26D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1620" w:type="dxa"/>
            <w:shd w:val="clear" w:color="auto" w:fill="auto"/>
            <w:noWrap/>
            <w:vAlign w:val="bottom"/>
          </w:tcPr>
          <w:p w14:paraId="1C692577" w14:textId="5EA3DB0A"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Normal</w:t>
            </w:r>
          </w:p>
        </w:tc>
        <w:tc>
          <w:tcPr>
            <w:tcW w:w="1297" w:type="dxa"/>
            <w:shd w:val="clear" w:color="auto" w:fill="auto"/>
            <w:noWrap/>
            <w:vAlign w:val="bottom"/>
          </w:tcPr>
          <w:p w14:paraId="08CF06BF" w14:textId="4F16FFC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0.28(2.01)</w:t>
            </w:r>
          </w:p>
        </w:tc>
        <w:tc>
          <w:tcPr>
            <w:tcW w:w="1297" w:type="dxa"/>
            <w:shd w:val="clear" w:color="auto" w:fill="auto"/>
            <w:noWrap/>
            <w:vAlign w:val="bottom"/>
          </w:tcPr>
          <w:p w14:paraId="09428FED" w14:textId="405F3369"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0.30(2.22)</w:t>
            </w:r>
          </w:p>
        </w:tc>
        <w:tc>
          <w:tcPr>
            <w:tcW w:w="1297" w:type="dxa"/>
            <w:shd w:val="clear" w:color="auto" w:fill="auto"/>
            <w:noWrap/>
            <w:vAlign w:val="bottom"/>
          </w:tcPr>
          <w:p w14:paraId="599835F6" w14:textId="1F440CE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0.23(1.2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c>
          <w:tcPr>
            <w:tcW w:w="1297" w:type="dxa"/>
            <w:shd w:val="clear" w:color="auto" w:fill="auto"/>
            <w:noWrap/>
            <w:vAlign w:val="bottom"/>
          </w:tcPr>
          <w:p w14:paraId="3F5B076B" w14:textId="10AEBD07"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0.19(0.61)</w:t>
            </w:r>
          </w:p>
        </w:tc>
        <w:tc>
          <w:tcPr>
            <w:tcW w:w="1297" w:type="dxa"/>
            <w:shd w:val="clear" w:color="auto" w:fill="auto"/>
            <w:noWrap/>
            <w:vAlign w:val="bottom"/>
          </w:tcPr>
          <w:p w14:paraId="223860AD" w14:textId="1A966C3E"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0.24(1.31)</w:t>
            </w:r>
          </w:p>
        </w:tc>
      </w:tr>
      <w:tr w:rsidR="00FE26DD" w:rsidRPr="00EF2D74" w14:paraId="77E428DE" w14:textId="77777777" w:rsidTr="00796B92">
        <w:trPr>
          <w:trHeight w:val="300"/>
        </w:trPr>
        <w:tc>
          <w:tcPr>
            <w:tcW w:w="900" w:type="dxa"/>
            <w:shd w:val="clear" w:color="auto" w:fill="auto"/>
            <w:noWrap/>
            <w:vAlign w:val="bottom"/>
          </w:tcPr>
          <w:p w14:paraId="5A951C02" w14:textId="77777777" w:rsidR="00FE26DD" w:rsidRPr="00EF2D74"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tcPr>
          <w:p w14:paraId="256052CB" w14:textId="17C350EE"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EF2D74">
              <w:rPr>
                <w:rFonts w:ascii="Times New Roman" w:eastAsia="Times New Roman" w:hAnsi="Times New Roman" w:cs="Times New Roman"/>
                <w:color w:val="000000"/>
                <w:sz w:val="24"/>
                <w:szCs w:val="24"/>
              </w:rPr>
              <w:t>Non-normal</w:t>
            </w:r>
          </w:p>
        </w:tc>
        <w:tc>
          <w:tcPr>
            <w:tcW w:w="1297" w:type="dxa"/>
            <w:shd w:val="clear" w:color="auto" w:fill="auto"/>
            <w:noWrap/>
            <w:vAlign w:val="bottom"/>
          </w:tcPr>
          <w:p w14:paraId="7B54F5F5" w14:textId="3B047C19"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0.34(2.97)</w:t>
            </w:r>
          </w:p>
        </w:tc>
        <w:tc>
          <w:tcPr>
            <w:tcW w:w="1297" w:type="dxa"/>
            <w:shd w:val="clear" w:color="auto" w:fill="auto"/>
            <w:noWrap/>
            <w:vAlign w:val="bottom"/>
          </w:tcPr>
          <w:p w14:paraId="056CAB66" w14:textId="3619A96B" w:rsidR="00FE26DD" w:rsidRPr="009A7006" w:rsidRDefault="00FE26DD" w:rsidP="00FE26DD">
            <w:pPr>
              <w:spacing w:after="0" w:line="240" w:lineRule="auto"/>
              <w:jc w:val="center"/>
              <w:rPr>
                <w:rFonts w:ascii="Times New Roman" w:eastAsia="Times New Roman" w:hAnsi="Times New Roman" w:cs="Times New Roman"/>
                <w:color w:val="000000"/>
                <w:sz w:val="24"/>
                <w:szCs w:val="24"/>
              </w:rPr>
            </w:pPr>
            <w:r w:rsidRPr="009A7006">
              <w:rPr>
                <w:rFonts w:ascii="Times New Roman" w:eastAsia="Times New Roman" w:hAnsi="Times New Roman" w:cs="Times New Roman"/>
                <w:color w:val="000000"/>
                <w:sz w:val="24"/>
                <w:szCs w:val="24"/>
              </w:rPr>
              <w:t>0.32(3.98)</w:t>
            </w:r>
          </w:p>
        </w:tc>
        <w:tc>
          <w:tcPr>
            <w:tcW w:w="1297" w:type="dxa"/>
            <w:shd w:val="clear" w:color="auto" w:fill="auto"/>
            <w:noWrap/>
            <w:vAlign w:val="bottom"/>
          </w:tcPr>
          <w:p w14:paraId="34F8110B" w14:textId="11853BA6"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0.26(2.07)</w:t>
            </w:r>
          </w:p>
        </w:tc>
        <w:tc>
          <w:tcPr>
            <w:tcW w:w="1297" w:type="dxa"/>
            <w:shd w:val="clear" w:color="auto" w:fill="auto"/>
            <w:noWrap/>
            <w:vAlign w:val="bottom"/>
          </w:tcPr>
          <w:p w14:paraId="2BB2942F" w14:textId="3F4E179C"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(0.37)</w:t>
            </w:r>
          </w:p>
        </w:tc>
        <w:tc>
          <w:tcPr>
            <w:tcW w:w="1297" w:type="dxa"/>
            <w:shd w:val="clear" w:color="auto" w:fill="auto"/>
            <w:noWrap/>
            <w:vAlign w:val="bottom"/>
          </w:tcPr>
          <w:p w14:paraId="7CEBA9F5" w14:textId="31ECA060" w:rsidR="00FE26DD" w:rsidRPr="00FE26DD" w:rsidRDefault="00FE26DD" w:rsidP="00FE26DD">
            <w:pPr>
              <w:spacing w:after="0" w:line="240" w:lineRule="auto"/>
              <w:jc w:val="center"/>
              <w:rPr>
                <w:rFonts w:ascii="Times New Roman" w:eastAsia="Times New Roman" w:hAnsi="Times New Roman" w:cs="Times New Roman"/>
                <w:b/>
                <w:bCs/>
                <w:color w:val="000000"/>
                <w:sz w:val="24"/>
                <w:szCs w:val="24"/>
              </w:rPr>
            </w:pPr>
            <w:r w:rsidRPr="00B60F36">
              <w:rPr>
                <w:rFonts w:ascii="Times New Roman" w:eastAsia="Times New Roman" w:hAnsi="Times New Roman" w:cs="Times New Roman"/>
                <w:color w:val="000000"/>
                <w:sz w:val="24"/>
                <w:szCs w:val="24"/>
              </w:rPr>
              <w:t>0.22(0.8</w:t>
            </w:r>
            <w:r w:rsidRPr="00EF2D74">
              <w:rPr>
                <w:rFonts w:ascii="Times New Roman" w:eastAsia="Times New Roman" w:hAnsi="Times New Roman" w:cs="Times New Roman"/>
                <w:color w:val="000000"/>
                <w:sz w:val="24"/>
                <w:szCs w:val="24"/>
              </w:rPr>
              <w:t>0</w:t>
            </w:r>
            <w:r w:rsidRPr="00B60F36">
              <w:rPr>
                <w:rFonts w:ascii="Times New Roman" w:eastAsia="Times New Roman" w:hAnsi="Times New Roman" w:cs="Times New Roman"/>
                <w:color w:val="000000"/>
                <w:sz w:val="24"/>
                <w:szCs w:val="24"/>
              </w:rPr>
              <w:t>)</w:t>
            </w:r>
          </w:p>
        </w:tc>
      </w:tr>
      <w:tr w:rsidR="00FE26DD" w:rsidRPr="00EF2D74" w14:paraId="458B6F34" w14:textId="77777777" w:rsidTr="00796B92">
        <w:trPr>
          <w:trHeight w:val="300"/>
        </w:trPr>
        <w:tc>
          <w:tcPr>
            <w:tcW w:w="900" w:type="dxa"/>
            <w:shd w:val="clear" w:color="auto" w:fill="auto"/>
            <w:noWrap/>
            <w:vAlign w:val="bottom"/>
            <w:hideMark/>
          </w:tcPr>
          <w:p w14:paraId="4AF559AC"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I</w:t>
            </w:r>
            <w:r w:rsidRPr="00EF2D74">
              <w:rPr>
                <w:rFonts w:ascii="Times New Roman" w:eastAsia="Times New Roman" w:hAnsi="Times New Roman" w:cs="Times New Roman"/>
                <w:i/>
                <w:iCs/>
                <w:color w:val="000000"/>
                <w:sz w:val="24"/>
                <w:szCs w:val="24"/>
                <w:vertAlign w:val="subscript"/>
              </w:rPr>
              <w:t>s</w:t>
            </w:r>
          </w:p>
        </w:tc>
        <w:tc>
          <w:tcPr>
            <w:tcW w:w="1620" w:type="dxa"/>
            <w:shd w:val="clear" w:color="auto" w:fill="auto"/>
            <w:noWrap/>
            <w:vAlign w:val="bottom"/>
            <w:hideMark/>
          </w:tcPr>
          <w:p w14:paraId="417DF63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w:t>
            </w:r>
          </w:p>
        </w:tc>
        <w:tc>
          <w:tcPr>
            <w:tcW w:w="1297" w:type="dxa"/>
            <w:shd w:val="clear" w:color="auto" w:fill="auto"/>
            <w:noWrap/>
            <w:vAlign w:val="bottom"/>
            <w:hideMark/>
          </w:tcPr>
          <w:p w14:paraId="185BC146"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0.57(4.26)</w:t>
            </w:r>
          </w:p>
        </w:tc>
        <w:tc>
          <w:tcPr>
            <w:tcW w:w="1297" w:type="dxa"/>
            <w:shd w:val="clear" w:color="auto" w:fill="auto"/>
            <w:noWrap/>
            <w:vAlign w:val="bottom"/>
            <w:hideMark/>
          </w:tcPr>
          <w:p w14:paraId="131268BC"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0.69(5.57)</w:t>
            </w:r>
          </w:p>
        </w:tc>
        <w:tc>
          <w:tcPr>
            <w:tcW w:w="1297" w:type="dxa"/>
            <w:shd w:val="clear" w:color="auto" w:fill="auto"/>
            <w:noWrap/>
            <w:vAlign w:val="bottom"/>
            <w:hideMark/>
          </w:tcPr>
          <w:p w14:paraId="4448A0A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0.41(2.90)</w:t>
            </w:r>
          </w:p>
        </w:tc>
        <w:tc>
          <w:tcPr>
            <w:tcW w:w="1297" w:type="dxa"/>
            <w:shd w:val="clear" w:color="auto" w:fill="auto"/>
            <w:noWrap/>
            <w:vAlign w:val="bottom"/>
            <w:hideMark/>
          </w:tcPr>
          <w:p w14:paraId="314814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0.23(0.86)</w:t>
            </w:r>
          </w:p>
        </w:tc>
        <w:tc>
          <w:tcPr>
            <w:tcW w:w="1297" w:type="dxa"/>
            <w:shd w:val="clear" w:color="auto" w:fill="auto"/>
            <w:noWrap/>
            <w:vAlign w:val="bottom"/>
            <w:hideMark/>
          </w:tcPr>
          <w:p w14:paraId="355629B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0.36(1.85)</w:t>
            </w:r>
          </w:p>
        </w:tc>
      </w:tr>
      <w:tr w:rsidR="00FE26DD" w:rsidRPr="00EF2D74" w14:paraId="4D6857C6" w14:textId="77777777" w:rsidTr="00796B92">
        <w:trPr>
          <w:trHeight w:val="300"/>
        </w:trPr>
        <w:tc>
          <w:tcPr>
            <w:tcW w:w="900" w:type="dxa"/>
            <w:shd w:val="clear" w:color="auto" w:fill="auto"/>
            <w:noWrap/>
            <w:vAlign w:val="bottom"/>
          </w:tcPr>
          <w:p w14:paraId="1136054B"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6075DB32"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w:t>
            </w:r>
          </w:p>
        </w:tc>
        <w:tc>
          <w:tcPr>
            <w:tcW w:w="1297" w:type="dxa"/>
            <w:shd w:val="clear" w:color="auto" w:fill="auto"/>
            <w:noWrap/>
            <w:vAlign w:val="bottom"/>
            <w:hideMark/>
          </w:tcPr>
          <w:p w14:paraId="2466FBE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0.26(0.57)</w:t>
            </w:r>
          </w:p>
        </w:tc>
        <w:tc>
          <w:tcPr>
            <w:tcW w:w="1297" w:type="dxa"/>
            <w:shd w:val="clear" w:color="auto" w:fill="auto"/>
            <w:noWrap/>
            <w:vAlign w:val="bottom"/>
            <w:hideMark/>
          </w:tcPr>
          <w:p w14:paraId="1DDADEF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0.22(0.52)</w:t>
            </w:r>
          </w:p>
        </w:tc>
        <w:tc>
          <w:tcPr>
            <w:tcW w:w="1297" w:type="dxa"/>
            <w:shd w:val="clear" w:color="auto" w:fill="auto"/>
            <w:noWrap/>
            <w:vAlign w:val="bottom"/>
            <w:hideMark/>
          </w:tcPr>
          <w:p w14:paraId="70A8112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0.22(0.40)</w:t>
            </w:r>
          </w:p>
        </w:tc>
        <w:tc>
          <w:tcPr>
            <w:tcW w:w="1297" w:type="dxa"/>
            <w:shd w:val="clear" w:color="auto" w:fill="auto"/>
            <w:noWrap/>
            <w:vAlign w:val="bottom"/>
            <w:hideMark/>
          </w:tcPr>
          <w:p w14:paraId="7AA6EF3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0.19(0.26)</w:t>
            </w:r>
          </w:p>
        </w:tc>
        <w:tc>
          <w:tcPr>
            <w:tcW w:w="1297" w:type="dxa"/>
            <w:shd w:val="clear" w:color="auto" w:fill="auto"/>
            <w:noWrap/>
            <w:vAlign w:val="bottom"/>
            <w:hideMark/>
          </w:tcPr>
          <w:p w14:paraId="71330589"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0.20(0.36)</w:t>
            </w:r>
          </w:p>
        </w:tc>
      </w:tr>
      <w:tr w:rsidR="00FE26DD" w:rsidRPr="00EF2D74" w14:paraId="73F46D3F" w14:textId="77777777" w:rsidTr="00796B92">
        <w:trPr>
          <w:trHeight w:val="300"/>
        </w:trPr>
        <w:tc>
          <w:tcPr>
            <w:tcW w:w="900" w:type="dxa"/>
            <w:shd w:val="clear" w:color="auto" w:fill="auto"/>
            <w:noWrap/>
            <w:vAlign w:val="bottom"/>
          </w:tcPr>
          <w:p w14:paraId="36FC1C46"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0D57F01"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20</w:t>
            </w:r>
          </w:p>
        </w:tc>
        <w:tc>
          <w:tcPr>
            <w:tcW w:w="1297" w:type="dxa"/>
            <w:shd w:val="clear" w:color="auto" w:fill="auto"/>
            <w:noWrap/>
            <w:vAlign w:val="bottom"/>
            <w:hideMark/>
          </w:tcPr>
          <w:p w14:paraId="1975E71D"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0.23(0.30)</w:t>
            </w:r>
          </w:p>
        </w:tc>
        <w:tc>
          <w:tcPr>
            <w:tcW w:w="1297" w:type="dxa"/>
            <w:shd w:val="clear" w:color="auto" w:fill="auto"/>
            <w:noWrap/>
            <w:vAlign w:val="bottom"/>
            <w:hideMark/>
          </w:tcPr>
          <w:p w14:paraId="5B2FFB4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0.16(0.23)</w:t>
            </w:r>
          </w:p>
        </w:tc>
        <w:tc>
          <w:tcPr>
            <w:tcW w:w="1297" w:type="dxa"/>
            <w:shd w:val="clear" w:color="auto" w:fill="auto"/>
            <w:noWrap/>
            <w:vAlign w:val="bottom"/>
            <w:hideMark/>
          </w:tcPr>
          <w:p w14:paraId="5AC7E3E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0.21(0.28)</w:t>
            </w:r>
          </w:p>
        </w:tc>
        <w:tc>
          <w:tcPr>
            <w:tcW w:w="1297" w:type="dxa"/>
            <w:shd w:val="clear" w:color="auto" w:fill="auto"/>
            <w:noWrap/>
            <w:vAlign w:val="bottom"/>
            <w:hideMark/>
          </w:tcPr>
          <w:p w14:paraId="417E852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0.19(0.25)</w:t>
            </w:r>
          </w:p>
        </w:tc>
        <w:tc>
          <w:tcPr>
            <w:tcW w:w="1297" w:type="dxa"/>
            <w:shd w:val="clear" w:color="auto" w:fill="auto"/>
            <w:noWrap/>
            <w:vAlign w:val="bottom"/>
            <w:hideMark/>
          </w:tcPr>
          <w:p w14:paraId="2DC8305F"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0.20(0.26)</w:t>
            </w:r>
          </w:p>
        </w:tc>
      </w:tr>
      <w:tr w:rsidR="00FE26DD" w:rsidRPr="00EF2D74" w14:paraId="53DF8330" w14:textId="77777777" w:rsidTr="00796B92">
        <w:trPr>
          <w:trHeight w:val="300"/>
        </w:trPr>
        <w:tc>
          <w:tcPr>
            <w:tcW w:w="900" w:type="dxa"/>
            <w:shd w:val="clear" w:color="auto" w:fill="auto"/>
            <w:noWrap/>
            <w:vAlign w:val="bottom"/>
            <w:hideMark/>
          </w:tcPr>
          <w:p w14:paraId="031007B2"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r w:rsidRPr="00EF2D74">
              <w:rPr>
                <w:rFonts w:ascii="Times New Roman" w:eastAsia="Times New Roman" w:hAnsi="Times New Roman" w:cs="Times New Roman"/>
                <w:i/>
                <w:iCs/>
                <w:color w:val="000000"/>
                <w:sz w:val="24"/>
                <w:szCs w:val="24"/>
              </w:rPr>
              <w:t xml:space="preserve">  </w:t>
            </w:r>
            <w:r w:rsidRPr="00B60F36">
              <w:rPr>
                <w:rFonts w:ascii="Times New Roman" w:eastAsia="Times New Roman" w:hAnsi="Times New Roman" w:cs="Times New Roman"/>
                <w:i/>
                <w:iCs/>
                <w:color w:val="000000"/>
                <w:sz w:val="24"/>
                <w:szCs w:val="24"/>
              </w:rPr>
              <w:t>N</w:t>
            </w:r>
          </w:p>
        </w:tc>
        <w:tc>
          <w:tcPr>
            <w:tcW w:w="1620" w:type="dxa"/>
            <w:shd w:val="clear" w:color="auto" w:fill="auto"/>
            <w:noWrap/>
            <w:vAlign w:val="bottom"/>
            <w:hideMark/>
          </w:tcPr>
          <w:p w14:paraId="1903EA3E"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250</w:t>
            </w:r>
          </w:p>
        </w:tc>
        <w:tc>
          <w:tcPr>
            <w:tcW w:w="1297" w:type="dxa"/>
            <w:shd w:val="clear" w:color="auto" w:fill="auto"/>
            <w:noWrap/>
            <w:vAlign w:val="bottom"/>
            <w:hideMark/>
          </w:tcPr>
          <w:p w14:paraId="463E174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0.43(3.45)</w:t>
            </w:r>
          </w:p>
        </w:tc>
        <w:tc>
          <w:tcPr>
            <w:tcW w:w="1297" w:type="dxa"/>
            <w:shd w:val="clear" w:color="auto" w:fill="auto"/>
            <w:noWrap/>
            <w:vAlign w:val="bottom"/>
            <w:hideMark/>
          </w:tcPr>
          <w:p w14:paraId="5710E07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0.46(4.51)</w:t>
            </w:r>
          </w:p>
        </w:tc>
        <w:tc>
          <w:tcPr>
            <w:tcW w:w="1297" w:type="dxa"/>
            <w:shd w:val="clear" w:color="auto" w:fill="auto"/>
            <w:noWrap/>
            <w:vAlign w:val="bottom"/>
            <w:hideMark/>
          </w:tcPr>
          <w:p w14:paraId="3D7FA92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0.35(2.35)</w:t>
            </w:r>
          </w:p>
        </w:tc>
        <w:tc>
          <w:tcPr>
            <w:tcW w:w="1297" w:type="dxa"/>
            <w:shd w:val="clear" w:color="auto" w:fill="auto"/>
            <w:noWrap/>
            <w:vAlign w:val="bottom"/>
            <w:hideMark/>
          </w:tcPr>
          <w:p w14:paraId="6589A71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0.25(0.70)</w:t>
            </w:r>
          </w:p>
        </w:tc>
        <w:tc>
          <w:tcPr>
            <w:tcW w:w="1297" w:type="dxa"/>
            <w:shd w:val="clear" w:color="auto" w:fill="auto"/>
            <w:noWrap/>
            <w:vAlign w:val="bottom"/>
            <w:hideMark/>
          </w:tcPr>
          <w:p w14:paraId="6CDC20B4"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0.31(1.50)</w:t>
            </w:r>
          </w:p>
        </w:tc>
      </w:tr>
      <w:tr w:rsidR="00FE26DD" w:rsidRPr="00EF2D74" w14:paraId="309A3778" w14:textId="77777777" w:rsidTr="00796B92">
        <w:trPr>
          <w:trHeight w:val="300"/>
        </w:trPr>
        <w:tc>
          <w:tcPr>
            <w:tcW w:w="900" w:type="dxa"/>
            <w:shd w:val="clear" w:color="auto" w:fill="auto"/>
            <w:noWrap/>
            <w:vAlign w:val="bottom"/>
            <w:hideMark/>
          </w:tcPr>
          <w:p w14:paraId="40B8B48F"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08F3AFEA"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500</w:t>
            </w:r>
          </w:p>
        </w:tc>
        <w:tc>
          <w:tcPr>
            <w:tcW w:w="1297" w:type="dxa"/>
            <w:shd w:val="clear" w:color="auto" w:fill="auto"/>
            <w:noWrap/>
            <w:vAlign w:val="bottom"/>
            <w:hideMark/>
          </w:tcPr>
          <w:p w14:paraId="07B04EF2"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0.26(0.50)</w:t>
            </w:r>
          </w:p>
        </w:tc>
        <w:tc>
          <w:tcPr>
            <w:tcW w:w="1297" w:type="dxa"/>
            <w:shd w:val="clear" w:color="auto" w:fill="auto"/>
            <w:noWrap/>
            <w:vAlign w:val="bottom"/>
            <w:hideMark/>
          </w:tcPr>
          <w:p w14:paraId="11D1507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0.24(0.61)</w:t>
            </w:r>
          </w:p>
        </w:tc>
        <w:tc>
          <w:tcPr>
            <w:tcW w:w="1297" w:type="dxa"/>
            <w:shd w:val="clear" w:color="auto" w:fill="auto"/>
            <w:noWrap/>
            <w:vAlign w:val="bottom"/>
            <w:hideMark/>
          </w:tcPr>
          <w:p w14:paraId="2608A1B3"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0.21(0.42)</w:t>
            </w:r>
          </w:p>
        </w:tc>
        <w:tc>
          <w:tcPr>
            <w:tcW w:w="1297" w:type="dxa"/>
            <w:shd w:val="clear" w:color="auto" w:fill="auto"/>
            <w:noWrap/>
            <w:vAlign w:val="bottom"/>
            <w:hideMark/>
          </w:tcPr>
          <w:p w14:paraId="343019E8"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0.18(0.23)</w:t>
            </w:r>
          </w:p>
        </w:tc>
        <w:tc>
          <w:tcPr>
            <w:tcW w:w="1297" w:type="dxa"/>
            <w:shd w:val="clear" w:color="auto" w:fill="auto"/>
            <w:noWrap/>
            <w:vAlign w:val="bottom"/>
            <w:hideMark/>
          </w:tcPr>
          <w:p w14:paraId="345EB6DE"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0.20(0.37)</w:t>
            </w:r>
          </w:p>
        </w:tc>
      </w:tr>
      <w:tr w:rsidR="00FE26DD" w:rsidRPr="00EF2D74" w14:paraId="6C392295" w14:textId="77777777" w:rsidTr="00796B92">
        <w:trPr>
          <w:trHeight w:val="300"/>
        </w:trPr>
        <w:tc>
          <w:tcPr>
            <w:tcW w:w="900" w:type="dxa"/>
            <w:shd w:val="clear" w:color="auto" w:fill="auto"/>
            <w:noWrap/>
            <w:vAlign w:val="bottom"/>
            <w:hideMark/>
          </w:tcPr>
          <w:p w14:paraId="274EC1C0" w14:textId="77777777" w:rsidR="00FE26DD" w:rsidRPr="00B60F36" w:rsidRDefault="00FE26DD" w:rsidP="00FE26DD">
            <w:pPr>
              <w:spacing w:after="0" w:line="240" w:lineRule="auto"/>
              <w:rPr>
                <w:rFonts w:ascii="Times New Roman" w:eastAsia="Times New Roman" w:hAnsi="Times New Roman" w:cs="Times New Roman"/>
                <w:i/>
                <w:iCs/>
                <w:color w:val="000000"/>
                <w:sz w:val="24"/>
                <w:szCs w:val="24"/>
              </w:rPr>
            </w:pPr>
          </w:p>
        </w:tc>
        <w:tc>
          <w:tcPr>
            <w:tcW w:w="1620" w:type="dxa"/>
            <w:shd w:val="clear" w:color="auto" w:fill="auto"/>
            <w:noWrap/>
            <w:vAlign w:val="bottom"/>
            <w:hideMark/>
          </w:tcPr>
          <w:p w14:paraId="136B9D59" w14:textId="77777777" w:rsidR="00FE26DD" w:rsidRPr="00B60F36" w:rsidRDefault="00FE26DD" w:rsidP="00FE26DD">
            <w:pPr>
              <w:spacing w:after="0" w:line="240" w:lineRule="auto"/>
              <w:jc w:val="right"/>
              <w:rPr>
                <w:rFonts w:ascii="Times New Roman" w:eastAsia="Times New Roman" w:hAnsi="Times New Roman" w:cs="Times New Roman"/>
                <w:color w:val="000000"/>
                <w:sz w:val="24"/>
                <w:szCs w:val="24"/>
              </w:rPr>
            </w:pPr>
            <w:r w:rsidRPr="00B60F36">
              <w:rPr>
                <w:rFonts w:ascii="Times New Roman" w:eastAsia="Times New Roman" w:hAnsi="Times New Roman" w:cs="Times New Roman"/>
                <w:color w:val="000000"/>
                <w:sz w:val="24"/>
                <w:szCs w:val="24"/>
              </w:rPr>
              <w:t>1000</w:t>
            </w:r>
          </w:p>
        </w:tc>
        <w:tc>
          <w:tcPr>
            <w:tcW w:w="1297" w:type="dxa"/>
            <w:shd w:val="clear" w:color="auto" w:fill="auto"/>
            <w:noWrap/>
            <w:vAlign w:val="bottom"/>
            <w:hideMark/>
          </w:tcPr>
          <w:p w14:paraId="22801475"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0.20(0.28)</w:t>
            </w:r>
          </w:p>
        </w:tc>
        <w:tc>
          <w:tcPr>
            <w:tcW w:w="1297" w:type="dxa"/>
            <w:shd w:val="clear" w:color="auto" w:fill="auto"/>
            <w:noWrap/>
            <w:vAlign w:val="bottom"/>
            <w:hideMark/>
          </w:tcPr>
          <w:p w14:paraId="269D9E07"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0.14(0.27)</w:t>
            </w:r>
          </w:p>
        </w:tc>
        <w:tc>
          <w:tcPr>
            <w:tcW w:w="1297" w:type="dxa"/>
            <w:shd w:val="clear" w:color="auto" w:fill="auto"/>
            <w:noWrap/>
            <w:vAlign w:val="bottom"/>
            <w:hideMark/>
          </w:tcPr>
          <w:p w14:paraId="07C43E00"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0.15(0.21)</w:t>
            </w:r>
          </w:p>
        </w:tc>
        <w:tc>
          <w:tcPr>
            <w:tcW w:w="1297" w:type="dxa"/>
            <w:shd w:val="clear" w:color="auto" w:fill="auto"/>
            <w:noWrap/>
            <w:vAlign w:val="bottom"/>
            <w:hideMark/>
          </w:tcPr>
          <w:p w14:paraId="0E8B361B"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0.14(0.17)</w:t>
            </w:r>
          </w:p>
        </w:tc>
        <w:tc>
          <w:tcPr>
            <w:tcW w:w="1297" w:type="dxa"/>
            <w:shd w:val="clear" w:color="auto" w:fill="auto"/>
            <w:noWrap/>
            <w:vAlign w:val="bottom"/>
            <w:hideMark/>
          </w:tcPr>
          <w:p w14:paraId="0DA774D1" w14:textId="77777777" w:rsidR="00FE26DD" w:rsidRPr="000B02D7" w:rsidRDefault="00FE26DD" w:rsidP="00FE26DD">
            <w:pPr>
              <w:spacing w:after="0" w:line="240" w:lineRule="auto"/>
              <w:jc w:val="center"/>
              <w:rPr>
                <w:rFonts w:ascii="Times New Roman" w:eastAsia="Times New Roman" w:hAnsi="Times New Roman" w:cs="Times New Roman"/>
                <w:b/>
                <w:bCs/>
                <w:color w:val="000000"/>
                <w:sz w:val="24"/>
                <w:szCs w:val="24"/>
              </w:rPr>
            </w:pPr>
            <w:r w:rsidRPr="000B02D7">
              <w:rPr>
                <w:rFonts w:ascii="Times New Roman" w:eastAsia="Times New Roman" w:hAnsi="Times New Roman" w:cs="Times New Roman"/>
                <w:b/>
                <w:bCs/>
                <w:color w:val="000000"/>
                <w:sz w:val="24"/>
                <w:szCs w:val="24"/>
              </w:rPr>
              <w:t>0.14(0.19)</w:t>
            </w:r>
          </w:p>
        </w:tc>
      </w:tr>
    </w:tbl>
    <w:p w14:paraId="05467387" w14:textId="287D28E7" w:rsidR="00656D8F" w:rsidRDefault="00B6221F" w:rsidP="00656D8F">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197A33" w:rsidRPr="00DC28A7">
        <w:rPr>
          <w:rFonts w:ascii="Times New Roman" w:hAnsi="Times New Roman" w:cs="Times New Roman"/>
          <w:sz w:val="24"/>
          <w:szCs w:val="24"/>
        </w:rPr>
        <w:t xml:space="preserve">: </w:t>
      </w:r>
      <w:r w:rsidR="0032358B" w:rsidRPr="005725CA">
        <w:rPr>
          <w:rFonts w:ascii="Times New Roman" w:hAnsi="Times New Roman" w:cs="Times New Roman"/>
          <w:sz w:val="24"/>
          <w:szCs w:val="24"/>
        </w:rPr>
        <w:t>Normality condition of the general factor</w:t>
      </w:r>
      <w:r w:rsidR="00197A33" w:rsidRPr="00DC28A7">
        <w:rPr>
          <w:rFonts w:ascii="Times New Roman" w:hAnsi="Times New Roman" w:cs="Times New Roman"/>
          <w:sz w:val="24"/>
          <w:szCs w:val="24"/>
        </w:rPr>
        <w:t xml:space="preserve">; </w:t>
      </w:r>
      <w:r w:rsidR="00197A33" w:rsidRPr="00880970">
        <w:rPr>
          <w:rFonts w:ascii="Times New Roman" w:hAnsi="Times New Roman" w:cs="Times New Roman"/>
          <w:i/>
          <w:iCs/>
          <w:sz w:val="24"/>
          <w:szCs w:val="24"/>
        </w:rPr>
        <w:t>I</w:t>
      </w:r>
      <w:r w:rsidR="00197A33" w:rsidRPr="00880970">
        <w:rPr>
          <w:rFonts w:ascii="Times New Roman" w:hAnsi="Times New Roman" w:cs="Times New Roman"/>
          <w:i/>
          <w:iCs/>
          <w:sz w:val="24"/>
          <w:szCs w:val="24"/>
          <w:vertAlign w:val="subscript"/>
        </w:rPr>
        <w:t>s</w:t>
      </w:r>
      <w:r w:rsidR="00197A33" w:rsidRPr="00DC28A7">
        <w:rPr>
          <w:rFonts w:ascii="Times New Roman" w:hAnsi="Times New Roman" w:cs="Times New Roman"/>
          <w:sz w:val="24"/>
          <w:szCs w:val="24"/>
        </w:rPr>
        <w:t xml:space="preserve">: Number of Item on specific </w:t>
      </w:r>
      <w:r w:rsidR="00880970" w:rsidRPr="00DC28A7">
        <w:rPr>
          <w:rFonts w:ascii="Times New Roman" w:hAnsi="Times New Roman" w:cs="Times New Roman"/>
          <w:sz w:val="24"/>
          <w:szCs w:val="24"/>
        </w:rPr>
        <w:t>factors</w:t>
      </w:r>
      <w:r w:rsidR="00197A33" w:rsidRPr="00DC28A7">
        <w:rPr>
          <w:rFonts w:ascii="Times New Roman" w:hAnsi="Times New Roman" w:cs="Times New Roman"/>
          <w:sz w:val="24"/>
          <w:szCs w:val="24"/>
        </w:rPr>
        <w:t xml:space="preserve">; </w:t>
      </w:r>
      <w:r w:rsidR="00197A33" w:rsidRPr="00F03D8D">
        <w:rPr>
          <w:rFonts w:ascii="Times New Roman" w:hAnsi="Times New Roman" w:cs="Times New Roman"/>
          <w:i/>
          <w:iCs/>
          <w:sz w:val="24"/>
          <w:szCs w:val="24"/>
        </w:rPr>
        <w:t>N</w:t>
      </w:r>
      <w:r w:rsidR="00197A33" w:rsidRPr="00DC28A7">
        <w:rPr>
          <w:rFonts w:ascii="Times New Roman" w:hAnsi="Times New Roman" w:cs="Times New Roman"/>
          <w:sz w:val="24"/>
          <w:szCs w:val="24"/>
        </w:rPr>
        <w:t>: Sample size</w:t>
      </w:r>
      <w:r w:rsidR="00DC28A7">
        <w:rPr>
          <w:rFonts w:ascii="Times New Roman" w:hAnsi="Times New Roman" w:cs="Times New Roman"/>
          <w:sz w:val="24"/>
          <w:szCs w:val="24"/>
        </w:rPr>
        <w:t>;</w:t>
      </w:r>
      <w:r w:rsidR="00197A33">
        <w:rPr>
          <w:rFonts w:ascii="Times New Roman" w:hAnsi="Times New Roman" w:cs="Times New Roman"/>
          <w:b/>
          <w:bCs/>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g</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09755D">
        <w:rPr>
          <w:rFonts w:ascii="Times New Roman" w:hAnsi="Times New Roman" w:cs="Times New Roman"/>
          <w:sz w:val="24"/>
          <w:szCs w:val="24"/>
        </w:rPr>
        <w:t xml:space="preserve">discrimination on general </w:t>
      </w:r>
      <w:proofErr w:type="gramStart"/>
      <w:r w:rsidR="0009755D">
        <w:rPr>
          <w:rFonts w:ascii="Times New Roman" w:hAnsi="Times New Roman" w:cs="Times New Roman"/>
          <w:sz w:val="24"/>
          <w:szCs w:val="24"/>
        </w:rPr>
        <w:t>factor</w:t>
      </w:r>
      <w:proofErr w:type="gramEnd"/>
      <w:r w:rsidR="00656D8F">
        <w:rPr>
          <w:rFonts w:ascii="Times New Roman" w:hAnsi="Times New Roman" w:cs="Times New Roman"/>
          <w:sz w:val="24"/>
          <w:szCs w:val="24"/>
        </w:rPr>
        <w:t>;</w:t>
      </w:r>
      <w:r w:rsidR="00656D8F" w:rsidRPr="00732ED6">
        <w:rPr>
          <w:rFonts w:ascii="Times New Roman" w:hAnsi="Times New Roman" w:cs="Times New Roman"/>
          <w:sz w:val="24"/>
          <w:szCs w:val="24"/>
        </w:rPr>
        <w:t xml:space="preserve"> </w:t>
      </w:r>
      <w:r w:rsidR="00656D8F" w:rsidRPr="0097678C">
        <w:rPr>
          <w:rFonts w:ascii="Times New Roman" w:hAnsi="Times New Roman" w:cs="Times New Roman"/>
          <w:i/>
          <w:iCs/>
          <w:sz w:val="24"/>
          <w:szCs w:val="24"/>
        </w:rPr>
        <w:t>a</w:t>
      </w:r>
      <w:r w:rsidR="00656D8F" w:rsidRPr="0097678C">
        <w:rPr>
          <w:rFonts w:ascii="Times New Roman" w:hAnsi="Times New Roman" w:cs="Times New Roman"/>
          <w:i/>
          <w:iCs/>
          <w:sz w:val="24"/>
          <w:szCs w:val="24"/>
          <w:vertAlign w:val="subscript"/>
        </w:rPr>
        <w:t>s</w:t>
      </w:r>
      <w:r w:rsidR="00656D8F">
        <w:rPr>
          <w:rFonts w:ascii="Times New Roman" w:hAnsi="Times New Roman" w:cs="Times New Roman"/>
          <w:sz w:val="24"/>
          <w:szCs w:val="24"/>
        </w:rPr>
        <w:t>:</w:t>
      </w:r>
      <w:r w:rsidR="00656D8F" w:rsidRPr="00C2633B">
        <w:rPr>
          <w:rFonts w:ascii="Times New Roman" w:hAnsi="Times New Roman" w:cs="Times New Roman"/>
          <w:sz w:val="24"/>
          <w:szCs w:val="24"/>
        </w:rPr>
        <w:t xml:space="preserve"> </w:t>
      </w:r>
      <w:r w:rsidR="00656D8F" w:rsidRPr="00732ED6">
        <w:rPr>
          <w:rFonts w:ascii="Times New Roman" w:hAnsi="Times New Roman" w:cs="Times New Roman"/>
          <w:sz w:val="24"/>
          <w:szCs w:val="24"/>
        </w:rPr>
        <w:t xml:space="preserve">average discrimination </w:t>
      </w:r>
      <w:r w:rsidR="0009755D">
        <w:rPr>
          <w:rFonts w:ascii="Times New Roman" w:hAnsi="Times New Roman" w:cs="Times New Roman"/>
          <w:sz w:val="24"/>
          <w:szCs w:val="24"/>
        </w:rPr>
        <w:t>on</w:t>
      </w:r>
      <w:r w:rsidR="00656D8F" w:rsidRPr="00732ED6">
        <w:rPr>
          <w:rFonts w:ascii="Times New Roman" w:hAnsi="Times New Roman" w:cs="Times New Roman"/>
          <w:sz w:val="24"/>
          <w:szCs w:val="24"/>
        </w:rPr>
        <w:t xml:space="preserve"> specific factors</w:t>
      </w:r>
      <w:r w:rsidR="00656D8F">
        <w:rPr>
          <w:rFonts w:ascii="Times New Roman" w:hAnsi="Times New Roman" w:cs="Times New Roman"/>
          <w:sz w:val="24"/>
          <w:szCs w:val="24"/>
        </w:rPr>
        <w:t xml:space="preserve">; </w:t>
      </w:r>
      <w:r w:rsidR="00656D8F" w:rsidRPr="00D55286">
        <w:rPr>
          <w:rFonts w:ascii="Times New Roman" w:hAnsi="Times New Roman" w:cs="Times New Roman"/>
          <w:i/>
          <w:iCs/>
          <w:sz w:val="24"/>
          <w:szCs w:val="24"/>
        </w:rPr>
        <w:t>c</w:t>
      </w:r>
      <w:r w:rsidR="00656D8F">
        <w:rPr>
          <w:rFonts w:ascii="Times New Roman" w:hAnsi="Times New Roman" w:cs="Times New Roman"/>
          <w:sz w:val="24"/>
          <w:szCs w:val="24"/>
        </w:rPr>
        <w:t xml:space="preserve">: average value of thresholds or </w:t>
      </w:r>
      <w:r w:rsidR="00656D8F" w:rsidRPr="00732ED6">
        <w:rPr>
          <w:rFonts w:ascii="Times New Roman" w:hAnsi="Times New Roman" w:cs="Times New Roman"/>
          <w:sz w:val="24"/>
          <w:szCs w:val="24"/>
        </w:rPr>
        <w:t>location</w:t>
      </w:r>
      <w:r w:rsidR="00656D8F">
        <w:rPr>
          <w:rFonts w:ascii="Times New Roman" w:hAnsi="Times New Roman" w:cs="Times New Roman"/>
          <w:sz w:val="24"/>
          <w:szCs w:val="24"/>
        </w:rPr>
        <w:t>s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1</w:t>
      </w:r>
      <w:r w:rsidR="00656D8F">
        <w:rPr>
          <w:rFonts w:ascii="Times New Roman" w:hAnsi="Times New Roman" w:cs="Times New Roman"/>
          <w:sz w:val="24"/>
          <w:szCs w:val="24"/>
        </w:rPr>
        <w:t xml:space="preserve">,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2</w:t>
      </w:r>
      <w:r w:rsidR="00656D8F">
        <w:rPr>
          <w:rFonts w:ascii="Times New Roman" w:hAnsi="Times New Roman" w:cs="Times New Roman"/>
          <w:sz w:val="24"/>
          <w:szCs w:val="24"/>
        </w:rPr>
        <w:t xml:space="preserve">, and </w:t>
      </w:r>
      <w:r w:rsidR="00656D8F" w:rsidRPr="006823DF">
        <w:rPr>
          <w:rFonts w:ascii="Times New Roman" w:hAnsi="Times New Roman" w:cs="Times New Roman"/>
          <w:i/>
          <w:iCs/>
          <w:sz w:val="24"/>
          <w:szCs w:val="24"/>
        </w:rPr>
        <w:t>c</w:t>
      </w:r>
      <w:r w:rsidR="00656D8F" w:rsidRPr="006823DF">
        <w:rPr>
          <w:rFonts w:ascii="Times New Roman" w:hAnsi="Times New Roman" w:cs="Times New Roman"/>
          <w:i/>
          <w:iCs/>
          <w:sz w:val="24"/>
          <w:szCs w:val="24"/>
          <w:vertAlign w:val="subscript"/>
        </w:rPr>
        <w:t>3</w:t>
      </w:r>
      <w:r w:rsidR="00656D8F">
        <w:rPr>
          <w:rFonts w:ascii="Times New Roman" w:hAnsi="Times New Roman" w:cs="Times New Roman"/>
          <w:sz w:val="24"/>
          <w:szCs w:val="24"/>
        </w:rPr>
        <w:t>)</w:t>
      </w:r>
      <w:r w:rsidR="00656D8F" w:rsidRPr="00732ED6">
        <w:rPr>
          <w:rFonts w:ascii="Times New Roman" w:hAnsi="Times New Roman" w:cs="Times New Roman"/>
          <w:sz w:val="24"/>
          <w:szCs w:val="24"/>
        </w:rPr>
        <w:t>.</w:t>
      </w:r>
    </w:p>
    <w:p w14:paraId="7ADB2188" w14:textId="651C5AC8" w:rsidR="00213B7C" w:rsidRDefault="00213B7C" w:rsidP="006A7DA7">
      <w:pPr>
        <w:spacing w:after="0" w:line="480" w:lineRule="auto"/>
        <w:ind w:firstLine="720"/>
        <w:rPr>
          <w:rFonts w:ascii="Times New Roman" w:hAnsi="Times New Roman" w:cs="Times New Roman"/>
          <w:sz w:val="24"/>
          <w:szCs w:val="24"/>
        </w:rPr>
      </w:pPr>
      <w:r w:rsidRPr="00213B7C">
        <w:rPr>
          <w:rFonts w:ascii="Times New Roman" w:hAnsi="Times New Roman" w:cs="Times New Roman"/>
          <w:sz w:val="24"/>
          <w:szCs w:val="24"/>
        </w:rPr>
        <w:t xml:space="preserve">Table 3 presents all means and standard deviations (SDs) of bias and RMSE in estimating </w:t>
      </w:r>
      <w:ins w:id="778" w:author="Jujia Li" w:date="2025-05-11T23:17:00Z" w16du:dateUtc="2025-05-12T04:17:00Z">
        <w:r w:rsidR="009E7F80">
          <w:rPr>
            <w:rFonts w:ascii="Times New Roman" w:hAnsi="Times New Roman" w:cs="Times New Roman"/>
            <w:sz w:val="24"/>
            <w:szCs w:val="24"/>
          </w:rPr>
          <w:t xml:space="preserve">all </w:t>
        </w:r>
      </w:ins>
      <w:r w:rsidRPr="00213B7C">
        <w:rPr>
          <w:rFonts w:ascii="Times New Roman" w:hAnsi="Times New Roman" w:cs="Times New Roman"/>
          <w:sz w:val="24"/>
          <w:szCs w:val="24"/>
        </w:rPr>
        <w:t>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213B7C">
        <w:rPr>
          <w:rFonts w:ascii="Times New Roman" w:hAnsi="Times New Roman" w:cs="Times New Roman"/>
          <w:i/>
          <w:iCs/>
          <w:sz w:val="24"/>
          <w:szCs w:val="24"/>
          <w:vertAlign w:val="subscript"/>
        </w:rPr>
        <w:t>3</w:t>
      </w:r>
      <w:r w:rsidRPr="00213B7C">
        <w:rPr>
          <w:rFonts w:ascii="Times New Roman" w:hAnsi="Times New Roman" w:cs="Times New Roman"/>
          <w:sz w:val="24"/>
          <w:szCs w:val="24"/>
        </w:rPr>
        <w:t xml:space="preserve">) across all simulation conditions. </w:t>
      </w:r>
      <w:ins w:id="779" w:author="Jujia Li" w:date="2025-05-11T23:34:00Z" w16du:dateUtc="2025-05-12T04:34:00Z">
        <w:r w:rsidR="006A7DA7" w:rsidRPr="006A7DA7">
          <w:rPr>
            <w:rFonts w:ascii="Times New Roman" w:hAnsi="Times New Roman" w:cs="Times New Roman"/>
            <w:sz w:val="24"/>
            <w:szCs w:val="24"/>
          </w:rPr>
          <w:t>Regarding bias, non-normality in the general factor (</w:t>
        </w:r>
        <w:proofErr w:type="spellStart"/>
        <w:r w:rsidR="006A7DA7" w:rsidRPr="006A7DA7">
          <w:rPr>
            <w:rFonts w:ascii="Times New Roman" w:hAnsi="Times New Roman" w:cs="Times New Roman"/>
            <w:i/>
            <w:iCs/>
            <w:sz w:val="24"/>
            <w:szCs w:val="24"/>
            <w:rPrChange w:id="780" w:author="Jujia Li" w:date="2025-05-11T23:34:00Z" w16du:dateUtc="2025-05-12T04:34:00Z">
              <w:rPr>
                <w:rFonts w:ascii="Times New Roman" w:hAnsi="Times New Roman" w:cs="Times New Roman"/>
                <w:sz w:val="24"/>
                <w:szCs w:val="24"/>
              </w:rPr>
            </w:rPrChange>
          </w:rPr>
          <w:t>Norm</w:t>
        </w:r>
        <w:r w:rsidR="006A7DA7" w:rsidRPr="006A7DA7">
          <w:rPr>
            <w:rFonts w:ascii="Times New Roman" w:hAnsi="Times New Roman" w:cs="Times New Roman"/>
            <w:i/>
            <w:iCs/>
            <w:sz w:val="24"/>
            <w:szCs w:val="24"/>
            <w:vertAlign w:val="subscript"/>
            <w:rPrChange w:id="781" w:author="Jujia Li" w:date="2025-05-11T23:34:00Z" w16du:dateUtc="2025-05-12T04:34:00Z">
              <w:rPr>
                <w:rFonts w:ascii="Times New Roman" w:hAnsi="Times New Roman" w:cs="Times New Roman"/>
                <w:sz w:val="24"/>
                <w:szCs w:val="24"/>
              </w:rPr>
            </w:rPrChange>
          </w:rPr>
          <w:t>g</w:t>
        </w:r>
        <w:proofErr w:type="spellEnd"/>
        <w:r w:rsidR="006A7DA7" w:rsidRPr="006A7DA7">
          <w:rPr>
            <w:rFonts w:ascii="Times New Roman" w:hAnsi="Times New Roman" w:cs="Times New Roman"/>
            <w:i/>
            <w:iCs/>
            <w:sz w:val="24"/>
            <w:szCs w:val="24"/>
            <w:rPrChange w:id="782" w:author="Jujia Li" w:date="2025-05-11T23:34:00Z" w16du:dateUtc="2025-05-12T04:34:00Z">
              <w:rPr>
                <w:rFonts w:ascii="Times New Roman" w:hAnsi="Times New Roman" w:cs="Times New Roman"/>
                <w:sz w:val="24"/>
                <w:szCs w:val="24"/>
              </w:rPr>
            </w:rPrChange>
          </w:rPr>
          <w:t xml:space="preserve"> = non-normal</w:t>
        </w:r>
        <w:r w:rsidR="006A7DA7" w:rsidRPr="006A7DA7">
          <w:rPr>
            <w:rFonts w:ascii="Times New Roman" w:hAnsi="Times New Roman" w:cs="Times New Roman"/>
            <w:sz w:val="24"/>
            <w:szCs w:val="24"/>
          </w:rPr>
          <w:t>)</w:t>
        </w:r>
        <w:r w:rsidR="006A7DA7" w:rsidRPr="006A7DA7">
          <w:rPr>
            <w:rFonts w:ascii="Times New Roman" w:hAnsi="Times New Roman" w:cs="Times New Roman" w:hint="eastAsia"/>
            <w:sz w:val="24"/>
            <w:szCs w:val="24"/>
          </w:rPr>
          <w:t xml:space="preserve"> </w:t>
        </w:r>
      </w:ins>
      <w:ins w:id="783" w:author="Jujia Li" w:date="2025-05-11T23:34:00Z">
        <w:r w:rsidR="006A7DA7" w:rsidRPr="006A7DA7">
          <w:rPr>
            <w:rFonts w:ascii="Times New Roman" w:hAnsi="Times New Roman" w:cs="Times New Roman"/>
            <w:sz w:val="24"/>
            <w:szCs w:val="24"/>
          </w:rPr>
          <w:t>led to noticeably increased negative bias in estimating general-factor discrimination (</w:t>
        </w:r>
        <w:r w:rsidR="006A7DA7" w:rsidRPr="006A7DA7">
          <w:rPr>
            <w:rFonts w:ascii="Times New Roman" w:hAnsi="Times New Roman" w:cs="Times New Roman"/>
            <w:i/>
            <w:iCs/>
            <w:sz w:val="24"/>
            <w:szCs w:val="24"/>
            <w:rPrChange w:id="784" w:author="Jujia Li" w:date="2025-05-11T23:35:00Z" w16du:dateUtc="2025-05-12T04:35:00Z">
              <w:rPr>
                <w:rFonts w:ascii="Times New Roman" w:hAnsi="Times New Roman" w:cs="Times New Roman"/>
                <w:sz w:val="24"/>
                <w:szCs w:val="24"/>
              </w:rPr>
            </w:rPrChange>
          </w:rPr>
          <w:t>a</w:t>
        </w:r>
        <w:r w:rsidR="006A7DA7" w:rsidRPr="006A7DA7">
          <w:rPr>
            <w:rFonts w:ascii="Times New Roman" w:hAnsi="Times New Roman" w:cs="Times New Roman"/>
            <w:i/>
            <w:iCs/>
            <w:sz w:val="24"/>
            <w:szCs w:val="24"/>
            <w:vertAlign w:val="subscript"/>
            <w:rPrChange w:id="785" w:author="Jujia Li" w:date="2025-05-11T23:35:00Z" w16du:dateUtc="2025-05-12T04:35:00Z">
              <w:rPr>
                <w:rFonts w:ascii="Times New Roman" w:hAnsi="Times New Roman" w:cs="Times New Roman"/>
                <w:sz w:val="24"/>
                <w:szCs w:val="24"/>
              </w:rPr>
            </w:rPrChange>
          </w:rPr>
          <w:t>g</w:t>
        </w:r>
        <w:r w:rsidR="006A7DA7" w:rsidRPr="006A7DA7">
          <w:rPr>
            <w:rFonts w:ascii="Times New Roman" w:hAnsi="Times New Roman" w:cs="Times New Roman"/>
            <w:sz w:val="24"/>
            <w:szCs w:val="24"/>
          </w:rPr>
          <w:t xml:space="preserve">​), with a mean bias of </w:t>
        </w:r>
        <w:r w:rsidR="006A7DA7" w:rsidRPr="006A7DA7">
          <w:rPr>
            <w:rFonts w:ascii="Times New Roman" w:hAnsi="Times New Roman" w:cs="Times New Roman"/>
            <w:sz w:val="24"/>
            <w:szCs w:val="24"/>
            <w:rPrChange w:id="786" w:author="Jujia Li" w:date="2025-05-11T23:34:00Z" w16du:dateUtc="2025-05-12T04:34:00Z">
              <w:rPr>
                <w:rFonts w:ascii="Times New Roman" w:hAnsi="Times New Roman" w:cs="Times New Roman"/>
                <w:b/>
                <w:bCs/>
                <w:sz w:val="24"/>
                <w:szCs w:val="24"/>
              </w:rPr>
            </w:rPrChange>
          </w:rPr>
          <w:t>–0.19</w:t>
        </w:r>
        <w:r w:rsidR="006A7DA7" w:rsidRPr="006A7DA7">
          <w:rPr>
            <w:rFonts w:ascii="Times New Roman" w:hAnsi="Times New Roman" w:cs="Times New Roman"/>
            <w:sz w:val="24"/>
            <w:szCs w:val="24"/>
          </w:rPr>
          <w:t xml:space="preserve"> compared to </w:t>
        </w:r>
        <w:r w:rsidR="006A7DA7" w:rsidRPr="006A7DA7">
          <w:rPr>
            <w:rFonts w:ascii="Times New Roman" w:hAnsi="Times New Roman" w:cs="Times New Roman"/>
            <w:sz w:val="24"/>
            <w:szCs w:val="24"/>
            <w:rPrChange w:id="787" w:author="Jujia Li" w:date="2025-05-11T23:34:00Z" w16du:dateUtc="2025-05-12T04:34:00Z">
              <w:rPr>
                <w:rFonts w:ascii="Times New Roman" w:hAnsi="Times New Roman" w:cs="Times New Roman"/>
                <w:b/>
                <w:bCs/>
                <w:sz w:val="24"/>
                <w:szCs w:val="24"/>
              </w:rPr>
            </w:rPrChange>
          </w:rPr>
          <w:t>0.03</w:t>
        </w:r>
        <w:r w:rsidR="006A7DA7" w:rsidRPr="006A7DA7">
          <w:rPr>
            <w:rFonts w:ascii="Times New Roman" w:hAnsi="Times New Roman" w:cs="Times New Roman"/>
            <w:sz w:val="24"/>
            <w:szCs w:val="24"/>
          </w:rPr>
          <w:t xml:space="preserve"> under normality. However, the bias for specific-factor discrimination (</w:t>
        </w:r>
        <w:r w:rsidR="006A7DA7" w:rsidRPr="001D43FA">
          <w:rPr>
            <w:rFonts w:ascii="Times New Roman" w:hAnsi="Times New Roman" w:cs="Times New Roman"/>
            <w:i/>
            <w:iCs/>
            <w:sz w:val="24"/>
            <w:szCs w:val="24"/>
            <w:rPrChange w:id="788" w:author="Jujia Li" w:date="2025-05-11T23:37:00Z" w16du:dateUtc="2025-05-12T04:37:00Z">
              <w:rPr>
                <w:rFonts w:ascii="Times New Roman" w:hAnsi="Times New Roman" w:cs="Times New Roman"/>
                <w:sz w:val="24"/>
                <w:szCs w:val="24"/>
              </w:rPr>
            </w:rPrChange>
          </w:rPr>
          <w:t>a</w:t>
        </w:r>
        <w:r w:rsidR="006A7DA7" w:rsidRPr="001D43FA">
          <w:rPr>
            <w:rFonts w:ascii="Times New Roman" w:hAnsi="Times New Roman" w:cs="Times New Roman"/>
            <w:i/>
            <w:iCs/>
            <w:sz w:val="24"/>
            <w:szCs w:val="24"/>
            <w:vertAlign w:val="subscript"/>
            <w:rPrChange w:id="789" w:author="Jujia Li" w:date="2025-05-11T23:37:00Z" w16du:dateUtc="2025-05-12T04:37:00Z">
              <w:rPr>
                <w:rFonts w:ascii="Times New Roman" w:hAnsi="Times New Roman" w:cs="Times New Roman"/>
                <w:sz w:val="24"/>
                <w:szCs w:val="24"/>
              </w:rPr>
            </w:rPrChange>
          </w:rPr>
          <w:t>s</w:t>
        </w:r>
        <w:r w:rsidR="006A7DA7" w:rsidRPr="001D43FA">
          <w:rPr>
            <w:rFonts w:ascii="Times New Roman" w:hAnsi="Times New Roman" w:cs="Times New Roman"/>
            <w:i/>
            <w:iCs/>
            <w:sz w:val="24"/>
            <w:szCs w:val="24"/>
            <w:rPrChange w:id="790" w:author="Jujia Li" w:date="2025-05-11T23:37:00Z" w16du:dateUtc="2025-05-12T04:37:00Z">
              <w:rPr>
                <w:rFonts w:ascii="Times New Roman" w:hAnsi="Times New Roman" w:cs="Times New Roman"/>
                <w:sz w:val="24"/>
                <w:szCs w:val="24"/>
              </w:rPr>
            </w:rPrChange>
          </w:rPr>
          <w:t>​</w:t>
        </w:r>
        <w:r w:rsidR="006A7DA7" w:rsidRPr="006A7DA7">
          <w:rPr>
            <w:rFonts w:ascii="Times New Roman" w:hAnsi="Times New Roman" w:cs="Times New Roman"/>
            <w:sz w:val="24"/>
            <w:szCs w:val="24"/>
          </w:rPr>
          <w:t>) was minimal across both</w:t>
        </w:r>
      </w:ins>
      <w:ins w:id="791" w:author="Jujia Li" w:date="2025-05-11T23:37:00Z" w16du:dateUtc="2025-05-12T04:37:00Z">
        <w:r w:rsidR="001D43FA">
          <w:rPr>
            <w:rFonts w:ascii="Times New Roman" w:hAnsi="Times New Roman" w:cs="Times New Roman"/>
            <w:sz w:val="24"/>
            <w:szCs w:val="24"/>
          </w:rPr>
          <w:t xml:space="preserve"> normal and non-normal</w:t>
        </w:r>
      </w:ins>
      <w:ins w:id="792" w:author="Jujia Li" w:date="2025-05-11T23:34:00Z">
        <w:r w:rsidR="006A7DA7" w:rsidRPr="006A7DA7">
          <w:rPr>
            <w:rFonts w:ascii="Times New Roman" w:hAnsi="Times New Roman" w:cs="Times New Roman"/>
            <w:sz w:val="24"/>
            <w:szCs w:val="24"/>
          </w:rPr>
          <w:t xml:space="preserve"> conditions.</w:t>
        </w:r>
      </w:ins>
      <w:ins w:id="793" w:author="Jujia Li" w:date="2025-05-11T23:37:00Z" w16du:dateUtc="2025-05-12T04:37:00Z">
        <w:r w:rsidR="001D43FA">
          <w:rPr>
            <w:rFonts w:ascii="Times New Roman" w:hAnsi="Times New Roman" w:cs="Times New Roman"/>
            <w:sz w:val="24"/>
            <w:szCs w:val="24"/>
          </w:rPr>
          <w:t xml:space="preserve"> </w:t>
        </w:r>
      </w:ins>
      <w:ins w:id="794" w:author="Jujia Li" w:date="2025-05-11T23:38:00Z" w16du:dateUtc="2025-05-12T04:38:00Z">
        <w:r w:rsidR="00DD7D38">
          <w:rPr>
            <w:rFonts w:ascii="Times New Roman" w:hAnsi="Times New Roman" w:cs="Times New Roman"/>
            <w:sz w:val="24"/>
            <w:szCs w:val="24"/>
          </w:rPr>
          <w:t xml:space="preserve">The bias of the thresholds (c1, c2, and c3) are </w:t>
        </w:r>
      </w:ins>
      <w:ins w:id="795" w:author="Jujia Li" w:date="2025-05-11T23:39:00Z" w16du:dateUtc="2025-05-12T04:39:00Z">
        <w:r w:rsidR="00DD7D38">
          <w:rPr>
            <w:rFonts w:ascii="Times New Roman" w:hAnsi="Times New Roman" w:cs="Times New Roman"/>
            <w:sz w:val="24"/>
            <w:szCs w:val="24"/>
          </w:rPr>
          <w:t xml:space="preserve">all </w:t>
        </w:r>
        <w:r w:rsidR="00DD7D38">
          <w:rPr>
            <w:rFonts w:ascii="Times New Roman" w:hAnsi="Times New Roman" w:cs="Times New Roman"/>
            <w:sz w:val="24"/>
            <w:szCs w:val="24"/>
          </w:rPr>
          <w:lastRenderedPageBreak/>
          <w:t>increased by presence of non-</w:t>
        </w:r>
      </w:ins>
      <w:ins w:id="796" w:author="Jujia Li" w:date="2025-05-11T23:40:00Z" w16du:dateUtc="2025-05-12T04:40:00Z">
        <w:r w:rsidR="00DD7D38">
          <w:rPr>
            <w:rFonts w:ascii="Times New Roman" w:hAnsi="Times New Roman" w:cs="Times New Roman"/>
            <w:sz w:val="24"/>
            <w:szCs w:val="24"/>
          </w:rPr>
          <w:t>normality</w:t>
        </w:r>
      </w:ins>
      <w:ins w:id="797" w:author="Jujia Li" w:date="2025-05-11T23:39:00Z" w16du:dateUtc="2025-05-12T04:39:00Z">
        <w:r w:rsidR="00DD7D38">
          <w:rPr>
            <w:rFonts w:ascii="Times New Roman" w:hAnsi="Times New Roman" w:cs="Times New Roman"/>
            <w:sz w:val="24"/>
            <w:szCs w:val="24"/>
          </w:rPr>
          <w:t xml:space="preserve"> in the general factor. </w:t>
        </w:r>
      </w:ins>
      <w:del w:id="798" w:author="Jujia Li" w:date="2025-05-11T23:34:00Z" w16du:dateUtc="2025-05-12T04:34:00Z">
        <w:r w:rsidR="003B66B1" w:rsidDel="006A7DA7">
          <w:rPr>
            <w:rFonts w:ascii="Times New Roman" w:hAnsi="Times New Roman" w:cs="Times New Roman"/>
            <w:sz w:val="24"/>
            <w:szCs w:val="24"/>
          </w:rPr>
          <w:delText>Generally</w:delText>
        </w:r>
        <w:r w:rsidRPr="00213B7C" w:rsidDel="006A7DA7">
          <w:rPr>
            <w:rFonts w:ascii="Times New Roman" w:hAnsi="Times New Roman" w:cs="Times New Roman"/>
            <w:sz w:val="24"/>
            <w:szCs w:val="24"/>
          </w:rPr>
          <w:delText>, the estimation biases of item parameters (</w:delText>
        </w:r>
        <w:r w:rsidRPr="00213B7C" w:rsidDel="006A7DA7">
          <w:rPr>
            <w:rFonts w:ascii="Times New Roman" w:hAnsi="Times New Roman" w:cs="Times New Roman"/>
            <w:i/>
            <w:iCs/>
            <w:sz w:val="24"/>
            <w:szCs w:val="24"/>
          </w:rPr>
          <w:delText>a</w:delText>
        </w:r>
        <w:r w:rsidRPr="00213B7C" w:rsidDel="006A7DA7">
          <w:rPr>
            <w:rFonts w:ascii="Times New Roman" w:hAnsi="Times New Roman" w:cs="Times New Roman"/>
            <w:i/>
            <w:iCs/>
            <w:sz w:val="24"/>
            <w:szCs w:val="24"/>
            <w:vertAlign w:val="subscript"/>
          </w:rPr>
          <w:delText>g</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1</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2</w:delText>
        </w:r>
        <w:r w:rsidRPr="00213B7C" w:rsidDel="006A7DA7">
          <w:rPr>
            <w:rFonts w:ascii="Times New Roman" w:hAnsi="Times New Roman" w:cs="Times New Roman"/>
            <w:sz w:val="24"/>
            <w:szCs w:val="24"/>
          </w:rPr>
          <w:delText>,</w:delText>
        </w:r>
        <w:r w:rsidDel="006A7DA7">
          <w:rPr>
            <w:rFonts w:ascii="Times New Roman" w:hAnsi="Times New Roman" w:cs="Times New Roman"/>
            <w:sz w:val="24"/>
            <w:szCs w:val="24"/>
          </w:rPr>
          <w:delText xml:space="preserve"> and</w:delText>
        </w:r>
        <w:r w:rsidRPr="00213B7C" w:rsidDel="006A7DA7">
          <w:rPr>
            <w:rFonts w:ascii="Times New Roman" w:hAnsi="Times New Roman" w:cs="Times New Roman"/>
            <w:sz w:val="24"/>
            <w:szCs w:val="24"/>
          </w:rPr>
          <w:delText xml:space="preserve"> </w:delText>
        </w:r>
        <w:r w:rsidRPr="00213B7C" w:rsidDel="006A7DA7">
          <w:rPr>
            <w:rFonts w:ascii="Times New Roman" w:hAnsi="Times New Roman" w:cs="Times New Roman"/>
            <w:i/>
            <w:iCs/>
            <w:sz w:val="24"/>
            <w:szCs w:val="24"/>
          </w:rPr>
          <w:delText>c</w:delText>
        </w:r>
        <w:r w:rsidRPr="00213B7C" w:rsidDel="006A7DA7">
          <w:rPr>
            <w:rFonts w:ascii="Times New Roman" w:hAnsi="Times New Roman" w:cs="Times New Roman"/>
            <w:i/>
            <w:iCs/>
            <w:sz w:val="24"/>
            <w:szCs w:val="24"/>
            <w:vertAlign w:val="subscript"/>
          </w:rPr>
          <w:delText>3</w:delText>
        </w:r>
        <w:r w:rsidRPr="00213B7C" w:rsidDel="006A7DA7">
          <w:rPr>
            <w:rFonts w:ascii="Times New Roman" w:hAnsi="Times New Roman" w:cs="Times New Roman"/>
            <w:sz w:val="24"/>
            <w:szCs w:val="24"/>
          </w:rPr>
          <w:delText>) are less than or equal to zero when the general-factor ability is not normally distributed (</w:delText>
        </w:r>
        <w:r w:rsidRPr="009E7F80" w:rsidDel="006A7DA7">
          <w:rPr>
            <w:rFonts w:ascii="Times New Roman" w:hAnsi="Times New Roman" w:cs="Times New Roman"/>
            <w:i/>
            <w:iCs/>
            <w:sz w:val="24"/>
            <w:szCs w:val="24"/>
            <w:rPrChange w:id="799" w:author="Jujia Li" w:date="2025-05-11T23:18:00Z" w16du:dateUtc="2025-05-12T04:18:00Z">
              <w:rPr>
                <w:rFonts w:ascii="Times New Roman" w:hAnsi="Times New Roman" w:cs="Times New Roman"/>
                <w:sz w:val="24"/>
                <w:szCs w:val="24"/>
              </w:rPr>
            </w:rPrChange>
          </w:rPr>
          <w:delText>Norm</w:delText>
        </w:r>
        <w:r w:rsidRPr="009E7F80" w:rsidDel="006A7DA7">
          <w:rPr>
            <w:rFonts w:ascii="Times New Roman" w:hAnsi="Times New Roman" w:cs="Times New Roman"/>
            <w:i/>
            <w:iCs/>
            <w:sz w:val="24"/>
            <w:szCs w:val="24"/>
            <w:vertAlign w:val="subscript"/>
            <w:rPrChange w:id="800" w:author="Jujia Li" w:date="2025-05-11T23:18:00Z" w16du:dateUtc="2025-05-12T04:18:00Z">
              <w:rPr>
                <w:rFonts w:ascii="Times New Roman" w:hAnsi="Times New Roman" w:cs="Times New Roman"/>
                <w:sz w:val="24"/>
                <w:szCs w:val="24"/>
                <w:vertAlign w:val="subscript"/>
              </w:rPr>
            </w:rPrChange>
          </w:rPr>
          <w:delText>g</w:delText>
        </w:r>
        <w:r w:rsidRPr="009E7F80" w:rsidDel="006A7DA7">
          <w:rPr>
            <w:rFonts w:ascii="Times New Roman" w:hAnsi="Times New Roman" w:cs="Times New Roman"/>
            <w:i/>
            <w:iCs/>
            <w:sz w:val="24"/>
            <w:szCs w:val="24"/>
            <w:rPrChange w:id="801" w:author="Jujia Li" w:date="2025-05-11T23:18:00Z" w16du:dateUtc="2025-05-12T04:18:00Z">
              <w:rPr>
                <w:rFonts w:ascii="Times New Roman" w:hAnsi="Times New Roman" w:cs="Times New Roman"/>
                <w:sz w:val="24"/>
                <w:szCs w:val="24"/>
              </w:rPr>
            </w:rPrChange>
          </w:rPr>
          <w:delText xml:space="preserve"> = non-normal</w:delText>
        </w:r>
        <w:r w:rsidRPr="00213B7C" w:rsidDel="006A7DA7">
          <w:rPr>
            <w:rFonts w:ascii="Times New Roman" w:hAnsi="Times New Roman" w:cs="Times New Roman"/>
            <w:sz w:val="24"/>
            <w:szCs w:val="24"/>
          </w:rPr>
          <w:delText xml:space="preserve">). This addresses the fact that non-normality in the general factor can decrease accuracy in item parameter estimation. </w:delText>
        </w:r>
      </w:del>
      <w:r w:rsidRPr="00213B7C">
        <w:rPr>
          <w:rFonts w:ascii="Times New Roman" w:hAnsi="Times New Roman" w:cs="Times New Roman"/>
          <w:sz w:val="24"/>
          <w:szCs w:val="24"/>
        </w:rPr>
        <w:t xml:space="preserve">However, in this simulation study, non-normality </w:t>
      </w:r>
      <w:r w:rsidR="006E7A24">
        <w:rPr>
          <w:rFonts w:ascii="Times New Roman" w:hAnsi="Times New Roman" w:cs="Times New Roman"/>
          <w:sz w:val="24"/>
          <w:szCs w:val="24"/>
        </w:rPr>
        <w:t>i</w:t>
      </w:r>
      <w:r w:rsidRPr="00213B7C">
        <w:rPr>
          <w:rFonts w:ascii="Times New Roman" w:hAnsi="Times New Roman" w:cs="Times New Roman"/>
          <w:sz w:val="24"/>
          <w:szCs w:val="24"/>
        </w:rPr>
        <w:t>n the general factor (</w:t>
      </w:r>
      <w:proofErr w:type="spellStart"/>
      <w:r w:rsidRPr="009E7F80">
        <w:rPr>
          <w:rFonts w:ascii="Times New Roman" w:hAnsi="Times New Roman" w:cs="Times New Roman"/>
          <w:i/>
          <w:iCs/>
          <w:sz w:val="24"/>
          <w:szCs w:val="24"/>
          <w:rPrChange w:id="802" w:author="Jujia Li" w:date="2025-05-11T23:19:00Z" w16du:dateUtc="2025-05-12T04:19:00Z">
            <w:rPr>
              <w:rFonts w:ascii="Times New Roman" w:hAnsi="Times New Roman" w:cs="Times New Roman"/>
              <w:sz w:val="24"/>
              <w:szCs w:val="24"/>
            </w:rPr>
          </w:rPrChange>
        </w:rPr>
        <w:t>Norm</w:t>
      </w:r>
      <w:r w:rsidRPr="009E7F80">
        <w:rPr>
          <w:rFonts w:ascii="Times New Roman" w:hAnsi="Times New Roman" w:cs="Times New Roman"/>
          <w:i/>
          <w:iCs/>
          <w:sz w:val="24"/>
          <w:szCs w:val="24"/>
          <w:vertAlign w:val="subscript"/>
          <w:rPrChange w:id="803" w:author="Jujia Li" w:date="2025-05-11T23:19:00Z" w16du:dateUtc="2025-05-12T04:19:00Z">
            <w:rPr>
              <w:rFonts w:ascii="Times New Roman" w:hAnsi="Times New Roman" w:cs="Times New Roman"/>
              <w:sz w:val="24"/>
              <w:szCs w:val="24"/>
              <w:vertAlign w:val="subscript"/>
            </w:rPr>
          </w:rPrChange>
        </w:rPr>
        <w:t>g</w:t>
      </w:r>
      <w:proofErr w:type="spellEnd"/>
      <w:r w:rsidRPr="009E7F80">
        <w:rPr>
          <w:rFonts w:ascii="Times New Roman" w:hAnsi="Times New Roman" w:cs="Times New Roman"/>
          <w:i/>
          <w:iCs/>
          <w:sz w:val="24"/>
          <w:szCs w:val="24"/>
          <w:rPrChange w:id="804" w:author="Jujia Li" w:date="2025-05-11T23:19:00Z" w16du:dateUtc="2025-05-12T04:19:00Z">
            <w:rPr>
              <w:rFonts w:ascii="Times New Roman" w:hAnsi="Times New Roman" w:cs="Times New Roman"/>
              <w:sz w:val="24"/>
              <w:szCs w:val="24"/>
            </w:rPr>
          </w:rPrChange>
        </w:rPr>
        <w:t xml:space="preserve"> = </w:t>
      </w:r>
      <w:r w:rsidR="009E7F80" w:rsidRPr="009E7F80">
        <w:rPr>
          <w:rFonts w:ascii="Times New Roman" w:hAnsi="Times New Roman" w:cs="Times New Roman"/>
          <w:i/>
          <w:iCs/>
          <w:sz w:val="24"/>
          <w:szCs w:val="24"/>
          <w:rPrChange w:id="805" w:author="Jujia Li" w:date="2025-05-11T23:19:00Z" w16du:dateUtc="2025-05-12T04:19:00Z">
            <w:rPr>
              <w:rFonts w:ascii="Times New Roman" w:hAnsi="Times New Roman" w:cs="Times New Roman"/>
              <w:sz w:val="24"/>
              <w:szCs w:val="24"/>
            </w:rPr>
          </w:rPrChange>
        </w:rPr>
        <w:t>non</w:t>
      </w:r>
      <w:r w:rsidRPr="009E7F80">
        <w:rPr>
          <w:rFonts w:ascii="Times New Roman" w:hAnsi="Times New Roman" w:cs="Times New Roman"/>
          <w:i/>
          <w:iCs/>
          <w:sz w:val="24"/>
          <w:szCs w:val="24"/>
          <w:rPrChange w:id="806" w:author="Jujia Li" w:date="2025-05-11T23:19:00Z" w16du:dateUtc="2025-05-12T04:19:00Z">
            <w:rPr>
              <w:rFonts w:ascii="Times New Roman" w:hAnsi="Times New Roman" w:cs="Times New Roman"/>
              <w:sz w:val="24"/>
              <w:szCs w:val="24"/>
            </w:rPr>
          </w:rPrChange>
        </w:rPr>
        <w:t>-normal</w:t>
      </w:r>
      <w:r w:rsidRPr="00213B7C">
        <w:rPr>
          <w:rFonts w:ascii="Times New Roman" w:hAnsi="Times New Roman" w:cs="Times New Roman"/>
          <w:sz w:val="24"/>
          <w:szCs w:val="24"/>
        </w:rPr>
        <w:t>) does not have a big impact on RMSE of estimation for any of the five item parameters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g</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a</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1</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2</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c</w:t>
      </w:r>
      <w:r w:rsidRPr="00770506">
        <w:rPr>
          <w:rFonts w:ascii="Times New Roman" w:hAnsi="Times New Roman" w:cs="Times New Roman"/>
          <w:i/>
          <w:iCs/>
          <w:sz w:val="24"/>
          <w:szCs w:val="24"/>
          <w:vertAlign w:val="subscript"/>
        </w:rPr>
        <w:t>3</w:t>
      </w:r>
      <w:r w:rsidRPr="00213B7C">
        <w:rPr>
          <w:rFonts w:ascii="Times New Roman" w:hAnsi="Times New Roman" w:cs="Times New Roman"/>
          <w:sz w:val="24"/>
          <w:szCs w:val="24"/>
        </w:rPr>
        <w:t>)</w:t>
      </w:r>
      <w:r>
        <w:rPr>
          <w:rFonts w:ascii="Times New Roman" w:hAnsi="Times New Roman" w:cs="Times New Roman"/>
          <w:sz w:val="24"/>
          <w:szCs w:val="24"/>
        </w:rPr>
        <w:t>.</w:t>
      </w:r>
      <w:ins w:id="807" w:author="Jujia Li" w:date="2025-05-11T23:32:00Z" w16du:dateUtc="2025-05-12T04:32:00Z">
        <w:r w:rsidR="006A7DA7" w:rsidRPr="006A7DA7">
          <w:t xml:space="preserve"> </w:t>
        </w:r>
      </w:ins>
      <w:ins w:id="808" w:author="Jujia Li" w:date="2025-05-11T23:46:00Z">
        <w:r w:rsidR="00AE0014" w:rsidRPr="00AE0014">
          <w:rPr>
            <w:rFonts w:ascii="Times New Roman" w:hAnsi="Times New Roman" w:cs="Times New Roman"/>
            <w:sz w:val="24"/>
            <w:szCs w:val="24"/>
          </w:rPr>
          <w:t>This is</w:t>
        </w:r>
      </w:ins>
      <w:ins w:id="809" w:author="Jujia Li" w:date="2025-05-11T23:46:00Z" w16du:dateUtc="2025-05-12T04:46:00Z">
        <w:r w:rsidR="00AE0014">
          <w:rPr>
            <w:rFonts w:ascii="Times New Roman" w:hAnsi="Times New Roman" w:cs="Times New Roman"/>
            <w:sz w:val="24"/>
            <w:szCs w:val="24"/>
          </w:rPr>
          <w:t xml:space="preserve"> </w:t>
        </w:r>
      </w:ins>
      <w:ins w:id="810" w:author="Jujia Li" w:date="2025-05-11T23:48:00Z" w16du:dateUtc="2025-05-12T04:48:00Z">
        <w:r w:rsidR="009B0DD0">
          <w:rPr>
            <w:rFonts w:ascii="Times New Roman" w:hAnsi="Times New Roman" w:cs="Times New Roman" w:hint="eastAsia"/>
            <w:sz w:val="24"/>
            <w:szCs w:val="24"/>
          </w:rPr>
          <w:t xml:space="preserve">finding </w:t>
        </w:r>
        <w:r w:rsidR="009B0DD0">
          <w:rPr>
            <w:rFonts w:ascii="Times New Roman" w:hAnsi="Times New Roman" w:cs="Times New Roman"/>
            <w:sz w:val="24"/>
            <w:szCs w:val="24"/>
          </w:rPr>
          <w:t xml:space="preserve">addressed that </w:t>
        </w:r>
      </w:ins>
      <w:ins w:id="811" w:author="Jujia Li" w:date="2025-05-11T23:46:00Z">
        <w:r w:rsidR="00AE0014" w:rsidRPr="00AE0014">
          <w:rPr>
            <w:rFonts w:ascii="Times New Roman" w:hAnsi="Times New Roman" w:cs="Times New Roman"/>
            <w:sz w:val="24"/>
            <w:szCs w:val="24"/>
          </w:rPr>
          <w:t xml:space="preserve">non-normality in the general factor </w:t>
        </w:r>
      </w:ins>
      <w:ins w:id="812" w:author="Jujia Li" w:date="2025-05-11T23:48:00Z" w16du:dateUtc="2025-05-12T04:48:00Z">
        <w:r w:rsidR="009B0DD0">
          <w:rPr>
            <w:rFonts w:ascii="Times New Roman" w:hAnsi="Times New Roman" w:cs="Times New Roman"/>
            <w:sz w:val="24"/>
            <w:szCs w:val="24"/>
          </w:rPr>
          <w:t xml:space="preserve">can </w:t>
        </w:r>
      </w:ins>
      <w:ins w:id="813" w:author="Jujia Li" w:date="2025-05-11T23:46:00Z">
        <w:r w:rsidR="00AE0014" w:rsidRPr="00AE0014">
          <w:rPr>
            <w:rFonts w:ascii="Times New Roman" w:hAnsi="Times New Roman" w:cs="Times New Roman"/>
            <w:sz w:val="24"/>
            <w:szCs w:val="24"/>
          </w:rPr>
          <w:t>introduc</w:t>
        </w:r>
      </w:ins>
      <w:ins w:id="814" w:author="Jujia Li" w:date="2025-05-11T23:49:00Z" w16du:dateUtc="2025-05-12T04:49:00Z">
        <w:r w:rsidR="009B0DD0">
          <w:rPr>
            <w:rFonts w:ascii="Times New Roman" w:hAnsi="Times New Roman" w:cs="Times New Roman"/>
            <w:sz w:val="24"/>
            <w:szCs w:val="24"/>
          </w:rPr>
          <w:t>e</w:t>
        </w:r>
      </w:ins>
      <w:ins w:id="815" w:author="Jujia Li" w:date="2025-05-11T23:46:00Z">
        <w:r w:rsidR="00AE0014" w:rsidRPr="00AE0014">
          <w:rPr>
            <w:rFonts w:ascii="Times New Roman" w:hAnsi="Times New Roman" w:cs="Times New Roman"/>
            <w:sz w:val="24"/>
            <w:szCs w:val="24"/>
          </w:rPr>
          <w:t xml:space="preserve"> systematic bias</w:t>
        </w:r>
      </w:ins>
      <w:ins w:id="816" w:author="Jujia Li" w:date="2025-05-11T23:48:00Z" w16du:dateUtc="2025-05-12T04:48:00Z">
        <w:r w:rsidR="009B0DD0">
          <w:rPr>
            <w:rFonts w:ascii="Times New Roman" w:hAnsi="Times New Roman" w:cs="Times New Roman"/>
            <w:sz w:val="24"/>
            <w:szCs w:val="24"/>
          </w:rPr>
          <w:t>,</w:t>
        </w:r>
      </w:ins>
      <w:ins w:id="817" w:author="Jujia Li" w:date="2025-05-11T23:46:00Z">
        <w:r w:rsidR="00AE0014" w:rsidRPr="00AE0014">
          <w:rPr>
            <w:rFonts w:ascii="Times New Roman" w:hAnsi="Times New Roman" w:cs="Times New Roman"/>
            <w:sz w:val="24"/>
            <w:szCs w:val="24"/>
          </w:rPr>
          <w:t xml:space="preserve"> </w:t>
        </w:r>
      </w:ins>
      <w:ins w:id="818" w:author="Jujia Li" w:date="2025-05-11T23:49:00Z" w16du:dateUtc="2025-05-12T04:49:00Z">
        <w:r w:rsidR="009B0DD0">
          <w:rPr>
            <w:rFonts w:ascii="Times New Roman" w:hAnsi="Times New Roman" w:cs="Times New Roman"/>
            <w:sz w:val="24"/>
            <w:szCs w:val="24"/>
          </w:rPr>
          <w:t xml:space="preserve">but not change </w:t>
        </w:r>
      </w:ins>
      <w:ins w:id="819" w:author="Jujia Li" w:date="2025-05-11T23:46:00Z">
        <w:r w:rsidR="00AE0014" w:rsidRPr="00AE0014">
          <w:rPr>
            <w:rFonts w:ascii="Times New Roman" w:hAnsi="Times New Roman" w:cs="Times New Roman"/>
            <w:sz w:val="24"/>
            <w:szCs w:val="24"/>
          </w:rPr>
          <w:t>the variability of estimates, resulting in minimal impact on RMSE.</w:t>
        </w:r>
      </w:ins>
    </w:p>
    <w:p w14:paraId="30C5E747" w14:textId="6F28AC95" w:rsidR="007A5F8A" w:rsidRDefault="00213B7C" w:rsidP="00166522">
      <w:pPr>
        <w:spacing w:after="0" w:line="480" w:lineRule="auto"/>
        <w:ind w:firstLine="720"/>
        <w:rPr>
          <w:rFonts w:ascii="Times New Roman" w:hAnsi="Times New Roman" w:cs="Times New Roman"/>
          <w:sz w:val="24"/>
          <w:szCs w:val="24"/>
        </w:rPr>
      </w:pPr>
      <w:del w:id="820" w:author="Jujia Li" w:date="2025-05-11T23:49:00Z" w16du:dateUtc="2025-05-12T04:49:00Z">
        <w:r w:rsidRPr="00213B7C" w:rsidDel="00C70867">
          <w:rPr>
            <w:rFonts w:ascii="Times New Roman" w:hAnsi="Times New Roman" w:cs="Times New Roman"/>
            <w:sz w:val="24"/>
            <w:szCs w:val="24"/>
          </w:rPr>
          <w:delText>Also</w:delText>
        </w:r>
      </w:del>
      <w:ins w:id="821" w:author="Jujia Li" w:date="2025-05-11T23:49:00Z" w16du:dateUtc="2025-05-12T04:49:00Z">
        <w:r w:rsidR="00C70867">
          <w:rPr>
            <w:rFonts w:ascii="Times New Roman" w:hAnsi="Times New Roman" w:cs="Times New Roman"/>
            <w:sz w:val="24"/>
            <w:szCs w:val="24"/>
          </w:rPr>
          <w:t>Additionally</w:t>
        </w:r>
      </w:ins>
      <w:r w:rsidRPr="00213B7C">
        <w:rPr>
          <w:rFonts w:ascii="Times New Roman" w:hAnsi="Times New Roman" w:cs="Times New Roman"/>
          <w:sz w:val="24"/>
          <w:szCs w:val="24"/>
        </w:rPr>
        <w:t xml:space="preserve">, as </w:t>
      </w:r>
      <w:r w:rsidR="005D2337">
        <w:rPr>
          <w:rFonts w:ascii="Times New Roman" w:hAnsi="Times New Roman" w:cs="Times New Roman"/>
          <w:sz w:val="24"/>
          <w:szCs w:val="24"/>
        </w:rPr>
        <w:t xml:space="preserve">item number per specific factor </w:t>
      </w:r>
      <w:r w:rsidRPr="00213B7C">
        <w:rPr>
          <w:rFonts w:ascii="Times New Roman" w:hAnsi="Times New Roman" w:cs="Times New Roman"/>
          <w:sz w:val="24"/>
          <w:szCs w:val="24"/>
        </w:rPr>
        <w:t xml:space="preserve"> (</w:t>
      </w:r>
      <w:r w:rsidRPr="00213B7C">
        <w:rPr>
          <w:rFonts w:ascii="Times New Roman" w:hAnsi="Times New Roman" w:cs="Times New Roman"/>
          <w:i/>
          <w:iCs/>
          <w:sz w:val="24"/>
          <w:szCs w:val="24"/>
        </w:rPr>
        <w:t>I</w:t>
      </w:r>
      <w:r w:rsidRPr="00213B7C">
        <w:rPr>
          <w:rFonts w:ascii="Times New Roman" w:hAnsi="Times New Roman" w:cs="Times New Roman"/>
          <w:i/>
          <w:iCs/>
          <w:sz w:val="24"/>
          <w:szCs w:val="24"/>
          <w:vertAlign w:val="subscript"/>
        </w:rPr>
        <w:t>s</w:t>
      </w:r>
      <w:r w:rsidRPr="00213B7C">
        <w:rPr>
          <w:rFonts w:ascii="Times New Roman" w:hAnsi="Times New Roman" w:cs="Times New Roman"/>
          <w:sz w:val="24"/>
          <w:szCs w:val="24"/>
        </w:rPr>
        <w:t>) go from 5 to 20, both bias and RMSE of estimation decrease, which suggests that having more items makes estimation more stable. Similarly, a sample size (</w:t>
      </w:r>
      <w:r w:rsidRPr="00213B7C">
        <w:rPr>
          <w:rFonts w:ascii="Times New Roman" w:hAnsi="Times New Roman" w:cs="Times New Roman"/>
          <w:i/>
          <w:iCs/>
          <w:sz w:val="24"/>
          <w:szCs w:val="24"/>
        </w:rPr>
        <w:t>N</w:t>
      </w:r>
      <w:r w:rsidRPr="00213B7C">
        <w:rPr>
          <w:rFonts w:ascii="Times New Roman" w:hAnsi="Times New Roman" w:cs="Times New Roman"/>
          <w:sz w:val="24"/>
          <w:szCs w:val="24"/>
        </w:rPr>
        <w:t xml:space="preserve">), increasing from 250 to 1000, also lowers bias and RMSE of estimation on all item parameters. Overall, the results suggest that non-normally distributed ability on the general factor, </w:t>
      </w:r>
      <w:del w:id="822" w:author="Jujia Li" w:date="2025-05-11T23:50:00Z" w16du:dateUtc="2025-05-12T04:50:00Z">
        <w:r w:rsidRPr="00213B7C" w:rsidDel="000B7DA4">
          <w:rPr>
            <w:rFonts w:ascii="Times New Roman" w:hAnsi="Times New Roman" w:cs="Times New Roman"/>
            <w:sz w:val="24"/>
            <w:szCs w:val="24"/>
          </w:rPr>
          <w:delText xml:space="preserve">larger </w:delText>
        </w:r>
      </w:del>
      <w:ins w:id="823" w:author="Jujia Li" w:date="2025-05-11T23:50:00Z" w16du:dateUtc="2025-05-12T04:50:00Z">
        <w:r w:rsidR="000B7DA4">
          <w:rPr>
            <w:rFonts w:ascii="Times New Roman" w:hAnsi="Times New Roman" w:cs="Times New Roman"/>
            <w:sz w:val="24"/>
            <w:szCs w:val="24"/>
          </w:rPr>
          <w:t>smaller</w:t>
        </w:r>
        <w:r w:rsidR="000B7DA4" w:rsidRPr="00213B7C">
          <w:rPr>
            <w:rFonts w:ascii="Times New Roman" w:hAnsi="Times New Roman" w:cs="Times New Roman"/>
            <w:sz w:val="24"/>
            <w:szCs w:val="24"/>
          </w:rPr>
          <w:t xml:space="preserve"> </w:t>
        </w:r>
      </w:ins>
      <w:r w:rsidRPr="00213B7C">
        <w:rPr>
          <w:rFonts w:ascii="Times New Roman" w:hAnsi="Times New Roman" w:cs="Times New Roman"/>
          <w:sz w:val="24"/>
          <w:szCs w:val="24"/>
        </w:rPr>
        <w:t xml:space="preserve">item sets, and </w:t>
      </w:r>
      <w:del w:id="824" w:author="Jujia Li" w:date="2025-05-11T23:50:00Z" w16du:dateUtc="2025-05-12T04:50:00Z">
        <w:r w:rsidRPr="00213B7C" w:rsidDel="000B7DA4">
          <w:rPr>
            <w:rFonts w:ascii="Times New Roman" w:hAnsi="Times New Roman" w:cs="Times New Roman"/>
            <w:sz w:val="24"/>
            <w:szCs w:val="24"/>
          </w:rPr>
          <w:delText xml:space="preserve">bigger </w:delText>
        </w:r>
      </w:del>
      <w:r w:rsidRPr="00213B7C">
        <w:rPr>
          <w:rFonts w:ascii="Times New Roman" w:hAnsi="Times New Roman" w:cs="Times New Roman"/>
          <w:sz w:val="24"/>
          <w:szCs w:val="24"/>
        </w:rPr>
        <w:t>sample sizes all contribute to a better estimation accuracy.</w:t>
      </w:r>
    </w:p>
    <w:p w14:paraId="0A0C920E" w14:textId="40B1B02B" w:rsidR="000B60A9" w:rsidRPr="00732ED6" w:rsidRDefault="003B7574" w:rsidP="0016652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w:t>
      </w:r>
      <w:r w:rsidR="000B60A9" w:rsidRPr="00732ED6">
        <w:rPr>
          <w:rFonts w:ascii="Times New Roman" w:hAnsi="Times New Roman" w:cs="Times New Roman"/>
          <w:b/>
          <w:bCs/>
          <w:sz w:val="24"/>
          <w:szCs w:val="24"/>
        </w:rPr>
        <w:t>igure 1</w:t>
      </w:r>
    </w:p>
    <w:p w14:paraId="57F1F568" w14:textId="0C2B0C97" w:rsidR="006832E8" w:rsidRPr="00731E36" w:rsidRDefault="00557315" w:rsidP="00166522">
      <w:pPr>
        <w:spacing w:after="0" w:line="480" w:lineRule="auto"/>
        <w:rPr>
          <w:rFonts w:ascii="Times New Roman" w:hAnsi="Times New Roman" w:cs="Times New Roman"/>
          <w:b/>
          <w:bCs/>
          <w:i/>
          <w:iCs/>
          <w:sz w:val="24"/>
          <w:szCs w:val="24"/>
        </w:rPr>
      </w:pPr>
      <w:r w:rsidRPr="00557315">
        <w:rPr>
          <w:rFonts w:ascii="Times New Roman" w:hAnsi="Times New Roman" w:cs="Times New Roman"/>
          <w:i/>
          <w:iCs/>
          <w:sz w:val="24"/>
          <w:szCs w:val="24"/>
        </w:rPr>
        <w:t>Interaction Effect on</w:t>
      </w:r>
      <w:r w:rsidR="00455C16">
        <w:rPr>
          <w:rFonts w:ascii="Times New Roman" w:hAnsi="Times New Roman" w:cs="Times New Roman"/>
          <w:i/>
          <w:iCs/>
          <w:sz w:val="24"/>
          <w:szCs w:val="24"/>
        </w:rPr>
        <w:t xml:space="preserve"> </w:t>
      </w:r>
      <w:r w:rsidR="006832E8">
        <w:rPr>
          <w:rFonts w:ascii="Times New Roman" w:hAnsi="Times New Roman" w:cs="Times New Roman"/>
          <w:i/>
          <w:iCs/>
          <w:sz w:val="24"/>
          <w:szCs w:val="24"/>
        </w:rPr>
        <w:t>RMSE</w:t>
      </w:r>
      <w:r w:rsidR="006832E8" w:rsidRPr="00732ED6">
        <w:rPr>
          <w:rFonts w:ascii="Times New Roman" w:hAnsi="Times New Roman" w:cs="Times New Roman"/>
          <w:i/>
          <w:iCs/>
          <w:sz w:val="24"/>
          <w:szCs w:val="24"/>
        </w:rPr>
        <w:t xml:space="preserve"> of</w:t>
      </w:r>
      <w:r w:rsidR="007C5BF5" w:rsidRPr="007C5BF5">
        <w:rPr>
          <w:rFonts w:ascii="Times New Roman" w:hAnsi="Times New Roman" w:cs="Times New Roman"/>
          <w:i/>
          <w:iCs/>
          <w:sz w:val="24"/>
          <w:szCs w:val="24"/>
        </w:rPr>
        <w:t xml:space="preserve"> </w:t>
      </w:r>
      <w:r w:rsidR="004776CA" w:rsidRPr="004776CA">
        <w:rPr>
          <w:rFonts w:ascii="Times New Roman" w:hAnsi="Times New Roman" w:cs="Times New Roman"/>
          <w:i/>
          <w:iCs/>
          <w:sz w:val="24"/>
          <w:szCs w:val="24"/>
        </w:rPr>
        <w:t xml:space="preserve">Specific-factor </w:t>
      </w:r>
      <w:r w:rsidR="007E1E79" w:rsidRPr="00731E36">
        <w:rPr>
          <w:rFonts w:ascii="Times New Roman" w:hAnsi="Times New Roman" w:cs="Times New Roman"/>
          <w:i/>
          <w:iCs/>
          <w:sz w:val="24"/>
          <w:szCs w:val="24"/>
        </w:rPr>
        <w:t>Discrimination</w:t>
      </w:r>
      <w:r w:rsidR="004776CA" w:rsidRPr="00731E36">
        <w:rPr>
          <w:rFonts w:ascii="Times New Roman" w:hAnsi="Times New Roman" w:cs="Times New Roman"/>
          <w:i/>
          <w:iCs/>
          <w:sz w:val="24"/>
          <w:szCs w:val="24"/>
        </w:rPr>
        <w:t xml:space="preserve"> </w:t>
      </w:r>
      <w:r w:rsidR="006832E8" w:rsidRPr="00731E36">
        <w:rPr>
          <w:rFonts w:ascii="Times New Roman" w:hAnsi="Times New Roman" w:cs="Times New Roman"/>
          <w:i/>
          <w:iCs/>
          <w:sz w:val="24"/>
          <w:szCs w:val="24"/>
        </w:rPr>
        <w:t>(a</w:t>
      </w:r>
      <w:r w:rsidR="006832E8" w:rsidRPr="00731E36">
        <w:rPr>
          <w:rFonts w:ascii="Times New Roman" w:hAnsi="Times New Roman" w:cs="Times New Roman"/>
          <w:i/>
          <w:iCs/>
          <w:sz w:val="24"/>
          <w:szCs w:val="24"/>
          <w:vertAlign w:val="subscript"/>
        </w:rPr>
        <w:t>s</w:t>
      </w:r>
      <w:r w:rsidR="006832E8" w:rsidRPr="00731E36">
        <w:rPr>
          <w:rFonts w:ascii="Times New Roman" w:hAnsi="Times New Roman" w:cs="Times New Roman"/>
          <w:i/>
          <w:iCs/>
          <w:sz w:val="24"/>
          <w:szCs w:val="24"/>
        </w:rPr>
        <w:t>)</w:t>
      </w:r>
    </w:p>
    <w:p w14:paraId="7860890B" w14:textId="77777777" w:rsidR="006832E8" w:rsidRDefault="006832E8" w:rsidP="006832E8">
      <w:pPr>
        <w:spacing w:after="0" w:line="240" w:lineRule="auto"/>
        <w:rPr>
          <w:rFonts w:ascii="Times New Roman" w:hAnsi="Times New Roman" w:cs="Times New Roman"/>
          <w:b/>
          <w:bCs/>
          <w:sz w:val="24"/>
          <w:szCs w:val="24"/>
          <w:vertAlign w:val="subscript"/>
        </w:rPr>
      </w:pPr>
    </w:p>
    <w:p w14:paraId="1C763B3A" w14:textId="25CC92B4" w:rsidR="00992713" w:rsidRDefault="00992713" w:rsidP="006832E8">
      <w:pPr>
        <w:spacing w:after="0" w:line="240" w:lineRule="auto"/>
        <w:rPr>
          <w:rFonts w:ascii="Times New Roman" w:hAnsi="Times New Roman" w:cs="Times New Roman"/>
          <w:b/>
          <w:bCs/>
          <w:sz w:val="24"/>
          <w:szCs w:val="24"/>
          <w:vertAlign w:val="subscript"/>
        </w:rPr>
      </w:pPr>
      <w:r>
        <w:rPr>
          <w:noProof/>
        </w:rPr>
        <w:drawing>
          <wp:inline distT="0" distB="0" distL="0" distR="0" wp14:anchorId="429F4434" wp14:editId="45BBAEED">
            <wp:extent cx="5943600" cy="2228850"/>
            <wp:effectExtent l="0" t="0" r="0" b="0"/>
            <wp:docPr id="2067230676" name="Picture 1" descr="A graph of a sample size and a sample siz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230676" name="Picture 1" descr="A graph of a sample size and a sample size&#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1CAF6325" w14:textId="1BFE3513" w:rsidR="000B60A9" w:rsidRPr="00732ED6" w:rsidRDefault="000B60A9" w:rsidP="000B60A9">
      <w:pPr>
        <w:rPr>
          <w:rFonts w:ascii="Times New Roman" w:hAnsi="Times New Roman" w:cs="Times New Roman"/>
          <w:sz w:val="24"/>
          <w:szCs w:val="24"/>
        </w:rPr>
      </w:pPr>
    </w:p>
    <w:p w14:paraId="2FFCEDE6" w14:textId="5FDDD682" w:rsidR="006B4A51" w:rsidRDefault="006B4A51" w:rsidP="006B4A51">
      <w:pPr>
        <w:spacing w:after="0" w:line="480" w:lineRule="auto"/>
        <w:rPr>
          <w:rFonts w:ascii="Times New Roman" w:hAnsi="Times New Roman" w:cs="Times New Roman"/>
          <w:sz w:val="24"/>
          <w:szCs w:val="24"/>
        </w:rPr>
      </w:pPr>
      <w:r w:rsidRPr="000F7C59">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00942228" w:rsidRPr="000F7C59">
        <w:rPr>
          <w:rFonts w:ascii="Times New Roman" w:hAnsi="Times New Roman" w:cs="Times New Roman"/>
          <w:i/>
          <w:iCs/>
          <w:sz w:val="24"/>
          <w:szCs w:val="24"/>
        </w:rPr>
        <w:t>a</w:t>
      </w:r>
      <w:r w:rsidR="00942228" w:rsidRPr="000F7C59">
        <w:rPr>
          <w:rFonts w:ascii="Times New Roman" w:hAnsi="Times New Roman" w:cs="Times New Roman"/>
          <w:i/>
          <w:iCs/>
          <w:sz w:val="24"/>
          <w:szCs w:val="24"/>
          <w:vertAlign w:val="subscript"/>
        </w:rPr>
        <w:t>s</w:t>
      </w:r>
      <w:r w:rsidR="00942228">
        <w:rPr>
          <w:rFonts w:ascii="Times New Roman" w:hAnsi="Times New Roman" w:cs="Times New Roman"/>
          <w:sz w:val="24"/>
          <w:szCs w:val="24"/>
        </w:rPr>
        <w:t xml:space="preserve">: </w:t>
      </w:r>
      <w:ins w:id="825" w:author="Jujia Li" w:date="2025-05-12T09:36:00Z" w16du:dateUtc="2025-05-12T14:36:00Z">
        <w:r w:rsidR="002805F0" w:rsidRPr="00732ED6">
          <w:rPr>
            <w:rFonts w:ascii="Times New Roman" w:hAnsi="Times New Roman" w:cs="Times New Roman"/>
            <w:sz w:val="24"/>
            <w:szCs w:val="24"/>
          </w:rPr>
          <w:t xml:space="preserve">average discrimination </w:t>
        </w:r>
        <w:r w:rsidR="002805F0">
          <w:rPr>
            <w:rFonts w:ascii="Times New Roman" w:hAnsi="Times New Roman" w:cs="Times New Roman"/>
            <w:sz w:val="24"/>
            <w:szCs w:val="24"/>
          </w:rPr>
          <w:t>on</w:t>
        </w:r>
        <w:r w:rsidR="002805F0" w:rsidRPr="00732ED6">
          <w:rPr>
            <w:rFonts w:ascii="Times New Roman" w:hAnsi="Times New Roman" w:cs="Times New Roman"/>
            <w:sz w:val="24"/>
            <w:szCs w:val="24"/>
          </w:rPr>
          <w:t xml:space="preserve"> specific factors</w:t>
        </w:r>
      </w:ins>
      <w:del w:id="826" w:author="Jujia Li" w:date="2025-05-12T09:36:00Z" w16du:dateUtc="2025-05-12T14:36:00Z">
        <w:r w:rsidR="007A0AC2" w:rsidRPr="00C91E56" w:rsidDel="002805F0">
          <w:rPr>
            <w:rFonts w:ascii="Times New Roman" w:hAnsi="Times New Roman" w:cs="Times New Roman"/>
            <w:sz w:val="24"/>
            <w:szCs w:val="24"/>
          </w:rPr>
          <w:delText>specific-factor discrimination</w:delText>
        </w:r>
      </w:del>
      <w:r w:rsidR="00024BF4" w:rsidRPr="00C91E56">
        <w:rPr>
          <w:rFonts w:ascii="Times New Roman" w:hAnsi="Times New Roman" w:cs="Times New Roman"/>
          <w:sz w:val="24"/>
          <w:szCs w:val="24"/>
        </w:rPr>
        <w:t>;</w:t>
      </w:r>
      <w:r w:rsidR="00024BF4">
        <w:rPr>
          <w:rFonts w:ascii="Times New Roman" w:hAnsi="Times New Roman" w:cs="Times New Roman"/>
          <w:sz w:val="24"/>
          <w:szCs w:val="24"/>
        </w:rPr>
        <w:t xml:space="preserve"> </w:t>
      </w:r>
      <w:r w:rsidR="00417929">
        <w:rPr>
          <w:rFonts w:ascii="Times New Roman" w:hAnsi="Times New Roman" w:cs="Times New Roman"/>
          <w:sz w:val="24"/>
          <w:szCs w:val="24"/>
        </w:rPr>
        <w:t xml:space="preserve">RMSE: </w:t>
      </w:r>
      <w:r w:rsidR="00EF5A0F" w:rsidRPr="00EF5A0F">
        <w:rPr>
          <w:rFonts w:ascii="Times New Roman" w:hAnsi="Times New Roman" w:cs="Times New Roman"/>
          <w:sz w:val="24"/>
          <w:szCs w:val="24"/>
        </w:rPr>
        <w:t>Root Mean Square Error</w:t>
      </w:r>
      <w:r w:rsidR="00EF5A0F">
        <w:rPr>
          <w:rFonts w:ascii="Times New Roman" w:hAnsi="Times New Roman" w:cs="Times New Roman"/>
          <w:sz w:val="24"/>
          <w:szCs w:val="24"/>
        </w:rPr>
        <w:t>;</w:t>
      </w:r>
      <w:r w:rsidR="00D34277">
        <w:rPr>
          <w:rFonts w:ascii="Times New Roman" w:hAnsi="Times New Roman" w:cs="Times New Roman"/>
          <w:sz w:val="24"/>
          <w:szCs w:val="24"/>
        </w:rPr>
        <w:t xml:space="preserve"> </w:t>
      </w:r>
      <w:r w:rsidR="005028D4">
        <w:rPr>
          <w:rFonts w:ascii="Times New Roman" w:hAnsi="Times New Roman" w:cs="Times New Roman"/>
          <w:sz w:val="24"/>
          <w:szCs w:val="24"/>
        </w:rPr>
        <w:t xml:space="preserve">Normality </w:t>
      </w:r>
      <w:del w:id="827" w:author="Jujia Li" w:date="2025-05-12T09:42:00Z" w16du:dateUtc="2025-05-12T14:42:00Z">
        <w:r w:rsidR="005028D4" w:rsidDel="002805F0">
          <w:rPr>
            <w:rFonts w:ascii="Times New Roman" w:hAnsi="Times New Roman" w:cs="Times New Roman"/>
            <w:sz w:val="24"/>
            <w:szCs w:val="24"/>
          </w:rPr>
          <w:delText xml:space="preserve">on </w:delText>
        </w:r>
      </w:del>
      <w:ins w:id="828" w:author="Jujia Li" w:date="2025-05-12T09:42:00Z" w16du:dateUtc="2025-05-12T14:42:00Z">
        <w:r w:rsidR="002805F0">
          <w:rPr>
            <w:rFonts w:ascii="Times New Roman" w:hAnsi="Times New Roman" w:cs="Times New Roman"/>
            <w:sz w:val="24"/>
            <w:szCs w:val="24"/>
          </w:rPr>
          <w:t>i</w:t>
        </w:r>
        <w:r w:rsidR="002805F0">
          <w:rPr>
            <w:rFonts w:ascii="Times New Roman" w:hAnsi="Times New Roman" w:cs="Times New Roman"/>
            <w:sz w:val="24"/>
            <w:szCs w:val="24"/>
          </w:rPr>
          <w:t xml:space="preserve">n </w:t>
        </w:r>
      </w:ins>
      <w:r w:rsidR="005028D4">
        <w:rPr>
          <w:rFonts w:ascii="Times New Roman" w:hAnsi="Times New Roman" w:cs="Times New Roman"/>
          <w:sz w:val="24"/>
          <w:szCs w:val="24"/>
        </w:rPr>
        <w:t xml:space="preserve">general factor </w:t>
      </w:r>
      <w:r w:rsidR="005028D4" w:rsidRPr="0060751C">
        <w:rPr>
          <w:rFonts w:ascii="Times New Roman" w:hAnsi="Times New Roman" w:cs="Times New Roman"/>
          <w:sz w:val="24"/>
          <w:szCs w:val="24"/>
        </w:rPr>
        <w:t xml:space="preserve">is depicted by the solid line, while </w:t>
      </w:r>
      <w:r w:rsidR="005028D4">
        <w:rPr>
          <w:rFonts w:ascii="Times New Roman" w:hAnsi="Times New Roman" w:cs="Times New Roman"/>
          <w:sz w:val="24"/>
          <w:szCs w:val="24"/>
        </w:rPr>
        <w:t xml:space="preserve">non-normality </w:t>
      </w:r>
      <w:del w:id="829" w:author="Jujia Li" w:date="2025-05-12T09:42:00Z" w16du:dateUtc="2025-05-12T14:42:00Z">
        <w:r w:rsidR="005028D4" w:rsidDel="002805F0">
          <w:rPr>
            <w:rFonts w:ascii="Times New Roman" w:hAnsi="Times New Roman" w:cs="Times New Roman"/>
            <w:sz w:val="24"/>
            <w:szCs w:val="24"/>
          </w:rPr>
          <w:delText xml:space="preserve">on </w:delText>
        </w:r>
      </w:del>
      <w:ins w:id="830" w:author="Jujia Li" w:date="2025-05-12T09:42:00Z" w16du:dateUtc="2025-05-12T14:42:00Z">
        <w:r w:rsidR="002805F0">
          <w:rPr>
            <w:rFonts w:ascii="Times New Roman" w:hAnsi="Times New Roman" w:cs="Times New Roman"/>
            <w:sz w:val="24"/>
            <w:szCs w:val="24"/>
          </w:rPr>
          <w:t>i</w:t>
        </w:r>
        <w:r w:rsidR="002805F0">
          <w:rPr>
            <w:rFonts w:ascii="Times New Roman" w:hAnsi="Times New Roman" w:cs="Times New Roman"/>
            <w:sz w:val="24"/>
            <w:szCs w:val="24"/>
          </w:rPr>
          <w:t xml:space="preserve">n </w:t>
        </w:r>
      </w:ins>
      <w:r w:rsidR="005028D4">
        <w:rPr>
          <w:rFonts w:ascii="Times New Roman" w:hAnsi="Times New Roman" w:cs="Times New Roman"/>
          <w:sz w:val="24"/>
          <w:szCs w:val="24"/>
        </w:rPr>
        <w:t>general factor</w:t>
      </w:r>
      <w:r w:rsidR="005028D4" w:rsidRPr="0060751C">
        <w:rPr>
          <w:rFonts w:ascii="Times New Roman" w:hAnsi="Times New Roman" w:cs="Times New Roman"/>
          <w:sz w:val="24"/>
          <w:szCs w:val="24"/>
        </w:rPr>
        <w:t xml:space="preserve"> is depicted by the </w:t>
      </w:r>
      <w:r w:rsidR="005028D4">
        <w:rPr>
          <w:rFonts w:ascii="Times New Roman" w:hAnsi="Times New Roman" w:cs="Times New Roman"/>
          <w:sz w:val="24"/>
          <w:szCs w:val="24"/>
        </w:rPr>
        <w:t>dashed</w:t>
      </w:r>
      <w:r w:rsidR="005028D4" w:rsidRPr="0060751C">
        <w:rPr>
          <w:rFonts w:ascii="Times New Roman" w:hAnsi="Times New Roman" w:cs="Times New Roman"/>
          <w:sz w:val="24"/>
          <w:szCs w:val="24"/>
        </w:rPr>
        <w:t xml:space="preserve"> line</w:t>
      </w:r>
      <w:r w:rsidR="005028D4">
        <w:rPr>
          <w:rFonts w:ascii="Times New Roman" w:hAnsi="Times New Roman" w:cs="Times New Roman"/>
          <w:sz w:val="24"/>
          <w:szCs w:val="24"/>
        </w:rPr>
        <w:t>.</w:t>
      </w:r>
    </w:p>
    <w:p w14:paraId="6FC01B56" w14:textId="332A22CD" w:rsidR="0028540D" w:rsidRDefault="0028540D" w:rsidP="0028540D">
      <w:pPr>
        <w:spacing w:after="0" w:line="480" w:lineRule="auto"/>
        <w:ind w:firstLine="720"/>
        <w:rPr>
          <w:rFonts w:ascii="Times New Roman" w:hAnsi="Times New Roman" w:cs="Times New Roman"/>
          <w:b/>
          <w:bCs/>
          <w:sz w:val="24"/>
          <w:szCs w:val="24"/>
        </w:rPr>
      </w:pPr>
      <w:r w:rsidRPr="0028540D">
        <w:rPr>
          <w:rFonts w:ascii="Times New Roman" w:hAnsi="Times New Roman" w:cs="Times New Roman"/>
          <w:sz w:val="24"/>
          <w:szCs w:val="24"/>
        </w:rPr>
        <w:t>Figure 1 shows that the RMSE for estimating the specific-factor discrimination parameter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decreases as both the sample size and the number of items per specific factor increase</w:t>
      </w:r>
      <w:ins w:id="831" w:author="Jujia Li" w:date="2025-05-12T09:53:00Z" w16du:dateUtc="2025-05-12T14:53:00Z">
        <w:r w:rsidR="0073380B">
          <w:rPr>
            <w:rFonts w:ascii="Times New Roman" w:hAnsi="Times New Roman" w:cs="Times New Roman"/>
            <w:sz w:val="24"/>
            <w:szCs w:val="24"/>
          </w:rPr>
          <w:t>, indicating both sample size and item number significantly improve the accu</w:t>
        </w:r>
      </w:ins>
      <w:ins w:id="832" w:author="Jujia Li" w:date="2025-05-12T09:54:00Z" w16du:dateUtc="2025-05-12T14:54:00Z">
        <w:r w:rsidR="0073380B">
          <w:rPr>
            <w:rFonts w:ascii="Times New Roman" w:hAnsi="Times New Roman" w:cs="Times New Roman"/>
            <w:sz w:val="24"/>
            <w:szCs w:val="24"/>
          </w:rPr>
          <w:t xml:space="preserve">racy of estimation of </w:t>
        </w:r>
        <w:r w:rsidR="0073380B" w:rsidRPr="00CF6DB3">
          <w:rPr>
            <w:rFonts w:ascii="Times New Roman" w:hAnsi="Times New Roman" w:cs="Times New Roman"/>
            <w:i/>
            <w:iCs/>
            <w:sz w:val="24"/>
            <w:szCs w:val="24"/>
          </w:rPr>
          <w:t>α</w:t>
        </w:r>
        <w:r w:rsidR="0073380B" w:rsidRPr="00CF6DB3">
          <w:rPr>
            <w:rFonts w:ascii="Times New Roman" w:hAnsi="Times New Roman" w:cs="Times New Roman"/>
            <w:i/>
            <w:iCs/>
            <w:sz w:val="24"/>
            <w:szCs w:val="24"/>
            <w:vertAlign w:val="subscript"/>
          </w:rPr>
          <w:t>s</w:t>
        </w:r>
      </w:ins>
      <w:r w:rsidRPr="0028540D">
        <w:rPr>
          <w:rFonts w:ascii="Times New Roman" w:hAnsi="Times New Roman" w:cs="Times New Roman"/>
          <w:sz w:val="24"/>
          <w:szCs w:val="24"/>
        </w:rPr>
        <w:t xml:space="preserve">. </w:t>
      </w:r>
      <w:ins w:id="833" w:author="Jujia Li" w:date="2025-05-12T09:55:00Z" w16du:dateUtc="2025-05-12T14:55:00Z">
        <w:r w:rsidR="0059235E">
          <w:rPr>
            <w:rFonts w:ascii="Times New Roman" w:hAnsi="Times New Roman" w:cs="Times New Roman"/>
            <w:sz w:val="24"/>
            <w:szCs w:val="24"/>
          </w:rPr>
          <w:t xml:space="preserve">However, </w:t>
        </w:r>
      </w:ins>
      <w:del w:id="834" w:author="Jujia Li" w:date="2025-05-12T09:55:00Z" w16du:dateUtc="2025-05-12T14:55:00Z">
        <w:r w:rsidRPr="0028540D" w:rsidDel="0059235E">
          <w:rPr>
            <w:rFonts w:ascii="Times New Roman" w:hAnsi="Times New Roman" w:cs="Times New Roman"/>
            <w:sz w:val="24"/>
            <w:szCs w:val="24"/>
          </w:rPr>
          <w:delText>T</w:delText>
        </w:r>
      </w:del>
      <w:ins w:id="835" w:author="Jujia Li" w:date="2025-05-12T09:55:00Z" w16du:dateUtc="2025-05-12T14:55:00Z">
        <w:r w:rsidR="0059235E">
          <w:rPr>
            <w:rFonts w:ascii="Times New Roman" w:hAnsi="Times New Roman" w:cs="Times New Roman"/>
            <w:sz w:val="24"/>
            <w:szCs w:val="24"/>
          </w:rPr>
          <w:t>t</w:t>
        </w:r>
      </w:ins>
      <w:r w:rsidRPr="0028540D">
        <w:rPr>
          <w:rFonts w:ascii="Times New Roman" w:hAnsi="Times New Roman" w:cs="Times New Roman"/>
          <w:sz w:val="24"/>
          <w:szCs w:val="24"/>
        </w:rPr>
        <w:t xml:space="preserve">he existence of non-normality </w:t>
      </w:r>
      <w:del w:id="836" w:author="Jujia Li" w:date="2025-05-12T09:48:00Z" w16du:dateUtc="2025-05-12T14:48:00Z">
        <w:r w:rsidRPr="0028540D" w:rsidDel="0073380B">
          <w:rPr>
            <w:rFonts w:ascii="Times New Roman" w:hAnsi="Times New Roman" w:cs="Times New Roman"/>
            <w:sz w:val="24"/>
            <w:szCs w:val="24"/>
          </w:rPr>
          <w:delText>on general-factor latent ability (</w:delText>
        </w:r>
        <w:r w:rsidRPr="00CF6DB3" w:rsidDel="0073380B">
          <w:rPr>
            <w:rFonts w:ascii="Times New Roman" w:hAnsi="Times New Roman" w:cs="Times New Roman"/>
            <w:i/>
            <w:iCs/>
            <w:sz w:val="24"/>
            <w:szCs w:val="24"/>
          </w:rPr>
          <w:delText>θ</w:delText>
        </w:r>
        <w:r w:rsidRPr="00CF6DB3" w:rsidDel="0073380B">
          <w:rPr>
            <w:rFonts w:ascii="Times New Roman" w:hAnsi="Times New Roman" w:cs="Times New Roman"/>
            <w:i/>
            <w:iCs/>
            <w:sz w:val="24"/>
            <w:szCs w:val="24"/>
            <w:vertAlign w:val="subscript"/>
          </w:rPr>
          <w:delText>g</w:delText>
        </w:r>
        <w:r w:rsidRPr="0028540D" w:rsidDel="0073380B">
          <w:rPr>
            <w:rFonts w:ascii="Times New Roman" w:hAnsi="Times New Roman" w:cs="Times New Roman"/>
            <w:sz w:val="24"/>
            <w:szCs w:val="24"/>
          </w:rPr>
          <w:delText>)</w:delText>
        </w:r>
      </w:del>
      <w:ins w:id="837" w:author="Jujia Li" w:date="2025-05-12T09:48:00Z" w16du:dateUtc="2025-05-12T14:48:00Z">
        <w:r w:rsidR="0073380B">
          <w:rPr>
            <w:rFonts w:ascii="Times New Roman" w:hAnsi="Times New Roman" w:cs="Times New Roman"/>
            <w:sz w:val="24"/>
            <w:szCs w:val="24"/>
          </w:rPr>
          <w:t>in general factor (dashed line)</w:t>
        </w:r>
      </w:ins>
      <w:r w:rsidRPr="0028540D">
        <w:rPr>
          <w:rFonts w:ascii="Times New Roman" w:hAnsi="Times New Roman" w:cs="Times New Roman"/>
          <w:sz w:val="24"/>
          <w:szCs w:val="24"/>
        </w:rPr>
        <w:t xml:space="preserve"> had little impact on RMSE of estimating specific-factor discrimination (</w:t>
      </w:r>
      <w:r w:rsidRPr="00CF6DB3">
        <w:rPr>
          <w:rFonts w:ascii="Times New Roman" w:hAnsi="Times New Roman" w:cs="Times New Roman"/>
          <w:i/>
          <w:iCs/>
          <w:sz w:val="24"/>
          <w:szCs w:val="24"/>
        </w:rPr>
        <w:t>α</w:t>
      </w:r>
      <w:r w:rsidRPr="00CF6DB3">
        <w:rPr>
          <w:rFonts w:ascii="Times New Roman" w:hAnsi="Times New Roman" w:cs="Times New Roman"/>
          <w:i/>
          <w:iCs/>
          <w:sz w:val="24"/>
          <w:szCs w:val="24"/>
          <w:vertAlign w:val="subscript"/>
        </w:rPr>
        <w:t>s</w:t>
      </w:r>
      <w:r w:rsidRPr="0028540D">
        <w:rPr>
          <w:rFonts w:ascii="Times New Roman" w:hAnsi="Times New Roman" w:cs="Times New Roman"/>
          <w:sz w:val="24"/>
          <w:szCs w:val="24"/>
        </w:rPr>
        <w:t xml:space="preserve">). </w:t>
      </w:r>
      <w:del w:id="838" w:author="Jujia Li" w:date="2025-05-12T09:49:00Z" w16du:dateUtc="2025-05-12T14:49:00Z">
        <w:r w:rsidRPr="0028540D" w:rsidDel="0073380B">
          <w:rPr>
            <w:rFonts w:ascii="Times New Roman" w:hAnsi="Times New Roman" w:cs="Times New Roman"/>
            <w:sz w:val="24"/>
            <w:szCs w:val="24"/>
          </w:rPr>
          <w:delText xml:space="preserve">Additionally, increasing sample size and the </w:delText>
        </w:r>
        <w:r w:rsidR="005D2337" w:rsidDel="0073380B">
          <w:rPr>
            <w:rFonts w:ascii="Times New Roman" w:hAnsi="Times New Roman" w:cs="Times New Roman"/>
            <w:sz w:val="24"/>
            <w:szCs w:val="24"/>
          </w:rPr>
          <w:delText xml:space="preserve">item number per specific factor </w:delText>
        </w:r>
        <w:r w:rsidRPr="0028540D" w:rsidDel="0073380B">
          <w:rPr>
            <w:rFonts w:ascii="Times New Roman" w:hAnsi="Times New Roman" w:cs="Times New Roman"/>
            <w:sz w:val="24"/>
            <w:szCs w:val="24"/>
          </w:rPr>
          <w:delText xml:space="preserve"> significantly improves the accuracy of specific-factor discrimination (</w:delText>
        </w:r>
        <w:r w:rsidRPr="00CF6DB3" w:rsidDel="0073380B">
          <w:rPr>
            <w:rFonts w:ascii="Times New Roman" w:hAnsi="Times New Roman" w:cs="Times New Roman"/>
            <w:i/>
            <w:iCs/>
            <w:sz w:val="24"/>
            <w:szCs w:val="24"/>
          </w:rPr>
          <w:delText>α</w:delText>
        </w:r>
        <w:r w:rsidRPr="00CF6DB3" w:rsidDel="0073380B">
          <w:rPr>
            <w:rFonts w:ascii="Times New Roman" w:hAnsi="Times New Roman" w:cs="Times New Roman"/>
            <w:i/>
            <w:iCs/>
            <w:sz w:val="24"/>
            <w:szCs w:val="24"/>
            <w:vertAlign w:val="subscript"/>
          </w:rPr>
          <w:delText>s</w:delText>
        </w:r>
        <w:r w:rsidRPr="0028540D" w:rsidDel="0073380B">
          <w:rPr>
            <w:rFonts w:ascii="Times New Roman" w:hAnsi="Times New Roman" w:cs="Times New Roman"/>
            <w:sz w:val="24"/>
            <w:szCs w:val="24"/>
          </w:rPr>
          <w:delText>) estimation, as measured by RMSE.</w:delText>
        </w:r>
        <w:r w:rsidRPr="0028540D" w:rsidDel="0073380B">
          <w:rPr>
            <w:rFonts w:ascii="Times New Roman" w:hAnsi="Times New Roman" w:cs="Times New Roman"/>
            <w:b/>
            <w:bCs/>
            <w:sz w:val="24"/>
            <w:szCs w:val="24"/>
          </w:rPr>
          <w:delText xml:space="preserve"> </w:delText>
        </w:r>
      </w:del>
      <w:ins w:id="839" w:author="Jujia Li" w:date="2025-05-12T09:49:00Z" w16du:dateUtc="2025-05-12T14:49:00Z">
        <w:r w:rsidR="0073380B">
          <w:rPr>
            <w:rFonts w:ascii="Times New Roman" w:hAnsi="Times New Roman" w:cs="Times New Roman"/>
            <w:sz w:val="24"/>
            <w:szCs w:val="24"/>
          </w:rPr>
          <w:t>c</w:t>
        </w:r>
      </w:ins>
    </w:p>
    <w:p w14:paraId="0F43085C" w14:textId="5DE33048" w:rsidR="00ED3322" w:rsidRDefault="00FB4093" w:rsidP="000277A8">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Person Parameter</w:t>
      </w:r>
      <w:r w:rsidR="00423582" w:rsidRPr="00732ED6">
        <w:rPr>
          <w:rFonts w:ascii="Times New Roman" w:hAnsi="Times New Roman" w:cs="Times New Roman"/>
          <w:b/>
          <w:bCs/>
          <w:sz w:val="24"/>
          <w:szCs w:val="24"/>
        </w:rPr>
        <w:t xml:space="preserve"> Estimation</w:t>
      </w:r>
    </w:p>
    <w:p w14:paraId="38612115" w14:textId="3E815627" w:rsidR="00EC46C0" w:rsidRPr="00732ED6" w:rsidRDefault="00EC46C0" w:rsidP="00EC46C0">
      <w:pPr>
        <w:spacing w:after="0" w:line="480" w:lineRule="auto"/>
        <w:rPr>
          <w:rFonts w:ascii="Times New Roman" w:hAnsi="Times New Roman" w:cs="Times New Roman"/>
          <w:b/>
          <w:bCs/>
          <w:sz w:val="24"/>
          <w:szCs w:val="24"/>
        </w:rPr>
      </w:pPr>
      <w:r w:rsidRPr="00732ED6">
        <w:rPr>
          <w:rFonts w:ascii="Times New Roman" w:hAnsi="Times New Roman" w:cs="Times New Roman"/>
          <w:b/>
          <w:bCs/>
          <w:sz w:val="24"/>
          <w:szCs w:val="24"/>
        </w:rPr>
        <w:t xml:space="preserve">Table </w:t>
      </w:r>
      <w:r w:rsidR="00F57DAC">
        <w:rPr>
          <w:rFonts w:ascii="Times New Roman" w:hAnsi="Times New Roman" w:cs="Times New Roman"/>
          <w:b/>
          <w:bCs/>
          <w:sz w:val="24"/>
          <w:szCs w:val="24"/>
        </w:rPr>
        <w:t>4</w:t>
      </w:r>
    </w:p>
    <w:p w14:paraId="59579B58" w14:textId="3AD421A2" w:rsidR="00B33079" w:rsidRPr="00732ED6" w:rsidRDefault="00B33079" w:rsidP="00EC46C0">
      <w:pPr>
        <w:spacing w:after="0" w:line="480" w:lineRule="auto"/>
        <w:rPr>
          <w:rFonts w:ascii="Times New Roman" w:hAnsi="Times New Roman" w:cs="Times New Roman"/>
          <w:b/>
          <w:bCs/>
          <w:sz w:val="24"/>
          <w:szCs w:val="24"/>
        </w:rPr>
      </w:pPr>
      <w:r w:rsidRPr="00732ED6">
        <w:rPr>
          <w:rFonts w:ascii="Times New Roman" w:hAnsi="Times New Roman" w:cs="Times New Roman"/>
          <w:i/>
          <w:iCs/>
          <w:sz w:val="24"/>
          <w:szCs w:val="24"/>
        </w:rPr>
        <w:t>Generalized Eta Squared</w:t>
      </w:r>
      <w:r w:rsidR="000C72E8">
        <w:rPr>
          <w:rFonts w:ascii="Times New Roman" w:hAnsi="Times New Roman" w:cs="Times New Roman"/>
          <w:i/>
          <w:iCs/>
          <w:sz w:val="24"/>
          <w:szCs w:val="24"/>
        </w:rPr>
        <w:t xml:space="preserve"> (</w:t>
      </w:r>
      <w:bookmarkStart w:id="840" w:name="_Hlk188804823"/>
      <w:r w:rsidR="004656F8" w:rsidRPr="004656F8">
        <w:rPr>
          <w:rFonts w:ascii="Times New Roman" w:hAnsi="Times New Roman" w:cs="Times New Roman"/>
          <w:i/>
          <w:iCs/>
          <w:sz w:val="24"/>
          <w:szCs w:val="24"/>
        </w:rPr>
        <w:t>η</w:t>
      </w:r>
      <w:r w:rsidR="004656F8" w:rsidRPr="004656F8">
        <w:rPr>
          <w:rFonts w:ascii="Times New Roman" w:hAnsi="Times New Roman" w:cs="Times New Roman"/>
          <w:i/>
          <w:iCs/>
          <w:sz w:val="24"/>
          <w:szCs w:val="24"/>
          <w:vertAlign w:val="superscript"/>
        </w:rPr>
        <w:t>2</w:t>
      </w:r>
      <w:bookmarkEnd w:id="840"/>
      <w:r w:rsidR="000C72E8">
        <w:rPr>
          <w:rFonts w:ascii="Times New Roman" w:hAnsi="Times New Roman" w:cs="Times New Roman"/>
          <w:i/>
          <w:iCs/>
          <w:sz w:val="24"/>
          <w:szCs w:val="24"/>
        </w:rPr>
        <w:t>)</w:t>
      </w:r>
      <w:r w:rsidRPr="00732ED6" w:rsidDel="00701FE0">
        <w:rPr>
          <w:rFonts w:ascii="Times New Roman" w:hAnsi="Times New Roman" w:cs="Times New Roman"/>
          <w:i/>
          <w:iCs/>
          <w:sz w:val="24"/>
          <w:szCs w:val="24"/>
        </w:rPr>
        <w:t xml:space="preserve"> </w:t>
      </w:r>
      <w:r w:rsidRPr="00732ED6">
        <w:rPr>
          <w:rFonts w:ascii="Times New Roman" w:hAnsi="Times New Roman" w:cs="Times New Roman"/>
          <w:i/>
          <w:iCs/>
          <w:sz w:val="24"/>
          <w:szCs w:val="24"/>
        </w:rPr>
        <w:t xml:space="preserve">for </w:t>
      </w:r>
      <w:r>
        <w:rPr>
          <w:rFonts w:ascii="Times New Roman" w:hAnsi="Times New Roman" w:cs="Times New Roman"/>
          <w:i/>
          <w:iCs/>
          <w:sz w:val="24"/>
          <w:szCs w:val="24"/>
        </w:rPr>
        <w:t>Person</w:t>
      </w:r>
      <w:r w:rsidRPr="00732ED6">
        <w:rPr>
          <w:rFonts w:ascii="Times New Roman" w:hAnsi="Times New Roman" w:cs="Times New Roman"/>
          <w:i/>
          <w:iCs/>
          <w:sz w:val="24"/>
          <w:szCs w:val="24"/>
        </w:rPr>
        <w:t xml:space="preserve"> Parameter</w:t>
      </w:r>
      <w:r>
        <w:rPr>
          <w:rFonts w:ascii="Times New Roman" w:hAnsi="Times New Roman" w:cs="Times New Roman"/>
          <w:i/>
          <w:iCs/>
          <w:sz w:val="24"/>
          <w:szCs w:val="24"/>
        </w:rPr>
        <w:t xml:space="preserve"> Estimates</w:t>
      </w:r>
    </w:p>
    <w:tbl>
      <w:tblPr>
        <w:tblW w:w="5003" w:type="pct"/>
        <w:tblBorders>
          <w:top w:val="single" w:sz="4" w:space="0" w:color="auto"/>
          <w:bottom w:val="single" w:sz="4" w:space="0" w:color="auto"/>
        </w:tblBorders>
        <w:tblLook w:val="04A0" w:firstRow="1" w:lastRow="0" w:firstColumn="1" w:lastColumn="0" w:noHBand="0" w:noVBand="1"/>
      </w:tblPr>
      <w:tblGrid>
        <w:gridCol w:w="2523"/>
        <w:gridCol w:w="1367"/>
        <w:gridCol w:w="1369"/>
        <w:gridCol w:w="1369"/>
        <w:gridCol w:w="1370"/>
        <w:gridCol w:w="1368"/>
      </w:tblGrid>
      <w:tr w:rsidR="00492783" w:rsidRPr="00732ED6" w14:paraId="03A7135C" w14:textId="07A11AC5" w:rsidTr="00733012">
        <w:trPr>
          <w:trHeight w:val="300"/>
        </w:trPr>
        <w:tc>
          <w:tcPr>
            <w:tcW w:w="1127" w:type="pct"/>
            <w:vMerge w:val="restart"/>
            <w:shd w:val="clear" w:color="auto" w:fill="auto"/>
            <w:noWrap/>
            <w:vAlign w:val="bottom"/>
            <w:hideMark/>
          </w:tcPr>
          <w:p w14:paraId="69DE0873" w14:textId="77777777" w:rsidR="00492783" w:rsidRPr="00732ED6" w:rsidRDefault="00492783" w:rsidP="0064352D">
            <w:pPr>
              <w:spacing w:after="0" w:line="240" w:lineRule="auto"/>
              <w:rPr>
                <w:rFonts w:ascii="Times New Roman" w:eastAsia="Times New Roman" w:hAnsi="Times New Roman" w:cs="Times New Roman"/>
                <w:sz w:val="24"/>
                <w:szCs w:val="24"/>
              </w:rPr>
            </w:pPr>
            <w:bookmarkStart w:id="841" w:name="_Hlk162430296"/>
            <w:r w:rsidRPr="00732ED6">
              <w:rPr>
                <w:rFonts w:ascii="Times New Roman" w:eastAsia="Times New Roman" w:hAnsi="Times New Roman" w:cs="Times New Roman"/>
                <w:color w:val="000000"/>
                <w:sz w:val="24"/>
                <w:szCs w:val="24"/>
              </w:rPr>
              <w:t>Source of Variation</w:t>
            </w:r>
          </w:p>
        </w:tc>
        <w:tc>
          <w:tcPr>
            <w:tcW w:w="1549" w:type="pct"/>
            <w:gridSpan w:val="2"/>
            <w:tcBorders>
              <w:top w:val="single" w:sz="4" w:space="0" w:color="auto"/>
              <w:bottom w:val="single" w:sz="4" w:space="0" w:color="auto"/>
            </w:tcBorders>
            <w:shd w:val="clear" w:color="auto" w:fill="auto"/>
            <w:noWrap/>
            <w:vAlign w:val="center"/>
            <w:hideMark/>
          </w:tcPr>
          <w:p w14:paraId="754EAFC4" w14:textId="4D32A57D"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Bias</w:t>
            </w:r>
          </w:p>
        </w:tc>
        <w:tc>
          <w:tcPr>
            <w:tcW w:w="2324" w:type="pct"/>
            <w:gridSpan w:val="3"/>
            <w:tcBorders>
              <w:top w:val="single" w:sz="4" w:space="0" w:color="auto"/>
              <w:bottom w:val="single" w:sz="4" w:space="0" w:color="auto"/>
              <w:right w:val="nil"/>
            </w:tcBorders>
            <w:shd w:val="clear" w:color="auto" w:fill="auto"/>
            <w:vAlign w:val="center"/>
          </w:tcPr>
          <w:p w14:paraId="4A8CBBAD" w14:textId="0F4F81BD" w:rsidR="00492783" w:rsidRPr="00492783" w:rsidRDefault="00492783" w:rsidP="00074E6F">
            <w:pPr>
              <w:spacing w:after="0" w:line="240" w:lineRule="auto"/>
              <w:jc w:val="center"/>
              <w:rPr>
                <w:rFonts w:ascii="Times New Roman" w:eastAsia="Times New Roman" w:hAnsi="Times New Roman" w:cs="Times New Roman"/>
                <w:color w:val="000000"/>
                <w:sz w:val="24"/>
                <w:szCs w:val="24"/>
              </w:rPr>
            </w:pPr>
            <w:r w:rsidRPr="00732ED6">
              <w:rPr>
                <w:rFonts w:ascii="Times New Roman" w:eastAsia="Times New Roman" w:hAnsi="Times New Roman" w:cs="Times New Roman"/>
                <w:color w:val="000000"/>
                <w:sz w:val="24"/>
                <w:szCs w:val="24"/>
              </w:rPr>
              <w:t>RMSE</w:t>
            </w:r>
          </w:p>
        </w:tc>
      </w:tr>
      <w:tr w:rsidR="00492783" w:rsidRPr="00732ED6" w14:paraId="0CD2211C" w14:textId="77777777" w:rsidTr="00733012">
        <w:trPr>
          <w:trHeight w:val="300"/>
        </w:trPr>
        <w:tc>
          <w:tcPr>
            <w:tcW w:w="1127" w:type="pct"/>
            <w:vMerge/>
            <w:tcBorders>
              <w:bottom w:val="single" w:sz="4" w:space="0" w:color="auto"/>
            </w:tcBorders>
            <w:shd w:val="clear" w:color="auto" w:fill="auto"/>
            <w:noWrap/>
            <w:vAlign w:val="bottom"/>
            <w:hideMark/>
          </w:tcPr>
          <w:p w14:paraId="3B9E72CF" w14:textId="77777777" w:rsidR="00492783" w:rsidRPr="00732ED6" w:rsidRDefault="00492783" w:rsidP="008A2FE3">
            <w:pPr>
              <w:spacing w:after="0" w:line="240" w:lineRule="auto"/>
              <w:rPr>
                <w:rFonts w:ascii="Times New Roman" w:eastAsia="Times New Roman" w:hAnsi="Times New Roman" w:cs="Times New Roman"/>
                <w:color w:val="000000"/>
                <w:sz w:val="24"/>
                <w:szCs w:val="24"/>
              </w:rPr>
            </w:pPr>
          </w:p>
        </w:tc>
        <w:tc>
          <w:tcPr>
            <w:tcW w:w="774" w:type="pct"/>
            <w:tcBorders>
              <w:top w:val="single" w:sz="4" w:space="0" w:color="auto"/>
              <w:bottom w:val="single" w:sz="4" w:space="0" w:color="auto"/>
            </w:tcBorders>
            <w:shd w:val="clear" w:color="auto" w:fill="auto"/>
            <w:noWrap/>
            <w:vAlign w:val="center"/>
            <w:hideMark/>
          </w:tcPr>
          <w:p w14:paraId="48A7467E"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5" w:type="pct"/>
            <w:tcBorders>
              <w:top w:val="single" w:sz="4" w:space="0" w:color="auto"/>
              <w:bottom w:val="single" w:sz="4" w:space="0" w:color="auto"/>
            </w:tcBorders>
            <w:shd w:val="clear" w:color="auto" w:fill="auto"/>
            <w:noWrap/>
            <w:vAlign w:val="center"/>
            <w:hideMark/>
          </w:tcPr>
          <w:p w14:paraId="54481AB3"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775" w:type="pct"/>
            <w:tcBorders>
              <w:top w:val="single" w:sz="4" w:space="0" w:color="auto"/>
              <w:bottom w:val="single" w:sz="4" w:space="0" w:color="auto"/>
            </w:tcBorders>
            <w:shd w:val="clear" w:color="auto" w:fill="auto"/>
            <w:noWrap/>
            <w:vAlign w:val="center"/>
            <w:hideMark/>
          </w:tcPr>
          <w:p w14:paraId="6D353771"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
        </w:tc>
        <w:tc>
          <w:tcPr>
            <w:tcW w:w="775" w:type="pct"/>
            <w:tcBorders>
              <w:top w:val="single" w:sz="4" w:space="0" w:color="auto"/>
              <w:bottom w:val="single" w:sz="4" w:space="0" w:color="auto"/>
            </w:tcBorders>
            <w:shd w:val="clear" w:color="auto" w:fill="auto"/>
            <w:noWrap/>
            <w:vAlign w:val="center"/>
            <w:hideMark/>
          </w:tcPr>
          <w:p w14:paraId="2D9CD1E7"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774" w:type="pct"/>
            <w:tcBorders>
              <w:top w:val="single" w:sz="4" w:space="0" w:color="auto"/>
              <w:bottom w:val="single" w:sz="4" w:space="0" w:color="auto"/>
            </w:tcBorders>
            <w:shd w:val="clear" w:color="auto" w:fill="auto"/>
            <w:noWrap/>
            <w:vAlign w:val="center"/>
            <w:hideMark/>
          </w:tcPr>
          <w:p w14:paraId="742D5B77" w14:textId="77777777" w:rsidR="00492783" w:rsidRPr="00236860" w:rsidRDefault="00492783" w:rsidP="00074E6F">
            <w:pPr>
              <w:spacing w:after="0" w:line="240" w:lineRule="auto"/>
              <w:jc w:val="center"/>
              <w:rPr>
                <w:rFonts w:ascii="Times New Roman" w:eastAsia="Times New Roman" w:hAnsi="Times New Roman" w:cs="Times New Roman"/>
                <w:i/>
                <w:iCs/>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492783" w:rsidRPr="00732ED6" w14:paraId="40BF5DA4" w14:textId="77777777" w:rsidTr="00492783">
        <w:trPr>
          <w:trHeight w:val="300"/>
        </w:trPr>
        <w:tc>
          <w:tcPr>
            <w:tcW w:w="1127" w:type="pct"/>
            <w:shd w:val="clear" w:color="auto" w:fill="auto"/>
            <w:noWrap/>
            <w:vAlign w:val="bottom"/>
          </w:tcPr>
          <w:p w14:paraId="744CEC9C" w14:textId="6D3953F2"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61E1AC7"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42"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.163</w:t>
            </w:r>
          </w:p>
        </w:tc>
        <w:tc>
          <w:tcPr>
            <w:tcW w:w="775" w:type="pct"/>
            <w:shd w:val="clear" w:color="auto" w:fill="auto"/>
            <w:noWrap/>
            <w:vAlign w:val="bottom"/>
          </w:tcPr>
          <w:p w14:paraId="0BF612BF"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843"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.003</w:t>
            </w:r>
          </w:p>
        </w:tc>
        <w:tc>
          <w:tcPr>
            <w:tcW w:w="775" w:type="pct"/>
            <w:shd w:val="clear" w:color="auto" w:fill="auto"/>
            <w:noWrap/>
            <w:vAlign w:val="bottom"/>
          </w:tcPr>
          <w:p w14:paraId="7A39E3AD"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844" w:author="Jujia Li" w:date="2025-05-12T09:58:00Z" w16du:dateUtc="2025-05-12T14:58:00Z">
                <w:pPr>
                  <w:spacing w:after="0" w:line="240" w:lineRule="auto"/>
                  <w:jc w:val="right"/>
                </w:pPr>
              </w:pPrChange>
            </w:pPr>
          </w:p>
        </w:tc>
        <w:tc>
          <w:tcPr>
            <w:tcW w:w="775" w:type="pct"/>
            <w:shd w:val="clear" w:color="auto" w:fill="auto"/>
            <w:noWrap/>
            <w:vAlign w:val="bottom"/>
          </w:tcPr>
          <w:p w14:paraId="19E07031"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845"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.039</w:t>
            </w:r>
          </w:p>
        </w:tc>
        <w:tc>
          <w:tcPr>
            <w:tcW w:w="774" w:type="pct"/>
            <w:shd w:val="clear" w:color="auto" w:fill="auto"/>
            <w:noWrap/>
            <w:vAlign w:val="bottom"/>
          </w:tcPr>
          <w:p w14:paraId="523CC385"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4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.082</w:t>
            </w:r>
          </w:p>
        </w:tc>
      </w:tr>
      <w:tr w:rsidR="00492783" w:rsidRPr="00732ED6" w14:paraId="4713184C" w14:textId="77777777" w:rsidTr="00492783">
        <w:trPr>
          <w:trHeight w:val="300"/>
        </w:trPr>
        <w:tc>
          <w:tcPr>
            <w:tcW w:w="1127" w:type="pct"/>
            <w:shd w:val="clear" w:color="auto" w:fill="auto"/>
            <w:noWrap/>
            <w:vAlign w:val="bottom"/>
          </w:tcPr>
          <w:p w14:paraId="087820B1" w14:textId="293DA284" w:rsidR="00492783" w:rsidRPr="00236860" w:rsidRDefault="001A78A7" w:rsidP="0064352D">
            <w:pPr>
              <w:spacing w:after="0" w:line="240" w:lineRule="auto"/>
              <w:rPr>
                <w:rFonts w:ascii="Times New Roman" w:hAnsi="Times New Roman" w:cs="Times New Roman"/>
                <w:i/>
                <w:iCs/>
                <w:color w:val="000000"/>
                <w:sz w:val="24"/>
                <w:szCs w:val="24"/>
              </w:rPr>
            </w:pPr>
            <w:r>
              <w:rPr>
                <w:rFonts w:ascii="Times New Roman" w:hAnsi="Times New Roman" w:cs="Times New Roman"/>
                <w:i/>
                <w:iCs/>
                <w:sz w:val="24"/>
                <w:szCs w:val="24"/>
              </w:rPr>
              <w:t>Norm</w:t>
            </w:r>
            <w:r>
              <w:rPr>
                <w:rFonts w:ascii="Times New Roman" w:hAnsi="Times New Roman" w:cs="Times New Roman"/>
                <w:i/>
                <w:iCs/>
                <w:sz w:val="24"/>
                <w:szCs w:val="24"/>
                <w:vertAlign w:val="subscript"/>
              </w:rPr>
              <w:t>s</w:t>
            </w:r>
          </w:p>
        </w:tc>
        <w:tc>
          <w:tcPr>
            <w:tcW w:w="774" w:type="pct"/>
            <w:shd w:val="clear" w:color="auto" w:fill="auto"/>
            <w:noWrap/>
            <w:vAlign w:val="bottom"/>
          </w:tcPr>
          <w:p w14:paraId="038ADE0D"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47"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01755199"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48"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.047</w:t>
            </w:r>
          </w:p>
        </w:tc>
        <w:tc>
          <w:tcPr>
            <w:tcW w:w="775" w:type="pct"/>
            <w:shd w:val="clear" w:color="auto" w:fill="auto"/>
            <w:noWrap/>
            <w:vAlign w:val="bottom"/>
          </w:tcPr>
          <w:p w14:paraId="0CC808E4"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849" w:author="Jujia Li" w:date="2025-05-12T09:58:00Z" w16du:dateUtc="2025-05-12T14:58:00Z">
                <w:pPr>
                  <w:spacing w:after="0" w:line="240" w:lineRule="auto"/>
                  <w:jc w:val="right"/>
                </w:pPr>
              </w:pPrChange>
            </w:pPr>
          </w:p>
        </w:tc>
        <w:tc>
          <w:tcPr>
            <w:tcW w:w="775" w:type="pct"/>
            <w:shd w:val="clear" w:color="auto" w:fill="auto"/>
            <w:noWrap/>
            <w:vAlign w:val="bottom"/>
          </w:tcPr>
          <w:p w14:paraId="7109D00B"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50"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.009</w:t>
            </w:r>
          </w:p>
        </w:tc>
        <w:tc>
          <w:tcPr>
            <w:tcW w:w="774" w:type="pct"/>
            <w:shd w:val="clear" w:color="auto" w:fill="auto"/>
            <w:noWrap/>
            <w:vAlign w:val="bottom"/>
          </w:tcPr>
          <w:p w14:paraId="207F2AB3"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51"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.038</w:t>
            </w:r>
          </w:p>
        </w:tc>
      </w:tr>
      <w:tr w:rsidR="00492783" w:rsidRPr="00732ED6" w14:paraId="0F2223E2" w14:textId="77777777" w:rsidTr="00492783">
        <w:trPr>
          <w:trHeight w:val="300"/>
        </w:trPr>
        <w:tc>
          <w:tcPr>
            <w:tcW w:w="1127" w:type="pct"/>
            <w:shd w:val="clear" w:color="auto" w:fill="auto"/>
            <w:noWrap/>
            <w:vAlign w:val="bottom"/>
          </w:tcPr>
          <w:p w14:paraId="4297E3C4" w14:textId="77777777" w:rsidR="00492783" w:rsidRPr="00236860" w:rsidRDefault="00492783" w:rsidP="0064352D">
            <w:pPr>
              <w:spacing w:after="0" w:line="240" w:lineRule="auto"/>
              <w:rPr>
                <w:rFonts w:ascii="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5809ACF8"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52"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.004</w:t>
            </w:r>
          </w:p>
        </w:tc>
        <w:tc>
          <w:tcPr>
            <w:tcW w:w="775" w:type="pct"/>
            <w:shd w:val="clear" w:color="auto" w:fill="auto"/>
            <w:noWrap/>
            <w:vAlign w:val="bottom"/>
          </w:tcPr>
          <w:p w14:paraId="063D8CF9" w14:textId="77777777" w:rsidR="00492783" w:rsidRPr="00732ED6" w:rsidRDefault="00492783" w:rsidP="00074E6F">
            <w:pPr>
              <w:spacing w:after="0" w:line="240" w:lineRule="auto"/>
              <w:jc w:val="center"/>
              <w:rPr>
                <w:rFonts w:ascii="Times New Roman" w:hAnsi="Times New Roman" w:cs="Times New Roman"/>
                <w:color w:val="000000"/>
                <w:sz w:val="24"/>
                <w:szCs w:val="24"/>
              </w:rPr>
              <w:pPrChange w:id="853"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.036</w:t>
            </w:r>
          </w:p>
        </w:tc>
        <w:tc>
          <w:tcPr>
            <w:tcW w:w="775" w:type="pct"/>
            <w:shd w:val="clear" w:color="auto" w:fill="auto"/>
            <w:noWrap/>
            <w:vAlign w:val="bottom"/>
          </w:tcPr>
          <w:p w14:paraId="0255EEFF"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854" w:author="Jujia Li" w:date="2025-05-12T09:58:00Z" w16du:dateUtc="2025-05-12T14:58:00Z">
                <w:pPr>
                  <w:spacing w:after="0" w:line="240" w:lineRule="auto"/>
                  <w:jc w:val="right"/>
                </w:pPr>
              </w:pPrChange>
            </w:pPr>
          </w:p>
        </w:tc>
        <w:tc>
          <w:tcPr>
            <w:tcW w:w="775" w:type="pct"/>
            <w:shd w:val="clear" w:color="auto" w:fill="auto"/>
            <w:noWrap/>
            <w:vAlign w:val="bottom"/>
          </w:tcPr>
          <w:p w14:paraId="35BE6B81" w14:textId="77777777" w:rsidR="00492783" w:rsidRPr="006E5165" w:rsidRDefault="00492783" w:rsidP="00074E6F">
            <w:pPr>
              <w:spacing w:after="0" w:line="240" w:lineRule="auto"/>
              <w:jc w:val="center"/>
              <w:rPr>
                <w:rFonts w:ascii="Times New Roman" w:hAnsi="Times New Roman" w:cs="Times New Roman"/>
                <w:b/>
                <w:bCs/>
                <w:color w:val="000000"/>
                <w:sz w:val="24"/>
                <w:szCs w:val="24"/>
              </w:rPr>
              <w:pPrChange w:id="85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.539</w:t>
            </w:r>
          </w:p>
        </w:tc>
        <w:tc>
          <w:tcPr>
            <w:tcW w:w="774" w:type="pct"/>
            <w:shd w:val="clear" w:color="auto" w:fill="auto"/>
            <w:noWrap/>
            <w:vAlign w:val="bottom"/>
          </w:tcPr>
          <w:p w14:paraId="652EF68D" w14:textId="77777777" w:rsidR="00492783" w:rsidRPr="006E5165" w:rsidRDefault="00492783" w:rsidP="00074E6F">
            <w:pPr>
              <w:spacing w:after="0" w:line="240" w:lineRule="auto"/>
              <w:jc w:val="center"/>
              <w:rPr>
                <w:rFonts w:ascii="Times New Roman" w:hAnsi="Times New Roman" w:cs="Times New Roman"/>
                <w:b/>
                <w:bCs/>
                <w:color w:val="000000"/>
                <w:sz w:val="24"/>
                <w:szCs w:val="24"/>
              </w:rPr>
              <w:pPrChange w:id="85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.657</w:t>
            </w:r>
          </w:p>
        </w:tc>
      </w:tr>
      <w:tr w:rsidR="00492783" w:rsidRPr="006E5165" w14:paraId="4830F81B" w14:textId="77777777" w:rsidTr="00492783">
        <w:trPr>
          <w:trHeight w:val="300"/>
        </w:trPr>
        <w:tc>
          <w:tcPr>
            <w:tcW w:w="1127" w:type="pct"/>
            <w:shd w:val="clear" w:color="auto" w:fill="auto"/>
            <w:noWrap/>
            <w:vAlign w:val="bottom"/>
          </w:tcPr>
          <w:p w14:paraId="2BC758D7"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19A7EB60"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5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.012</w:t>
            </w:r>
          </w:p>
        </w:tc>
        <w:tc>
          <w:tcPr>
            <w:tcW w:w="775" w:type="pct"/>
            <w:shd w:val="clear" w:color="auto" w:fill="auto"/>
            <w:noWrap/>
            <w:vAlign w:val="bottom"/>
          </w:tcPr>
          <w:p w14:paraId="59FD8F59"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58"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.092</w:t>
            </w:r>
          </w:p>
        </w:tc>
        <w:tc>
          <w:tcPr>
            <w:tcW w:w="775" w:type="pct"/>
            <w:shd w:val="clear" w:color="auto" w:fill="auto"/>
            <w:noWrap/>
            <w:vAlign w:val="bottom"/>
          </w:tcPr>
          <w:p w14:paraId="6F71427D"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59" w:author="Jujia Li" w:date="2025-05-12T09:58:00Z" w16du:dateUtc="2025-05-12T14:58:00Z">
                <w:pPr>
                  <w:spacing w:after="0" w:line="240" w:lineRule="auto"/>
                  <w:jc w:val="right"/>
                </w:pPr>
              </w:pPrChange>
            </w:pPr>
          </w:p>
        </w:tc>
        <w:tc>
          <w:tcPr>
            <w:tcW w:w="775" w:type="pct"/>
            <w:shd w:val="clear" w:color="auto" w:fill="auto"/>
            <w:noWrap/>
            <w:vAlign w:val="bottom"/>
          </w:tcPr>
          <w:p w14:paraId="6710AA99"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6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.742</w:t>
            </w:r>
          </w:p>
        </w:tc>
        <w:tc>
          <w:tcPr>
            <w:tcW w:w="774" w:type="pct"/>
            <w:shd w:val="clear" w:color="auto" w:fill="auto"/>
            <w:noWrap/>
            <w:vAlign w:val="bottom"/>
          </w:tcPr>
          <w:p w14:paraId="056D8CB9"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6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.880</w:t>
            </w:r>
          </w:p>
        </w:tc>
      </w:tr>
      <w:tr w:rsidR="00492783" w:rsidRPr="006E5165" w14:paraId="344E6A70" w14:textId="77777777" w:rsidTr="00492783">
        <w:trPr>
          <w:trHeight w:val="300"/>
        </w:trPr>
        <w:tc>
          <w:tcPr>
            <w:tcW w:w="1127" w:type="pct"/>
            <w:shd w:val="clear" w:color="auto" w:fill="auto"/>
            <w:noWrap/>
            <w:vAlign w:val="bottom"/>
          </w:tcPr>
          <w:p w14:paraId="19AAFDE0" w14:textId="7777777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N</w:t>
            </w:r>
          </w:p>
        </w:tc>
        <w:tc>
          <w:tcPr>
            <w:tcW w:w="774" w:type="pct"/>
            <w:shd w:val="clear" w:color="auto" w:fill="auto"/>
            <w:noWrap/>
            <w:vAlign w:val="bottom"/>
          </w:tcPr>
          <w:p w14:paraId="4FDA3A97"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02067FE3"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4E64D073"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4" w:author="Jujia Li" w:date="2025-05-12T09:58:00Z" w16du:dateUtc="2025-05-12T14:58:00Z">
                <w:pPr>
                  <w:spacing w:after="0" w:line="240" w:lineRule="auto"/>
                  <w:jc w:val="right"/>
                </w:pPr>
              </w:pPrChange>
            </w:pPr>
          </w:p>
        </w:tc>
        <w:tc>
          <w:tcPr>
            <w:tcW w:w="775" w:type="pct"/>
            <w:shd w:val="clear" w:color="auto" w:fill="auto"/>
            <w:noWrap/>
            <w:vAlign w:val="bottom"/>
          </w:tcPr>
          <w:p w14:paraId="0C9DB356"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5"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c>
          <w:tcPr>
            <w:tcW w:w="774" w:type="pct"/>
            <w:shd w:val="clear" w:color="auto" w:fill="auto"/>
            <w:noWrap/>
            <w:vAlign w:val="bottom"/>
          </w:tcPr>
          <w:p w14:paraId="18F58F69"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.016</w:t>
            </w:r>
          </w:p>
        </w:tc>
      </w:tr>
      <w:tr w:rsidR="00492783" w:rsidRPr="006E5165" w14:paraId="0D1C9A26" w14:textId="77777777" w:rsidTr="00492783">
        <w:trPr>
          <w:trHeight w:val="300"/>
        </w:trPr>
        <w:tc>
          <w:tcPr>
            <w:tcW w:w="1127" w:type="pct"/>
            <w:shd w:val="clear" w:color="auto" w:fill="auto"/>
            <w:noWrap/>
            <w:vAlign w:val="bottom"/>
          </w:tcPr>
          <w:p w14:paraId="3F562D38" w14:textId="3F0918E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color w:val="000000"/>
                <w:sz w:val="24"/>
                <w:szCs w:val="24"/>
              </w:rPr>
              <w:t>Method</w:t>
            </w:r>
          </w:p>
        </w:tc>
        <w:tc>
          <w:tcPr>
            <w:tcW w:w="774" w:type="pct"/>
            <w:shd w:val="clear" w:color="auto" w:fill="auto"/>
            <w:noWrap/>
            <w:vAlign w:val="bottom"/>
          </w:tcPr>
          <w:p w14:paraId="681191B6"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.042</w:t>
            </w:r>
          </w:p>
        </w:tc>
        <w:tc>
          <w:tcPr>
            <w:tcW w:w="775" w:type="pct"/>
            <w:shd w:val="clear" w:color="auto" w:fill="auto"/>
            <w:noWrap/>
            <w:vAlign w:val="bottom"/>
          </w:tcPr>
          <w:p w14:paraId="050FE131"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.020</w:t>
            </w:r>
          </w:p>
        </w:tc>
        <w:tc>
          <w:tcPr>
            <w:tcW w:w="775" w:type="pct"/>
            <w:shd w:val="clear" w:color="auto" w:fill="auto"/>
            <w:noWrap/>
            <w:vAlign w:val="bottom"/>
          </w:tcPr>
          <w:p w14:paraId="4D3EC1C2"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69" w:author="Jujia Li" w:date="2025-05-12T09:58:00Z" w16du:dateUtc="2025-05-12T14:58:00Z">
                <w:pPr>
                  <w:spacing w:after="0" w:line="240" w:lineRule="auto"/>
                  <w:jc w:val="right"/>
                </w:pPr>
              </w:pPrChange>
            </w:pPr>
          </w:p>
        </w:tc>
        <w:tc>
          <w:tcPr>
            <w:tcW w:w="775" w:type="pct"/>
            <w:shd w:val="clear" w:color="auto" w:fill="auto"/>
            <w:noWrap/>
            <w:vAlign w:val="bottom"/>
          </w:tcPr>
          <w:p w14:paraId="7B9C08B6"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7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.856</w:t>
            </w:r>
          </w:p>
        </w:tc>
        <w:tc>
          <w:tcPr>
            <w:tcW w:w="774" w:type="pct"/>
            <w:shd w:val="clear" w:color="auto" w:fill="auto"/>
            <w:noWrap/>
            <w:vAlign w:val="bottom"/>
          </w:tcPr>
          <w:p w14:paraId="2C073B22"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7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.967</w:t>
            </w:r>
          </w:p>
        </w:tc>
      </w:tr>
      <w:tr w:rsidR="00492783" w:rsidRPr="006E5165" w14:paraId="5033A750" w14:textId="77777777" w:rsidTr="00492783">
        <w:trPr>
          <w:trHeight w:val="300"/>
        </w:trPr>
        <w:tc>
          <w:tcPr>
            <w:tcW w:w="1127" w:type="pct"/>
            <w:shd w:val="clear" w:color="auto" w:fill="auto"/>
            <w:noWrap/>
            <w:vAlign w:val="bottom"/>
          </w:tcPr>
          <w:p w14:paraId="1D526EA9" w14:textId="307A1AD6" w:rsidR="00492783" w:rsidRPr="00236860" w:rsidRDefault="004D074B" w:rsidP="0064352D">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Pr>
                <w:rFonts w:ascii="Times New Roman" w:hAnsi="Times New Roman" w:cs="Times New Roman"/>
                <w:i/>
                <w:iCs/>
                <w:sz w:val="24"/>
                <w:szCs w:val="24"/>
                <w:vertAlign w:val="subscript"/>
              </w:rPr>
              <w:t>s</w:t>
            </w:r>
            <w:r>
              <w:rPr>
                <w:rFonts w:ascii="Times New Roman" w:hAnsi="Times New Roman" w:cs="Times New Roman"/>
                <w:i/>
                <w:iCs/>
                <w:color w:val="000000"/>
                <w:sz w:val="24"/>
                <w:szCs w:val="24"/>
              </w:rPr>
              <w:t xml:space="preserve"> </w:t>
            </w:r>
            <w:r w:rsidR="00FD6AB3">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I</w:t>
            </w:r>
            <w:r w:rsidR="00492783" w:rsidRPr="00236860">
              <w:rPr>
                <w:rFonts w:ascii="Times New Roman" w:hAnsi="Times New Roman" w:cs="Times New Roman"/>
                <w:i/>
                <w:iCs/>
                <w:color w:val="000000"/>
                <w:sz w:val="24"/>
                <w:szCs w:val="24"/>
                <w:vertAlign w:val="subscript"/>
              </w:rPr>
              <w:t>s</w:t>
            </w:r>
          </w:p>
        </w:tc>
        <w:tc>
          <w:tcPr>
            <w:tcW w:w="774" w:type="pct"/>
            <w:shd w:val="clear" w:color="auto" w:fill="auto"/>
            <w:noWrap/>
            <w:vAlign w:val="bottom"/>
          </w:tcPr>
          <w:p w14:paraId="7E6C0E7A"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2744A4C"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1252EF59"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4" w:author="Jujia Li" w:date="2025-05-12T09:58:00Z" w16du:dateUtc="2025-05-12T14:58:00Z">
                <w:pPr>
                  <w:spacing w:after="0" w:line="240" w:lineRule="auto"/>
                  <w:jc w:val="right"/>
                </w:pPr>
              </w:pPrChange>
            </w:pPr>
          </w:p>
        </w:tc>
        <w:tc>
          <w:tcPr>
            <w:tcW w:w="775" w:type="pct"/>
            <w:shd w:val="clear" w:color="auto" w:fill="auto"/>
            <w:noWrap/>
            <w:vAlign w:val="bottom"/>
          </w:tcPr>
          <w:p w14:paraId="12B4E37B"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7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.117</w:t>
            </w:r>
          </w:p>
        </w:tc>
        <w:tc>
          <w:tcPr>
            <w:tcW w:w="774" w:type="pct"/>
            <w:shd w:val="clear" w:color="auto" w:fill="auto"/>
            <w:noWrap/>
            <w:vAlign w:val="bottom"/>
          </w:tcPr>
          <w:p w14:paraId="4087975D"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7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.168</w:t>
            </w:r>
          </w:p>
        </w:tc>
      </w:tr>
      <w:tr w:rsidR="00492783" w:rsidRPr="006E5165" w14:paraId="0EB3AF83" w14:textId="77777777" w:rsidTr="00492783">
        <w:trPr>
          <w:trHeight w:val="300"/>
        </w:trPr>
        <w:tc>
          <w:tcPr>
            <w:tcW w:w="1127" w:type="pct"/>
            <w:shd w:val="clear" w:color="auto" w:fill="auto"/>
            <w:noWrap/>
            <w:vAlign w:val="bottom"/>
          </w:tcPr>
          <w:p w14:paraId="68A69634" w14:textId="0D31AE5C"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p>
        </w:tc>
        <w:tc>
          <w:tcPr>
            <w:tcW w:w="774" w:type="pct"/>
            <w:shd w:val="clear" w:color="auto" w:fill="auto"/>
            <w:noWrap/>
            <w:vAlign w:val="bottom"/>
          </w:tcPr>
          <w:p w14:paraId="59DD498B"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5B2E9E"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5A18240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79" w:author="Jujia Li" w:date="2025-05-12T09:58:00Z" w16du:dateUtc="2025-05-12T14:58:00Z">
                <w:pPr>
                  <w:spacing w:after="0" w:line="240" w:lineRule="auto"/>
                  <w:jc w:val="right"/>
                </w:pPr>
              </w:pPrChange>
            </w:pPr>
          </w:p>
        </w:tc>
        <w:tc>
          <w:tcPr>
            <w:tcW w:w="775" w:type="pct"/>
            <w:shd w:val="clear" w:color="auto" w:fill="auto"/>
            <w:noWrap/>
            <w:vAlign w:val="bottom"/>
          </w:tcPr>
          <w:p w14:paraId="6B2C4A48"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0"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.041</w:t>
            </w:r>
          </w:p>
        </w:tc>
        <w:tc>
          <w:tcPr>
            <w:tcW w:w="774" w:type="pct"/>
            <w:shd w:val="clear" w:color="auto" w:fill="auto"/>
            <w:noWrap/>
            <w:vAlign w:val="bottom"/>
          </w:tcPr>
          <w:p w14:paraId="1D2AAF82"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.014</w:t>
            </w:r>
          </w:p>
        </w:tc>
      </w:tr>
      <w:tr w:rsidR="00492783" w:rsidRPr="006E5165" w14:paraId="06472E50" w14:textId="77777777" w:rsidTr="00492783">
        <w:trPr>
          <w:trHeight w:val="300"/>
        </w:trPr>
        <w:tc>
          <w:tcPr>
            <w:tcW w:w="1127" w:type="pct"/>
            <w:shd w:val="clear" w:color="auto" w:fill="auto"/>
            <w:noWrap/>
            <w:vAlign w:val="bottom"/>
          </w:tcPr>
          <w:p w14:paraId="1E60E79E" w14:textId="4B94E406"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06A266A1"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1F47D3E1"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83"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.091</w:t>
            </w:r>
          </w:p>
        </w:tc>
        <w:tc>
          <w:tcPr>
            <w:tcW w:w="775" w:type="pct"/>
            <w:shd w:val="clear" w:color="auto" w:fill="auto"/>
            <w:noWrap/>
            <w:vAlign w:val="bottom"/>
          </w:tcPr>
          <w:p w14:paraId="21982AB8"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84" w:author="Jujia Li" w:date="2025-05-12T09:58:00Z" w16du:dateUtc="2025-05-12T14:58:00Z">
                <w:pPr>
                  <w:spacing w:after="0" w:line="240" w:lineRule="auto"/>
                  <w:jc w:val="right"/>
                </w:pPr>
              </w:pPrChange>
            </w:pPr>
          </w:p>
        </w:tc>
        <w:tc>
          <w:tcPr>
            <w:tcW w:w="775" w:type="pct"/>
            <w:shd w:val="clear" w:color="auto" w:fill="auto"/>
            <w:noWrap/>
            <w:vAlign w:val="bottom"/>
          </w:tcPr>
          <w:p w14:paraId="65AB8F5C"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5"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4" w:type="pct"/>
            <w:shd w:val="clear" w:color="auto" w:fill="auto"/>
            <w:noWrap/>
            <w:vAlign w:val="bottom"/>
          </w:tcPr>
          <w:p w14:paraId="01A7B74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r>
      <w:tr w:rsidR="00492783" w:rsidRPr="006E5165" w14:paraId="3358AB49" w14:textId="77777777" w:rsidTr="00492783">
        <w:trPr>
          <w:trHeight w:val="300"/>
        </w:trPr>
        <w:tc>
          <w:tcPr>
            <w:tcW w:w="1127" w:type="pct"/>
            <w:shd w:val="clear" w:color="auto" w:fill="auto"/>
            <w:noWrap/>
            <w:vAlign w:val="bottom"/>
          </w:tcPr>
          <w:p w14:paraId="73C874EC" w14:textId="0D5EAE27"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6C3A74F9"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19A65C63"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.028</w:t>
            </w:r>
          </w:p>
        </w:tc>
        <w:tc>
          <w:tcPr>
            <w:tcW w:w="775" w:type="pct"/>
            <w:shd w:val="clear" w:color="auto" w:fill="auto"/>
            <w:noWrap/>
            <w:vAlign w:val="bottom"/>
          </w:tcPr>
          <w:p w14:paraId="1E32F30C"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89" w:author="Jujia Li" w:date="2025-05-12T09:58:00Z" w16du:dateUtc="2025-05-12T14:58:00Z">
                <w:pPr>
                  <w:spacing w:after="0" w:line="240" w:lineRule="auto"/>
                  <w:jc w:val="right"/>
                </w:pPr>
              </w:pPrChange>
            </w:pPr>
          </w:p>
        </w:tc>
        <w:tc>
          <w:tcPr>
            <w:tcW w:w="775" w:type="pct"/>
            <w:shd w:val="clear" w:color="auto" w:fill="auto"/>
            <w:noWrap/>
            <w:vAlign w:val="bottom"/>
          </w:tcPr>
          <w:p w14:paraId="23A2C5DD"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9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.264</w:t>
            </w:r>
          </w:p>
        </w:tc>
        <w:tc>
          <w:tcPr>
            <w:tcW w:w="774" w:type="pct"/>
            <w:shd w:val="clear" w:color="auto" w:fill="auto"/>
            <w:noWrap/>
            <w:vAlign w:val="bottom"/>
          </w:tcPr>
          <w:p w14:paraId="368D7319"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9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.179</w:t>
            </w:r>
          </w:p>
        </w:tc>
      </w:tr>
      <w:tr w:rsidR="00492783" w:rsidRPr="006E5165" w14:paraId="7FE06BC3" w14:textId="77777777" w:rsidTr="00492783">
        <w:trPr>
          <w:trHeight w:val="300"/>
        </w:trPr>
        <w:tc>
          <w:tcPr>
            <w:tcW w:w="1127" w:type="pct"/>
            <w:shd w:val="clear" w:color="auto" w:fill="auto"/>
            <w:noWrap/>
            <w:vAlign w:val="bottom"/>
          </w:tcPr>
          <w:p w14:paraId="6BAFDAE5" w14:textId="6825B610"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546D790D"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9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06C9DD4A"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93"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.093</w:t>
            </w:r>
          </w:p>
        </w:tc>
        <w:tc>
          <w:tcPr>
            <w:tcW w:w="775" w:type="pct"/>
            <w:shd w:val="clear" w:color="auto" w:fill="auto"/>
            <w:noWrap/>
            <w:vAlign w:val="bottom"/>
          </w:tcPr>
          <w:p w14:paraId="093B1323"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894" w:author="Jujia Li" w:date="2025-05-12T09:58:00Z" w16du:dateUtc="2025-05-12T14:58:00Z">
                <w:pPr>
                  <w:spacing w:after="0" w:line="240" w:lineRule="auto"/>
                  <w:jc w:val="right"/>
                </w:pPr>
              </w:pPrChange>
            </w:pPr>
          </w:p>
        </w:tc>
        <w:tc>
          <w:tcPr>
            <w:tcW w:w="775" w:type="pct"/>
            <w:shd w:val="clear" w:color="auto" w:fill="auto"/>
            <w:noWrap/>
            <w:vAlign w:val="bottom"/>
          </w:tcPr>
          <w:p w14:paraId="3A59E27B"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9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.589</w:t>
            </w:r>
          </w:p>
        </w:tc>
        <w:tc>
          <w:tcPr>
            <w:tcW w:w="774" w:type="pct"/>
            <w:shd w:val="clear" w:color="auto" w:fill="auto"/>
            <w:noWrap/>
            <w:vAlign w:val="bottom"/>
          </w:tcPr>
          <w:p w14:paraId="25526E70" w14:textId="77777777" w:rsidR="00492783" w:rsidRPr="006E5165" w:rsidRDefault="00492783" w:rsidP="00074E6F">
            <w:pPr>
              <w:spacing w:after="0" w:line="240" w:lineRule="auto"/>
              <w:jc w:val="center"/>
              <w:rPr>
                <w:rFonts w:ascii="Times New Roman" w:eastAsia="Times New Roman" w:hAnsi="Times New Roman" w:cs="Times New Roman"/>
                <w:b/>
                <w:bCs/>
                <w:color w:val="FF0000"/>
                <w:sz w:val="24"/>
                <w:szCs w:val="24"/>
              </w:rPr>
              <w:pPrChange w:id="89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.826</w:t>
            </w:r>
          </w:p>
        </w:tc>
      </w:tr>
      <w:tr w:rsidR="00492783" w:rsidRPr="006E5165" w14:paraId="29C48ACC" w14:textId="77777777" w:rsidTr="00492783">
        <w:trPr>
          <w:trHeight w:val="300"/>
        </w:trPr>
        <w:tc>
          <w:tcPr>
            <w:tcW w:w="1127" w:type="pct"/>
            <w:shd w:val="clear" w:color="auto" w:fill="auto"/>
            <w:noWrap/>
            <w:vAlign w:val="bottom"/>
          </w:tcPr>
          <w:p w14:paraId="5F932155" w14:textId="1FAF5FAA" w:rsidR="00492783" w:rsidRPr="00236860" w:rsidRDefault="00704292" w:rsidP="0064352D">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r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00492783" w:rsidRPr="00236860">
              <w:rPr>
                <w:rFonts w:ascii="Times New Roman" w:hAnsi="Times New Roman" w:cs="Times New Roman"/>
                <w:i/>
                <w:iCs/>
                <w:color w:val="000000"/>
                <w:sz w:val="24"/>
                <w:szCs w:val="24"/>
              </w:rPr>
              <w:t xml:space="preserve"> </w:t>
            </w:r>
            <w:r w:rsidR="00492783">
              <w:rPr>
                <w:rFonts w:ascii="Times New Roman" w:hAnsi="Times New Roman" w:cs="Times New Roman"/>
                <w:i/>
                <w:iCs/>
                <w:color w:val="000000"/>
                <w:sz w:val="24"/>
                <w:szCs w:val="24"/>
              </w:rPr>
              <w:t>Method</w:t>
            </w:r>
          </w:p>
        </w:tc>
        <w:tc>
          <w:tcPr>
            <w:tcW w:w="774" w:type="pct"/>
            <w:shd w:val="clear" w:color="auto" w:fill="auto"/>
            <w:noWrap/>
            <w:vAlign w:val="bottom"/>
          </w:tcPr>
          <w:p w14:paraId="2A729FB5"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9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.031</w:t>
            </w:r>
          </w:p>
        </w:tc>
        <w:tc>
          <w:tcPr>
            <w:tcW w:w="775" w:type="pct"/>
            <w:shd w:val="clear" w:color="auto" w:fill="auto"/>
            <w:noWrap/>
            <w:vAlign w:val="bottom"/>
          </w:tcPr>
          <w:p w14:paraId="0A65B6D4"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9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7B238ED8"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899" w:author="Jujia Li" w:date="2025-05-12T09:58:00Z" w16du:dateUtc="2025-05-12T14:58:00Z">
                <w:pPr>
                  <w:spacing w:after="0" w:line="240" w:lineRule="auto"/>
                  <w:jc w:val="right"/>
                </w:pPr>
              </w:pPrChange>
            </w:pPr>
          </w:p>
        </w:tc>
        <w:tc>
          <w:tcPr>
            <w:tcW w:w="775" w:type="pct"/>
            <w:shd w:val="clear" w:color="auto" w:fill="auto"/>
            <w:noWrap/>
            <w:vAlign w:val="bottom"/>
          </w:tcPr>
          <w:p w14:paraId="1E2BFEA4"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0"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.006</w:t>
            </w:r>
          </w:p>
        </w:tc>
        <w:tc>
          <w:tcPr>
            <w:tcW w:w="774" w:type="pct"/>
            <w:shd w:val="clear" w:color="auto" w:fill="auto"/>
            <w:noWrap/>
            <w:vAlign w:val="bottom"/>
          </w:tcPr>
          <w:p w14:paraId="18D48AF5"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01"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.074</w:t>
            </w:r>
          </w:p>
        </w:tc>
      </w:tr>
      <w:tr w:rsidR="00492783" w:rsidRPr="006E5165" w14:paraId="47C5B555" w14:textId="77777777" w:rsidTr="00492783">
        <w:trPr>
          <w:trHeight w:val="300"/>
        </w:trPr>
        <w:tc>
          <w:tcPr>
            <w:tcW w:w="1127" w:type="pct"/>
            <w:shd w:val="clear" w:color="auto" w:fill="auto"/>
            <w:noWrap/>
            <w:vAlign w:val="bottom"/>
          </w:tcPr>
          <w:p w14:paraId="740D81A8" w14:textId="18A1D748"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45340A29"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.000</w:t>
            </w:r>
          </w:p>
        </w:tc>
        <w:tc>
          <w:tcPr>
            <w:tcW w:w="775" w:type="pct"/>
            <w:shd w:val="clear" w:color="auto" w:fill="auto"/>
            <w:noWrap/>
            <w:vAlign w:val="bottom"/>
          </w:tcPr>
          <w:p w14:paraId="787691B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77C237D5"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4" w:author="Jujia Li" w:date="2025-05-12T09:58:00Z" w16du:dateUtc="2025-05-12T14:58:00Z">
                <w:pPr>
                  <w:spacing w:after="0" w:line="240" w:lineRule="auto"/>
                  <w:jc w:val="right"/>
                </w:pPr>
              </w:pPrChange>
            </w:pPr>
          </w:p>
        </w:tc>
        <w:tc>
          <w:tcPr>
            <w:tcW w:w="775" w:type="pct"/>
            <w:shd w:val="clear" w:color="auto" w:fill="auto"/>
            <w:noWrap/>
            <w:vAlign w:val="bottom"/>
          </w:tcPr>
          <w:p w14:paraId="70E4D27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5"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4" w:type="pct"/>
            <w:shd w:val="clear" w:color="auto" w:fill="auto"/>
            <w:noWrap/>
            <w:vAlign w:val="bottom"/>
          </w:tcPr>
          <w:p w14:paraId="156C568A"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.009</w:t>
            </w:r>
          </w:p>
        </w:tc>
      </w:tr>
      <w:tr w:rsidR="00492783" w:rsidRPr="006E5165" w14:paraId="1584422B" w14:textId="77777777" w:rsidTr="00492783">
        <w:trPr>
          <w:trHeight w:val="300"/>
        </w:trPr>
        <w:tc>
          <w:tcPr>
            <w:tcW w:w="1127" w:type="pct"/>
            <w:shd w:val="clear" w:color="auto" w:fill="auto"/>
            <w:noWrap/>
            <w:vAlign w:val="bottom"/>
          </w:tcPr>
          <w:p w14:paraId="06CA619D" w14:textId="762DA191"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sidR="004D074B">
              <w:rPr>
                <w:rFonts w:ascii="Times New Roman" w:hAnsi="Times New Roman" w:cs="Times New Roman"/>
                <w:i/>
                <w:iCs/>
                <w:sz w:val="24"/>
                <w:szCs w:val="24"/>
              </w:rPr>
              <w:t>Norm</w:t>
            </w:r>
            <w:r w:rsidR="004D074B">
              <w:rPr>
                <w:rFonts w:ascii="Times New Roman" w:hAnsi="Times New Roman" w:cs="Times New Roman"/>
                <w:i/>
                <w:iCs/>
                <w:sz w:val="24"/>
                <w:szCs w:val="24"/>
                <w:vertAlign w:val="subscript"/>
              </w:rPr>
              <w:t>s</w:t>
            </w:r>
          </w:p>
        </w:tc>
        <w:tc>
          <w:tcPr>
            <w:tcW w:w="774" w:type="pct"/>
            <w:shd w:val="clear" w:color="auto" w:fill="auto"/>
            <w:noWrap/>
            <w:vAlign w:val="bottom"/>
          </w:tcPr>
          <w:p w14:paraId="1D0F6E72"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740CDDE8"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8"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.002</w:t>
            </w:r>
          </w:p>
        </w:tc>
        <w:tc>
          <w:tcPr>
            <w:tcW w:w="775" w:type="pct"/>
            <w:shd w:val="clear" w:color="auto" w:fill="auto"/>
            <w:noWrap/>
            <w:vAlign w:val="bottom"/>
          </w:tcPr>
          <w:p w14:paraId="2CAA0CF6"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09" w:author="Jujia Li" w:date="2025-05-12T09:58:00Z" w16du:dateUtc="2025-05-12T14:58:00Z">
                <w:pPr>
                  <w:spacing w:after="0" w:line="240" w:lineRule="auto"/>
                  <w:jc w:val="right"/>
                </w:pPr>
              </w:pPrChange>
            </w:pPr>
          </w:p>
        </w:tc>
        <w:tc>
          <w:tcPr>
            <w:tcW w:w="775" w:type="pct"/>
            <w:shd w:val="clear" w:color="auto" w:fill="auto"/>
            <w:noWrap/>
            <w:vAlign w:val="bottom"/>
          </w:tcPr>
          <w:p w14:paraId="12C000A1"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10"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.072</w:t>
            </w:r>
          </w:p>
        </w:tc>
        <w:tc>
          <w:tcPr>
            <w:tcW w:w="774" w:type="pct"/>
            <w:shd w:val="clear" w:color="auto" w:fill="auto"/>
            <w:noWrap/>
            <w:vAlign w:val="bottom"/>
          </w:tcPr>
          <w:p w14:paraId="6AE4C9F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1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.011</w:t>
            </w:r>
          </w:p>
        </w:tc>
      </w:tr>
      <w:tr w:rsidR="00492783" w:rsidRPr="006E5165" w14:paraId="576E0487" w14:textId="77777777" w:rsidTr="00492783">
        <w:trPr>
          <w:trHeight w:val="300"/>
        </w:trPr>
        <w:tc>
          <w:tcPr>
            <w:tcW w:w="1127" w:type="pct"/>
            <w:shd w:val="clear" w:color="auto" w:fill="auto"/>
            <w:noWrap/>
            <w:vAlign w:val="bottom"/>
          </w:tcPr>
          <w:p w14:paraId="0DEB2252" w14:textId="7B0DDB8D"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0F5E4B">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10906E32"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1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5" w:type="pct"/>
            <w:shd w:val="clear" w:color="auto" w:fill="auto"/>
            <w:noWrap/>
            <w:vAlign w:val="bottom"/>
          </w:tcPr>
          <w:p w14:paraId="0FE035CE"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1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.004</w:t>
            </w:r>
          </w:p>
        </w:tc>
        <w:tc>
          <w:tcPr>
            <w:tcW w:w="775" w:type="pct"/>
            <w:shd w:val="clear" w:color="auto" w:fill="auto"/>
            <w:noWrap/>
            <w:vAlign w:val="bottom"/>
          </w:tcPr>
          <w:p w14:paraId="277CD7CF"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14" w:author="Jujia Li" w:date="2025-05-12T09:58:00Z" w16du:dateUtc="2025-05-12T14:58:00Z">
                <w:pPr>
                  <w:spacing w:after="0" w:line="240" w:lineRule="auto"/>
                  <w:jc w:val="right"/>
                </w:pPr>
              </w:pPrChange>
            </w:pPr>
          </w:p>
        </w:tc>
        <w:tc>
          <w:tcPr>
            <w:tcW w:w="775" w:type="pct"/>
            <w:shd w:val="clear" w:color="auto" w:fill="auto"/>
            <w:noWrap/>
            <w:vAlign w:val="bottom"/>
          </w:tcPr>
          <w:p w14:paraId="7B6FEDF9"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15"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.079</w:t>
            </w:r>
          </w:p>
        </w:tc>
        <w:tc>
          <w:tcPr>
            <w:tcW w:w="774" w:type="pct"/>
            <w:shd w:val="clear" w:color="auto" w:fill="auto"/>
            <w:noWrap/>
            <w:vAlign w:val="bottom"/>
          </w:tcPr>
          <w:p w14:paraId="10095821"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16" w:author="Jujia Li" w:date="2025-05-12T09:58:00Z" w16du:dateUtc="2025-05-12T14:58:00Z">
                <w:pPr>
                  <w:spacing w:after="0" w:line="240" w:lineRule="auto"/>
                  <w:jc w:val="right"/>
                </w:pPr>
              </w:pPrChange>
            </w:pPr>
            <w:r w:rsidRPr="006E5165">
              <w:rPr>
                <w:rFonts w:ascii="Times New Roman" w:hAnsi="Times New Roman" w:cs="Times New Roman"/>
                <w:b/>
                <w:bCs/>
                <w:color w:val="000000"/>
                <w:sz w:val="24"/>
                <w:szCs w:val="24"/>
              </w:rPr>
              <w:t>.085</w:t>
            </w:r>
          </w:p>
        </w:tc>
      </w:tr>
      <w:tr w:rsidR="00492783" w:rsidRPr="006E5165" w14:paraId="6BD53413" w14:textId="77777777" w:rsidTr="00492783">
        <w:trPr>
          <w:trHeight w:val="300"/>
        </w:trPr>
        <w:tc>
          <w:tcPr>
            <w:tcW w:w="1127" w:type="pct"/>
            <w:shd w:val="clear" w:color="auto" w:fill="auto"/>
            <w:noWrap/>
            <w:vAlign w:val="bottom"/>
          </w:tcPr>
          <w:p w14:paraId="32B091E0" w14:textId="7DA1AC3F"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I</w:t>
            </w:r>
            <w:r w:rsidRPr="00236860">
              <w:rPr>
                <w:rFonts w:ascii="Times New Roman" w:hAnsi="Times New Roman" w:cs="Times New Roman"/>
                <w:i/>
                <w:iCs/>
                <w:color w:val="000000"/>
                <w:sz w:val="24"/>
                <w:szCs w:val="24"/>
                <w:vertAlign w:val="subscript"/>
              </w:rPr>
              <w:t>s</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704292" w:rsidRPr="00155AFD">
              <w:rPr>
                <w:rFonts w:ascii="Times New Roman" w:hAnsi="Times New Roman" w:cs="Times New Roman"/>
                <w:i/>
                <w:iCs/>
                <w:color w:val="000000"/>
                <w:sz w:val="24"/>
                <w:szCs w:val="24"/>
              </w:rPr>
              <w:t xml:space="preserve"> </w:t>
            </w:r>
            <w:r w:rsidR="00155AFD"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r>
              <w:rPr>
                <w:rFonts w:ascii="Times New Roman" w:hAnsi="Times New Roman" w:cs="Times New Roman"/>
                <w:i/>
                <w:iCs/>
                <w:color w:val="000000"/>
                <w:sz w:val="24"/>
                <w:szCs w:val="24"/>
              </w:rPr>
              <w:t>Method</w:t>
            </w:r>
          </w:p>
        </w:tc>
        <w:tc>
          <w:tcPr>
            <w:tcW w:w="774" w:type="pct"/>
            <w:shd w:val="clear" w:color="auto" w:fill="auto"/>
            <w:noWrap/>
            <w:vAlign w:val="bottom"/>
          </w:tcPr>
          <w:p w14:paraId="3AD90841"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1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331E8333"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18" w:author="Jujia Li" w:date="2025-05-12T09:58:00Z" w16du:dateUtc="2025-05-12T14:58:00Z">
                <w:pPr>
                  <w:spacing w:after="0" w:line="240" w:lineRule="auto"/>
                  <w:jc w:val="right"/>
                </w:pPr>
              </w:pPrChange>
            </w:pPr>
            <w:bookmarkStart w:id="919" w:name="_Hlk162428171"/>
            <w:r w:rsidRPr="006E5165">
              <w:rPr>
                <w:rFonts w:ascii="Times New Roman" w:hAnsi="Times New Roman" w:cs="Times New Roman"/>
                <w:b/>
                <w:bCs/>
                <w:color w:val="000000"/>
                <w:sz w:val="24"/>
                <w:szCs w:val="24"/>
              </w:rPr>
              <w:t>.093</w:t>
            </w:r>
            <w:bookmarkEnd w:id="919"/>
          </w:p>
        </w:tc>
        <w:tc>
          <w:tcPr>
            <w:tcW w:w="775" w:type="pct"/>
            <w:shd w:val="clear" w:color="auto" w:fill="auto"/>
            <w:noWrap/>
            <w:vAlign w:val="bottom"/>
          </w:tcPr>
          <w:p w14:paraId="349C1059" w14:textId="77777777" w:rsidR="00492783" w:rsidRPr="006E5165" w:rsidRDefault="00492783" w:rsidP="00074E6F">
            <w:pPr>
              <w:spacing w:after="0" w:line="240" w:lineRule="auto"/>
              <w:jc w:val="center"/>
              <w:rPr>
                <w:rFonts w:ascii="Times New Roman" w:eastAsia="Times New Roman" w:hAnsi="Times New Roman" w:cs="Times New Roman"/>
                <w:b/>
                <w:bCs/>
                <w:color w:val="000000"/>
                <w:sz w:val="24"/>
                <w:szCs w:val="24"/>
              </w:rPr>
              <w:pPrChange w:id="920" w:author="Jujia Li" w:date="2025-05-12T09:58:00Z" w16du:dateUtc="2025-05-12T14:58:00Z">
                <w:pPr>
                  <w:spacing w:after="0" w:line="240" w:lineRule="auto"/>
                  <w:jc w:val="right"/>
                </w:pPr>
              </w:pPrChange>
            </w:pPr>
          </w:p>
        </w:tc>
        <w:tc>
          <w:tcPr>
            <w:tcW w:w="775" w:type="pct"/>
            <w:shd w:val="clear" w:color="auto" w:fill="auto"/>
            <w:noWrap/>
            <w:vAlign w:val="bottom"/>
          </w:tcPr>
          <w:p w14:paraId="622BF17C"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1"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.001</w:t>
            </w:r>
          </w:p>
        </w:tc>
        <w:tc>
          <w:tcPr>
            <w:tcW w:w="774" w:type="pct"/>
            <w:shd w:val="clear" w:color="auto" w:fill="auto"/>
            <w:noWrap/>
            <w:vAlign w:val="bottom"/>
          </w:tcPr>
          <w:p w14:paraId="4ADC0301"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2"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.005</w:t>
            </w:r>
          </w:p>
        </w:tc>
      </w:tr>
      <w:tr w:rsidR="00492783" w:rsidRPr="006E5165" w14:paraId="1B671F74" w14:textId="77777777" w:rsidTr="00492783">
        <w:trPr>
          <w:trHeight w:val="300"/>
        </w:trPr>
        <w:tc>
          <w:tcPr>
            <w:tcW w:w="1127" w:type="pct"/>
            <w:shd w:val="clear" w:color="auto" w:fill="auto"/>
            <w:noWrap/>
            <w:vAlign w:val="bottom"/>
          </w:tcPr>
          <w:p w14:paraId="6D3BAE44" w14:textId="2F9A3BE4" w:rsidR="00492783" w:rsidRPr="00236860" w:rsidRDefault="00492783" w:rsidP="0064352D">
            <w:pPr>
              <w:spacing w:after="0" w:line="240" w:lineRule="auto"/>
              <w:rPr>
                <w:rFonts w:ascii="Times New Roman" w:eastAsia="Times New Roman" w:hAnsi="Times New Roman" w:cs="Times New Roman"/>
                <w:i/>
                <w:iCs/>
                <w:color w:val="000000"/>
                <w:sz w:val="24"/>
                <w:szCs w:val="24"/>
              </w:rPr>
            </w:pPr>
            <w:r w:rsidRPr="00236860">
              <w:rPr>
                <w:rFonts w:ascii="Times New Roman" w:hAnsi="Times New Roman" w:cs="Times New Roman"/>
                <w:i/>
                <w:iCs/>
                <w:color w:val="000000"/>
                <w:sz w:val="24"/>
                <w:szCs w:val="24"/>
              </w:rPr>
              <w:t>F</w:t>
            </w:r>
            <w:r w:rsidRPr="00236860">
              <w:rPr>
                <w:rFonts w:ascii="Times New Roman" w:hAnsi="Times New Roman" w:cs="Times New Roman"/>
                <w:i/>
                <w:iCs/>
                <w:color w:val="000000"/>
                <w:sz w:val="24"/>
                <w:szCs w:val="24"/>
                <w:vertAlign w:val="subscript"/>
              </w:rPr>
              <w:t>s</w:t>
            </w:r>
            <w:r w:rsidR="00FD6AB3" w:rsidRPr="00155AFD">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I</w:t>
            </w:r>
            <w:r w:rsidRPr="00236860">
              <w:rPr>
                <w:rFonts w:ascii="Times New Roman" w:hAnsi="Times New Roman" w:cs="Times New Roman"/>
                <w:i/>
                <w:iCs/>
                <w:color w:val="000000"/>
                <w:sz w:val="24"/>
                <w:szCs w:val="24"/>
                <w:vertAlign w:val="subscript"/>
              </w:rPr>
              <w:t>s</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N</w:t>
            </w:r>
            <w:r w:rsidR="00FD6AB3">
              <w:rPr>
                <w:rFonts w:ascii="Times New Roman" w:hAnsi="Times New Roman" w:cs="Times New Roman"/>
                <w:i/>
                <w:iCs/>
                <w:color w:val="000000"/>
                <w:sz w:val="24"/>
                <w:szCs w:val="24"/>
              </w:rPr>
              <w:t>×</w:t>
            </w:r>
            <w:r w:rsidRPr="00236860">
              <w:rPr>
                <w:rFonts w:ascii="Times New Roman" w:hAnsi="Times New Roman" w:cs="Times New Roman"/>
                <w:i/>
                <w:iCs/>
                <w:color w:val="000000"/>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p>
        </w:tc>
        <w:tc>
          <w:tcPr>
            <w:tcW w:w="774" w:type="pct"/>
            <w:shd w:val="clear" w:color="auto" w:fill="auto"/>
            <w:noWrap/>
            <w:vAlign w:val="bottom"/>
          </w:tcPr>
          <w:p w14:paraId="2599602A"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3"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080AEFAC"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4"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.003</w:t>
            </w:r>
          </w:p>
        </w:tc>
        <w:tc>
          <w:tcPr>
            <w:tcW w:w="775" w:type="pct"/>
            <w:shd w:val="clear" w:color="auto" w:fill="auto"/>
            <w:noWrap/>
            <w:vAlign w:val="bottom"/>
          </w:tcPr>
          <w:p w14:paraId="269946BE"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5" w:author="Jujia Li" w:date="2025-05-12T09:58:00Z" w16du:dateUtc="2025-05-12T14:58:00Z">
                <w:pPr>
                  <w:spacing w:after="0" w:line="240" w:lineRule="auto"/>
                  <w:jc w:val="right"/>
                </w:pPr>
              </w:pPrChange>
            </w:pPr>
          </w:p>
        </w:tc>
        <w:tc>
          <w:tcPr>
            <w:tcW w:w="775" w:type="pct"/>
            <w:shd w:val="clear" w:color="auto" w:fill="auto"/>
            <w:noWrap/>
            <w:vAlign w:val="bottom"/>
          </w:tcPr>
          <w:p w14:paraId="613BB5C5"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6"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.011</w:t>
            </w:r>
          </w:p>
        </w:tc>
        <w:tc>
          <w:tcPr>
            <w:tcW w:w="774" w:type="pct"/>
            <w:shd w:val="clear" w:color="auto" w:fill="auto"/>
            <w:noWrap/>
            <w:vAlign w:val="bottom"/>
          </w:tcPr>
          <w:p w14:paraId="4AB94319" w14:textId="77777777" w:rsidR="00492783" w:rsidRPr="006E5165" w:rsidRDefault="00492783" w:rsidP="00074E6F">
            <w:pPr>
              <w:spacing w:after="0" w:line="240" w:lineRule="auto"/>
              <w:jc w:val="center"/>
              <w:rPr>
                <w:rFonts w:ascii="Times New Roman" w:eastAsia="Times New Roman" w:hAnsi="Times New Roman" w:cs="Times New Roman"/>
                <w:color w:val="000000"/>
                <w:sz w:val="24"/>
                <w:szCs w:val="24"/>
              </w:rPr>
              <w:pPrChange w:id="927" w:author="Jujia Li" w:date="2025-05-12T09:58:00Z" w16du:dateUtc="2025-05-12T14:58:00Z">
                <w:pPr>
                  <w:spacing w:after="0" w:line="240" w:lineRule="auto"/>
                  <w:jc w:val="right"/>
                </w:pPr>
              </w:pPrChange>
            </w:pPr>
            <w:r w:rsidRPr="006E5165">
              <w:rPr>
                <w:rFonts w:ascii="Times New Roman" w:hAnsi="Times New Roman" w:cs="Times New Roman"/>
                <w:color w:val="000000"/>
                <w:sz w:val="24"/>
                <w:szCs w:val="24"/>
              </w:rPr>
              <w:t>.029</w:t>
            </w:r>
          </w:p>
        </w:tc>
      </w:tr>
      <w:tr w:rsidR="00492783" w:rsidRPr="00732ED6" w14:paraId="557B7051" w14:textId="77777777" w:rsidTr="00492783">
        <w:trPr>
          <w:trHeight w:val="300"/>
        </w:trPr>
        <w:tc>
          <w:tcPr>
            <w:tcW w:w="1127" w:type="pct"/>
            <w:shd w:val="clear" w:color="auto" w:fill="auto"/>
            <w:noWrap/>
            <w:vAlign w:val="bottom"/>
          </w:tcPr>
          <w:p w14:paraId="5E2E571E" w14:textId="77600FCD" w:rsidR="00492783" w:rsidRPr="00236860" w:rsidRDefault="00492783" w:rsidP="0064352D">
            <w:pPr>
              <w:spacing w:after="0" w:line="240" w:lineRule="auto"/>
              <w:rPr>
                <w:rFonts w:ascii="Times New Roman" w:eastAsia="Times New Roman" w:hAnsi="Times New Roman" w:cs="Times New Roman"/>
                <w:i/>
                <w:iCs/>
                <w:color w:val="000000"/>
                <w:sz w:val="24"/>
                <w:szCs w:val="24"/>
                <w:lang w:val="fr-FR"/>
              </w:rPr>
            </w:pPr>
            <w:proofErr w:type="spellStart"/>
            <w:proofErr w:type="gramStart"/>
            <w:r w:rsidRPr="00180F41">
              <w:rPr>
                <w:rFonts w:ascii="Times New Roman" w:hAnsi="Times New Roman" w:cs="Times New Roman"/>
                <w:i/>
                <w:iCs/>
                <w:color w:val="000000"/>
                <w:sz w:val="24"/>
                <w:szCs w:val="24"/>
                <w:lang w:val="fr-FR"/>
              </w:rPr>
              <w:lastRenderedPageBreak/>
              <w:t>F</w:t>
            </w:r>
            <w:r w:rsidRPr="00180F41">
              <w:rPr>
                <w:rFonts w:ascii="Times New Roman" w:hAnsi="Times New Roman" w:cs="Times New Roman"/>
                <w:i/>
                <w:iCs/>
                <w:color w:val="000000"/>
                <w:sz w:val="24"/>
                <w:szCs w:val="24"/>
                <w:vertAlign w:val="subscript"/>
                <w:lang w:val="fr-FR"/>
              </w:rPr>
              <w:t>s</w:t>
            </w:r>
            <w:proofErr w:type="spellEnd"/>
            <w:r w:rsidRPr="00180F41">
              <w:rPr>
                <w:rFonts w:ascii="Times New Roman" w:hAnsi="Times New Roman" w:cs="Times New Roman"/>
                <w:i/>
                <w:iCs/>
                <w:color w:val="000000"/>
                <w:sz w:val="24"/>
                <w:szCs w:val="24"/>
                <w:lang w:val="fr-FR"/>
              </w:rPr>
              <w:t>:</w:t>
            </w:r>
            <w:proofErr w:type="gramEnd"/>
            <w:r w:rsidRPr="00180F41">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I</w:t>
            </w:r>
            <w:r w:rsidRPr="00236860">
              <w:rPr>
                <w:rFonts w:ascii="Times New Roman" w:hAnsi="Times New Roman" w:cs="Times New Roman"/>
                <w:i/>
                <w:iCs/>
                <w:color w:val="000000"/>
                <w:sz w:val="24"/>
                <w:szCs w:val="24"/>
                <w:vertAlign w:val="subscript"/>
                <w:lang w:val="fr-FR"/>
              </w:rPr>
              <w:t>s</w:t>
            </w:r>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proofErr w:type="gramStart"/>
            <w:r w:rsidRPr="00236860">
              <w:rPr>
                <w:rFonts w:ascii="Times New Roman" w:hAnsi="Times New Roman" w:cs="Times New Roman"/>
                <w:i/>
                <w:iCs/>
                <w:color w:val="000000"/>
                <w:sz w:val="24"/>
                <w:szCs w:val="24"/>
                <w:lang w:val="fr-FR"/>
              </w:rPr>
              <w:t>N:</w:t>
            </w:r>
            <w:proofErr w:type="gramEnd"/>
            <w:r w:rsidRPr="00236860">
              <w:rPr>
                <w:rFonts w:ascii="Times New Roman" w:hAnsi="Times New Roman" w:cs="Times New Roman"/>
                <w:i/>
                <w:iCs/>
                <w:color w:val="000000"/>
                <w:sz w:val="24"/>
                <w:szCs w:val="24"/>
                <w:lang w:val="fr-FR"/>
              </w:rPr>
              <w:t xml:space="preserve"> </w:t>
            </w:r>
            <w:proofErr w:type="spellStart"/>
            <w:proofErr w:type="gram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Pr="00236860">
              <w:rPr>
                <w:rFonts w:ascii="Times New Roman" w:hAnsi="Times New Roman" w:cs="Times New Roman"/>
                <w:i/>
                <w:iCs/>
                <w:color w:val="000000"/>
                <w:sz w:val="24"/>
                <w:szCs w:val="24"/>
                <w:lang w:val="fr-FR"/>
              </w:rPr>
              <w:t>:</w:t>
            </w:r>
            <w:proofErr w:type="gramEnd"/>
            <w:r w:rsidRPr="00236860">
              <w:rPr>
                <w:rFonts w:ascii="Times New Roman" w:hAnsi="Times New Roman" w:cs="Times New Roman"/>
                <w:i/>
                <w:iCs/>
                <w:color w:val="000000"/>
                <w:sz w:val="24"/>
                <w:szCs w:val="24"/>
                <w:lang w:val="fr-FR"/>
              </w:rPr>
              <w:t xml:space="preserve">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p>
        </w:tc>
        <w:tc>
          <w:tcPr>
            <w:tcW w:w="774" w:type="pct"/>
            <w:shd w:val="clear" w:color="auto" w:fill="auto"/>
            <w:noWrap/>
            <w:vAlign w:val="bottom"/>
          </w:tcPr>
          <w:p w14:paraId="32D0F9A8"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928"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1606811E"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929"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.001</w:t>
            </w:r>
          </w:p>
        </w:tc>
        <w:tc>
          <w:tcPr>
            <w:tcW w:w="775" w:type="pct"/>
            <w:shd w:val="clear" w:color="auto" w:fill="auto"/>
            <w:noWrap/>
            <w:vAlign w:val="bottom"/>
          </w:tcPr>
          <w:p w14:paraId="129422A2"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930" w:author="Jujia Li" w:date="2025-05-12T09:58:00Z" w16du:dateUtc="2025-05-12T14:58:00Z">
                <w:pPr>
                  <w:spacing w:after="0" w:line="240" w:lineRule="auto"/>
                  <w:jc w:val="right"/>
                </w:pPr>
              </w:pPrChange>
            </w:pPr>
          </w:p>
        </w:tc>
        <w:tc>
          <w:tcPr>
            <w:tcW w:w="775" w:type="pct"/>
            <w:shd w:val="clear" w:color="auto" w:fill="auto"/>
            <w:noWrap/>
            <w:vAlign w:val="bottom"/>
          </w:tcPr>
          <w:p w14:paraId="5801664F"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931"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.049</w:t>
            </w:r>
          </w:p>
        </w:tc>
        <w:tc>
          <w:tcPr>
            <w:tcW w:w="774" w:type="pct"/>
            <w:shd w:val="clear" w:color="auto" w:fill="auto"/>
            <w:noWrap/>
            <w:vAlign w:val="bottom"/>
          </w:tcPr>
          <w:p w14:paraId="48BECD26" w14:textId="77777777" w:rsidR="00492783" w:rsidRPr="00732ED6" w:rsidRDefault="00492783" w:rsidP="00074E6F">
            <w:pPr>
              <w:spacing w:after="0" w:line="240" w:lineRule="auto"/>
              <w:jc w:val="center"/>
              <w:rPr>
                <w:rFonts w:ascii="Times New Roman" w:eastAsia="Times New Roman" w:hAnsi="Times New Roman" w:cs="Times New Roman"/>
                <w:color w:val="000000"/>
                <w:sz w:val="24"/>
                <w:szCs w:val="24"/>
              </w:rPr>
              <w:pPrChange w:id="932" w:author="Jujia Li" w:date="2025-05-12T09:58:00Z" w16du:dateUtc="2025-05-12T14:58:00Z">
                <w:pPr>
                  <w:spacing w:after="0" w:line="240" w:lineRule="auto"/>
                  <w:jc w:val="right"/>
                </w:pPr>
              </w:pPrChange>
            </w:pPr>
            <w:r w:rsidRPr="00732ED6">
              <w:rPr>
                <w:rFonts w:ascii="Times New Roman" w:hAnsi="Times New Roman" w:cs="Times New Roman"/>
                <w:color w:val="000000"/>
                <w:sz w:val="24"/>
                <w:szCs w:val="24"/>
              </w:rPr>
              <w:t>.003</w:t>
            </w:r>
          </w:p>
        </w:tc>
      </w:tr>
    </w:tbl>
    <w:bookmarkEnd w:id="841"/>
    <w:p w14:paraId="7CE76976" w14:textId="5C192E42" w:rsidR="005A674F" w:rsidRPr="00DF4970" w:rsidRDefault="00C2397E" w:rsidP="00EC46C0">
      <w:pPr>
        <w:spacing w:after="0" w:line="480" w:lineRule="auto"/>
        <w:rPr>
          <w:rFonts w:ascii="Times New Roman" w:hAnsi="Times New Roman" w:cs="Times New Roman"/>
          <w:sz w:val="24"/>
          <w:szCs w:val="24"/>
        </w:rPr>
      </w:pPr>
      <w:r w:rsidRPr="009272D0">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proofErr w:type="spellStart"/>
      <w:r w:rsidR="00704292">
        <w:rPr>
          <w:rFonts w:ascii="Times New Roman" w:hAnsi="Times New Roman" w:cs="Times New Roman"/>
          <w:i/>
          <w:iCs/>
          <w:sz w:val="24"/>
          <w:szCs w:val="24"/>
        </w:rPr>
        <w:t>Norm</w:t>
      </w:r>
      <w:r w:rsidR="00704292" w:rsidRPr="00622C38">
        <w:rPr>
          <w:rFonts w:ascii="Times New Roman" w:hAnsi="Times New Roman" w:cs="Times New Roman"/>
          <w:i/>
          <w:iCs/>
          <w:sz w:val="24"/>
          <w:szCs w:val="24"/>
          <w:vertAlign w:val="subscript"/>
        </w:rPr>
        <w:t>g</w:t>
      </w:r>
      <w:proofErr w:type="spellEnd"/>
      <w:r w:rsidR="005A674F" w:rsidRPr="00DC28A7">
        <w:rPr>
          <w:rFonts w:ascii="Times New Roman" w:hAnsi="Times New Roman" w:cs="Times New Roman"/>
          <w:sz w:val="24"/>
          <w:szCs w:val="24"/>
        </w:rPr>
        <w:t>:</w:t>
      </w:r>
      <w:r w:rsidR="001A78A7" w:rsidRPr="001A78A7">
        <w:rPr>
          <w:rFonts w:ascii="Times New Roman" w:hAnsi="Times New Roman" w:cs="Times New Roman"/>
          <w:sz w:val="24"/>
          <w:szCs w:val="24"/>
        </w:rPr>
        <w:t xml:space="preserve"> </w:t>
      </w:r>
      <w:r w:rsidR="001A78A7" w:rsidRPr="005725CA">
        <w:rPr>
          <w:rFonts w:ascii="Times New Roman" w:hAnsi="Times New Roman" w:cs="Times New Roman"/>
          <w:sz w:val="24"/>
          <w:szCs w:val="24"/>
        </w:rPr>
        <w:t>Normality condition of the general factor</w:t>
      </w:r>
      <w:r w:rsidR="005A674F" w:rsidRPr="00DC28A7">
        <w:rPr>
          <w:rFonts w:ascii="Times New Roman" w:hAnsi="Times New Roman" w:cs="Times New Roman"/>
          <w:sz w:val="24"/>
          <w:szCs w:val="24"/>
        </w:rPr>
        <w:t>;</w:t>
      </w:r>
      <w:r w:rsidR="00A91940">
        <w:rPr>
          <w:rFonts w:ascii="Times New Roman" w:hAnsi="Times New Roman" w:cs="Times New Roman"/>
          <w:sz w:val="24"/>
          <w:szCs w:val="24"/>
        </w:rPr>
        <w:t xml:space="preserve"> </w:t>
      </w:r>
      <w:r w:rsidR="001A78A7">
        <w:rPr>
          <w:rFonts w:ascii="Times New Roman" w:hAnsi="Times New Roman" w:cs="Times New Roman"/>
          <w:i/>
          <w:iCs/>
          <w:sz w:val="24"/>
          <w:szCs w:val="24"/>
        </w:rPr>
        <w:t>Norm</w:t>
      </w:r>
      <w:r w:rsidR="001A78A7">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1A78A7" w:rsidRPr="005725CA">
        <w:rPr>
          <w:rFonts w:ascii="Times New Roman" w:hAnsi="Times New Roman" w:cs="Times New Roman"/>
          <w:sz w:val="24"/>
          <w:szCs w:val="24"/>
        </w:rPr>
        <w:t xml:space="preserve">Normality condition of the </w:t>
      </w:r>
      <w:r w:rsidR="001A78A7">
        <w:rPr>
          <w:rFonts w:ascii="Times New Roman" w:hAnsi="Times New Roman" w:cs="Times New Roman"/>
          <w:sz w:val="24"/>
          <w:szCs w:val="24"/>
        </w:rPr>
        <w:t>specific</w:t>
      </w:r>
      <w:r w:rsidR="001A78A7" w:rsidRPr="005725CA">
        <w:rPr>
          <w:rFonts w:ascii="Times New Roman" w:hAnsi="Times New Roman" w:cs="Times New Roman"/>
          <w:sz w:val="24"/>
          <w:szCs w:val="24"/>
        </w:rPr>
        <w:t xml:space="preserve"> factor</w:t>
      </w:r>
      <w:r w:rsidR="00A91940">
        <w:rPr>
          <w:rFonts w:ascii="Times New Roman" w:hAnsi="Times New Roman" w:cs="Times New Roman"/>
          <w:sz w:val="24"/>
          <w:szCs w:val="24"/>
        </w:rPr>
        <w:t xml:space="preserve">; </w:t>
      </w:r>
      <w:r w:rsidR="00A91940" w:rsidRPr="00324869">
        <w:rPr>
          <w:rFonts w:ascii="Times New Roman" w:hAnsi="Times New Roman" w:cs="Times New Roman"/>
          <w:i/>
          <w:iCs/>
          <w:sz w:val="24"/>
          <w:szCs w:val="24"/>
        </w:rPr>
        <w:t>F</w:t>
      </w:r>
      <w:r w:rsidR="00A91940" w:rsidRPr="00324869">
        <w:rPr>
          <w:rFonts w:ascii="Times New Roman" w:hAnsi="Times New Roman" w:cs="Times New Roman"/>
          <w:i/>
          <w:iCs/>
          <w:sz w:val="24"/>
          <w:szCs w:val="24"/>
          <w:vertAlign w:val="subscript"/>
        </w:rPr>
        <w:t>s</w:t>
      </w:r>
      <w:r w:rsidR="00A91940">
        <w:rPr>
          <w:rFonts w:ascii="Times New Roman" w:hAnsi="Times New Roman" w:cs="Times New Roman"/>
          <w:sz w:val="24"/>
          <w:szCs w:val="24"/>
        </w:rPr>
        <w:t xml:space="preserve">: </w:t>
      </w:r>
      <w:r w:rsidR="00C23B6C">
        <w:rPr>
          <w:rFonts w:ascii="Times New Roman" w:hAnsi="Times New Roman" w:cs="Times New Roman"/>
          <w:sz w:val="24"/>
          <w:szCs w:val="24"/>
        </w:rPr>
        <w:t>N</w:t>
      </w:r>
      <w:r w:rsidR="00222EE9">
        <w:rPr>
          <w:rFonts w:ascii="Times New Roman" w:hAnsi="Times New Roman" w:cs="Times New Roman"/>
          <w:sz w:val="24"/>
          <w:szCs w:val="24"/>
        </w:rPr>
        <w:t xml:space="preserve">umber of specific </w:t>
      </w:r>
      <w:r w:rsidR="003904FD">
        <w:rPr>
          <w:rFonts w:ascii="Times New Roman" w:hAnsi="Times New Roman" w:cs="Times New Roman"/>
          <w:sz w:val="24"/>
          <w:szCs w:val="24"/>
        </w:rPr>
        <w:t>factors</w:t>
      </w:r>
      <w:r w:rsidR="00222EE9">
        <w:rPr>
          <w:rFonts w:ascii="Times New Roman" w:hAnsi="Times New Roman" w:cs="Times New Roman"/>
          <w:sz w:val="24"/>
          <w:szCs w:val="24"/>
        </w:rPr>
        <w:t>;</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I</w:t>
      </w:r>
      <w:r w:rsidR="005A674F" w:rsidRPr="00324869">
        <w:rPr>
          <w:rFonts w:ascii="Times New Roman" w:hAnsi="Times New Roman" w:cs="Times New Roman"/>
          <w:i/>
          <w:iCs/>
          <w:sz w:val="24"/>
          <w:szCs w:val="24"/>
          <w:vertAlign w:val="subscript"/>
        </w:rPr>
        <w:t>s</w:t>
      </w:r>
      <w:r w:rsidR="005A674F"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5A674F" w:rsidRPr="00DC28A7">
        <w:rPr>
          <w:rFonts w:ascii="Times New Roman" w:hAnsi="Times New Roman" w:cs="Times New Roman"/>
          <w:sz w:val="24"/>
          <w:szCs w:val="24"/>
        </w:rPr>
        <w:t xml:space="preserve">; </w:t>
      </w:r>
      <w:r w:rsidR="005A674F" w:rsidRPr="00324869">
        <w:rPr>
          <w:rFonts w:ascii="Times New Roman" w:hAnsi="Times New Roman" w:cs="Times New Roman"/>
          <w:i/>
          <w:iCs/>
          <w:sz w:val="24"/>
          <w:szCs w:val="24"/>
        </w:rPr>
        <w:t>N</w:t>
      </w:r>
      <w:r w:rsidR="005A674F" w:rsidRPr="00DC28A7">
        <w:rPr>
          <w:rFonts w:ascii="Times New Roman" w:hAnsi="Times New Roman" w:cs="Times New Roman"/>
          <w:sz w:val="24"/>
          <w:szCs w:val="24"/>
        </w:rPr>
        <w:t xml:space="preserve">: </w:t>
      </w:r>
      <w:r w:rsidR="00C23B6C">
        <w:rPr>
          <w:rFonts w:ascii="Times New Roman" w:hAnsi="Times New Roman" w:cs="Times New Roman"/>
          <w:sz w:val="24"/>
          <w:szCs w:val="24"/>
        </w:rPr>
        <w:t>S</w:t>
      </w:r>
      <w:r w:rsidR="005A674F" w:rsidRPr="00DC28A7">
        <w:rPr>
          <w:rFonts w:ascii="Times New Roman" w:hAnsi="Times New Roman" w:cs="Times New Roman"/>
          <w:sz w:val="24"/>
          <w:szCs w:val="24"/>
        </w:rPr>
        <w:t xml:space="preserve">ample size; </w:t>
      </w:r>
      <w:r w:rsidR="00222EE9" w:rsidRPr="00324869">
        <w:rPr>
          <w:rFonts w:ascii="Times New Roman" w:hAnsi="Times New Roman" w:cs="Times New Roman"/>
          <w:i/>
          <w:iCs/>
          <w:sz w:val="24"/>
          <w:szCs w:val="24"/>
        </w:rPr>
        <w:t>Method</w:t>
      </w:r>
      <w:r w:rsidR="00222EE9">
        <w:rPr>
          <w:rFonts w:ascii="Times New Roman" w:hAnsi="Times New Roman" w:cs="Times New Roman"/>
          <w:sz w:val="24"/>
          <w:szCs w:val="24"/>
        </w:rPr>
        <w:t xml:space="preserve">: </w:t>
      </w:r>
      <w:r w:rsidR="00576D81" w:rsidRPr="00576D81">
        <w:rPr>
          <w:rFonts w:ascii="Times New Roman" w:hAnsi="Times New Roman" w:cs="Times New Roman"/>
          <w:sz w:val="24"/>
          <w:szCs w:val="24"/>
        </w:rPr>
        <w:t xml:space="preserve">Person parameter estimation </w:t>
      </w:r>
      <w:r w:rsidR="003B0690">
        <w:rPr>
          <w:rFonts w:ascii="Times New Roman" w:hAnsi="Times New Roman" w:cs="Times New Roman"/>
          <w:sz w:val="24"/>
          <w:szCs w:val="24"/>
        </w:rPr>
        <w:t>algorithm</w:t>
      </w:r>
      <w:r w:rsidR="00576D81" w:rsidRPr="00576D81">
        <w:rPr>
          <w:rFonts w:ascii="Times New Roman" w:hAnsi="Times New Roman" w:cs="Times New Roman"/>
          <w:sz w:val="24"/>
          <w:szCs w:val="24"/>
        </w:rPr>
        <w:t xml:space="preserve"> (MAP or ML)</w:t>
      </w:r>
      <w:r w:rsidR="009401F6">
        <w:rPr>
          <w:rFonts w:ascii="Times New Roman" w:hAnsi="Times New Roman" w:cs="Times New Roman"/>
          <w:sz w:val="24"/>
          <w:szCs w:val="24"/>
        </w:rPr>
        <w:t>;</w:t>
      </w:r>
      <w:r w:rsidR="00DD0D8A">
        <w:rPr>
          <w:rFonts w:ascii="Times New Roman" w:hAnsi="Times New Roman" w:cs="Times New Roman"/>
          <w:sz w:val="24"/>
          <w:szCs w:val="24"/>
        </w:rPr>
        <w:t xml:space="preserve"> </w:t>
      </w:r>
      <w:proofErr w:type="spellStart"/>
      <w:r w:rsidR="00DD0D8A" w:rsidRPr="00236860">
        <w:rPr>
          <w:rFonts w:ascii="Cambria Math" w:eastAsia="Times New Roman" w:hAnsi="Cambria Math" w:cs="Times New Roman"/>
          <w:i/>
          <w:iCs/>
          <w:color w:val="000000"/>
          <w:sz w:val="24"/>
          <w:szCs w:val="24"/>
        </w:rPr>
        <w:t>θ</w:t>
      </w:r>
      <w:r w:rsidR="00DD0D8A" w:rsidRPr="00236860">
        <w:rPr>
          <w:rFonts w:ascii="Times New Roman" w:eastAsia="Times New Roman" w:hAnsi="Times New Roman" w:cs="Times New Roman"/>
          <w:i/>
          <w:iCs/>
          <w:color w:val="000000"/>
          <w:sz w:val="24"/>
          <w:szCs w:val="24"/>
          <w:vertAlign w:val="subscript"/>
        </w:rPr>
        <w:t>g</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general-factor a</w:t>
      </w:r>
      <w:r w:rsidR="00390BC9">
        <w:rPr>
          <w:rFonts w:ascii="Times New Roman" w:hAnsi="Times New Roman" w:cs="Times New Roman"/>
          <w:sz w:val="24"/>
          <w:szCs w:val="24"/>
        </w:rPr>
        <w:t xml:space="preserve">bility; </w:t>
      </w:r>
      <w:proofErr w:type="spellStart"/>
      <w:r w:rsidR="00390BC9" w:rsidRPr="00236860">
        <w:rPr>
          <w:rFonts w:ascii="Cambria Math" w:eastAsia="Times New Roman" w:hAnsi="Cambria Math" w:cs="Times New Roman"/>
          <w:i/>
          <w:iCs/>
          <w:color w:val="000000"/>
          <w:sz w:val="24"/>
          <w:szCs w:val="24"/>
        </w:rPr>
        <w:t>θ</w:t>
      </w:r>
      <w:r w:rsidR="00390BC9">
        <w:rPr>
          <w:rFonts w:ascii="Times New Roman" w:eastAsia="Times New Roman" w:hAnsi="Times New Roman" w:cs="Times New Roman"/>
          <w:i/>
          <w:iCs/>
          <w:color w:val="000000"/>
          <w:sz w:val="24"/>
          <w:szCs w:val="24"/>
          <w:vertAlign w:val="subscript"/>
        </w:rPr>
        <w:t>s</w:t>
      </w:r>
      <w:proofErr w:type="spellEnd"/>
      <w:r w:rsidR="00390BC9">
        <w:rPr>
          <w:rFonts w:ascii="Times New Roman" w:hAnsi="Times New Roman" w:cs="Times New Roman"/>
          <w:sz w:val="24"/>
          <w:szCs w:val="24"/>
        </w:rPr>
        <w:t xml:space="preserve">: </w:t>
      </w:r>
      <w:r w:rsidR="00400656">
        <w:rPr>
          <w:rFonts w:ascii="Times New Roman" w:hAnsi="Times New Roman" w:cs="Times New Roman"/>
          <w:sz w:val="24"/>
          <w:szCs w:val="24"/>
        </w:rPr>
        <w:t>Estimated specific-factor a</w:t>
      </w:r>
      <w:r w:rsidR="00390BC9">
        <w:rPr>
          <w:rFonts w:ascii="Times New Roman" w:hAnsi="Times New Roman" w:cs="Times New Roman"/>
          <w:sz w:val="24"/>
          <w:szCs w:val="24"/>
        </w:rPr>
        <w:t>bility</w:t>
      </w:r>
      <w:r w:rsidR="00E83FD5">
        <w:rPr>
          <w:rFonts w:ascii="Times New Roman" w:hAnsi="Times New Roman" w:cs="Times New Roman"/>
          <w:sz w:val="24"/>
          <w:szCs w:val="24"/>
        </w:rPr>
        <w:t>.</w:t>
      </w:r>
      <w:r w:rsidR="002F6E98">
        <w:rPr>
          <w:rFonts w:ascii="Times New Roman" w:hAnsi="Times New Roman" w:cs="Times New Roman" w:hint="eastAsia"/>
          <w:sz w:val="24"/>
          <w:szCs w:val="24"/>
        </w:rPr>
        <w:t xml:space="preserve"> Interactive </w:t>
      </w:r>
      <w:r w:rsidR="00E56669">
        <w:rPr>
          <w:rFonts w:ascii="Times New Roman" w:hAnsi="Times New Roman" w:cs="Times New Roman" w:hint="eastAsia"/>
          <w:sz w:val="24"/>
          <w:szCs w:val="24"/>
        </w:rPr>
        <w:t>effects</w:t>
      </w:r>
      <w:r w:rsidR="00E56669">
        <w:rPr>
          <w:rFonts w:ascii="Times New Roman" w:hAnsi="Times New Roman" w:cs="Times New Roman"/>
          <w:sz w:val="24"/>
          <w:szCs w:val="24"/>
        </w:rPr>
        <w:t xml:space="preserve"> are </w:t>
      </w:r>
      <w:r w:rsidR="00704EDB">
        <w:rPr>
          <w:rFonts w:ascii="Times New Roman" w:hAnsi="Times New Roman" w:cs="Times New Roman"/>
          <w:sz w:val="24"/>
          <w:szCs w:val="24"/>
        </w:rPr>
        <w:t xml:space="preserve">noted </w:t>
      </w:r>
      <w:r w:rsidR="00576D81" w:rsidRPr="00576D81">
        <w:rPr>
          <w:rFonts w:ascii="Times New Roman" w:hAnsi="Times New Roman" w:cs="Times New Roman"/>
          <w:sz w:val="24"/>
          <w:szCs w:val="24"/>
        </w:rPr>
        <w:t xml:space="preserve">by </w:t>
      </w:r>
      <w:r w:rsidR="00155AFD" w:rsidRPr="00155AFD">
        <w:rPr>
          <w:rFonts w:ascii="Times New Roman" w:hAnsi="Times New Roman" w:cs="Times New Roman"/>
          <w:sz w:val="24"/>
          <w:szCs w:val="24"/>
        </w:rPr>
        <w:t>multiplication sign</w:t>
      </w:r>
      <w:r w:rsidR="00576D81" w:rsidRPr="00576D81">
        <w:rPr>
          <w:rFonts w:ascii="Times New Roman" w:hAnsi="Times New Roman" w:cs="Times New Roman"/>
          <w:sz w:val="24"/>
          <w:szCs w:val="24"/>
        </w:rPr>
        <w:t xml:space="preserve"> (</w:t>
      </w:r>
      <w:r w:rsidR="00FD6AB3">
        <w:rPr>
          <w:rFonts w:ascii="Times New Roman" w:hAnsi="Times New Roman" w:cs="Times New Roman"/>
          <w:i/>
          <w:iCs/>
          <w:color w:val="000000"/>
          <w:sz w:val="24"/>
          <w:szCs w:val="24"/>
        </w:rPr>
        <w:t>×</w:t>
      </w:r>
      <w:r w:rsidR="00576D81" w:rsidRPr="00576D81">
        <w:rPr>
          <w:rFonts w:ascii="Times New Roman" w:hAnsi="Times New Roman" w:cs="Times New Roman"/>
          <w:sz w:val="24"/>
          <w:szCs w:val="24"/>
        </w:rPr>
        <w:t>)</w:t>
      </w:r>
      <w:r w:rsidR="00576D81">
        <w:rPr>
          <w:rFonts w:ascii="Times New Roman" w:hAnsi="Times New Roman" w:cs="Times New Roman"/>
          <w:sz w:val="24"/>
          <w:szCs w:val="24"/>
        </w:rPr>
        <w:t>.</w:t>
      </w:r>
    </w:p>
    <w:p w14:paraId="653FBBA6" w14:textId="50E25027" w:rsidR="0011751B" w:rsidRDefault="00121809" w:rsidP="009B7E47">
      <w:pPr>
        <w:spacing w:after="0" w:line="480" w:lineRule="auto"/>
        <w:ind w:firstLine="720"/>
        <w:rPr>
          <w:rFonts w:ascii="Times New Roman" w:hAnsi="Times New Roman" w:cs="Times New Roman"/>
          <w:sz w:val="24"/>
          <w:szCs w:val="24"/>
        </w:rPr>
      </w:pPr>
      <w:r w:rsidRPr="007E655B">
        <w:rPr>
          <w:rFonts w:ascii="Times New Roman" w:hAnsi="Times New Roman" w:cs="Times New Roman"/>
          <w:sz w:val="24"/>
          <w:szCs w:val="24"/>
        </w:rPr>
        <w:t xml:space="preserve">Table </w:t>
      </w:r>
      <w:r w:rsidR="00F57DAC">
        <w:rPr>
          <w:rFonts w:ascii="Times New Roman" w:hAnsi="Times New Roman" w:cs="Times New Roman"/>
          <w:sz w:val="24"/>
          <w:szCs w:val="24"/>
        </w:rPr>
        <w:t>4</w:t>
      </w:r>
      <w:r w:rsidRPr="007E655B">
        <w:rPr>
          <w:rFonts w:ascii="Times New Roman" w:hAnsi="Times New Roman" w:cs="Times New Roman"/>
          <w:sz w:val="24"/>
          <w:szCs w:val="24"/>
        </w:rPr>
        <w:t xml:space="preserve"> reveals several critical insights </w:t>
      </w:r>
      <w:r>
        <w:rPr>
          <w:rFonts w:ascii="Times New Roman" w:hAnsi="Times New Roman" w:cs="Times New Roman"/>
          <w:sz w:val="24"/>
          <w:szCs w:val="24"/>
        </w:rPr>
        <w:t>i</w:t>
      </w:r>
      <w:r w:rsidR="007E655B" w:rsidRPr="007E655B">
        <w:rPr>
          <w:rFonts w:ascii="Times New Roman" w:hAnsi="Times New Roman" w:cs="Times New Roman"/>
          <w:sz w:val="24"/>
          <w:szCs w:val="24"/>
        </w:rPr>
        <w:t xml:space="preserve">n examining the influence of non-normality, </w:t>
      </w:r>
      <w:r w:rsidR="003904FD">
        <w:rPr>
          <w:rFonts w:ascii="Times New Roman" w:hAnsi="Times New Roman" w:cs="Times New Roman"/>
          <w:sz w:val="24"/>
          <w:szCs w:val="24"/>
        </w:rPr>
        <w:t xml:space="preserve">integrated by number </w:t>
      </w:r>
      <w:r w:rsidR="0032281B">
        <w:rPr>
          <w:rFonts w:ascii="Times New Roman" w:hAnsi="Times New Roman" w:cs="Times New Roman"/>
          <w:sz w:val="24"/>
          <w:szCs w:val="24"/>
        </w:rPr>
        <w:t xml:space="preserve">of </w:t>
      </w:r>
      <w:r w:rsidR="001E1AFC">
        <w:rPr>
          <w:rFonts w:ascii="Times New Roman" w:hAnsi="Times New Roman" w:cs="Times New Roman"/>
          <w:sz w:val="24"/>
          <w:szCs w:val="24"/>
        </w:rPr>
        <w:t xml:space="preserve">specific </w:t>
      </w:r>
      <w:r w:rsidR="007E655B" w:rsidRPr="007E655B">
        <w:rPr>
          <w:rFonts w:ascii="Times New Roman" w:hAnsi="Times New Roman" w:cs="Times New Roman"/>
          <w:sz w:val="24"/>
          <w:szCs w:val="24"/>
        </w:rPr>
        <w:t>factor</w:t>
      </w:r>
      <w:r w:rsidR="0032281B">
        <w:rPr>
          <w:rFonts w:ascii="Times New Roman" w:hAnsi="Times New Roman" w:cs="Times New Roman"/>
          <w:sz w:val="24"/>
          <w:szCs w:val="24"/>
        </w:rPr>
        <w:t>s</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F</w:t>
      </w:r>
      <w:r w:rsidR="007E655B"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xml:space="preserve">), the </w:t>
      </w:r>
      <w:r w:rsidR="005D2337">
        <w:rPr>
          <w:rFonts w:ascii="Times New Roman" w:hAnsi="Times New Roman" w:cs="Times New Roman"/>
          <w:sz w:val="24"/>
          <w:szCs w:val="24"/>
        </w:rPr>
        <w:t xml:space="preserve">item number per specific factor </w:t>
      </w:r>
      <w:r w:rsidR="007E655B" w:rsidRPr="007E655B">
        <w:rPr>
          <w:rFonts w:ascii="Times New Roman" w:hAnsi="Times New Roman" w:cs="Times New Roman"/>
          <w:sz w:val="24"/>
          <w:szCs w:val="24"/>
        </w:rPr>
        <w:t xml:space="preserve"> (</w:t>
      </w:r>
      <w:r w:rsidR="007E655B" w:rsidRPr="003D20F0">
        <w:rPr>
          <w:rFonts w:ascii="Times New Roman" w:hAnsi="Times New Roman" w:cs="Times New Roman"/>
          <w:i/>
          <w:iCs/>
          <w:sz w:val="24"/>
          <w:szCs w:val="24"/>
        </w:rPr>
        <w:t>I</w:t>
      </w:r>
      <w:r w:rsidR="001E1AFC" w:rsidRPr="003D20F0">
        <w:rPr>
          <w:rFonts w:ascii="Times New Roman" w:hAnsi="Times New Roman" w:cs="Times New Roman"/>
          <w:i/>
          <w:iCs/>
          <w:sz w:val="24"/>
          <w:szCs w:val="24"/>
          <w:vertAlign w:val="subscript"/>
        </w:rPr>
        <w:t>s</w:t>
      </w:r>
      <w:r w:rsidR="007E655B" w:rsidRPr="007E655B">
        <w:rPr>
          <w:rFonts w:ascii="Times New Roman" w:hAnsi="Times New Roman" w:cs="Times New Roman"/>
          <w:sz w:val="24"/>
          <w:szCs w:val="24"/>
        </w:rPr>
        <w:t>), sample size (</w:t>
      </w:r>
      <w:r w:rsidR="007E655B" w:rsidRPr="003D20F0">
        <w:rPr>
          <w:rFonts w:ascii="Times New Roman" w:hAnsi="Times New Roman" w:cs="Times New Roman"/>
          <w:i/>
          <w:iCs/>
          <w:sz w:val="24"/>
          <w:szCs w:val="24"/>
        </w:rPr>
        <w:t>N</w:t>
      </w:r>
      <w:r w:rsidR="007E655B" w:rsidRPr="007E655B">
        <w:rPr>
          <w:rFonts w:ascii="Times New Roman" w:hAnsi="Times New Roman" w:cs="Times New Roman"/>
          <w:sz w:val="24"/>
          <w:szCs w:val="24"/>
        </w:rPr>
        <w:t xml:space="preserve">), and </w:t>
      </w:r>
      <w:r w:rsidR="00D635EF">
        <w:rPr>
          <w:rFonts w:ascii="Times New Roman" w:hAnsi="Times New Roman" w:cs="Times New Roman"/>
          <w:sz w:val="24"/>
          <w:szCs w:val="24"/>
        </w:rPr>
        <w:t>t</w:t>
      </w:r>
      <w:r w:rsidR="00D635EF" w:rsidRPr="00D635EF">
        <w:rPr>
          <w:rFonts w:ascii="Times New Roman" w:hAnsi="Times New Roman" w:cs="Times New Roman"/>
          <w:sz w:val="24"/>
          <w:szCs w:val="24"/>
        </w:rPr>
        <w:t>he algorithm for person parameter estimation</w:t>
      </w:r>
      <w:r w:rsidR="00CC31A9">
        <w:rPr>
          <w:rFonts w:ascii="Times New Roman" w:hAnsi="Times New Roman" w:cs="Times New Roman"/>
          <w:sz w:val="24"/>
          <w:szCs w:val="24"/>
        </w:rPr>
        <w:t xml:space="preserve"> (</w:t>
      </w:r>
      <w:r w:rsidR="00CC31A9" w:rsidRPr="00CC31A9">
        <w:rPr>
          <w:rFonts w:ascii="Times New Roman" w:hAnsi="Times New Roman" w:cs="Times New Roman"/>
          <w:i/>
          <w:iCs/>
          <w:sz w:val="24"/>
          <w:szCs w:val="24"/>
        </w:rPr>
        <w:t>Method</w:t>
      </w:r>
      <w:r w:rsidR="00CC31A9">
        <w:rPr>
          <w:rFonts w:ascii="Times New Roman" w:hAnsi="Times New Roman" w:cs="Times New Roman"/>
          <w:sz w:val="24"/>
          <w:szCs w:val="24"/>
        </w:rPr>
        <w:t>)</w:t>
      </w:r>
      <w:r w:rsidR="007E655B" w:rsidRPr="007E655B">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In terms of bias, </w:t>
      </w:r>
      <w:ins w:id="933" w:author="Jujia Li" w:date="2025-05-12T10:37:00Z" w16du:dateUtc="2025-05-12T15:37:00Z">
        <w:r w:rsidR="009A658D">
          <w:rPr>
            <w:rFonts w:ascii="Times New Roman" w:hAnsi="Times New Roman" w:cs="Times New Roman"/>
            <w:sz w:val="24"/>
            <w:szCs w:val="24"/>
          </w:rPr>
          <w:t>n</w:t>
        </w:r>
        <w:r w:rsidR="009A658D" w:rsidRPr="005725CA">
          <w:rPr>
            <w:rFonts w:ascii="Times New Roman" w:hAnsi="Times New Roman" w:cs="Times New Roman"/>
            <w:sz w:val="24"/>
            <w:szCs w:val="24"/>
          </w:rPr>
          <w:t>ormality condition of the general factor</w:t>
        </w:r>
      </w:ins>
      <w:del w:id="934" w:author="Jujia Li" w:date="2025-05-12T10:37:00Z" w16du:dateUtc="2025-05-12T15:37:00Z">
        <w:r w:rsidR="00A879E7" w:rsidRPr="00A879E7" w:rsidDel="009A658D">
          <w:rPr>
            <w:rFonts w:ascii="Times New Roman" w:hAnsi="Times New Roman" w:cs="Times New Roman"/>
            <w:sz w:val="24"/>
            <w:szCs w:val="24"/>
          </w:rPr>
          <w:delText>general-factor non-normality</w:delText>
        </w:r>
      </w:del>
      <w:r w:rsidR="00A879E7" w:rsidRPr="00A879E7">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A879E7" w:rsidRPr="00A879E7">
        <w:rPr>
          <w:rFonts w:ascii="Times New Roman" w:hAnsi="Times New Roman" w:cs="Times New Roman"/>
          <w:sz w:val="24"/>
          <w:szCs w:val="24"/>
        </w:rPr>
        <w:t xml:space="preserve">) accounted for </w:t>
      </w:r>
      <w:ins w:id="935" w:author="Jujia Li" w:date="2025-05-12T10:53:00Z" w16du:dateUtc="2025-05-12T15:53:00Z">
        <w:r w:rsidR="00883C8C">
          <w:rPr>
            <w:rFonts w:ascii="Times New Roman" w:hAnsi="Times New Roman" w:cs="Times New Roman"/>
            <w:sz w:val="24"/>
            <w:szCs w:val="24"/>
          </w:rPr>
          <w:t xml:space="preserve">the </w:t>
        </w:r>
      </w:ins>
      <w:ins w:id="936" w:author="Jujia Li" w:date="2025-05-12T10:54:00Z" w16du:dateUtc="2025-05-12T15:54:00Z">
        <w:r w:rsidR="00883C8C">
          <w:rPr>
            <w:rFonts w:ascii="Times New Roman" w:hAnsi="Times New Roman" w:cs="Times New Roman"/>
            <w:sz w:val="24"/>
            <w:szCs w:val="24"/>
          </w:rPr>
          <w:t>exclusively</w:t>
        </w:r>
      </w:ins>
      <w:del w:id="937" w:author="Jujia Li" w:date="2025-05-12T10:53:00Z" w16du:dateUtc="2025-05-12T15:53:00Z">
        <w:r w:rsidR="00A879E7" w:rsidRPr="00A879E7" w:rsidDel="00883C8C">
          <w:rPr>
            <w:rFonts w:ascii="Times New Roman" w:hAnsi="Times New Roman" w:cs="Times New Roman"/>
            <w:sz w:val="24"/>
            <w:szCs w:val="24"/>
          </w:rPr>
          <w:delText>a substantial proportion of variance</w:delText>
        </w:r>
      </w:del>
      <w:ins w:id="938" w:author="Jujia Li" w:date="2025-05-12T10:53:00Z" w16du:dateUtc="2025-05-12T15:53:00Z">
        <w:r w:rsidR="00883C8C">
          <w:rPr>
            <w:rFonts w:ascii="Times New Roman" w:hAnsi="Times New Roman" w:cs="Times New Roman"/>
            <w:sz w:val="24"/>
            <w:szCs w:val="24"/>
          </w:rPr>
          <w:t xml:space="preserve"> impact</w:t>
        </w:r>
      </w:ins>
      <w:r w:rsidR="00A879E7" w:rsidRPr="00A879E7">
        <w:rPr>
          <w:rFonts w:ascii="Times New Roman" w:hAnsi="Times New Roman" w:cs="Times New Roman"/>
          <w:sz w:val="24"/>
          <w:szCs w:val="24"/>
        </w:rPr>
        <w:t xml:space="preserve"> </w:t>
      </w:r>
      <w:del w:id="939" w:author="Jujia Li" w:date="2025-05-12T10:53:00Z" w16du:dateUtc="2025-05-12T15:53:00Z">
        <w:r w:rsidR="00A879E7" w:rsidRPr="00A879E7" w:rsidDel="00883C8C">
          <w:rPr>
            <w:rFonts w:ascii="Times New Roman" w:hAnsi="Times New Roman" w:cs="Times New Roman"/>
            <w:sz w:val="24"/>
            <w:szCs w:val="24"/>
          </w:rPr>
          <w:delText>i</w:delText>
        </w:r>
      </w:del>
      <w:ins w:id="940" w:author="Jujia Li" w:date="2025-05-12T10:53:00Z" w16du:dateUtc="2025-05-12T15:53:00Z">
        <w:r w:rsidR="00883C8C">
          <w:rPr>
            <w:rFonts w:ascii="Times New Roman" w:hAnsi="Times New Roman" w:cs="Times New Roman"/>
            <w:sz w:val="24"/>
            <w:szCs w:val="24"/>
          </w:rPr>
          <w:t>o</w:t>
        </w:r>
      </w:ins>
      <w:r w:rsidR="00A879E7" w:rsidRPr="00A879E7">
        <w:rPr>
          <w:rFonts w:ascii="Times New Roman" w:hAnsi="Times New Roman" w:cs="Times New Roman"/>
          <w:sz w:val="24"/>
          <w:szCs w:val="24"/>
        </w:rPr>
        <w:t xml:space="preserve">n general-factor </w:t>
      </w:r>
      <w:del w:id="941" w:author="Jujia Li" w:date="2025-05-12T12:01:00Z" w16du:dateUtc="2025-05-12T17:01:00Z">
        <w:r w:rsidR="00A879E7" w:rsidRPr="00A879E7" w:rsidDel="00E479BC">
          <w:rPr>
            <w:rFonts w:ascii="Times New Roman" w:hAnsi="Times New Roman" w:cs="Times New Roman"/>
            <w:sz w:val="24"/>
            <w:szCs w:val="24"/>
          </w:rPr>
          <w:delText>ability</w:delText>
        </w:r>
        <w:r w:rsidR="00A9153D" w:rsidDel="00E479BC">
          <w:rPr>
            <w:rFonts w:ascii="Times New Roman" w:hAnsi="Times New Roman" w:cs="Times New Roman"/>
            <w:sz w:val="24"/>
            <w:szCs w:val="24"/>
          </w:rPr>
          <w:delText xml:space="preserve"> </w:delText>
        </w:r>
      </w:del>
      <w:ins w:id="942" w:author="Jujia Li" w:date="2025-05-12T12:01:00Z" w16du:dateUtc="2025-05-12T17:01:00Z">
        <w:r w:rsidR="00E479BC">
          <w:rPr>
            <w:rFonts w:ascii="Times New Roman" w:hAnsi="Times New Roman" w:cs="Times New Roman"/>
            <w:sz w:val="24"/>
            <w:szCs w:val="24"/>
          </w:rPr>
          <w:t>latent traits</w:t>
        </w:r>
        <w:r w:rsidR="00E479BC">
          <w:rPr>
            <w:rFonts w:ascii="Times New Roman" w:hAnsi="Times New Roman" w:cs="Times New Roman"/>
            <w:sz w:val="24"/>
            <w:szCs w:val="24"/>
          </w:rPr>
          <w:t xml:space="preserve"> </w:t>
        </w:r>
      </w:ins>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g</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.163), while </w:t>
      </w:r>
      <w:r w:rsidR="00A879E7" w:rsidRPr="00943306">
        <w:rPr>
          <w:rFonts w:ascii="Times New Roman" w:hAnsi="Times New Roman" w:cs="Times New Roman"/>
          <w:i/>
          <w:iCs/>
          <w:sz w:val="24"/>
          <w:szCs w:val="24"/>
        </w:rPr>
        <w:t>I</w:t>
      </w:r>
      <w:r w:rsidR="00A879E7" w:rsidRPr="00943306">
        <w:rPr>
          <w:rFonts w:ascii="Times New Roman" w:hAnsi="Times New Roman" w:cs="Times New Roman"/>
          <w:i/>
          <w:iCs/>
          <w:sz w:val="24"/>
          <w:szCs w:val="24"/>
          <w:vertAlign w:val="subscript"/>
        </w:rPr>
        <w:t>s</w:t>
      </w:r>
      <w:r w:rsidR="00A879E7" w:rsidRPr="00A879E7">
        <w:rPr>
          <w:rFonts w:ascii="Times New Roman" w:hAnsi="Times New Roman" w:cs="Times New Roman"/>
          <w:sz w:val="24"/>
          <w:szCs w:val="24"/>
        </w:rPr>
        <w:t xml:space="preserve"> </w:t>
      </w:r>
      <w:del w:id="943" w:author="Jujia Li" w:date="2025-05-12T10:55:00Z" w16du:dateUtc="2025-05-12T15:55:00Z">
        <w:r w:rsidR="00A879E7" w:rsidRPr="00A879E7" w:rsidDel="00883C8C">
          <w:rPr>
            <w:rFonts w:ascii="Times New Roman" w:hAnsi="Times New Roman" w:cs="Times New Roman"/>
            <w:sz w:val="24"/>
            <w:szCs w:val="24"/>
          </w:rPr>
          <w:delText>accounted for a smaller proportion of variance in</w:delText>
        </w:r>
      </w:del>
      <w:proofErr w:type="spellStart"/>
      <w:ins w:id="944" w:author="Jujia Li" w:date="2025-05-12T10:55:00Z" w16du:dateUtc="2025-05-12T15:55:00Z">
        <w:r w:rsidR="00883C8C">
          <w:rPr>
            <w:rFonts w:ascii="Times New Roman" w:hAnsi="Times New Roman" w:cs="Times New Roman"/>
            <w:sz w:val="24"/>
            <w:szCs w:val="24"/>
          </w:rPr>
          <w:t>is</w:t>
        </w:r>
        <w:proofErr w:type="spellEnd"/>
        <w:r w:rsidR="00883C8C">
          <w:rPr>
            <w:rFonts w:ascii="Times New Roman" w:hAnsi="Times New Roman" w:cs="Times New Roman"/>
            <w:sz w:val="24"/>
            <w:szCs w:val="24"/>
          </w:rPr>
          <w:t xml:space="preserve"> the single factor </w:t>
        </w:r>
      </w:ins>
      <w:ins w:id="945" w:author="Jujia Li" w:date="2025-05-12T11:12:00Z" w16du:dateUtc="2025-05-12T16:12:00Z">
        <w:r w:rsidR="00EF567F">
          <w:rPr>
            <w:rFonts w:ascii="Times New Roman" w:hAnsi="Times New Roman" w:cs="Times New Roman"/>
            <w:sz w:val="24"/>
            <w:szCs w:val="24"/>
          </w:rPr>
          <w:t xml:space="preserve">which </w:t>
        </w:r>
      </w:ins>
      <w:ins w:id="946" w:author="Jujia Li" w:date="2025-05-12T10:55:00Z" w16du:dateUtc="2025-05-12T15:55:00Z">
        <w:r w:rsidR="00883C8C">
          <w:rPr>
            <w:rFonts w:ascii="Times New Roman" w:hAnsi="Times New Roman" w:cs="Times New Roman"/>
            <w:sz w:val="24"/>
            <w:szCs w:val="24"/>
          </w:rPr>
          <w:t>affect</w:t>
        </w:r>
      </w:ins>
      <w:ins w:id="947" w:author="Jujia Li" w:date="2025-05-12T10:56:00Z" w16du:dateUtc="2025-05-12T15:56:00Z">
        <w:r w:rsidR="00883C8C">
          <w:rPr>
            <w:rFonts w:ascii="Times New Roman" w:hAnsi="Times New Roman" w:cs="Times New Roman"/>
            <w:sz w:val="24"/>
            <w:szCs w:val="24"/>
          </w:rPr>
          <w:t>s</w:t>
        </w:r>
      </w:ins>
      <w:r w:rsidR="00A879E7" w:rsidRPr="00A879E7">
        <w:rPr>
          <w:rFonts w:ascii="Times New Roman" w:hAnsi="Times New Roman" w:cs="Times New Roman"/>
          <w:sz w:val="24"/>
          <w:szCs w:val="24"/>
        </w:rPr>
        <w:t xml:space="preserve"> specific-factor </w:t>
      </w:r>
      <w:del w:id="948" w:author="Jujia Li" w:date="2025-05-12T12:01:00Z" w16du:dateUtc="2025-05-12T17:01:00Z">
        <w:r w:rsidR="00A879E7" w:rsidRPr="00A879E7" w:rsidDel="00E479BC">
          <w:rPr>
            <w:rFonts w:ascii="Times New Roman" w:hAnsi="Times New Roman" w:cs="Times New Roman"/>
            <w:sz w:val="24"/>
            <w:szCs w:val="24"/>
          </w:rPr>
          <w:delText xml:space="preserve">ability </w:delText>
        </w:r>
      </w:del>
      <w:ins w:id="949" w:author="Jujia Li" w:date="2025-05-12T12:01:00Z" w16du:dateUtc="2025-05-12T17:01:00Z">
        <w:r w:rsidR="00E479BC">
          <w:rPr>
            <w:rFonts w:ascii="Times New Roman" w:hAnsi="Times New Roman" w:cs="Times New Roman"/>
            <w:sz w:val="24"/>
            <w:szCs w:val="24"/>
          </w:rPr>
          <w:t>latent traits</w:t>
        </w:r>
        <w:r w:rsidR="00E479BC" w:rsidRPr="00A879E7">
          <w:rPr>
            <w:rFonts w:ascii="Times New Roman" w:hAnsi="Times New Roman" w:cs="Times New Roman"/>
            <w:sz w:val="24"/>
            <w:szCs w:val="24"/>
          </w:rPr>
          <w:t xml:space="preserve"> </w:t>
        </w:r>
      </w:ins>
      <w:r w:rsidR="00A9153D" w:rsidRPr="007E655B">
        <w:rPr>
          <w:rFonts w:ascii="Times New Roman" w:hAnsi="Times New Roman" w:cs="Times New Roman"/>
          <w:sz w:val="24"/>
          <w:szCs w:val="24"/>
        </w:rPr>
        <w:t>(</w:t>
      </w:r>
      <w:proofErr w:type="spellStart"/>
      <w:r w:rsidR="00A9153D" w:rsidRPr="003D20F0">
        <w:rPr>
          <w:rFonts w:ascii="Times New Roman" w:hAnsi="Times New Roman" w:cs="Times New Roman"/>
          <w:i/>
          <w:iCs/>
          <w:sz w:val="24"/>
          <w:szCs w:val="24"/>
        </w:rPr>
        <w:t>θ</w:t>
      </w:r>
      <w:r w:rsidR="00A9153D" w:rsidRPr="003D20F0">
        <w:rPr>
          <w:rFonts w:ascii="Times New Roman" w:hAnsi="Times New Roman" w:cs="Times New Roman"/>
          <w:i/>
          <w:iCs/>
          <w:sz w:val="24"/>
          <w:szCs w:val="24"/>
          <w:vertAlign w:val="subscript"/>
        </w:rPr>
        <w:t>s</w:t>
      </w:r>
      <w:proofErr w:type="spellEnd"/>
      <w:r w:rsidR="00A9153D" w:rsidRPr="007E655B">
        <w:rPr>
          <w:rFonts w:ascii="Times New Roman" w:hAnsi="Times New Roman" w:cs="Times New Roman"/>
          <w:sz w:val="24"/>
          <w:szCs w:val="24"/>
        </w:rPr>
        <w:t>)</w:t>
      </w:r>
      <w:r w:rsidR="00A9153D">
        <w:rPr>
          <w:rFonts w:ascii="Times New Roman" w:hAnsi="Times New Roman" w:cs="Times New Roman"/>
          <w:sz w:val="24"/>
          <w:szCs w:val="24"/>
        </w:rPr>
        <w:t xml:space="preserve"> </w:t>
      </w:r>
      <w:r w:rsidR="00A879E7" w:rsidRPr="00A879E7">
        <w:rPr>
          <w:rFonts w:ascii="Times New Roman" w:hAnsi="Times New Roman" w:cs="Times New Roman"/>
          <w:sz w:val="24"/>
          <w:szCs w:val="24"/>
        </w:rPr>
        <w:t>estimation (</w:t>
      </w:r>
      <w:r w:rsidR="00A879E7" w:rsidRPr="00A16869">
        <w:rPr>
          <w:rFonts w:ascii="Times New Roman" w:hAnsi="Times New Roman" w:cs="Times New Roman"/>
          <w:i/>
          <w:iCs/>
          <w:sz w:val="24"/>
          <w:szCs w:val="24"/>
        </w:rPr>
        <w:t>η</w:t>
      </w:r>
      <w:r w:rsidR="00A879E7" w:rsidRPr="00A16869">
        <w:rPr>
          <w:rFonts w:ascii="Times New Roman" w:hAnsi="Times New Roman" w:cs="Times New Roman"/>
          <w:i/>
          <w:iCs/>
          <w:sz w:val="24"/>
          <w:szCs w:val="24"/>
          <w:vertAlign w:val="superscript"/>
        </w:rPr>
        <w:t>2</w:t>
      </w:r>
      <w:r w:rsidR="00A879E7">
        <w:rPr>
          <w:rFonts w:ascii="Times New Roman" w:hAnsi="Times New Roman" w:cs="Times New Roman"/>
          <w:sz w:val="24"/>
          <w:szCs w:val="24"/>
        </w:rPr>
        <w:t xml:space="preserve"> </w:t>
      </w:r>
      <w:r w:rsidR="00A879E7" w:rsidRPr="00A879E7">
        <w:rPr>
          <w:rFonts w:ascii="Times New Roman" w:hAnsi="Times New Roman" w:cs="Times New Roman"/>
          <w:sz w:val="24"/>
          <w:szCs w:val="24"/>
        </w:rPr>
        <w:t xml:space="preserve">= .092). </w:t>
      </w:r>
      <w:r w:rsidR="00872090" w:rsidRPr="00872090">
        <w:rPr>
          <w:rFonts w:ascii="Times New Roman" w:hAnsi="Times New Roman" w:cs="Times New Roman"/>
          <w:sz w:val="24"/>
          <w:szCs w:val="24"/>
        </w:rPr>
        <w:t>Regarding RMSE</w:t>
      </w:r>
      <w:r w:rsidR="005F2280">
        <w:rPr>
          <w:rFonts w:ascii="Times New Roman" w:hAnsi="Times New Roman" w:cs="Times New Roman"/>
          <w:sz w:val="24"/>
          <w:szCs w:val="24"/>
        </w:rPr>
        <w:t xml:space="preserve">, </w:t>
      </w:r>
      <w:del w:id="950" w:author="Jujia Li" w:date="2025-05-12T11:12:00Z" w16du:dateUtc="2025-05-12T16:12:00Z">
        <w:r w:rsidR="005F2280" w:rsidDel="00EF567F">
          <w:rPr>
            <w:rFonts w:ascii="Times New Roman" w:hAnsi="Times New Roman" w:cs="Times New Roman"/>
            <w:sz w:val="24"/>
            <w:szCs w:val="24"/>
          </w:rPr>
          <w:delText xml:space="preserve">we can </w:delText>
        </w:r>
        <w:r w:rsidR="00162491" w:rsidDel="00EF567F">
          <w:rPr>
            <w:rFonts w:ascii="Times New Roman" w:hAnsi="Times New Roman" w:cs="Times New Roman"/>
            <w:sz w:val="24"/>
            <w:szCs w:val="24"/>
          </w:rPr>
          <w:delText>find more meanin</w:delText>
        </w:r>
        <w:r w:rsidR="006A6E72" w:rsidDel="00EF567F">
          <w:rPr>
            <w:rFonts w:ascii="Times New Roman" w:hAnsi="Times New Roman" w:cs="Times New Roman"/>
            <w:sz w:val="24"/>
            <w:szCs w:val="24"/>
          </w:rPr>
          <w:delText>gf</w:delText>
        </w:r>
        <w:r w:rsidR="00162491" w:rsidDel="00EF567F">
          <w:rPr>
            <w:rFonts w:ascii="Times New Roman" w:hAnsi="Times New Roman" w:cs="Times New Roman"/>
            <w:sz w:val="24"/>
            <w:szCs w:val="24"/>
          </w:rPr>
          <w:delText>ul impacts. Specifically,</w:delText>
        </w:r>
        <w:r w:rsidR="007E655B" w:rsidRPr="007E655B" w:rsidDel="00EF567F">
          <w:rPr>
            <w:rFonts w:ascii="Times New Roman" w:hAnsi="Times New Roman" w:cs="Times New Roman"/>
            <w:sz w:val="24"/>
            <w:szCs w:val="24"/>
          </w:rPr>
          <w:delText xml:space="preserve"> </w:delText>
        </w:r>
      </w:del>
      <w:r w:rsidR="00872575" w:rsidRPr="00872575">
        <w:rPr>
          <w:rFonts w:ascii="Times New Roman" w:hAnsi="Times New Roman" w:cs="Times New Roman"/>
          <w:sz w:val="24"/>
          <w:szCs w:val="24"/>
        </w:rPr>
        <w:t>the estimation algorithm</w:t>
      </w:r>
      <w:ins w:id="951" w:author="Jujia Li" w:date="2025-05-12T11:13:00Z" w16du:dateUtc="2025-05-12T16:13:00Z">
        <w:r w:rsidR="00EF567F">
          <w:rPr>
            <w:rFonts w:ascii="Times New Roman" w:hAnsi="Times New Roman" w:cs="Times New Roman"/>
            <w:sz w:val="24"/>
            <w:szCs w:val="24"/>
          </w:rPr>
          <w:t xml:space="preserve"> (Method)</w:t>
        </w:r>
      </w:ins>
      <w:r w:rsidR="00872575" w:rsidRPr="00872575">
        <w:rPr>
          <w:rFonts w:ascii="Times New Roman" w:hAnsi="Times New Roman" w:cs="Times New Roman"/>
          <w:sz w:val="24"/>
          <w:szCs w:val="24"/>
        </w:rPr>
        <w:t xml:space="preserve"> had the largest effect on </w:t>
      </w:r>
      <w:ins w:id="952" w:author="Jujia Li" w:date="2025-05-12T11:34:00Z" w16du:dateUtc="2025-05-12T16:34:00Z">
        <w:r w:rsidR="004D1F92">
          <w:rPr>
            <w:rFonts w:ascii="Times New Roman" w:hAnsi="Times New Roman" w:cs="Times New Roman"/>
            <w:sz w:val="24"/>
            <w:szCs w:val="24"/>
          </w:rPr>
          <w:t xml:space="preserve">RMSE of </w:t>
        </w:r>
      </w:ins>
      <w:r w:rsidR="00872575" w:rsidRPr="00872575">
        <w:rPr>
          <w:rFonts w:ascii="Times New Roman" w:hAnsi="Times New Roman" w:cs="Times New Roman"/>
          <w:sz w:val="24"/>
          <w:szCs w:val="24"/>
        </w:rPr>
        <w:t xml:space="preserve">both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g</w:t>
      </w:r>
      <w:proofErr w:type="spellEnd"/>
      <w:r w:rsidR="007E655B" w:rsidRPr="007E655B">
        <w:rPr>
          <w:rFonts w:ascii="Times New Roman" w:hAnsi="Times New Roman" w:cs="Times New Roman"/>
          <w:sz w:val="24"/>
          <w:szCs w:val="24"/>
        </w:rPr>
        <w:t xml:space="preserve"> and </w:t>
      </w:r>
      <w:proofErr w:type="spellStart"/>
      <w:r w:rsidR="007E655B" w:rsidRPr="003D20F0">
        <w:rPr>
          <w:rFonts w:ascii="Times New Roman" w:hAnsi="Times New Roman" w:cs="Times New Roman"/>
          <w:i/>
          <w:iCs/>
          <w:sz w:val="24"/>
          <w:szCs w:val="24"/>
        </w:rPr>
        <w:t>θ</w:t>
      </w:r>
      <w:r w:rsidR="007E655B" w:rsidRPr="003D20F0">
        <w:rPr>
          <w:rFonts w:ascii="Times New Roman" w:hAnsi="Times New Roman" w:cs="Times New Roman"/>
          <w:i/>
          <w:iCs/>
          <w:sz w:val="24"/>
          <w:szCs w:val="24"/>
          <w:vertAlign w:val="subscript"/>
        </w:rPr>
        <w:t>s</w:t>
      </w:r>
      <w:proofErr w:type="spellEnd"/>
      <w:r w:rsidR="007E655B" w:rsidRPr="007E655B">
        <w:rPr>
          <w:rFonts w:ascii="Times New Roman" w:hAnsi="Times New Roman" w:cs="Times New Roman"/>
          <w:sz w:val="24"/>
          <w:szCs w:val="24"/>
        </w:rPr>
        <w:t xml:space="preserve">, with </w:t>
      </w:r>
      <w:r w:rsidR="00A16869" w:rsidRPr="00A16869">
        <w:rPr>
          <w:rFonts w:ascii="Times New Roman" w:hAnsi="Times New Roman" w:cs="Times New Roman"/>
          <w:i/>
          <w:iCs/>
          <w:sz w:val="24"/>
          <w:szCs w:val="24"/>
        </w:rPr>
        <w:t>η</w:t>
      </w:r>
      <w:r w:rsidR="00A16869" w:rsidRPr="00A16869">
        <w:rPr>
          <w:rFonts w:ascii="Times New Roman" w:hAnsi="Times New Roman" w:cs="Times New Roman"/>
          <w:i/>
          <w:iCs/>
          <w:sz w:val="24"/>
          <w:szCs w:val="24"/>
          <w:vertAlign w:val="superscript"/>
        </w:rPr>
        <w:t>2</w:t>
      </w:r>
      <w:r w:rsidR="00A16869" w:rsidRPr="00A16869" w:rsidDel="00701FE0">
        <w:rPr>
          <w:rFonts w:ascii="Times New Roman" w:hAnsi="Times New Roman" w:cs="Times New Roman"/>
          <w:sz w:val="24"/>
          <w:szCs w:val="24"/>
        </w:rPr>
        <w:t xml:space="preserve"> </w:t>
      </w:r>
      <w:r w:rsidR="007E655B" w:rsidRPr="007E655B">
        <w:rPr>
          <w:rFonts w:ascii="Times New Roman" w:hAnsi="Times New Roman" w:cs="Times New Roman"/>
          <w:sz w:val="24"/>
          <w:szCs w:val="24"/>
        </w:rPr>
        <w:t xml:space="preserve">values of .856 and .967, respectively. </w:t>
      </w:r>
      <w:ins w:id="953" w:author="Jujia Li" w:date="2025-05-12T11:15:00Z" w16du:dateUtc="2025-05-12T16:15:00Z">
        <w:r w:rsidR="00EF567F">
          <w:rPr>
            <w:rFonts w:ascii="Times New Roman" w:hAnsi="Times New Roman" w:cs="Times New Roman"/>
            <w:sz w:val="24"/>
            <w:szCs w:val="24"/>
          </w:rPr>
          <w:t xml:space="preserve">Following, </w:t>
        </w:r>
        <w:proofErr w:type="gramStart"/>
        <w:r w:rsidR="00EF567F" w:rsidRPr="00943306">
          <w:rPr>
            <w:rFonts w:ascii="Times New Roman" w:hAnsi="Times New Roman" w:cs="Times New Roman"/>
            <w:i/>
            <w:iCs/>
            <w:sz w:val="24"/>
            <w:szCs w:val="24"/>
          </w:rPr>
          <w:t>I</w:t>
        </w:r>
        <w:r w:rsidR="00EF567F" w:rsidRPr="00943306">
          <w:rPr>
            <w:rFonts w:ascii="Times New Roman" w:hAnsi="Times New Roman" w:cs="Times New Roman"/>
            <w:i/>
            <w:iCs/>
            <w:sz w:val="24"/>
            <w:szCs w:val="24"/>
            <w:vertAlign w:val="subscript"/>
          </w:rPr>
          <w:t>s</w:t>
        </w:r>
        <w:proofErr w:type="gramEnd"/>
        <w:r w:rsidR="00EF567F" w:rsidRPr="00906EE4">
          <w:rPr>
            <w:rFonts w:ascii="Times New Roman" w:hAnsi="Times New Roman" w:cs="Times New Roman"/>
            <w:sz w:val="24"/>
            <w:szCs w:val="24"/>
          </w:rPr>
          <w:t xml:space="preserve"> </w:t>
        </w:r>
      </w:ins>
      <w:ins w:id="954" w:author="Jujia Li" w:date="2025-05-12T11:30:00Z" w16du:dateUtc="2025-05-12T16:30:00Z">
        <w:r w:rsidR="002E774B">
          <w:rPr>
            <w:rFonts w:ascii="Times New Roman" w:hAnsi="Times New Roman" w:cs="Times New Roman"/>
            <w:sz w:val="24"/>
            <w:szCs w:val="24"/>
          </w:rPr>
          <w:t>impact</w:t>
        </w:r>
      </w:ins>
      <w:ins w:id="955" w:author="Jujia Li" w:date="2025-05-12T11:31:00Z" w16du:dateUtc="2025-05-12T16:31:00Z">
        <w:r w:rsidR="002E774B">
          <w:rPr>
            <w:rFonts w:ascii="Times New Roman" w:hAnsi="Times New Roman" w:cs="Times New Roman"/>
            <w:sz w:val="24"/>
            <w:szCs w:val="24"/>
          </w:rPr>
          <w:t>s</w:t>
        </w:r>
      </w:ins>
      <w:ins w:id="956" w:author="Jujia Li" w:date="2025-05-12T11:30:00Z" w16du:dateUtc="2025-05-12T16:30:00Z">
        <w:r w:rsidR="002E774B">
          <w:rPr>
            <w:rFonts w:ascii="Times New Roman" w:hAnsi="Times New Roman" w:cs="Times New Roman"/>
            <w:sz w:val="24"/>
            <w:szCs w:val="24"/>
          </w:rPr>
          <w:t xml:space="preserve"> </w:t>
        </w:r>
      </w:ins>
      <w:ins w:id="957" w:author="Jujia Li" w:date="2025-05-12T11:35:00Z" w16du:dateUtc="2025-05-12T16:35:00Z">
        <w:r w:rsidR="004D1F92">
          <w:rPr>
            <w:rFonts w:ascii="Times New Roman" w:hAnsi="Times New Roman" w:cs="Times New Roman"/>
            <w:sz w:val="24"/>
            <w:szCs w:val="24"/>
          </w:rPr>
          <w:t xml:space="preserve">RMSE of </w:t>
        </w:r>
      </w:ins>
      <w:ins w:id="958" w:author="Jujia Li" w:date="2025-05-12T11:31:00Z" w16du:dateUtc="2025-05-12T16:31:00Z">
        <w:r w:rsidR="002E774B">
          <w:rPr>
            <w:rFonts w:ascii="Times New Roman" w:hAnsi="Times New Roman" w:cs="Times New Roman"/>
            <w:sz w:val="24"/>
            <w:szCs w:val="24"/>
          </w:rPr>
          <w:t xml:space="preserve">both </w:t>
        </w:r>
        <w:proofErr w:type="spellStart"/>
        <w:r w:rsidR="002E774B" w:rsidRPr="003D20F0">
          <w:rPr>
            <w:rFonts w:ascii="Times New Roman" w:hAnsi="Times New Roman" w:cs="Times New Roman"/>
            <w:i/>
            <w:iCs/>
            <w:sz w:val="24"/>
            <w:szCs w:val="24"/>
          </w:rPr>
          <w:t>θ</w:t>
        </w:r>
        <w:r w:rsidR="002E774B" w:rsidRPr="003D20F0">
          <w:rPr>
            <w:rFonts w:ascii="Times New Roman" w:hAnsi="Times New Roman" w:cs="Times New Roman"/>
            <w:i/>
            <w:iCs/>
            <w:sz w:val="24"/>
            <w:szCs w:val="24"/>
            <w:vertAlign w:val="subscript"/>
          </w:rPr>
          <w:t>g</w:t>
        </w:r>
        <w:proofErr w:type="spellEnd"/>
        <w:r w:rsidR="002E774B">
          <w:rPr>
            <w:rFonts w:ascii="Times New Roman" w:hAnsi="Times New Roman" w:cs="Times New Roman"/>
            <w:sz w:val="24"/>
            <w:szCs w:val="24"/>
          </w:rPr>
          <w:t xml:space="preserve"> and </w:t>
        </w:r>
        <w:proofErr w:type="spellStart"/>
        <w:r w:rsidR="002E774B" w:rsidRPr="003D20F0">
          <w:rPr>
            <w:rFonts w:ascii="Times New Roman" w:hAnsi="Times New Roman" w:cs="Times New Roman"/>
            <w:i/>
            <w:iCs/>
            <w:sz w:val="24"/>
            <w:szCs w:val="24"/>
          </w:rPr>
          <w:t>θ</w:t>
        </w:r>
        <w:r w:rsidR="002E774B" w:rsidRPr="003D20F0">
          <w:rPr>
            <w:rFonts w:ascii="Times New Roman" w:hAnsi="Times New Roman" w:cs="Times New Roman"/>
            <w:i/>
            <w:iCs/>
            <w:sz w:val="24"/>
            <w:szCs w:val="24"/>
            <w:vertAlign w:val="subscript"/>
          </w:rPr>
          <w:t>s</w:t>
        </w:r>
        <w:proofErr w:type="spellEnd"/>
        <w:r w:rsidR="002E774B">
          <w:rPr>
            <w:rFonts w:ascii="Times New Roman" w:hAnsi="Times New Roman" w:cs="Times New Roman"/>
            <w:sz w:val="24"/>
            <w:szCs w:val="24"/>
          </w:rPr>
          <w:t xml:space="preserve"> with </w:t>
        </w:r>
        <w:r w:rsidR="002E774B" w:rsidRPr="00A16869">
          <w:rPr>
            <w:rFonts w:ascii="Times New Roman" w:hAnsi="Times New Roman" w:cs="Times New Roman"/>
            <w:i/>
            <w:iCs/>
            <w:sz w:val="24"/>
            <w:szCs w:val="24"/>
          </w:rPr>
          <w:t>η</w:t>
        </w:r>
        <w:r w:rsidR="002E774B" w:rsidRPr="00A16869">
          <w:rPr>
            <w:rFonts w:ascii="Times New Roman" w:hAnsi="Times New Roman" w:cs="Times New Roman"/>
            <w:i/>
            <w:iCs/>
            <w:sz w:val="24"/>
            <w:szCs w:val="24"/>
            <w:vertAlign w:val="superscript"/>
          </w:rPr>
          <w:t>2</w:t>
        </w:r>
        <w:r w:rsidR="002E774B" w:rsidRPr="00A16869" w:rsidDel="00701FE0">
          <w:rPr>
            <w:rFonts w:ascii="Times New Roman" w:hAnsi="Times New Roman" w:cs="Times New Roman"/>
            <w:sz w:val="24"/>
            <w:szCs w:val="24"/>
          </w:rPr>
          <w:t xml:space="preserve"> </w:t>
        </w:r>
        <w:r w:rsidR="002E774B" w:rsidRPr="007E655B">
          <w:rPr>
            <w:rFonts w:ascii="Times New Roman" w:hAnsi="Times New Roman" w:cs="Times New Roman"/>
            <w:sz w:val="24"/>
            <w:szCs w:val="24"/>
          </w:rPr>
          <w:t>values of .</w:t>
        </w:r>
        <w:r w:rsidR="002E774B">
          <w:rPr>
            <w:rFonts w:ascii="Times New Roman" w:hAnsi="Times New Roman" w:cs="Times New Roman"/>
            <w:sz w:val="24"/>
            <w:szCs w:val="24"/>
          </w:rPr>
          <w:t>742</w:t>
        </w:r>
        <w:r w:rsidR="002E774B" w:rsidRPr="007E655B">
          <w:rPr>
            <w:rFonts w:ascii="Times New Roman" w:hAnsi="Times New Roman" w:cs="Times New Roman"/>
            <w:sz w:val="24"/>
            <w:szCs w:val="24"/>
          </w:rPr>
          <w:t xml:space="preserve"> and .</w:t>
        </w:r>
        <w:r w:rsidR="002E774B">
          <w:rPr>
            <w:rFonts w:ascii="Times New Roman" w:hAnsi="Times New Roman" w:cs="Times New Roman"/>
            <w:sz w:val="24"/>
            <w:szCs w:val="24"/>
          </w:rPr>
          <w:t xml:space="preserve">880, and </w:t>
        </w:r>
      </w:ins>
      <w:ins w:id="959" w:author="Jujia Li" w:date="2025-05-12T11:32:00Z" w16du:dateUtc="2025-05-12T16:32:00Z">
        <w:r w:rsidR="0006715F" w:rsidRPr="003D20F0">
          <w:rPr>
            <w:rFonts w:ascii="Times New Roman" w:hAnsi="Times New Roman" w:cs="Times New Roman"/>
            <w:i/>
            <w:iCs/>
            <w:sz w:val="24"/>
            <w:szCs w:val="24"/>
          </w:rPr>
          <w:t>F</w:t>
        </w:r>
        <w:r w:rsidR="0006715F" w:rsidRPr="003D20F0">
          <w:rPr>
            <w:rFonts w:ascii="Times New Roman" w:hAnsi="Times New Roman" w:cs="Times New Roman"/>
            <w:i/>
            <w:iCs/>
            <w:sz w:val="24"/>
            <w:szCs w:val="24"/>
            <w:vertAlign w:val="subscript"/>
          </w:rPr>
          <w:t>s</w:t>
        </w:r>
      </w:ins>
      <w:ins w:id="960" w:author="Jujia Li" w:date="2025-05-12T11:15:00Z" w16du:dateUtc="2025-05-12T16:15:00Z">
        <w:r w:rsidR="00EF567F">
          <w:rPr>
            <w:rFonts w:ascii="Times New Roman" w:hAnsi="Times New Roman" w:cs="Times New Roman"/>
            <w:sz w:val="24"/>
            <w:szCs w:val="24"/>
          </w:rPr>
          <w:t xml:space="preserve"> </w:t>
        </w:r>
      </w:ins>
      <w:ins w:id="961" w:author="Jujia Li" w:date="2025-05-12T11:32:00Z" w16du:dateUtc="2025-05-12T16:32:00Z">
        <w:r w:rsidR="0006715F">
          <w:rPr>
            <w:rFonts w:ascii="Times New Roman" w:hAnsi="Times New Roman" w:cs="Times New Roman"/>
            <w:sz w:val="24"/>
            <w:szCs w:val="24"/>
          </w:rPr>
          <w:t xml:space="preserve">with </w:t>
        </w:r>
        <w:r w:rsidR="0006715F" w:rsidRPr="00A16869">
          <w:rPr>
            <w:rFonts w:ascii="Times New Roman" w:hAnsi="Times New Roman" w:cs="Times New Roman"/>
            <w:i/>
            <w:iCs/>
            <w:sz w:val="24"/>
            <w:szCs w:val="24"/>
          </w:rPr>
          <w:t>η</w:t>
        </w:r>
        <w:r w:rsidR="0006715F" w:rsidRPr="00A16869">
          <w:rPr>
            <w:rFonts w:ascii="Times New Roman" w:hAnsi="Times New Roman" w:cs="Times New Roman"/>
            <w:i/>
            <w:iCs/>
            <w:sz w:val="24"/>
            <w:szCs w:val="24"/>
            <w:vertAlign w:val="superscript"/>
          </w:rPr>
          <w:t>2</w:t>
        </w:r>
        <w:r w:rsidR="0006715F" w:rsidRPr="00A16869" w:rsidDel="00701FE0">
          <w:rPr>
            <w:rFonts w:ascii="Times New Roman" w:hAnsi="Times New Roman" w:cs="Times New Roman"/>
            <w:sz w:val="24"/>
            <w:szCs w:val="24"/>
          </w:rPr>
          <w:t xml:space="preserve"> </w:t>
        </w:r>
        <w:r w:rsidR="0006715F" w:rsidRPr="007E655B">
          <w:rPr>
            <w:rFonts w:ascii="Times New Roman" w:hAnsi="Times New Roman" w:cs="Times New Roman"/>
            <w:sz w:val="24"/>
            <w:szCs w:val="24"/>
          </w:rPr>
          <w:t>values of .</w:t>
        </w:r>
        <w:r w:rsidR="0006715F">
          <w:rPr>
            <w:rFonts w:ascii="Times New Roman" w:hAnsi="Times New Roman" w:cs="Times New Roman"/>
            <w:sz w:val="24"/>
            <w:szCs w:val="24"/>
          </w:rPr>
          <w:t>539</w:t>
        </w:r>
        <w:r w:rsidR="0006715F" w:rsidRPr="007E655B">
          <w:rPr>
            <w:rFonts w:ascii="Times New Roman" w:hAnsi="Times New Roman" w:cs="Times New Roman"/>
            <w:sz w:val="24"/>
            <w:szCs w:val="24"/>
          </w:rPr>
          <w:t xml:space="preserve"> and .</w:t>
        </w:r>
        <w:r w:rsidR="0006715F">
          <w:rPr>
            <w:rFonts w:ascii="Times New Roman" w:hAnsi="Times New Roman" w:cs="Times New Roman"/>
            <w:sz w:val="24"/>
            <w:szCs w:val="24"/>
          </w:rPr>
          <w:t>65</w:t>
        </w:r>
      </w:ins>
      <w:ins w:id="962" w:author="Jujia Li" w:date="2025-05-12T11:33:00Z" w16du:dateUtc="2025-05-12T16:33:00Z">
        <w:r w:rsidR="0006715F">
          <w:rPr>
            <w:rFonts w:ascii="Times New Roman" w:hAnsi="Times New Roman" w:cs="Times New Roman"/>
            <w:sz w:val="24"/>
            <w:szCs w:val="24"/>
          </w:rPr>
          <w:t xml:space="preserve">7. </w:t>
        </w:r>
        <w:r w:rsidR="004D1F92">
          <w:rPr>
            <w:rFonts w:ascii="Times New Roman" w:hAnsi="Times New Roman" w:cs="Times New Roman"/>
            <w:sz w:val="24"/>
            <w:szCs w:val="24"/>
          </w:rPr>
          <w:t xml:space="preserve">Additionally, </w:t>
        </w:r>
        <w:proofErr w:type="spellStart"/>
        <w:r w:rsidR="004D1F92">
          <w:rPr>
            <w:rFonts w:ascii="Times New Roman" w:hAnsi="Times New Roman" w:cs="Times New Roman"/>
            <w:i/>
            <w:iCs/>
            <w:sz w:val="24"/>
            <w:szCs w:val="24"/>
          </w:rPr>
          <w:t>Norm</w:t>
        </w:r>
        <w:r w:rsidR="004D1F92" w:rsidRPr="00622C38">
          <w:rPr>
            <w:rFonts w:ascii="Times New Roman" w:hAnsi="Times New Roman" w:cs="Times New Roman"/>
            <w:i/>
            <w:iCs/>
            <w:sz w:val="24"/>
            <w:szCs w:val="24"/>
            <w:vertAlign w:val="subscript"/>
          </w:rPr>
          <w:t>g</w:t>
        </w:r>
      </w:ins>
      <w:proofErr w:type="spellEnd"/>
      <w:ins w:id="963" w:author="Jujia Li" w:date="2025-05-12T11:15:00Z" w16du:dateUtc="2025-05-12T16:15:00Z">
        <w:r w:rsidR="00EF567F">
          <w:rPr>
            <w:rFonts w:ascii="Times New Roman" w:hAnsi="Times New Roman" w:cs="Times New Roman"/>
            <w:sz w:val="24"/>
            <w:szCs w:val="24"/>
          </w:rPr>
          <w:t xml:space="preserve"> </w:t>
        </w:r>
      </w:ins>
      <w:ins w:id="964" w:author="Jujia Li" w:date="2025-05-12T11:35:00Z" w16du:dateUtc="2025-05-12T16:35:00Z">
        <w:r w:rsidR="004D1F92">
          <w:rPr>
            <w:rFonts w:ascii="Times New Roman" w:hAnsi="Times New Roman" w:cs="Times New Roman"/>
            <w:sz w:val="24"/>
            <w:szCs w:val="24"/>
          </w:rPr>
          <w:t xml:space="preserve">cause minor but detectable </w:t>
        </w:r>
      </w:ins>
      <w:ins w:id="965" w:author="Jujia Li" w:date="2025-05-12T11:36:00Z" w16du:dateUtc="2025-05-12T16:36:00Z">
        <w:r w:rsidR="004D1F92">
          <w:rPr>
            <w:rFonts w:ascii="Times New Roman" w:hAnsi="Times New Roman" w:cs="Times New Roman"/>
            <w:sz w:val="24"/>
            <w:szCs w:val="24"/>
          </w:rPr>
          <w:t xml:space="preserve">RMSE on estimation of </w:t>
        </w:r>
      </w:ins>
      <w:proofErr w:type="spellStart"/>
      <w:ins w:id="966" w:author="Jujia Li" w:date="2025-05-12T12:01:00Z" w16du:dateUtc="2025-05-12T17:01:00Z">
        <w:r w:rsidR="00E479BC" w:rsidRPr="003D20F0">
          <w:rPr>
            <w:rFonts w:ascii="Times New Roman" w:hAnsi="Times New Roman" w:cs="Times New Roman"/>
            <w:i/>
            <w:iCs/>
            <w:sz w:val="24"/>
            <w:szCs w:val="24"/>
          </w:rPr>
          <w:t>θ</w:t>
        </w:r>
        <w:r w:rsidR="00E479BC" w:rsidRPr="003D20F0">
          <w:rPr>
            <w:rFonts w:ascii="Times New Roman" w:hAnsi="Times New Roman" w:cs="Times New Roman"/>
            <w:i/>
            <w:iCs/>
            <w:sz w:val="24"/>
            <w:szCs w:val="24"/>
            <w:vertAlign w:val="subscript"/>
          </w:rPr>
          <w:t>s</w:t>
        </w:r>
      </w:ins>
      <w:proofErr w:type="spellEnd"/>
      <w:ins w:id="967" w:author="Jujia Li" w:date="2025-05-12T11:36:00Z" w16du:dateUtc="2025-05-12T16:36:00Z">
        <w:r w:rsidR="004D1F92">
          <w:rPr>
            <w:rFonts w:ascii="Times New Roman" w:hAnsi="Times New Roman" w:cs="Times New Roman"/>
            <w:sz w:val="24"/>
            <w:szCs w:val="24"/>
          </w:rPr>
          <w:t>.</w:t>
        </w:r>
      </w:ins>
      <w:ins w:id="968" w:author="Jujia Li" w:date="2025-05-12T12:01:00Z" w16du:dateUtc="2025-05-12T17:01:00Z">
        <w:r w:rsidR="00E479BC">
          <w:rPr>
            <w:rFonts w:ascii="Times New Roman" w:hAnsi="Times New Roman" w:cs="Times New Roman"/>
            <w:sz w:val="24"/>
            <w:szCs w:val="24"/>
          </w:rPr>
          <w:t xml:space="preserve"> </w:t>
        </w:r>
      </w:ins>
      <w:r w:rsidR="00906EE4" w:rsidRPr="00906EE4">
        <w:rPr>
          <w:rFonts w:ascii="Times New Roman" w:hAnsi="Times New Roman" w:cs="Times New Roman"/>
          <w:sz w:val="24"/>
          <w:szCs w:val="24"/>
        </w:rPr>
        <w:t>This highlights the critical importance of choosing</w:t>
      </w:r>
      <w:r w:rsidR="008A2EA6">
        <w:rPr>
          <w:rFonts w:ascii="Times New Roman" w:hAnsi="Times New Roman" w:cs="Times New Roman"/>
          <w:sz w:val="24"/>
          <w:szCs w:val="24"/>
        </w:rPr>
        <w:t xml:space="preserve"> algorithm</w:t>
      </w:r>
      <w:r w:rsidR="00906EE4" w:rsidRPr="00906EE4">
        <w:rPr>
          <w:rFonts w:ascii="Times New Roman" w:hAnsi="Times New Roman" w:cs="Times New Roman"/>
          <w:sz w:val="24"/>
          <w:szCs w:val="24"/>
        </w:rPr>
        <w:t xml:space="preserve"> between MAP and ML for</w:t>
      </w:r>
      <w:r w:rsidR="008A2EA6">
        <w:rPr>
          <w:rFonts w:ascii="Times New Roman" w:hAnsi="Times New Roman" w:cs="Times New Roman"/>
          <w:sz w:val="24"/>
          <w:szCs w:val="24"/>
        </w:rPr>
        <w:t xml:space="preserve"> enhancing</w:t>
      </w:r>
      <w:r w:rsidR="00906EE4" w:rsidRPr="00906EE4">
        <w:rPr>
          <w:rFonts w:ascii="Times New Roman" w:hAnsi="Times New Roman" w:cs="Times New Roman"/>
          <w:sz w:val="24"/>
          <w:szCs w:val="24"/>
        </w:rPr>
        <w:t xml:space="preserve"> accura</w:t>
      </w:r>
      <w:r w:rsidR="008A2EA6">
        <w:rPr>
          <w:rFonts w:ascii="Times New Roman" w:hAnsi="Times New Roman" w:cs="Times New Roman"/>
          <w:sz w:val="24"/>
          <w:szCs w:val="24"/>
        </w:rPr>
        <w:t>cy of</w:t>
      </w:r>
      <w:r w:rsidR="00906EE4" w:rsidRPr="00906EE4">
        <w:rPr>
          <w:rFonts w:ascii="Times New Roman" w:hAnsi="Times New Roman" w:cs="Times New Roman"/>
          <w:sz w:val="24"/>
          <w:szCs w:val="24"/>
        </w:rPr>
        <w:t xml:space="preserve"> person parameter recovery</w:t>
      </w:r>
      <w:ins w:id="969" w:author="Jujia Li" w:date="2025-05-12T12:03:00Z" w16du:dateUtc="2025-05-12T17:03:00Z">
        <w:r w:rsidR="00E479BC">
          <w:rPr>
            <w:rFonts w:ascii="Times New Roman" w:hAnsi="Times New Roman" w:cs="Times New Roman"/>
            <w:sz w:val="24"/>
            <w:szCs w:val="24"/>
          </w:rPr>
          <w:t xml:space="preserve">, and non-normality in the general factor </w:t>
        </w:r>
      </w:ins>
      <w:ins w:id="970" w:author="Jujia Li" w:date="2025-05-12T12:04:00Z" w16du:dateUtc="2025-05-12T17:04:00Z">
        <w:r w:rsidR="00E479BC">
          <w:rPr>
            <w:rFonts w:ascii="Times New Roman" w:hAnsi="Times New Roman" w:cs="Times New Roman"/>
            <w:sz w:val="24"/>
            <w:szCs w:val="24"/>
          </w:rPr>
          <w:t>can decrease the accuracy of estimati</w:t>
        </w:r>
      </w:ins>
      <w:ins w:id="971" w:author="Jujia Li" w:date="2025-05-12T12:05:00Z" w16du:dateUtc="2025-05-12T17:05:00Z">
        <w:r w:rsidR="00E479BC">
          <w:rPr>
            <w:rFonts w:ascii="Times New Roman" w:hAnsi="Times New Roman" w:cs="Times New Roman"/>
            <w:sz w:val="24"/>
            <w:szCs w:val="24"/>
          </w:rPr>
          <w:t>ng latent traits</w:t>
        </w:r>
      </w:ins>
      <w:ins w:id="972" w:author="Jujia Li" w:date="2025-05-12T12:04:00Z" w16du:dateUtc="2025-05-12T17:04:00Z">
        <w:r w:rsidR="00E479BC">
          <w:rPr>
            <w:rFonts w:ascii="Times New Roman" w:hAnsi="Times New Roman" w:cs="Times New Roman"/>
            <w:sz w:val="24"/>
            <w:szCs w:val="24"/>
          </w:rPr>
          <w:t xml:space="preserve"> both on general- and specific fac</w:t>
        </w:r>
      </w:ins>
      <w:ins w:id="973" w:author="Jujia Li" w:date="2025-05-12T12:05:00Z" w16du:dateUtc="2025-05-12T17:05:00Z">
        <w:r w:rsidR="00E479BC">
          <w:rPr>
            <w:rFonts w:ascii="Times New Roman" w:hAnsi="Times New Roman" w:cs="Times New Roman"/>
            <w:sz w:val="24"/>
            <w:szCs w:val="24"/>
          </w:rPr>
          <w:t>tors</w:t>
        </w:r>
      </w:ins>
      <w:r w:rsidR="00906EE4">
        <w:rPr>
          <w:rFonts w:ascii="Times New Roman" w:hAnsi="Times New Roman" w:cs="Times New Roman"/>
          <w:sz w:val="24"/>
          <w:szCs w:val="24"/>
        </w:rPr>
        <w:t>.</w:t>
      </w:r>
      <w:r w:rsidR="0087448D">
        <w:rPr>
          <w:rFonts w:ascii="Times New Roman" w:hAnsi="Times New Roman" w:cs="Times New Roman"/>
          <w:sz w:val="24"/>
          <w:szCs w:val="24"/>
        </w:rPr>
        <w:t xml:space="preserve"> </w:t>
      </w:r>
    </w:p>
    <w:p w14:paraId="0FF265CE" w14:textId="757312A7" w:rsidR="005B0B42" w:rsidRDefault="000C2D90" w:rsidP="009B7E47">
      <w:pPr>
        <w:spacing w:after="0" w:line="480" w:lineRule="auto"/>
        <w:ind w:firstLine="720"/>
        <w:rPr>
          <w:rFonts w:ascii="Times New Roman" w:hAnsi="Times New Roman" w:cs="Times New Roman"/>
          <w:sz w:val="24"/>
          <w:szCs w:val="24"/>
        </w:rPr>
      </w:pPr>
      <w:r w:rsidRPr="000C2D90">
        <w:rPr>
          <w:rFonts w:ascii="Times New Roman" w:hAnsi="Times New Roman" w:cs="Times New Roman"/>
          <w:sz w:val="24"/>
          <w:szCs w:val="24"/>
        </w:rPr>
        <w:t xml:space="preserve">Table 4 also reveals interaction effects, but </w:t>
      </w:r>
      <w:r w:rsidR="00510A27">
        <w:rPr>
          <w:rFonts w:ascii="Times New Roman" w:hAnsi="Times New Roman" w:cs="Times New Roman"/>
          <w:sz w:val="24"/>
          <w:szCs w:val="24"/>
        </w:rPr>
        <w:t xml:space="preserve">we </w:t>
      </w:r>
      <w:r w:rsidRPr="000C2D90">
        <w:rPr>
          <w:rFonts w:ascii="Times New Roman" w:hAnsi="Times New Roman" w:cs="Times New Roman"/>
          <w:sz w:val="24"/>
          <w:szCs w:val="24"/>
        </w:rPr>
        <w:t>only</w:t>
      </w:r>
      <w:r w:rsidR="00510A27">
        <w:rPr>
          <w:rFonts w:ascii="Times New Roman" w:hAnsi="Times New Roman" w:cs="Times New Roman"/>
          <w:sz w:val="24"/>
          <w:szCs w:val="24"/>
        </w:rPr>
        <w:t xml:space="preserve"> discuss</w:t>
      </w:r>
      <w:r w:rsidRPr="000C2D90">
        <w:rPr>
          <w:rFonts w:ascii="Times New Roman" w:hAnsi="Times New Roman" w:cs="Times New Roman"/>
          <w:sz w:val="24"/>
          <w:szCs w:val="24"/>
        </w:rPr>
        <w:t xml:space="preserve"> two-way interactions</w:t>
      </w:r>
      <w:r w:rsidR="00510A27">
        <w:rPr>
          <w:rFonts w:ascii="Times New Roman" w:hAnsi="Times New Roman" w:cs="Times New Roman"/>
          <w:sz w:val="24"/>
          <w:szCs w:val="24"/>
        </w:rPr>
        <w:t xml:space="preserve"> here and leave three-way </w:t>
      </w:r>
      <w:r w:rsidR="00510A27" w:rsidRPr="00510A27">
        <w:rPr>
          <w:rFonts w:ascii="Times New Roman" w:hAnsi="Times New Roman" w:cs="Times New Roman"/>
          <w:sz w:val="24"/>
          <w:szCs w:val="24"/>
        </w:rPr>
        <w:t>interactions discussed and plotted in the next section.</w:t>
      </w:r>
      <w:r w:rsidR="00510A27">
        <w:rPr>
          <w:rFonts w:ascii="Times New Roman" w:hAnsi="Times New Roman" w:cs="Times New Roman"/>
          <w:sz w:val="24"/>
          <w:szCs w:val="24"/>
        </w:rPr>
        <w:t xml:space="preserve"> </w:t>
      </w:r>
      <w:ins w:id="974" w:author="Jujia Li" w:date="2025-05-12T12:07:00Z" w16du:dateUtc="2025-05-12T17:07:00Z">
        <w:r w:rsidR="003032BB">
          <w:rPr>
            <w:rFonts w:ascii="Times New Roman" w:hAnsi="Times New Roman" w:cs="Times New Roman"/>
            <w:sz w:val="24"/>
            <w:szCs w:val="24"/>
          </w:rPr>
          <w:t xml:space="preserve">Regarding bias, </w:t>
        </w:r>
      </w:ins>
      <w:del w:id="975" w:author="Jujia Li" w:date="2025-05-12T12:07:00Z" w16du:dateUtc="2025-05-12T17:07:00Z">
        <w:r w:rsidR="00D2597B" w:rsidDel="003032BB">
          <w:rPr>
            <w:rFonts w:ascii="Times New Roman" w:hAnsi="Times New Roman" w:cs="Times New Roman"/>
            <w:sz w:val="24"/>
            <w:szCs w:val="24"/>
          </w:rPr>
          <w:delText>T</w:delText>
        </w:r>
      </w:del>
      <w:del w:id="976" w:author="Jujia Li" w:date="2025-05-12T12:09:00Z" w16du:dateUtc="2025-05-12T17:09:00Z">
        <w:r w:rsidR="00D2597B" w:rsidDel="003032BB">
          <w:rPr>
            <w:rFonts w:ascii="Times New Roman" w:hAnsi="Times New Roman" w:cs="Times New Roman"/>
            <w:sz w:val="24"/>
            <w:szCs w:val="24"/>
          </w:rPr>
          <w:delText xml:space="preserve">here </w:delText>
        </w:r>
      </w:del>
      <w:del w:id="977" w:author="Jujia Li" w:date="2025-05-12T12:07:00Z" w16du:dateUtc="2025-05-12T17:07:00Z">
        <w:r w:rsidRPr="000C2D90" w:rsidDel="003032BB">
          <w:rPr>
            <w:rFonts w:ascii="Times New Roman" w:hAnsi="Times New Roman" w:cs="Times New Roman"/>
            <w:sz w:val="24"/>
            <w:szCs w:val="24"/>
          </w:rPr>
          <w:delText>were</w:delText>
        </w:r>
        <w:r w:rsidR="00D2597B" w:rsidDel="003032BB">
          <w:rPr>
            <w:rFonts w:ascii="Times New Roman" w:hAnsi="Times New Roman" w:cs="Times New Roman"/>
            <w:sz w:val="24"/>
            <w:szCs w:val="24"/>
          </w:rPr>
          <w:delText xml:space="preserve"> </w:delText>
        </w:r>
      </w:del>
      <w:ins w:id="978" w:author="Jujia Li" w:date="2025-05-12T12:07:00Z" w16du:dateUtc="2025-05-12T17:07:00Z">
        <w:r w:rsidR="003032BB">
          <w:rPr>
            <w:rFonts w:ascii="Times New Roman" w:hAnsi="Times New Roman" w:cs="Times New Roman"/>
            <w:sz w:val="24"/>
            <w:szCs w:val="24"/>
          </w:rPr>
          <w:t xml:space="preserve"> </w:t>
        </w:r>
      </w:ins>
      <w:r w:rsidR="00D2597B">
        <w:rPr>
          <w:rFonts w:ascii="Times New Roman" w:hAnsi="Times New Roman" w:cs="Times New Roman"/>
          <w:sz w:val="24"/>
          <w:szCs w:val="24"/>
        </w:rPr>
        <w:t>only two two-way interactions</w:t>
      </w:r>
      <w:r w:rsidRPr="000C2D90">
        <w:rPr>
          <w:rFonts w:ascii="Times New Roman" w:hAnsi="Times New Roman" w:cs="Times New Roman"/>
          <w:sz w:val="24"/>
          <w:szCs w:val="24"/>
        </w:rPr>
        <w:t xml:space="preserve"> </w:t>
      </w:r>
      <w:ins w:id="979" w:author="Jujia Li" w:date="2025-05-12T12:09:00Z" w16du:dateUtc="2025-05-12T17:09:00Z">
        <w:r w:rsidR="003032BB">
          <w:rPr>
            <w:rFonts w:ascii="Times New Roman" w:hAnsi="Times New Roman" w:cs="Times New Roman"/>
            <w:sz w:val="24"/>
            <w:szCs w:val="24"/>
          </w:rPr>
          <w:t xml:space="preserve">are </w:t>
        </w:r>
      </w:ins>
      <w:r w:rsidRPr="000C2D90">
        <w:rPr>
          <w:rFonts w:ascii="Times New Roman" w:hAnsi="Times New Roman" w:cs="Times New Roman"/>
          <w:sz w:val="24"/>
          <w:szCs w:val="24"/>
        </w:rPr>
        <w:t xml:space="preserve">found to influence </w:t>
      </w:r>
      <w:ins w:id="980" w:author="Jujia Li" w:date="2025-05-12T12:09:00Z" w16du:dateUtc="2025-05-12T17:09:00Z">
        <w:r w:rsidR="003032BB">
          <w:rPr>
            <w:rFonts w:ascii="Times New Roman" w:hAnsi="Times New Roman" w:cs="Times New Roman"/>
            <w:sz w:val="24"/>
            <w:szCs w:val="24"/>
          </w:rPr>
          <w:t xml:space="preserve">estimation </w:t>
        </w:r>
      </w:ins>
      <w:ins w:id="981" w:author="Jujia Li" w:date="2025-05-12T12:10:00Z" w16du:dateUtc="2025-05-12T17:10:00Z">
        <w:r w:rsidR="003032BB">
          <w:rPr>
            <w:rFonts w:ascii="Times New Roman" w:hAnsi="Times New Roman" w:cs="Times New Roman"/>
            <w:sz w:val="24"/>
            <w:szCs w:val="24"/>
          </w:rPr>
          <w:t xml:space="preserve">of </w:t>
        </w:r>
      </w:ins>
      <w:r w:rsidRPr="000C2D90">
        <w:rPr>
          <w:rFonts w:ascii="Times New Roman" w:hAnsi="Times New Roman" w:cs="Times New Roman"/>
          <w:sz w:val="24"/>
          <w:szCs w:val="24"/>
        </w:rPr>
        <w:t xml:space="preserve">specific-factor ability </w:t>
      </w:r>
      <w:r w:rsidR="00D2597B">
        <w:rPr>
          <w:rFonts w:ascii="Times New Roman" w:hAnsi="Times New Roman" w:cs="Times New Roman"/>
          <w:sz w:val="24"/>
          <w:szCs w:val="24"/>
        </w:rPr>
        <w:t>(</w:t>
      </w:r>
      <w:proofErr w:type="spellStart"/>
      <w:r w:rsidR="00D2597B" w:rsidRPr="003D20F0">
        <w:rPr>
          <w:rFonts w:ascii="Times New Roman" w:hAnsi="Times New Roman" w:cs="Times New Roman"/>
          <w:i/>
          <w:iCs/>
          <w:sz w:val="24"/>
          <w:szCs w:val="24"/>
        </w:rPr>
        <w:t>θ</w:t>
      </w:r>
      <w:r w:rsidR="00D2597B" w:rsidRPr="003D20F0">
        <w:rPr>
          <w:rFonts w:ascii="Times New Roman" w:hAnsi="Times New Roman" w:cs="Times New Roman"/>
          <w:i/>
          <w:iCs/>
          <w:sz w:val="24"/>
          <w:szCs w:val="24"/>
          <w:vertAlign w:val="subscript"/>
        </w:rPr>
        <w:t>s</w:t>
      </w:r>
      <w:proofErr w:type="spellEnd"/>
      <w:r w:rsidR="00D2597B">
        <w:rPr>
          <w:rFonts w:ascii="Times New Roman" w:hAnsi="Times New Roman" w:cs="Times New Roman"/>
          <w:sz w:val="24"/>
          <w:szCs w:val="24"/>
        </w:rPr>
        <w:t>)</w:t>
      </w:r>
      <w:ins w:id="982" w:author="Jujia Li" w:date="2025-05-12T12:10:00Z" w16du:dateUtc="2025-05-12T17:10:00Z">
        <w:r w:rsidR="003032BB">
          <w:rPr>
            <w:rFonts w:ascii="Times New Roman" w:hAnsi="Times New Roman" w:cs="Times New Roman"/>
            <w:sz w:val="24"/>
            <w:szCs w:val="24"/>
          </w:rPr>
          <w:t>:</w:t>
        </w:r>
      </w:ins>
      <w:del w:id="983" w:author="Jujia Li" w:date="2025-05-12T12:07:00Z" w16du:dateUtc="2025-05-12T17:07:00Z">
        <w:r w:rsidR="00D2597B" w:rsidDel="003032BB">
          <w:rPr>
            <w:rFonts w:ascii="Times New Roman" w:hAnsi="Times New Roman" w:cs="Times New Roman"/>
            <w:sz w:val="24"/>
            <w:szCs w:val="24"/>
          </w:rPr>
          <w:delText xml:space="preserve"> </w:delText>
        </w:r>
        <w:r w:rsidRPr="000C2D90" w:rsidDel="003032BB">
          <w:rPr>
            <w:rFonts w:ascii="Times New Roman" w:hAnsi="Times New Roman" w:cs="Times New Roman"/>
            <w:sz w:val="24"/>
            <w:szCs w:val="24"/>
          </w:rPr>
          <w:delText>with respect to bias</w:delText>
        </w:r>
      </w:del>
      <w:del w:id="984" w:author="Jujia Li" w:date="2025-05-12T12:10:00Z" w16du:dateUtc="2025-05-12T17:10:00Z">
        <w:r w:rsidRPr="000C2D90" w:rsidDel="003032BB">
          <w:rPr>
            <w:rFonts w:ascii="Times New Roman" w:hAnsi="Times New Roman" w:cs="Times New Roman"/>
            <w:sz w:val="24"/>
            <w:szCs w:val="24"/>
          </w:rPr>
          <w:delText xml:space="preserve">. </w:delText>
        </w:r>
      </w:del>
      <w:del w:id="985" w:author="Jujia Li" w:date="2025-05-12T12:08:00Z" w16du:dateUtc="2025-05-12T17:08:00Z">
        <w:r w:rsidRPr="000C2D90" w:rsidDel="003032BB">
          <w:rPr>
            <w:rFonts w:ascii="Times New Roman" w:hAnsi="Times New Roman" w:cs="Times New Roman"/>
            <w:sz w:val="24"/>
            <w:szCs w:val="24"/>
          </w:rPr>
          <w:delText>These were t</w:delText>
        </w:r>
      </w:del>
      <w:del w:id="986" w:author="Jujia Li" w:date="2025-05-12T12:10:00Z" w16du:dateUtc="2025-05-12T17:10:00Z">
        <w:r w:rsidRPr="000C2D90" w:rsidDel="003032BB">
          <w:rPr>
            <w:rFonts w:ascii="Times New Roman" w:hAnsi="Times New Roman" w:cs="Times New Roman"/>
            <w:sz w:val="24"/>
            <w:szCs w:val="24"/>
          </w:rPr>
          <w:delText>he</w:delText>
        </w:r>
      </w:del>
      <w:ins w:id="987" w:author="Jujia Li" w:date="2025-05-12T12:10:00Z" w16du:dateUtc="2025-05-12T17:10:00Z">
        <w:r w:rsidR="003032BB">
          <w:rPr>
            <w:rFonts w:ascii="Times New Roman" w:hAnsi="Times New Roman" w:cs="Times New Roman"/>
            <w:sz w:val="24"/>
            <w:szCs w:val="24"/>
          </w:rPr>
          <w:t xml:space="preserve"> the</w:t>
        </w:r>
      </w:ins>
      <w:r w:rsidRPr="000C2D90">
        <w:rPr>
          <w:rFonts w:ascii="Times New Roman" w:hAnsi="Times New Roman" w:cs="Times New Roman"/>
          <w:sz w:val="24"/>
          <w:szCs w:val="24"/>
        </w:rPr>
        <w:t xml:space="preserve"> interaction between the number of items per specific </w:t>
      </w:r>
      <w:r w:rsidRPr="000C2D90">
        <w:rPr>
          <w:rFonts w:ascii="Times New Roman" w:hAnsi="Times New Roman" w:cs="Times New Roman"/>
          <w:sz w:val="24"/>
          <w:szCs w:val="24"/>
        </w:rPr>
        <w:lastRenderedPageBreak/>
        <w:t xml:space="preserve">factor </w:t>
      </w:r>
      <w:r w:rsidR="00D2597B" w:rsidRPr="00706F4B">
        <w:rPr>
          <w:rFonts w:ascii="Times New Roman" w:hAnsi="Times New Roman" w:cs="Times New Roman"/>
          <w:sz w:val="24"/>
          <w:szCs w:val="24"/>
        </w:rPr>
        <w:t>(</w:t>
      </w:r>
      <w:r w:rsidR="00D2597B" w:rsidRPr="003D20F0">
        <w:rPr>
          <w:rFonts w:ascii="Times New Roman" w:hAnsi="Times New Roman" w:cs="Times New Roman"/>
          <w:i/>
          <w:iCs/>
          <w:sz w:val="24"/>
          <w:szCs w:val="24"/>
        </w:rPr>
        <w:t>I</w:t>
      </w:r>
      <w:r w:rsidR="00D2597B" w:rsidRPr="003D20F0">
        <w:rPr>
          <w:rFonts w:ascii="Times New Roman" w:hAnsi="Times New Roman" w:cs="Times New Roman"/>
          <w:i/>
          <w:iCs/>
          <w:sz w:val="24"/>
          <w:szCs w:val="24"/>
          <w:vertAlign w:val="subscript"/>
        </w:rPr>
        <w:t>s</w:t>
      </w:r>
      <w:r w:rsidR="00D2597B" w:rsidRPr="00706F4B">
        <w:rPr>
          <w:rFonts w:ascii="Times New Roman" w:hAnsi="Times New Roman" w:cs="Times New Roman"/>
          <w:sz w:val="24"/>
          <w:szCs w:val="24"/>
        </w:rPr>
        <w:t xml:space="preserve">) </w:t>
      </w:r>
      <w:r w:rsidRPr="000C2D90">
        <w:rPr>
          <w:rFonts w:ascii="Times New Roman" w:hAnsi="Times New Roman" w:cs="Times New Roman"/>
          <w:sz w:val="24"/>
          <w:szCs w:val="24"/>
        </w:rPr>
        <w:t xml:space="preserve">and general-factor non-normality </w:t>
      </w:r>
      <w:r w:rsidR="00D2597B">
        <w:rPr>
          <w:rFonts w:ascii="Times New Roman" w:hAnsi="Times New Roman" w:cs="Times New Roman"/>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D2597B">
        <w:rPr>
          <w:rFonts w:ascii="Times New Roman" w:hAnsi="Times New Roman" w:cs="Times New Roman"/>
          <w:sz w:val="24"/>
          <w:szCs w:val="24"/>
        </w:rPr>
        <w:t xml:space="preserve">), </w:t>
      </w:r>
      <w:del w:id="988" w:author="Jujia Li" w:date="2025-05-12T12:11:00Z" w16du:dateUtc="2025-05-12T17:11:00Z">
        <w:r w:rsidRPr="000C2D90" w:rsidDel="003032BB">
          <w:rPr>
            <w:rFonts w:ascii="Times New Roman" w:hAnsi="Times New Roman" w:cs="Times New Roman"/>
            <w:sz w:val="24"/>
            <w:szCs w:val="24"/>
          </w:rPr>
          <w:delText xml:space="preserve">and </w:delText>
        </w:r>
      </w:del>
      <w:ins w:id="989" w:author="Jujia Li" w:date="2025-05-12T12:11:00Z" w16du:dateUtc="2025-05-12T17:11:00Z">
        <w:r w:rsidR="003032BB">
          <w:rPr>
            <w:rFonts w:ascii="Times New Roman" w:hAnsi="Times New Roman" w:cs="Times New Roman"/>
            <w:sz w:val="24"/>
            <w:szCs w:val="24"/>
          </w:rPr>
          <w:t>as well as</w:t>
        </w:r>
        <w:r w:rsidR="003032BB" w:rsidRPr="000C2D90">
          <w:rPr>
            <w:rFonts w:ascii="Times New Roman" w:hAnsi="Times New Roman" w:cs="Times New Roman"/>
            <w:sz w:val="24"/>
            <w:szCs w:val="24"/>
          </w:rPr>
          <w:t xml:space="preserve"> </w:t>
        </w:r>
      </w:ins>
      <w:r w:rsidRPr="000C2D90">
        <w:rPr>
          <w:rFonts w:ascii="Times New Roman" w:hAnsi="Times New Roman" w:cs="Times New Roman"/>
          <w:sz w:val="24"/>
          <w:szCs w:val="24"/>
        </w:rPr>
        <w:t xml:space="preserve">the interaction between </w:t>
      </w:r>
      <w:r w:rsidRPr="00D2597B">
        <w:rPr>
          <w:rFonts w:ascii="Times New Roman" w:hAnsi="Times New Roman" w:cs="Times New Roman"/>
          <w:i/>
          <w:iCs/>
          <w:sz w:val="24"/>
          <w:szCs w:val="24"/>
        </w:rPr>
        <w:t>Is</w:t>
      </w:r>
      <w:r w:rsidRPr="000C2D90">
        <w:rPr>
          <w:rFonts w:ascii="Times New Roman" w:hAnsi="Times New Roman" w:cs="Times New Roman"/>
          <w:sz w:val="24"/>
          <w:szCs w:val="24"/>
        </w:rPr>
        <w:t xml:space="preserve"> and the estimation method (</w:t>
      </w:r>
      <w:r w:rsidRPr="00D2597B">
        <w:rPr>
          <w:rFonts w:ascii="Times New Roman" w:hAnsi="Times New Roman" w:cs="Times New Roman"/>
          <w:i/>
          <w:iCs/>
          <w:sz w:val="24"/>
          <w:szCs w:val="24"/>
        </w:rPr>
        <w:t>Method</w:t>
      </w:r>
      <w:r w:rsidRPr="000C2D90">
        <w:rPr>
          <w:rFonts w:ascii="Times New Roman" w:hAnsi="Times New Roman" w:cs="Times New Roman"/>
          <w:sz w:val="24"/>
          <w:szCs w:val="24"/>
        </w:rPr>
        <w:t xml:space="preserve">). </w:t>
      </w:r>
      <w:r w:rsidR="005C51FA">
        <w:rPr>
          <w:rFonts w:ascii="Times New Roman" w:hAnsi="Times New Roman" w:cs="Times New Roman"/>
          <w:sz w:val="24"/>
          <w:szCs w:val="24"/>
        </w:rPr>
        <w:t>Regarding</w:t>
      </w:r>
      <w:r w:rsidR="00EF0C33">
        <w:rPr>
          <w:rFonts w:ascii="Times New Roman" w:hAnsi="Times New Roman" w:cs="Times New Roman"/>
          <w:sz w:val="24"/>
          <w:szCs w:val="24"/>
        </w:rPr>
        <w:t xml:space="preserve"> RMSE, </w:t>
      </w:r>
      <w:r w:rsidR="00316E44" w:rsidRPr="00316E44">
        <w:rPr>
          <w:rFonts w:ascii="Times New Roman" w:hAnsi="Times New Roman" w:cs="Times New Roman"/>
          <w:sz w:val="24"/>
          <w:szCs w:val="24"/>
        </w:rPr>
        <w:t>several two-way interactions account</w:t>
      </w:r>
      <w:del w:id="990" w:author="Jujia Li" w:date="2025-05-12T12:12:00Z" w16du:dateUtc="2025-05-12T17:12:00Z">
        <w:r w:rsidR="00316E44" w:rsidRPr="00316E44" w:rsidDel="003032BB">
          <w:rPr>
            <w:rFonts w:ascii="Times New Roman" w:hAnsi="Times New Roman" w:cs="Times New Roman"/>
            <w:sz w:val="24"/>
            <w:szCs w:val="24"/>
          </w:rPr>
          <w:delText>ed</w:delText>
        </w:r>
      </w:del>
      <w:r w:rsidR="00316E44" w:rsidRPr="00316E44">
        <w:rPr>
          <w:rFonts w:ascii="Times New Roman" w:hAnsi="Times New Roman" w:cs="Times New Roman"/>
          <w:sz w:val="24"/>
          <w:szCs w:val="24"/>
        </w:rPr>
        <w:t xml:space="preserve"> for variance</w:t>
      </w:r>
      <w:r w:rsidR="00367EB2">
        <w:rPr>
          <w:rFonts w:ascii="Times New Roman" w:hAnsi="Times New Roman" w:cs="Times New Roman"/>
          <w:sz w:val="24"/>
          <w:szCs w:val="24"/>
        </w:rPr>
        <w:t xml:space="preserve"> in</w:t>
      </w:r>
      <w:ins w:id="991" w:author="Jujia Li" w:date="2025-05-12T12:12:00Z" w16du:dateUtc="2025-05-12T17:12:00Z">
        <w:r w:rsidR="003032BB">
          <w:rPr>
            <w:rFonts w:ascii="Times New Roman" w:hAnsi="Times New Roman" w:cs="Times New Roman"/>
            <w:sz w:val="24"/>
            <w:szCs w:val="24"/>
          </w:rPr>
          <w:t xml:space="preserve"> the estimation of</w:t>
        </w:r>
      </w:ins>
      <w:r w:rsidR="00367EB2">
        <w:rPr>
          <w:rFonts w:ascii="Times New Roman" w:hAnsi="Times New Roman" w:cs="Times New Roman"/>
          <w:sz w:val="24"/>
          <w:szCs w:val="24"/>
        </w:rPr>
        <w:t xml:space="preserve"> both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g</w:t>
      </w:r>
      <w:proofErr w:type="spellEnd"/>
      <w:r w:rsidR="00367EB2">
        <w:rPr>
          <w:rFonts w:ascii="Times New Roman" w:hAnsi="Times New Roman" w:cs="Times New Roman"/>
          <w:sz w:val="24"/>
          <w:szCs w:val="24"/>
        </w:rPr>
        <w:t xml:space="preserve"> and </w:t>
      </w:r>
      <w:proofErr w:type="spellStart"/>
      <w:r w:rsidR="00367EB2" w:rsidRPr="003D20F0">
        <w:rPr>
          <w:rFonts w:ascii="Times New Roman" w:hAnsi="Times New Roman" w:cs="Times New Roman"/>
          <w:i/>
          <w:iCs/>
          <w:sz w:val="24"/>
          <w:szCs w:val="24"/>
        </w:rPr>
        <w:t>θ</w:t>
      </w:r>
      <w:r w:rsidR="00367EB2" w:rsidRPr="003D20F0">
        <w:rPr>
          <w:rFonts w:ascii="Times New Roman" w:hAnsi="Times New Roman" w:cs="Times New Roman"/>
          <w:i/>
          <w:iCs/>
          <w:sz w:val="24"/>
          <w:szCs w:val="24"/>
          <w:vertAlign w:val="subscript"/>
        </w:rPr>
        <w:t>s</w:t>
      </w:r>
      <w:proofErr w:type="spellEnd"/>
      <w:r w:rsidR="00496A69">
        <w:rPr>
          <w:rFonts w:ascii="Times New Roman" w:hAnsi="Times New Roman" w:cs="Times New Roman"/>
          <w:sz w:val="24"/>
          <w:szCs w:val="24"/>
        </w:rPr>
        <w:t xml:space="preserve">. For </w:t>
      </w:r>
      <w:proofErr w:type="spellStart"/>
      <w:r w:rsidR="00CC6E36" w:rsidRPr="003D20F0">
        <w:rPr>
          <w:rFonts w:ascii="Times New Roman" w:hAnsi="Times New Roman" w:cs="Times New Roman"/>
          <w:i/>
          <w:iCs/>
          <w:sz w:val="24"/>
          <w:szCs w:val="24"/>
        </w:rPr>
        <w:t>θ</w:t>
      </w:r>
      <w:r w:rsidR="00CC6E36" w:rsidRPr="003D20F0">
        <w:rPr>
          <w:rFonts w:ascii="Times New Roman" w:hAnsi="Times New Roman" w:cs="Times New Roman"/>
          <w:i/>
          <w:iCs/>
          <w:sz w:val="24"/>
          <w:szCs w:val="24"/>
          <w:vertAlign w:val="subscript"/>
        </w:rPr>
        <w:t>g</w:t>
      </w:r>
      <w:proofErr w:type="spellEnd"/>
      <w:r w:rsidR="00496A69">
        <w:rPr>
          <w:rFonts w:ascii="Times New Roman" w:hAnsi="Times New Roman" w:cs="Times New Roman"/>
          <w:sz w:val="24"/>
          <w:szCs w:val="24"/>
        </w:rPr>
        <w:t xml:space="preserve">, </w:t>
      </w:r>
      <w:r w:rsidR="00FB7BFE" w:rsidRPr="00FB7BFE">
        <w:rPr>
          <w:rFonts w:ascii="Times New Roman" w:hAnsi="Times New Roman" w:cs="Times New Roman"/>
          <w:sz w:val="24"/>
          <w:szCs w:val="24"/>
        </w:rPr>
        <w:t>three two-way interactions were found</w:t>
      </w:r>
      <w:ins w:id="992" w:author="Jujia Li" w:date="2025-05-12T12:13:00Z" w16du:dateUtc="2025-05-12T17:13:00Z">
        <w:r w:rsidR="00A73097">
          <w:rPr>
            <w:rFonts w:ascii="Times New Roman" w:hAnsi="Times New Roman" w:cs="Times New Roman"/>
            <w:sz w:val="24"/>
            <w:szCs w:val="24"/>
          </w:rPr>
          <w:t>:</w:t>
        </w:r>
      </w:ins>
      <w:del w:id="993" w:author="Jujia Li" w:date="2025-05-12T12:13:00Z" w16du:dateUtc="2025-05-12T17:13:00Z">
        <w:r w:rsidR="00FC4DF2" w:rsidDel="00A73097">
          <w:rPr>
            <w:rFonts w:ascii="Times New Roman" w:hAnsi="Times New Roman" w:cs="Times New Roman"/>
            <w:sz w:val="24"/>
            <w:szCs w:val="24"/>
          </w:rPr>
          <w:delText>,</w:delText>
        </w:r>
      </w:del>
      <w:r w:rsidR="00FC4DF2">
        <w:rPr>
          <w:rFonts w:ascii="Times New Roman" w:hAnsi="Times New Roman" w:cs="Times New Roman"/>
          <w:sz w:val="24"/>
          <w:szCs w:val="24"/>
        </w:rPr>
        <w:t xml:space="preserve"> </w:t>
      </w:r>
      <w:r w:rsidR="00FD6AB3" w:rsidRPr="00FD6AB3">
        <w:rPr>
          <w:rFonts w:ascii="Times New Roman" w:hAnsi="Times New Roman" w:cs="Times New Roman"/>
          <w:sz w:val="24"/>
          <w:szCs w:val="24"/>
        </w:rPr>
        <w:t>the interaction between specific-factor non-normality and the number of items per specific factor</w:t>
      </w:r>
      <w:r w:rsidR="003C629E">
        <w:rPr>
          <w:rFonts w:ascii="Times New Roman" w:hAnsi="Times New Roman" w:cs="Times New Roman"/>
          <w:sz w:val="24"/>
          <w:szCs w:val="24"/>
        </w:rPr>
        <w:t xml:space="preserve"> </w:t>
      </w:r>
      <w:r w:rsidR="00234AA1">
        <w:rPr>
          <w:rFonts w:ascii="Times New Roman" w:hAnsi="Times New Roman" w:cs="Times New Roman"/>
          <w:sz w:val="24"/>
          <w:szCs w:val="24"/>
        </w:rPr>
        <w:t>(</w:t>
      </w:r>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r w:rsidR="00166522">
        <w:rPr>
          <w:rFonts w:ascii="Times New Roman" w:hAnsi="Times New Roman" w:cs="Times New Roman"/>
          <w:i/>
          <w:iCs/>
          <w:color w:val="000000"/>
          <w:sz w:val="24"/>
          <w:szCs w:val="24"/>
        </w:rPr>
        <w:t xml:space="preserve"> </w:t>
      </w:r>
      <w:r w:rsidR="00FD6AB3">
        <w:rPr>
          <w:rFonts w:ascii="Times New Roman" w:hAnsi="Times New Roman" w:cs="Times New Roman"/>
          <w:i/>
          <w:iCs/>
          <w:color w:val="000000"/>
          <w:sz w:val="24"/>
          <w:szCs w:val="24"/>
        </w:rPr>
        <w:t>×</w:t>
      </w:r>
      <w:r w:rsidR="004423C8">
        <w:rPr>
          <w:rFonts w:ascii="Times New Roman" w:hAnsi="Times New Roman" w:cs="Times New Roman"/>
          <w:i/>
          <w:iCs/>
          <w:color w:val="000000"/>
          <w:sz w:val="24"/>
          <w:szCs w:val="24"/>
        </w:rPr>
        <w:t xml:space="preserve"> </w:t>
      </w:r>
      <w:r w:rsidR="00FC4DF2" w:rsidRPr="00236860">
        <w:rPr>
          <w:rFonts w:ascii="Times New Roman" w:hAnsi="Times New Roman" w:cs="Times New Roman"/>
          <w:i/>
          <w:iCs/>
          <w:color w:val="000000"/>
          <w:sz w:val="24"/>
          <w:szCs w:val="24"/>
        </w:rPr>
        <w:t>I</w:t>
      </w:r>
      <w:r w:rsidR="00FC4DF2" w:rsidRPr="00236860">
        <w:rPr>
          <w:rFonts w:ascii="Times New Roman" w:hAnsi="Times New Roman" w:cs="Times New Roman"/>
          <w:i/>
          <w:iCs/>
          <w:color w:val="000000"/>
          <w:sz w:val="24"/>
          <w:szCs w:val="24"/>
          <w:vertAlign w:val="subscript"/>
        </w:rPr>
        <w:t>s</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.117</w:t>
      </w:r>
      <w:r w:rsidR="00CC6E36" w:rsidRPr="005C51FA">
        <w:rPr>
          <w:rFonts w:ascii="Times New Roman" w:hAnsi="Times New Roman" w:cs="Times New Roman"/>
          <w:color w:val="000000"/>
          <w:sz w:val="24"/>
          <w:szCs w:val="24"/>
        </w:rPr>
        <w:t>)</w:t>
      </w:r>
      <w:r w:rsidR="00CC6E36">
        <w:rPr>
          <w:rFonts w:ascii="Times New Roman" w:hAnsi="Times New Roman" w:cs="Times New Roman"/>
          <w:sz w:val="24"/>
          <w:szCs w:val="24"/>
        </w:rPr>
        <w:t>,</w:t>
      </w:r>
      <w:r w:rsidR="004423C8">
        <w:rPr>
          <w:rFonts w:ascii="Times New Roman" w:hAnsi="Times New Roman" w:cs="Times New Roman"/>
          <w:sz w:val="24"/>
          <w:szCs w:val="24"/>
        </w:rPr>
        <w:t xml:space="preserve"> the</w:t>
      </w:r>
      <w:r w:rsidR="00CC6E36">
        <w:rPr>
          <w:rFonts w:ascii="Times New Roman" w:hAnsi="Times New Roman" w:cs="Times New Roman"/>
          <w:sz w:val="24"/>
          <w:szCs w:val="24"/>
        </w:rPr>
        <w:t xml:space="preserve"> number</w:t>
      </w:r>
      <w:r w:rsidR="005C51FA">
        <w:rPr>
          <w:rFonts w:ascii="Times New Roman" w:hAnsi="Times New Roman" w:cs="Times New Roman"/>
          <w:sz w:val="24"/>
          <w:szCs w:val="24"/>
        </w:rPr>
        <w:t xml:space="preserve"> of specific </w:t>
      </w:r>
      <w:r w:rsidR="005C51FA" w:rsidRPr="007E655B">
        <w:rPr>
          <w:rFonts w:ascii="Times New Roman" w:hAnsi="Times New Roman" w:cs="Times New Roman"/>
          <w:sz w:val="24"/>
          <w:szCs w:val="24"/>
        </w:rPr>
        <w:t>factor</w:t>
      </w:r>
      <w:r w:rsidR="005C51FA">
        <w:rPr>
          <w:rFonts w:ascii="Times New Roman" w:hAnsi="Times New Roman" w:cs="Times New Roman"/>
          <w:sz w:val="24"/>
          <w:szCs w:val="24"/>
        </w:rPr>
        <w:t xml:space="preserve">s and </w:t>
      </w:r>
      <w:r w:rsidR="005C51FA" w:rsidRPr="00576D81">
        <w:rPr>
          <w:rFonts w:ascii="Times New Roman" w:hAnsi="Times New Roman" w:cs="Times New Roman"/>
          <w:sz w:val="24"/>
          <w:szCs w:val="24"/>
        </w:rPr>
        <w:t>estimation method</w:t>
      </w:r>
      <w:r w:rsidR="00FD0A54">
        <w:rPr>
          <w:rFonts w:ascii="Times New Roman" w:hAnsi="Times New Roman" w:cs="Times New Roman"/>
          <w:sz w:val="24"/>
          <w:szCs w:val="24"/>
        </w:rPr>
        <w:t xml:space="preserve"> </w:t>
      </w:r>
      <w:r w:rsidR="005C51FA">
        <w:rPr>
          <w:rFonts w:ascii="Times New Roman" w:hAnsi="Times New Roman" w:cs="Times New Roman"/>
          <w:sz w:val="24"/>
          <w:szCs w:val="24"/>
        </w:rPr>
        <w:t>(</w:t>
      </w:r>
      <w:r w:rsidR="005C51FA" w:rsidRPr="00236860">
        <w:rPr>
          <w:rFonts w:ascii="Times New Roman" w:hAnsi="Times New Roman" w:cs="Times New Roman"/>
          <w:i/>
          <w:iCs/>
          <w:color w:val="000000"/>
          <w:sz w:val="24"/>
          <w:szCs w:val="24"/>
        </w:rPr>
        <w:t>F</w:t>
      </w:r>
      <w:r w:rsidR="005C51FA"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5C51FA">
        <w:rPr>
          <w:rFonts w:ascii="Times New Roman" w:hAnsi="Times New Roman" w:cs="Times New Roman"/>
          <w:i/>
          <w:iCs/>
          <w:color w:val="000000"/>
          <w:sz w:val="24"/>
          <w:szCs w:val="24"/>
        </w:rPr>
        <w:t>Method</w:t>
      </w:r>
      <w:r w:rsidR="005C51FA">
        <w:rPr>
          <w:rFonts w:ascii="Times New Roman" w:hAnsi="Times New Roman" w:cs="Times New Roman"/>
          <w:sz w:val="24"/>
          <w:szCs w:val="24"/>
        </w:rPr>
        <w:t xml:space="preserve">, </w:t>
      </w:r>
      <w:r w:rsidR="005C51FA" w:rsidRPr="00A16869">
        <w:rPr>
          <w:rFonts w:ascii="Times New Roman" w:hAnsi="Times New Roman" w:cs="Times New Roman"/>
          <w:i/>
          <w:iCs/>
          <w:sz w:val="24"/>
          <w:szCs w:val="24"/>
        </w:rPr>
        <w:t>η</w:t>
      </w:r>
      <w:r w:rsidR="005C51FA" w:rsidRPr="00A16869">
        <w:rPr>
          <w:rFonts w:ascii="Times New Roman" w:hAnsi="Times New Roman" w:cs="Times New Roman"/>
          <w:i/>
          <w:iCs/>
          <w:sz w:val="24"/>
          <w:szCs w:val="24"/>
          <w:vertAlign w:val="superscript"/>
        </w:rPr>
        <w:t>2</w:t>
      </w:r>
      <w:r w:rsidR="005C51FA">
        <w:rPr>
          <w:rFonts w:ascii="Times New Roman" w:hAnsi="Times New Roman" w:cs="Times New Roman"/>
          <w:sz w:val="24"/>
          <w:szCs w:val="24"/>
        </w:rPr>
        <w:t xml:space="preserve"> =</w:t>
      </w:r>
      <w:r w:rsidR="005C51FA" w:rsidRPr="005C51FA">
        <w:rPr>
          <w:rFonts w:ascii="Times New Roman" w:hAnsi="Times New Roman" w:cs="Times New Roman"/>
          <w:sz w:val="24"/>
          <w:szCs w:val="24"/>
        </w:rPr>
        <w:t xml:space="preserve"> </w:t>
      </w:r>
      <w:r w:rsidR="005C51FA" w:rsidRPr="005C51FA">
        <w:rPr>
          <w:rFonts w:ascii="Times New Roman" w:hAnsi="Times New Roman" w:cs="Times New Roman"/>
          <w:color w:val="000000"/>
          <w:sz w:val="24"/>
          <w:szCs w:val="24"/>
        </w:rPr>
        <w:t>.</w:t>
      </w:r>
      <w:r w:rsidR="005C51FA">
        <w:rPr>
          <w:rFonts w:ascii="Times New Roman" w:hAnsi="Times New Roman" w:cs="Times New Roman"/>
          <w:color w:val="000000"/>
          <w:sz w:val="24"/>
          <w:szCs w:val="24"/>
        </w:rPr>
        <w:t>264), and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n</w:t>
      </w:r>
      <w:r w:rsidR="00CC6E36" w:rsidRPr="00C23B6C">
        <w:rPr>
          <w:rFonts w:ascii="Times New Roman" w:hAnsi="Times New Roman" w:cs="Times New Roman"/>
          <w:sz w:val="24"/>
          <w:szCs w:val="24"/>
        </w:rPr>
        <w:t>on-normality of the specific factor</w:t>
      </w:r>
      <w:r w:rsidR="00CC6E36" w:rsidRPr="00CC6E36">
        <w:rPr>
          <w:rFonts w:ascii="Times New Roman" w:hAnsi="Times New Roman" w:cs="Times New Roman"/>
          <w:sz w:val="24"/>
          <w:szCs w:val="24"/>
        </w:rPr>
        <w:t xml:space="preserve"> </w:t>
      </w:r>
      <w:r w:rsidR="00CC6E36">
        <w:rPr>
          <w:rFonts w:ascii="Times New Roman" w:hAnsi="Times New Roman" w:cs="Times New Roman"/>
          <w:sz w:val="24"/>
          <w:szCs w:val="24"/>
        </w:rPr>
        <w:t xml:space="preserve">and </w:t>
      </w:r>
      <w:r w:rsidR="00CC6E36" w:rsidRPr="00576D81">
        <w:rPr>
          <w:rFonts w:ascii="Times New Roman" w:hAnsi="Times New Roman" w:cs="Times New Roman"/>
          <w:sz w:val="24"/>
          <w:szCs w:val="24"/>
        </w:rPr>
        <w:t>estimation method</w:t>
      </w:r>
      <w:r w:rsidR="00CC6E36">
        <w:rPr>
          <w:rFonts w:ascii="Times New Roman" w:hAnsi="Times New Roman" w:cs="Times New Roman"/>
          <w:color w:val="000000"/>
          <w:sz w:val="24"/>
          <w:szCs w:val="24"/>
        </w:rPr>
        <w:t xml:space="preserve"> </w:t>
      </w:r>
      <w:r w:rsidR="00CC6E36">
        <w:rPr>
          <w:rFonts w:ascii="Times New Roman" w:hAnsi="Times New Roman" w:cs="Times New Roman"/>
          <w:sz w:val="24"/>
          <w:szCs w:val="24"/>
        </w:rPr>
        <w:t>(</w:t>
      </w:r>
      <w:r w:rsidR="00CC6E36" w:rsidRPr="00236860">
        <w:rPr>
          <w:rFonts w:ascii="Times New Roman" w:hAnsi="Times New Roman" w:cs="Times New Roman"/>
          <w:i/>
          <w:iCs/>
          <w:color w:val="000000"/>
          <w:sz w:val="24"/>
          <w:szCs w:val="24"/>
        </w:rPr>
        <w:t>I</w:t>
      </w:r>
      <w:r w:rsidR="00CC6E36" w:rsidRPr="00236860">
        <w:rPr>
          <w:rFonts w:ascii="Times New Roman" w:hAnsi="Times New Roman" w:cs="Times New Roman"/>
          <w:i/>
          <w:iCs/>
          <w:color w:val="000000"/>
          <w:sz w:val="24"/>
          <w:szCs w:val="24"/>
          <w:vertAlign w:val="subscript"/>
        </w:rPr>
        <w:t>s</w:t>
      </w:r>
      <w:r w:rsidR="004423C8">
        <w:rPr>
          <w:rFonts w:ascii="Times New Roman" w:hAnsi="Times New Roman" w:cs="Times New Roman"/>
          <w:i/>
          <w:iCs/>
          <w:color w:val="000000"/>
          <w:sz w:val="24"/>
          <w:szCs w:val="24"/>
        </w:rPr>
        <w:t xml:space="preserve">× </w:t>
      </w:r>
      <w:r w:rsidR="00CC6E36">
        <w:rPr>
          <w:rFonts w:ascii="Times New Roman" w:hAnsi="Times New Roman" w:cs="Times New Roman"/>
          <w:i/>
          <w:iCs/>
          <w:color w:val="000000"/>
          <w:sz w:val="24"/>
          <w:szCs w:val="24"/>
        </w:rPr>
        <w:t>Method</w:t>
      </w:r>
      <w:r w:rsidR="00CC6E36">
        <w:rPr>
          <w:rFonts w:ascii="Times New Roman" w:hAnsi="Times New Roman" w:cs="Times New Roman"/>
          <w:sz w:val="24"/>
          <w:szCs w:val="24"/>
        </w:rPr>
        <w:t xml:space="preserve">, </w:t>
      </w:r>
      <w:r w:rsidR="00CC6E36" w:rsidRPr="00A16869">
        <w:rPr>
          <w:rFonts w:ascii="Times New Roman" w:hAnsi="Times New Roman" w:cs="Times New Roman"/>
          <w:i/>
          <w:iCs/>
          <w:sz w:val="24"/>
          <w:szCs w:val="24"/>
        </w:rPr>
        <w:t>η</w:t>
      </w:r>
      <w:r w:rsidR="00CC6E36" w:rsidRPr="00A16869">
        <w:rPr>
          <w:rFonts w:ascii="Times New Roman" w:hAnsi="Times New Roman" w:cs="Times New Roman"/>
          <w:i/>
          <w:iCs/>
          <w:sz w:val="24"/>
          <w:szCs w:val="24"/>
          <w:vertAlign w:val="superscript"/>
        </w:rPr>
        <w:t>2</w:t>
      </w:r>
      <w:r w:rsidR="00CC6E36">
        <w:rPr>
          <w:rFonts w:ascii="Times New Roman" w:hAnsi="Times New Roman" w:cs="Times New Roman"/>
          <w:sz w:val="24"/>
          <w:szCs w:val="24"/>
        </w:rPr>
        <w:t xml:space="preserve"> =</w:t>
      </w:r>
      <w:r w:rsidR="00CC6E36" w:rsidRPr="005C51FA">
        <w:rPr>
          <w:rFonts w:ascii="Times New Roman" w:hAnsi="Times New Roman" w:cs="Times New Roman"/>
          <w:sz w:val="24"/>
          <w:szCs w:val="24"/>
        </w:rPr>
        <w:t xml:space="preserve"> </w:t>
      </w:r>
      <w:r w:rsidR="00CC6E36" w:rsidRPr="00CC6E36">
        <w:rPr>
          <w:rFonts w:ascii="Times New Roman" w:hAnsi="Times New Roman" w:cs="Times New Roman"/>
          <w:color w:val="000000"/>
          <w:sz w:val="24"/>
          <w:szCs w:val="24"/>
        </w:rPr>
        <w:t>.589</w:t>
      </w:r>
      <w:r w:rsidR="00CC6E36">
        <w:rPr>
          <w:rFonts w:ascii="Times New Roman" w:hAnsi="Times New Roman" w:cs="Times New Roman"/>
          <w:color w:val="000000"/>
          <w:sz w:val="24"/>
          <w:szCs w:val="24"/>
        </w:rPr>
        <w:t>)</w:t>
      </w:r>
      <w:r w:rsidR="00EA0C6B">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 Meanwhile, for </w:t>
      </w:r>
      <w:proofErr w:type="spellStart"/>
      <w:r w:rsidR="00B84C64" w:rsidRPr="003D20F0">
        <w:rPr>
          <w:rFonts w:ascii="Times New Roman" w:hAnsi="Times New Roman" w:cs="Times New Roman"/>
          <w:i/>
          <w:iCs/>
          <w:sz w:val="24"/>
          <w:szCs w:val="24"/>
        </w:rPr>
        <w:t>θ</w:t>
      </w:r>
      <w:r w:rsidR="00B84C64" w:rsidRPr="003D20F0">
        <w:rPr>
          <w:rFonts w:ascii="Times New Roman" w:hAnsi="Times New Roman" w:cs="Times New Roman"/>
          <w:i/>
          <w:iCs/>
          <w:sz w:val="24"/>
          <w:szCs w:val="24"/>
          <w:vertAlign w:val="subscript"/>
        </w:rPr>
        <w:t>s</w:t>
      </w:r>
      <w:proofErr w:type="spellEnd"/>
      <w:r w:rsidR="00B84C64">
        <w:rPr>
          <w:rFonts w:ascii="Times New Roman" w:hAnsi="Times New Roman" w:cs="Times New Roman"/>
          <w:sz w:val="24"/>
          <w:szCs w:val="24"/>
        </w:rPr>
        <w:t xml:space="preserve">, four two-way interactions were addressed, </w:t>
      </w:r>
      <w:r w:rsidR="00B84C64" w:rsidRPr="00FD6AB3">
        <w:rPr>
          <w:rFonts w:ascii="Times New Roman" w:hAnsi="Times New Roman" w:cs="Times New Roman"/>
          <w:sz w:val="24"/>
          <w:szCs w:val="24"/>
        </w:rPr>
        <w:t>the interaction between specific-factor non-normality and the number of items per specific factor</w:t>
      </w:r>
      <w:r w:rsidR="00B84C64">
        <w:rPr>
          <w:rFonts w:ascii="Times New Roman" w:hAnsi="Times New Roman" w:cs="Times New Roman"/>
          <w:sz w:val="24"/>
          <w:szCs w:val="24"/>
        </w:rPr>
        <w:t xml:space="preserve"> (</w:t>
      </w:r>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r w:rsidR="00166522">
        <w:rPr>
          <w:rFonts w:ascii="Times New Roman" w:hAnsi="Times New Roman" w:cs="Times New Roman"/>
          <w:i/>
          <w:iCs/>
          <w:color w:val="000000"/>
          <w:sz w:val="24"/>
          <w:szCs w:val="24"/>
        </w:rPr>
        <w:t xml:space="preserve"> </w:t>
      </w:r>
      <w:r w:rsidR="00B84C64">
        <w:rPr>
          <w:rFonts w:ascii="Times New Roman" w:hAnsi="Times New Roman" w:cs="Times New Roman"/>
          <w:i/>
          <w:iCs/>
          <w:color w:val="000000"/>
          <w:sz w:val="24"/>
          <w:szCs w:val="24"/>
        </w:rPr>
        <w:t xml:space="preserve">× </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168</w:t>
      </w:r>
      <w:r w:rsidR="00B84C64" w:rsidRPr="005C51FA">
        <w:rPr>
          <w:rFonts w:ascii="Times New Roman" w:hAnsi="Times New Roman" w:cs="Times New Roman"/>
          <w:color w:val="000000"/>
          <w:sz w:val="24"/>
          <w:szCs w:val="24"/>
        </w:rPr>
        <w:t>)</w:t>
      </w:r>
      <w:r w:rsidR="00B84C64">
        <w:rPr>
          <w:rFonts w:ascii="Times New Roman" w:hAnsi="Times New Roman" w:cs="Times New Roman"/>
          <w:sz w:val="24"/>
          <w:szCs w:val="24"/>
        </w:rPr>
        <w:t xml:space="preserve">, the number of specific </w:t>
      </w:r>
      <w:r w:rsidR="00B84C64" w:rsidRPr="007E655B">
        <w:rPr>
          <w:rFonts w:ascii="Times New Roman" w:hAnsi="Times New Roman" w:cs="Times New Roman"/>
          <w:sz w:val="24"/>
          <w:szCs w:val="24"/>
        </w:rPr>
        <w:t>factor</w:t>
      </w:r>
      <w:r w:rsidR="00B84C64">
        <w:rPr>
          <w:rFonts w:ascii="Times New Roman" w:hAnsi="Times New Roman" w:cs="Times New Roman"/>
          <w:sz w:val="24"/>
          <w:szCs w:val="24"/>
        </w:rPr>
        <w:t xml:space="preserve">s and </w:t>
      </w:r>
      <w:r w:rsidR="00B84C64" w:rsidRPr="00576D81">
        <w:rPr>
          <w:rFonts w:ascii="Times New Roman" w:hAnsi="Times New Roman" w:cs="Times New Roman"/>
          <w:sz w:val="24"/>
          <w:szCs w:val="24"/>
        </w:rPr>
        <w:t>estimation method</w:t>
      </w:r>
      <w:r w:rsidR="00B84C64">
        <w:rPr>
          <w:rFonts w:ascii="Times New Roman" w:hAnsi="Times New Roman" w:cs="Times New Roman"/>
          <w:sz w:val="24"/>
          <w:szCs w:val="24"/>
        </w:rPr>
        <w:t xml:space="preserve"> (</w:t>
      </w:r>
      <w:r w:rsidR="00B84C64" w:rsidRPr="00236860">
        <w:rPr>
          <w:rFonts w:ascii="Times New Roman" w:hAnsi="Times New Roman" w:cs="Times New Roman"/>
          <w:i/>
          <w:iCs/>
          <w:color w:val="000000"/>
          <w:sz w:val="24"/>
          <w:szCs w:val="24"/>
        </w:rPr>
        <w:t>F</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5C51FA">
        <w:rPr>
          <w:rFonts w:ascii="Times New Roman" w:hAnsi="Times New Roman" w:cs="Times New Roman"/>
          <w:color w:val="000000"/>
          <w:sz w:val="24"/>
          <w:szCs w:val="24"/>
        </w:rPr>
        <w:t>.</w:t>
      </w:r>
      <w:r w:rsidR="00B84C64">
        <w:rPr>
          <w:rFonts w:ascii="Times New Roman" w:hAnsi="Times New Roman" w:cs="Times New Roman"/>
          <w:color w:val="000000"/>
          <w:sz w:val="24"/>
          <w:szCs w:val="24"/>
        </w:rPr>
        <w:t xml:space="preserve">179), </w:t>
      </w:r>
      <w:r w:rsidR="00B84C64">
        <w:rPr>
          <w:rFonts w:ascii="Times New Roman" w:hAnsi="Times New Roman" w:cs="Times New Roman"/>
          <w:sz w:val="24"/>
          <w:szCs w:val="24"/>
        </w:rPr>
        <w:t>n</w:t>
      </w:r>
      <w:r w:rsidR="00B84C64" w:rsidRPr="00C23B6C">
        <w:rPr>
          <w:rFonts w:ascii="Times New Roman" w:hAnsi="Times New Roman" w:cs="Times New Roman"/>
          <w:sz w:val="24"/>
          <w:szCs w:val="24"/>
        </w:rPr>
        <w:t>on-normality of the specific factor</w:t>
      </w:r>
      <w:r w:rsidR="00B84C64" w:rsidRPr="00CC6E36">
        <w:rPr>
          <w:rFonts w:ascii="Times New Roman" w:hAnsi="Times New Roman" w:cs="Times New Roman"/>
          <w:sz w:val="24"/>
          <w:szCs w:val="24"/>
        </w:rPr>
        <w:t xml:space="preserve"> </w:t>
      </w:r>
      <w:r w:rsidR="00B84C64">
        <w:rPr>
          <w:rFonts w:ascii="Times New Roman" w:hAnsi="Times New Roman" w:cs="Times New Roman"/>
          <w:sz w:val="24"/>
          <w:szCs w:val="24"/>
        </w:rPr>
        <w:t xml:space="preserve">and </w:t>
      </w:r>
      <w:r w:rsidR="00B84C64"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B84C64">
        <w:rPr>
          <w:rFonts w:ascii="Times New Roman" w:hAnsi="Times New Roman" w:cs="Times New Roman"/>
          <w:sz w:val="24"/>
          <w:szCs w:val="24"/>
        </w:rPr>
        <w:t>(</w:t>
      </w:r>
      <w:r w:rsidR="00B84C64" w:rsidRPr="00236860">
        <w:rPr>
          <w:rFonts w:ascii="Times New Roman" w:hAnsi="Times New Roman" w:cs="Times New Roman"/>
          <w:i/>
          <w:iCs/>
          <w:color w:val="000000"/>
          <w:sz w:val="24"/>
          <w:szCs w:val="24"/>
        </w:rPr>
        <w:t>I</w:t>
      </w:r>
      <w:r w:rsidR="00B84C64" w:rsidRPr="00236860">
        <w:rPr>
          <w:rFonts w:ascii="Times New Roman" w:hAnsi="Times New Roman" w:cs="Times New Roman"/>
          <w:i/>
          <w:iCs/>
          <w:color w:val="000000"/>
          <w:sz w:val="24"/>
          <w:szCs w:val="24"/>
          <w:vertAlign w:val="subscript"/>
        </w:rPr>
        <w:t>s</w:t>
      </w:r>
      <w:r w:rsidR="00B84C64">
        <w:rPr>
          <w:rFonts w:ascii="Times New Roman" w:hAnsi="Times New Roman" w:cs="Times New Roman"/>
          <w:i/>
          <w:iCs/>
          <w:color w:val="000000"/>
          <w:sz w:val="24"/>
          <w:szCs w:val="24"/>
        </w:rPr>
        <w:t>× Method</w:t>
      </w:r>
      <w:r w:rsidR="00B84C64">
        <w:rPr>
          <w:rFonts w:ascii="Times New Roman" w:hAnsi="Times New Roman" w:cs="Times New Roman"/>
          <w:sz w:val="24"/>
          <w:szCs w:val="24"/>
        </w:rPr>
        <w:t xml:space="preserve">, </w:t>
      </w:r>
      <w:r w:rsidR="00B84C64" w:rsidRPr="00A16869">
        <w:rPr>
          <w:rFonts w:ascii="Times New Roman" w:hAnsi="Times New Roman" w:cs="Times New Roman"/>
          <w:i/>
          <w:iCs/>
          <w:sz w:val="24"/>
          <w:szCs w:val="24"/>
        </w:rPr>
        <w:t>η</w:t>
      </w:r>
      <w:r w:rsidR="00B84C64" w:rsidRPr="00A16869">
        <w:rPr>
          <w:rFonts w:ascii="Times New Roman" w:hAnsi="Times New Roman" w:cs="Times New Roman"/>
          <w:i/>
          <w:iCs/>
          <w:sz w:val="24"/>
          <w:szCs w:val="24"/>
          <w:vertAlign w:val="superscript"/>
        </w:rPr>
        <w:t>2</w:t>
      </w:r>
      <w:r w:rsidR="00B84C64">
        <w:rPr>
          <w:rFonts w:ascii="Times New Roman" w:hAnsi="Times New Roman" w:cs="Times New Roman"/>
          <w:sz w:val="24"/>
          <w:szCs w:val="24"/>
        </w:rPr>
        <w:t xml:space="preserve"> =</w:t>
      </w:r>
      <w:r w:rsidR="00B84C64" w:rsidRPr="005C51FA">
        <w:rPr>
          <w:rFonts w:ascii="Times New Roman" w:hAnsi="Times New Roman" w:cs="Times New Roman"/>
          <w:sz w:val="24"/>
          <w:szCs w:val="24"/>
        </w:rPr>
        <w:t xml:space="preserve"> </w:t>
      </w:r>
      <w:r w:rsidR="00B84C64" w:rsidRPr="00CC6E36">
        <w:rPr>
          <w:rFonts w:ascii="Times New Roman" w:hAnsi="Times New Roman" w:cs="Times New Roman"/>
          <w:color w:val="000000"/>
          <w:sz w:val="24"/>
          <w:szCs w:val="24"/>
        </w:rPr>
        <w:t>.</w:t>
      </w:r>
      <w:r w:rsidR="00B84C64">
        <w:rPr>
          <w:rFonts w:ascii="Times New Roman" w:hAnsi="Times New Roman" w:cs="Times New Roman"/>
          <w:color w:val="000000"/>
          <w:sz w:val="24"/>
          <w:szCs w:val="24"/>
        </w:rPr>
        <w:t>826), and</w:t>
      </w:r>
      <w:r w:rsidR="00447936">
        <w:rPr>
          <w:rFonts w:ascii="Times New Roman" w:hAnsi="Times New Roman" w:cs="Times New Roman"/>
          <w:color w:val="000000"/>
          <w:sz w:val="24"/>
          <w:szCs w:val="24"/>
        </w:rPr>
        <w:t xml:space="preserve"> </w:t>
      </w:r>
      <w:r w:rsidR="00447936">
        <w:rPr>
          <w:rFonts w:ascii="Times New Roman" w:hAnsi="Times New Roman" w:cs="Times New Roman"/>
          <w:sz w:val="24"/>
          <w:szCs w:val="24"/>
        </w:rPr>
        <w:t>n</w:t>
      </w:r>
      <w:r w:rsidR="00447936" w:rsidRPr="008C759E">
        <w:rPr>
          <w:rFonts w:ascii="Times New Roman" w:hAnsi="Times New Roman" w:cs="Times New Roman"/>
          <w:sz w:val="24"/>
          <w:szCs w:val="24"/>
        </w:rPr>
        <w:t>on-normality of the general factor</w:t>
      </w:r>
      <w:r w:rsidR="00447936">
        <w:rPr>
          <w:rFonts w:ascii="Times New Roman" w:hAnsi="Times New Roman" w:cs="Times New Roman"/>
          <w:sz w:val="24"/>
          <w:szCs w:val="24"/>
        </w:rPr>
        <w:t xml:space="preserve"> and </w:t>
      </w:r>
      <w:r w:rsidR="00447936" w:rsidRPr="00576D81">
        <w:rPr>
          <w:rFonts w:ascii="Times New Roman" w:hAnsi="Times New Roman" w:cs="Times New Roman"/>
          <w:sz w:val="24"/>
          <w:szCs w:val="24"/>
        </w:rPr>
        <w:t>estimation method</w:t>
      </w:r>
      <w:r w:rsidR="00B84C64">
        <w:rPr>
          <w:rFonts w:ascii="Times New Roman" w:hAnsi="Times New Roman" w:cs="Times New Roman"/>
          <w:color w:val="000000"/>
          <w:sz w:val="24"/>
          <w:szCs w:val="24"/>
        </w:rPr>
        <w:t xml:space="preserve"> </w:t>
      </w:r>
      <w:r w:rsidR="00447936">
        <w:rPr>
          <w:rFonts w:ascii="Times New Roman" w:hAnsi="Times New Roman" w:cs="Times New Roman"/>
          <w:color w:val="000000"/>
          <w:sz w:val="24"/>
          <w:szCs w:val="24"/>
        </w:rPr>
        <w:t>(</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447936" w:rsidRPr="00155AFD">
        <w:rPr>
          <w:rFonts w:ascii="Times New Roman" w:hAnsi="Times New Roman" w:cs="Times New Roman"/>
          <w:i/>
          <w:iCs/>
          <w:color w:val="000000"/>
          <w:sz w:val="24"/>
          <w:szCs w:val="24"/>
        </w:rPr>
        <w:t>×</w:t>
      </w:r>
      <w:r w:rsidR="00447936" w:rsidRPr="00236860">
        <w:rPr>
          <w:rFonts w:ascii="Times New Roman" w:hAnsi="Times New Roman" w:cs="Times New Roman"/>
          <w:i/>
          <w:iCs/>
          <w:color w:val="000000"/>
          <w:sz w:val="24"/>
          <w:szCs w:val="24"/>
        </w:rPr>
        <w:t xml:space="preserve"> </w:t>
      </w:r>
      <w:r w:rsidR="00447936">
        <w:rPr>
          <w:rFonts w:ascii="Times New Roman" w:hAnsi="Times New Roman" w:cs="Times New Roman"/>
          <w:i/>
          <w:iCs/>
          <w:color w:val="000000"/>
          <w:sz w:val="24"/>
          <w:szCs w:val="24"/>
        </w:rPr>
        <w:t>Method</w:t>
      </w:r>
      <w:r w:rsidR="00447936">
        <w:rPr>
          <w:rFonts w:ascii="Times New Roman" w:hAnsi="Times New Roman" w:cs="Times New Roman"/>
          <w:sz w:val="24"/>
          <w:szCs w:val="24"/>
        </w:rPr>
        <w:t xml:space="preserve">, </w:t>
      </w:r>
      <w:r w:rsidR="00447936" w:rsidRPr="00A16869">
        <w:rPr>
          <w:rFonts w:ascii="Times New Roman" w:hAnsi="Times New Roman" w:cs="Times New Roman"/>
          <w:i/>
          <w:iCs/>
          <w:sz w:val="24"/>
          <w:szCs w:val="24"/>
        </w:rPr>
        <w:t>η</w:t>
      </w:r>
      <w:r w:rsidR="00447936" w:rsidRPr="00A16869">
        <w:rPr>
          <w:rFonts w:ascii="Times New Roman" w:hAnsi="Times New Roman" w:cs="Times New Roman"/>
          <w:i/>
          <w:iCs/>
          <w:sz w:val="24"/>
          <w:szCs w:val="24"/>
          <w:vertAlign w:val="superscript"/>
        </w:rPr>
        <w:t>2</w:t>
      </w:r>
      <w:r w:rsidR="00447936">
        <w:rPr>
          <w:rFonts w:ascii="Times New Roman" w:hAnsi="Times New Roman" w:cs="Times New Roman"/>
          <w:sz w:val="24"/>
          <w:szCs w:val="24"/>
        </w:rPr>
        <w:t xml:space="preserve"> =</w:t>
      </w:r>
      <w:r w:rsidR="00447936" w:rsidRPr="005C51FA">
        <w:rPr>
          <w:rFonts w:ascii="Times New Roman" w:hAnsi="Times New Roman" w:cs="Times New Roman"/>
          <w:sz w:val="24"/>
          <w:szCs w:val="24"/>
        </w:rPr>
        <w:t xml:space="preserve"> </w:t>
      </w:r>
      <w:r w:rsidR="00447936" w:rsidRPr="00CC6E36">
        <w:rPr>
          <w:rFonts w:ascii="Times New Roman" w:hAnsi="Times New Roman" w:cs="Times New Roman"/>
          <w:color w:val="000000"/>
          <w:sz w:val="24"/>
          <w:szCs w:val="24"/>
        </w:rPr>
        <w:t>.</w:t>
      </w:r>
      <w:r w:rsidR="005C7C58">
        <w:rPr>
          <w:rFonts w:ascii="Times New Roman" w:hAnsi="Times New Roman" w:cs="Times New Roman"/>
          <w:color w:val="000000"/>
          <w:sz w:val="24"/>
          <w:szCs w:val="24"/>
        </w:rPr>
        <w:t>074</w:t>
      </w:r>
      <w:r w:rsidR="00447936">
        <w:rPr>
          <w:rFonts w:ascii="Times New Roman" w:hAnsi="Times New Roman" w:cs="Times New Roman"/>
          <w:color w:val="000000"/>
          <w:sz w:val="24"/>
          <w:szCs w:val="24"/>
        </w:rPr>
        <w:t>)</w:t>
      </w:r>
      <w:r w:rsidR="005C7C58">
        <w:rPr>
          <w:rFonts w:ascii="Times New Roman" w:hAnsi="Times New Roman" w:cs="Times New Roman"/>
          <w:color w:val="000000"/>
          <w:sz w:val="24"/>
          <w:szCs w:val="24"/>
        </w:rPr>
        <w:t xml:space="preserve">. </w:t>
      </w:r>
      <w:r w:rsidR="008F1214" w:rsidRPr="008F1214">
        <w:rPr>
          <w:rFonts w:ascii="Times New Roman" w:hAnsi="Times New Roman" w:cs="Times New Roman"/>
          <w:color w:val="000000"/>
          <w:sz w:val="24"/>
          <w:szCs w:val="24"/>
        </w:rPr>
        <w:t xml:space="preserve">Although the main effect of </w:t>
      </w:r>
      <w:r w:rsidR="006A52F3">
        <w:rPr>
          <w:rFonts w:ascii="Times New Roman" w:hAnsi="Times New Roman" w:cs="Times New Roman"/>
          <w:color w:val="000000"/>
          <w:sz w:val="24"/>
          <w:szCs w:val="24"/>
        </w:rPr>
        <w:t xml:space="preserve">specific-factor </w:t>
      </w:r>
      <w:r w:rsidR="008F1214">
        <w:rPr>
          <w:rFonts w:ascii="Times New Roman" w:hAnsi="Times New Roman" w:cs="Times New Roman"/>
          <w:color w:val="000000"/>
          <w:sz w:val="24"/>
          <w:szCs w:val="24"/>
        </w:rPr>
        <w:t>non</w:t>
      </w:r>
      <w:r w:rsidR="006A52F3">
        <w:rPr>
          <w:rFonts w:ascii="Times New Roman" w:hAnsi="Times New Roman" w:cs="Times New Roman"/>
          <w:color w:val="000000"/>
          <w:sz w:val="24"/>
          <w:szCs w:val="24"/>
        </w:rPr>
        <w:t>-normality (</w:t>
      </w:r>
      <w:r w:rsidR="00166522">
        <w:rPr>
          <w:rFonts w:ascii="Times New Roman" w:hAnsi="Times New Roman" w:cs="Times New Roman"/>
          <w:i/>
          <w:iCs/>
          <w:sz w:val="24"/>
          <w:szCs w:val="24"/>
        </w:rPr>
        <w:t>Norm</w:t>
      </w:r>
      <w:r w:rsidR="00166522">
        <w:rPr>
          <w:rFonts w:ascii="Times New Roman" w:hAnsi="Times New Roman" w:cs="Times New Roman"/>
          <w:i/>
          <w:iCs/>
          <w:sz w:val="24"/>
          <w:szCs w:val="24"/>
          <w:vertAlign w:val="subscript"/>
        </w:rPr>
        <w:t>s</w:t>
      </w:r>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xml:space="preserve"> was not statistically significant, SF was a key component in several significant two-way interaction effects. The main effect of </w:t>
      </w:r>
      <w:r w:rsidR="006A52F3">
        <w:rPr>
          <w:rFonts w:ascii="Times New Roman" w:hAnsi="Times New Roman" w:cs="Times New Roman"/>
          <w:color w:val="000000"/>
          <w:sz w:val="24"/>
          <w:szCs w:val="24"/>
        </w:rPr>
        <w:t>general-factor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A52F3">
        <w:rPr>
          <w:rFonts w:ascii="Times New Roman" w:hAnsi="Times New Roman" w:cs="Times New Roman"/>
          <w:color w:val="000000"/>
          <w:sz w:val="24"/>
          <w:szCs w:val="24"/>
        </w:rPr>
        <w:t>)</w:t>
      </w:r>
      <w:r w:rsidR="008F1214" w:rsidRPr="008F1214">
        <w:rPr>
          <w:rFonts w:ascii="Times New Roman" w:hAnsi="Times New Roman" w:cs="Times New Roman"/>
          <w:color w:val="000000"/>
          <w:sz w:val="24"/>
          <w:szCs w:val="24"/>
        </w:rPr>
        <w:t>, however, was comparatively small.</w:t>
      </w:r>
    </w:p>
    <w:p w14:paraId="06B4A699" w14:textId="1AB8EABD" w:rsidR="00F57DAC" w:rsidRDefault="00395CA7" w:rsidP="00B3450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conclusion, g</w:t>
      </w:r>
      <w:r w:rsidR="00164DD1" w:rsidRPr="00164DD1">
        <w:rPr>
          <w:rFonts w:ascii="Times New Roman" w:hAnsi="Times New Roman" w:cs="Times New Roman"/>
          <w:sz w:val="24"/>
          <w:szCs w:val="24"/>
        </w:rPr>
        <w:t>eneral-factor non-normality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had a substantial impact on bias in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estimation, while</w:t>
      </w:r>
      <w:r w:rsidR="0068386E">
        <w:rPr>
          <w:rFonts w:ascii="Times New Roman" w:hAnsi="Times New Roman" w:cs="Times New Roman"/>
          <w:sz w:val="24"/>
          <w:szCs w:val="24"/>
        </w:rPr>
        <w:t xml:space="preserve"> only</w:t>
      </w:r>
      <w:r w:rsidR="00164DD1" w:rsidRPr="00164DD1">
        <w:rPr>
          <w:rFonts w:ascii="Times New Roman" w:hAnsi="Times New Roman" w:cs="Times New Roman"/>
          <w:sz w:val="24"/>
          <w:szCs w:val="24"/>
        </w:rPr>
        <w:t xml:space="preserve"> </w:t>
      </w:r>
      <w:r w:rsidR="00164DD1" w:rsidRPr="00395CA7">
        <w:rPr>
          <w:rFonts w:ascii="Times New Roman" w:hAnsi="Times New Roman" w:cs="Times New Roman"/>
          <w:i/>
          <w:iCs/>
          <w:sz w:val="24"/>
          <w:szCs w:val="24"/>
        </w:rPr>
        <w:t>I</w:t>
      </w:r>
      <w:r w:rsidR="00164DD1" w:rsidRPr="00395CA7">
        <w:rPr>
          <w:rFonts w:ascii="Times New Roman" w:hAnsi="Times New Roman" w:cs="Times New Roman"/>
          <w:i/>
          <w:iCs/>
          <w:sz w:val="24"/>
          <w:szCs w:val="24"/>
          <w:vertAlign w:val="subscript"/>
        </w:rPr>
        <w:t>s</w:t>
      </w:r>
      <w:r w:rsidR="000140EE">
        <w:rPr>
          <w:rFonts w:ascii="Times New Roman" w:hAnsi="Times New Roman" w:cs="Times New Roman"/>
          <w:sz w:val="24"/>
          <w:szCs w:val="24"/>
        </w:rPr>
        <w:t xml:space="preserve"> </w:t>
      </w:r>
      <w:r w:rsidR="0068386E">
        <w:rPr>
          <w:rFonts w:ascii="Times New Roman" w:hAnsi="Times New Roman" w:cs="Times New Roman"/>
          <w:sz w:val="24"/>
          <w:szCs w:val="24"/>
        </w:rPr>
        <w:t>ha</w:t>
      </w:r>
      <w:r w:rsidR="00164DD1" w:rsidRPr="00164DD1">
        <w:rPr>
          <w:rFonts w:ascii="Times New Roman" w:hAnsi="Times New Roman" w:cs="Times New Roman"/>
          <w:sz w:val="24"/>
          <w:szCs w:val="24"/>
        </w:rPr>
        <w:t>d a smaller but notable role in specific-factor ability</w:t>
      </w:r>
      <w:r w:rsidR="000140EE">
        <w:rPr>
          <w:rFonts w:ascii="Times New Roman" w:hAnsi="Times New Roman" w:cs="Times New Roman"/>
          <w:sz w:val="24"/>
          <w:szCs w:val="24"/>
        </w:rPr>
        <w:t xml:space="preserve"> </w:t>
      </w:r>
      <w:proofErr w:type="spellStart"/>
      <w:r w:rsidRPr="003D20F0">
        <w:rPr>
          <w:rFonts w:ascii="Times New Roman" w:hAnsi="Times New Roman" w:cs="Times New Roman"/>
          <w:i/>
          <w:iCs/>
          <w:sz w:val="24"/>
          <w:szCs w:val="24"/>
        </w:rPr>
        <w:t>θ</w:t>
      </w:r>
      <w:r>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estimation. Notably, the choice of estimation algorithm (MAP</w:t>
      </w:r>
      <w:r w:rsidR="00BB3FBB">
        <w:rPr>
          <w:rFonts w:ascii="Times New Roman" w:hAnsi="Times New Roman" w:cs="Times New Roman"/>
          <w:sz w:val="24"/>
          <w:szCs w:val="24"/>
        </w:rPr>
        <w:t xml:space="preserve"> or</w:t>
      </w:r>
      <w:r w:rsidR="00164DD1" w:rsidRPr="00164DD1">
        <w:rPr>
          <w:rFonts w:ascii="Times New Roman" w:hAnsi="Times New Roman" w:cs="Times New Roman"/>
          <w:sz w:val="24"/>
          <w:szCs w:val="24"/>
        </w:rPr>
        <w:t xml:space="preserve"> ML) </w:t>
      </w:r>
      <w:r w:rsidR="00095FEA">
        <w:rPr>
          <w:rFonts w:ascii="Times New Roman" w:hAnsi="Times New Roman" w:cs="Times New Roman"/>
          <w:sz w:val="24"/>
          <w:szCs w:val="24"/>
        </w:rPr>
        <w:t>was</w:t>
      </w:r>
      <w:r w:rsidR="00164DD1" w:rsidRPr="00164DD1">
        <w:rPr>
          <w:rFonts w:ascii="Times New Roman" w:hAnsi="Times New Roman" w:cs="Times New Roman"/>
          <w:sz w:val="24"/>
          <w:szCs w:val="24"/>
        </w:rPr>
        <w:t xml:space="preserve"> the most influential factor, significantly affecting both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g</w:t>
      </w:r>
      <w:proofErr w:type="spellEnd"/>
      <w:r w:rsidR="00164DD1" w:rsidRPr="00164DD1">
        <w:rPr>
          <w:rFonts w:ascii="Times New Roman" w:hAnsi="Times New Roman" w:cs="Times New Roman"/>
          <w:sz w:val="24"/>
          <w:szCs w:val="24"/>
        </w:rPr>
        <w:t xml:space="preserve"> and </w:t>
      </w:r>
      <w:proofErr w:type="spellStart"/>
      <w:r w:rsidR="00CC4E11" w:rsidRPr="003D20F0">
        <w:rPr>
          <w:rFonts w:ascii="Times New Roman" w:hAnsi="Times New Roman" w:cs="Times New Roman"/>
          <w:i/>
          <w:iCs/>
          <w:sz w:val="24"/>
          <w:szCs w:val="24"/>
        </w:rPr>
        <w:t>θ</w:t>
      </w:r>
      <w:r w:rsidR="00CC4E11">
        <w:rPr>
          <w:rFonts w:ascii="Times New Roman" w:hAnsi="Times New Roman" w:cs="Times New Roman"/>
          <w:i/>
          <w:iCs/>
          <w:sz w:val="24"/>
          <w:szCs w:val="24"/>
          <w:vertAlign w:val="subscript"/>
        </w:rPr>
        <w:t>s</w:t>
      </w:r>
      <w:proofErr w:type="spellEnd"/>
      <w:r w:rsidR="00164DD1" w:rsidRPr="00164DD1">
        <w:rPr>
          <w:rFonts w:ascii="Times New Roman" w:hAnsi="Times New Roman" w:cs="Times New Roman"/>
          <w:sz w:val="24"/>
          <w:szCs w:val="24"/>
        </w:rPr>
        <w:t xml:space="preserve"> in terms of RMSE. </w:t>
      </w:r>
      <w:r w:rsidR="00095FEA">
        <w:rPr>
          <w:rFonts w:ascii="Times New Roman" w:hAnsi="Times New Roman" w:cs="Times New Roman"/>
          <w:sz w:val="24"/>
          <w:szCs w:val="24"/>
        </w:rPr>
        <w:t>In</w:t>
      </w:r>
      <w:r w:rsidR="0099799E">
        <w:rPr>
          <w:rFonts w:ascii="Times New Roman" w:hAnsi="Times New Roman" w:cs="Times New Roman"/>
          <w:sz w:val="24"/>
          <w:szCs w:val="24"/>
        </w:rPr>
        <w:t xml:space="preserve"> </w:t>
      </w:r>
      <w:r w:rsidR="00095FEA">
        <w:rPr>
          <w:rFonts w:ascii="Times New Roman" w:hAnsi="Times New Roman" w:cs="Times New Roman"/>
          <w:sz w:val="24"/>
          <w:szCs w:val="24"/>
        </w:rPr>
        <w:t>s</w:t>
      </w:r>
      <w:r w:rsidR="00164DD1" w:rsidRPr="00164DD1">
        <w:rPr>
          <w:rFonts w:ascii="Times New Roman" w:hAnsi="Times New Roman" w:cs="Times New Roman"/>
          <w:sz w:val="24"/>
          <w:szCs w:val="24"/>
        </w:rPr>
        <w:t>everal identified</w:t>
      </w:r>
      <w:r w:rsidR="000238BE">
        <w:rPr>
          <w:rFonts w:ascii="Times New Roman" w:hAnsi="Times New Roman" w:cs="Times New Roman"/>
          <w:sz w:val="24"/>
          <w:szCs w:val="24"/>
        </w:rPr>
        <w:t xml:space="preserve"> </w:t>
      </w:r>
      <w:r w:rsidR="000238BE" w:rsidRPr="00164DD1">
        <w:rPr>
          <w:rFonts w:ascii="Times New Roman" w:hAnsi="Times New Roman" w:cs="Times New Roman"/>
          <w:sz w:val="24"/>
          <w:szCs w:val="24"/>
        </w:rPr>
        <w:t>two-way interactions</w:t>
      </w:r>
      <w:r w:rsidR="00C339C2">
        <w:rPr>
          <w:rFonts w:ascii="Times New Roman" w:hAnsi="Times New Roman" w:cs="Times New Roman"/>
          <w:sz w:val="24"/>
          <w:szCs w:val="24"/>
        </w:rPr>
        <w:t>,</w:t>
      </w:r>
      <w:r w:rsidR="00164DD1" w:rsidRPr="00164DD1">
        <w:rPr>
          <w:rFonts w:ascii="Times New Roman" w:hAnsi="Times New Roman" w:cs="Times New Roman"/>
          <w:sz w:val="24"/>
          <w:szCs w:val="24"/>
        </w:rPr>
        <w:t xml:space="preserve"> </w:t>
      </w:r>
      <w:r w:rsidR="00164DD1" w:rsidRPr="00F21465">
        <w:rPr>
          <w:rFonts w:ascii="Times New Roman" w:hAnsi="Times New Roman" w:cs="Times New Roman"/>
          <w:i/>
          <w:iCs/>
          <w:sz w:val="24"/>
          <w:szCs w:val="24"/>
        </w:rPr>
        <w:t>I</w:t>
      </w:r>
      <w:r w:rsidR="00164DD1" w:rsidRPr="00F21465">
        <w:rPr>
          <w:rFonts w:ascii="Times New Roman" w:hAnsi="Times New Roman" w:cs="Times New Roman"/>
          <w:i/>
          <w:iCs/>
          <w:sz w:val="24"/>
          <w:szCs w:val="24"/>
          <w:vertAlign w:val="subscript"/>
        </w:rPr>
        <w:t>s</w:t>
      </w:r>
      <w:r w:rsidR="00164DD1" w:rsidRPr="00164DD1">
        <w:rPr>
          <w:rFonts w:ascii="Times New Roman" w:hAnsi="Times New Roman" w:cs="Times New Roman"/>
          <w:sz w:val="24"/>
          <w:szCs w:val="24"/>
        </w:rPr>
        <w:t xml:space="preserve"> and the estimation method</w:t>
      </w:r>
      <w:r w:rsidR="000238BE">
        <w:rPr>
          <w:rFonts w:ascii="Times New Roman" w:hAnsi="Times New Roman" w:cs="Times New Roman"/>
          <w:sz w:val="24"/>
          <w:szCs w:val="24"/>
        </w:rPr>
        <w:t xml:space="preserve"> </w:t>
      </w:r>
      <w:r w:rsidR="00164DD1" w:rsidRPr="00164DD1">
        <w:rPr>
          <w:rFonts w:ascii="Times New Roman" w:hAnsi="Times New Roman" w:cs="Times New Roman"/>
          <w:sz w:val="24"/>
          <w:szCs w:val="24"/>
        </w:rPr>
        <w:t xml:space="preserve">pronounced </w:t>
      </w:r>
      <w:r w:rsidR="00723E38">
        <w:rPr>
          <w:rFonts w:ascii="Times New Roman" w:hAnsi="Times New Roman" w:cs="Times New Roman"/>
          <w:sz w:val="24"/>
          <w:szCs w:val="24"/>
        </w:rPr>
        <w:t xml:space="preserve">major </w:t>
      </w:r>
      <w:r w:rsidR="00164DD1" w:rsidRPr="00164DD1">
        <w:rPr>
          <w:rFonts w:ascii="Times New Roman" w:hAnsi="Times New Roman" w:cs="Times New Roman"/>
          <w:sz w:val="24"/>
          <w:szCs w:val="24"/>
        </w:rPr>
        <w:t>effects on RMSE</w:t>
      </w:r>
      <w:r w:rsidR="00723E38">
        <w:rPr>
          <w:rFonts w:ascii="Times New Roman" w:hAnsi="Times New Roman" w:cs="Times New Roman"/>
          <w:sz w:val="24"/>
          <w:szCs w:val="24"/>
        </w:rPr>
        <w:t>, and bias of</w:t>
      </w:r>
      <w:r w:rsidR="005C5163">
        <w:rPr>
          <w:rFonts w:ascii="Times New Roman" w:hAnsi="Times New Roman" w:cs="Times New Roman"/>
          <w:sz w:val="24"/>
          <w:szCs w:val="24"/>
        </w:rPr>
        <w:t xml:space="preserve"> </w:t>
      </w:r>
      <w:proofErr w:type="spellStart"/>
      <w:r w:rsidR="005C5163" w:rsidRPr="00236860">
        <w:rPr>
          <w:rFonts w:ascii="Cambria Math" w:eastAsia="Times New Roman" w:hAnsi="Cambria Math" w:cs="Times New Roman"/>
          <w:i/>
          <w:iCs/>
          <w:color w:val="000000"/>
          <w:sz w:val="24"/>
          <w:szCs w:val="24"/>
        </w:rPr>
        <w:t>θ</w:t>
      </w:r>
      <w:r w:rsidR="005C5163" w:rsidRPr="00236860">
        <w:rPr>
          <w:rFonts w:ascii="Times New Roman" w:eastAsia="Times New Roman" w:hAnsi="Times New Roman" w:cs="Times New Roman"/>
          <w:i/>
          <w:iCs/>
          <w:color w:val="000000"/>
          <w:sz w:val="24"/>
          <w:szCs w:val="24"/>
          <w:vertAlign w:val="subscript"/>
        </w:rPr>
        <w:t>s</w:t>
      </w:r>
      <w:proofErr w:type="spellEnd"/>
      <w:r w:rsidR="00723E38">
        <w:rPr>
          <w:rFonts w:ascii="Times New Roman" w:hAnsi="Times New Roman" w:cs="Times New Roman"/>
          <w:sz w:val="24"/>
          <w:szCs w:val="24"/>
        </w:rPr>
        <w:t xml:space="preserve"> </w:t>
      </w:r>
      <w:r w:rsidR="005C5163">
        <w:rPr>
          <w:rFonts w:ascii="Times New Roman" w:hAnsi="Times New Roman" w:cs="Times New Roman"/>
          <w:sz w:val="24"/>
          <w:szCs w:val="24"/>
        </w:rPr>
        <w:t>estimation</w:t>
      </w:r>
      <w:r w:rsidR="00164DD1" w:rsidRPr="00164DD1">
        <w:rPr>
          <w:rFonts w:ascii="Times New Roman" w:hAnsi="Times New Roman" w:cs="Times New Roman"/>
          <w:sz w:val="24"/>
          <w:szCs w:val="24"/>
        </w:rPr>
        <w:t xml:space="preserve">. </w:t>
      </w:r>
      <w:r w:rsidR="00F21465">
        <w:rPr>
          <w:rFonts w:ascii="Times New Roman" w:hAnsi="Times New Roman" w:cs="Times New Roman"/>
          <w:sz w:val="24"/>
          <w:szCs w:val="24"/>
        </w:rPr>
        <w:t>Unexpectedly, sample size (</w:t>
      </w:r>
      <w:r w:rsidR="00F21465" w:rsidRPr="00F21465">
        <w:rPr>
          <w:rFonts w:ascii="Times New Roman" w:hAnsi="Times New Roman" w:cs="Times New Roman"/>
          <w:i/>
          <w:iCs/>
          <w:sz w:val="24"/>
          <w:szCs w:val="24"/>
        </w:rPr>
        <w:t>N</w:t>
      </w:r>
      <w:r w:rsidR="00F21465">
        <w:rPr>
          <w:rFonts w:ascii="Times New Roman" w:hAnsi="Times New Roman" w:cs="Times New Roman"/>
          <w:sz w:val="24"/>
          <w:szCs w:val="24"/>
        </w:rPr>
        <w:t>) exhibited mino</w:t>
      </w:r>
      <w:r w:rsidR="00F21465">
        <w:rPr>
          <w:rFonts w:ascii="Times New Roman" w:hAnsi="Times New Roman" w:cs="Times New Roman" w:hint="eastAsia"/>
          <w:sz w:val="24"/>
          <w:szCs w:val="24"/>
        </w:rPr>
        <w:t>r</w:t>
      </w:r>
      <w:r w:rsidR="00F21465">
        <w:rPr>
          <w:rFonts w:ascii="Times New Roman" w:hAnsi="Times New Roman" w:cs="Times New Roman"/>
          <w:sz w:val="24"/>
          <w:szCs w:val="24"/>
        </w:rPr>
        <w:t xml:space="preserve"> impact in both one-way and two-way interactions. </w:t>
      </w:r>
      <w:r w:rsidR="00F97966" w:rsidRPr="00164DD1">
        <w:rPr>
          <w:rFonts w:ascii="Times New Roman" w:hAnsi="Times New Roman" w:cs="Times New Roman"/>
          <w:sz w:val="24"/>
          <w:szCs w:val="24"/>
        </w:rPr>
        <w:t>These findin</w:t>
      </w:r>
      <w:r w:rsidR="000140EE">
        <w:rPr>
          <w:rFonts w:ascii="Times New Roman" w:hAnsi="Times New Roman" w:cs="Times New Roman"/>
          <w:sz w:val="24"/>
          <w:szCs w:val="24"/>
        </w:rPr>
        <w:t>gs</w:t>
      </w:r>
      <w:r w:rsidR="00F97966" w:rsidRPr="00164DD1">
        <w:rPr>
          <w:rFonts w:ascii="Times New Roman" w:hAnsi="Times New Roman" w:cs="Times New Roman"/>
          <w:sz w:val="24"/>
          <w:szCs w:val="24"/>
        </w:rPr>
        <w:t xml:space="preserve"> underscore</w:t>
      </w:r>
      <w:r w:rsidR="00821289">
        <w:rPr>
          <w:rFonts w:ascii="Times New Roman" w:hAnsi="Times New Roman" w:cs="Times New Roman"/>
          <w:sz w:val="24"/>
          <w:szCs w:val="24"/>
        </w:rPr>
        <w:t xml:space="preserve"> that, to enhance </w:t>
      </w:r>
      <w:r w:rsidR="00821289" w:rsidRPr="00164DD1">
        <w:rPr>
          <w:rFonts w:ascii="Times New Roman" w:hAnsi="Times New Roman" w:cs="Times New Roman"/>
          <w:sz w:val="24"/>
          <w:szCs w:val="24"/>
        </w:rPr>
        <w:t xml:space="preserve">person parameter </w:t>
      </w:r>
      <w:r w:rsidR="00953BC3">
        <w:rPr>
          <w:rFonts w:ascii="Times New Roman" w:hAnsi="Times New Roman" w:cs="Times New Roman"/>
          <w:sz w:val="24"/>
          <w:szCs w:val="24"/>
        </w:rPr>
        <w:t>recovery</w:t>
      </w:r>
      <w:r w:rsidR="00821289">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953BC3">
        <w:rPr>
          <w:rFonts w:ascii="Times New Roman" w:hAnsi="Times New Roman" w:cs="Times New Roman"/>
          <w:sz w:val="24"/>
          <w:szCs w:val="24"/>
        </w:rPr>
        <w:t xml:space="preserve">researchers should </w:t>
      </w:r>
      <w:r w:rsidR="00F97966" w:rsidRPr="00164DD1">
        <w:rPr>
          <w:rFonts w:ascii="Times New Roman" w:hAnsi="Times New Roman" w:cs="Times New Roman"/>
          <w:sz w:val="24"/>
          <w:szCs w:val="24"/>
        </w:rPr>
        <w:t xml:space="preserve">carefully select estimation </w:t>
      </w:r>
      <w:r w:rsidR="005E236B">
        <w:rPr>
          <w:rFonts w:ascii="Times New Roman" w:hAnsi="Times New Roman" w:cs="Times New Roman"/>
          <w:sz w:val="24"/>
          <w:szCs w:val="24"/>
        </w:rPr>
        <w:t>algorithm</w:t>
      </w:r>
      <w:r w:rsidR="007C792C">
        <w:rPr>
          <w:rFonts w:ascii="Times New Roman" w:hAnsi="Times New Roman" w:cs="Times New Roman"/>
          <w:sz w:val="24"/>
          <w:szCs w:val="24"/>
        </w:rPr>
        <w:t>,</w:t>
      </w:r>
      <w:r w:rsidR="00F97966">
        <w:rPr>
          <w:rFonts w:ascii="Times New Roman" w:hAnsi="Times New Roman" w:cs="Times New Roman"/>
          <w:sz w:val="24"/>
          <w:szCs w:val="24"/>
        </w:rPr>
        <w:t xml:space="preserve"> </w:t>
      </w:r>
      <w:r w:rsidR="00834163">
        <w:rPr>
          <w:rFonts w:ascii="Times New Roman" w:hAnsi="Times New Roman" w:cs="Times New Roman"/>
          <w:sz w:val="24"/>
          <w:szCs w:val="24"/>
        </w:rPr>
        <w:t>specific-</w:t>
      </w:r>
      <w:r w:rsidR="00F97966">
        <w:rPr>
          <w:rFonts w:ascii="Times New Roman" w:hAnsi="Times New Roman" w:cs="Times New Roman"/>
          <w:sz w:val="24"/>
          <w:szCs w:val="24"/>
        </w:rPr>
        <w:t>factor number and item number</w:t>
      </w:r>
      <w:r w:rsidR="00CB1D10">
        <w:rPr>
          <w:rFonts w:ascii="Times New Roman" w:hAnsi="Times New Roman" w:cs="Times New Roman"/>
          <w:sz w:val="24"/>
          <w:szCs w:val="24"/>
        </w:rPr>
        <w:t>,</w:t>
      </w:r>
      <w:r w:rsidR="00F97966" w:rsidRPr="00164DD1">
        <w:rPr>
          <w:rFonts w:ascii="Times New Roman" w:hAnsi="Times New Roman" w:cs="Times New Roman"/>
          <w:sz w:val="24"/>
          <w:szCs w:val="24"/>
        </w:rPr>
        <w:t xml:space="preserve"> </w:t>
      </w:r>
      <w:r w:rsidR="00834163">
        <w:rPr>
          <w:rFonts w:ascii="Times New Roman" w:hAnsi="Times New Roman" w:cs="Times New Roman"/>
          <w:sz w:val="24"/>
          <w:szCs w:val="24"/>
        </w:rPr>
        <w:t>when the B</w:t>
      </w:r>
      <w:r w:rsidR="00F97966">
        <w:rPr>
          <w:rFonts w:ascii="Times New Roman" w:hAnsi="Times New Roman" w:cs="Times New Roman"/>
          <w:sz w:val="24"/>
          <w:szCs w:val="24"/>
        </w:rPr>
        <w:t>ifactor</w:t>
      </w:r>
      <w:r w:rsidR="00834163">
        <w:rPr>
          <w:rFonts w:ascii="Times New Roman" w:hAnsi="Times New Roman" w:cs="Times New Roman"/>
          <w:sz w:val="24"/>
          <w:szCs w:val="24"/>
        </w:rPr>
        <w:t>-GRM</w:t>
      </w:r>
      <w:r w:rsidR="00F97966">
        <w:rPr>
          <w:rFonts w:ascii="Times New Roman" w:hAnsi="Times New Roman" w:cs="Times New Roman"/>
          <w:sz w:val="24"/>
          <w:szCs w:val="24"/>
        </w:rPr>
        <w:t xml:space="preserve"> </w:t>
      </w:r>
      <w:r w:rsidR="00821289">
        <w:rPr>
          <w:rFonts w:ascii="Times New Roman" w:hAnsi="Times New Roman" w:cs="Times New Roman"/>
          <w:sz w:val="24"/>
          <w:szCs w:val="24"/>
        </w:rPr>
        <w:t>ha</w:t>
      </w:r>
      <w:r w:rsidR="00CB1D10">
        <w:rPr>
          <w:rFonts w:ascii="Times New Roman" w:hAnsi="Times New Roman" w:cs="Times New Roman"/>
          <w:sz w:val="24"/>
          <w:szCs w:val="24"/>
        </w:rPr>
        <w:t>s</w:t>
      </w:r>
      <w:r w:rsidR="00821289">
        <w:rPr>
          <w:rFonts w:ascii="Times New Roman" w:hAnsi="Times New Roman" w:cs="Times New Roman"/>
          <w:sz w:val="24"/>
          <w:szCs w:val="24"/>
        </w:rPr>
        <w:t xml:space="preserve"> non-normality issue on </w:t>
      </w:r>
      <w:r w:rsidR="00CB1D10">
        <w:rPr>
          <w:rFonts w:ascii="Times New Roman" w:hAnsi="Times New Roman" w:cs="Times New Roman"/>
          <w:sz w:val="24"/>
          <w:szCs w:val="24"/>
        </w:rPr>
        <w:t>either</w:t>
      </w:r>
      <w:r w:rsidR="00821289">
        <w:rPr>
          <w:rFonts w:ascii="Times New Roman" w:hAnsi="Times New Roman" w:cs="Times New Roman"/>
          <w:sz w:val="24"/>
          <w:szCs w:val="24"/>
        </w:rPr>
        <w:t xml:space="preserve"> general </w:t>
      </w:r>
      <w:r w:rsidR="00CB1D10">
        <w:rPr>
          <w:rFonts w:ascii="Times New Roman" w:hAnsi="Times New Roman" w:cs="Times New Roman"/>
          <w:sz w:val="24"/>
          <w:szCs w:val="24"/>
        </w:rPr>
        <w:t>or</w:t>
      </w:r>
      <w:r w:rsidR="00821289">
        <w:rPr>
          <w:rFonts w:ascii="Times New Roman" w:hAnsi="Times New Roman" w:cs="Times New Roman"/>
          <w:sz w:val="24"/>
          <w:szCs w:val="24"/>
        </w:rPr>
        <w:t xml:space="preserve"> specific factor</w:t>
      </w:r>
      <w:r w:rsidR="00F97966" w:rsidRPr="00164DD1">
        <w:rPr>
          <w:rFonts w:ascii="Times New Roman" w:hAnsi="Times New Roman" w:cs="Times New Roman"/>
          <w:sz w:val="24"/>
          <w:szCs w:val="24"/>
        </w:rPr>
        <w:t>.</w:t>
      </w:r>
    </w:p>
    <w:p w14:paraId="36E4C968" w14:textId="77777777" w:rsidR="00482BCE" w:rsidRDefault="00482BCE" w:rsidP="00482BC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 5</w:t>
      </w:r>
    </w:p>
    <w:p w14:paraId="2ED04608" w14:textId="4566CDF3" w:rsidR="005361F6" w:rsidRDefault="005361F6" w:rsidP="005361F6">
      <w:pPr>
        <w:spacing w:after="0" w:line="480" w:lineRule="auto"/>
        <w:rPr>
          <w:rFonts w:ascii="Times New Roman" w:hAnsi="Times New Roman" w:cs="Times New Roman"/>
          <w:i/>
          <w:iCs/>
          <w:sz w:val="24"/>
          <w:szCs w:val="24"/>
        </w:rPr>
      </w:pPr>
      <w:r w:rsidRPr="00B6221F">
        <w:rPr>
          <w:rFonts w:ascii="Times New Roman" w:hAnsi="Times New Roman" w:cs="Times New Roman"/>
          <w:i/>
          <w:iCs/>
          <w:sz w:val="24"/>
          <w:szCs w:val="24"/>
        </w:rPr>
        <w:t xml:space="preserve">Bias and RMSE in </w:t>
      </w:r>
      <w:r>
        <w:rPr>
          <w:rFonts w:ascii="Times New Roman" w:hAnsi="Times New Roman" w:cs="Times New Roman"/>
          <w:i/>
          <w:iCs/>
          <w:sz w:val="24"/>
          <w:szCs w:val="24"/>
        </w:rPr>
        <w:t>Person</w:t>
      </w:r>
      <w:r w:rsidRPr="00B6221F">
        <w:rPr>
          <w:rFonts w:ascii="Times New Roman" w:hAnsi="Times New Roman" w:cs="Times New Roman"/>
          <w:i/>
          <w:iCs/>
          <w:sz w:val="24"/>
          <w:szCs w:val="24"/>
        </w:rPr>
        <w:t xml:space="preserve"> Parameter Estimation Across Different Conditions</w:t>
      </w:r>
    </w:p>
    <w:tbl>
      <w:tblPr>
        <w:tblW w:w="5000" w:type="pct"/>
        <w:tblBorders>
          <w:top w:val="single" w:sz="4" w:space="0" w:color="auto"/>
          <w:bottom w:val="single" w:sz="4" w:space="0" w:color="auto"/>
        </w:tblBorders>
        <w:tblLayout w:type="fixed"/>
        <w:tblLook w:val="04A0" w:firstRow="1" w:lastRow="0" w:firstColumn="1" w:lastColumn="0" w:noHBand="0" w:noVBand="1"/>
      </w:tblPr>
      <w:tblGrid>
        <w:gridCol w:w="1235"/>
        <w:gridCol w:w="1234"/>
        <w:gridCol w:w="1217"/>
        <w:gridCol w:w="1425"/>
        <w:gridCol w:w="741"/>
        <w:gridCol w:w="1531"/>
        <w:gridCol w:w="1977"/>
      </w:tblGrid>
      <w:tr w:rsidR="00C8475B" w:rsidRPr="00050AD5" w14:paraId="3FE30305" w14:textId="77777777" w:rsidTr="00223F22">
        <w:trPr>
          <w:trHeight w:val="300"/>
        </w:trPr>
        <w:tc>
          <w:tcPr>
            <w:tcW w:w="1319" w:type="pct"/>
            <w:gridSpan w:val="2"/>
            <w:vMerge w:val="restart"/>
            <w:shd w:val="clear" w:color="auto" w:fill="auto"/>
            <w:noWrap/>
            <w:vAlign w:val="bottom"/>
            <w:hideMark/>
          </w:tcPr>
          <w:p w14:paraId="67383F9F" w14:textId="0AF4AAD5" w:rsidR="00C8475B" w:rsidRPr="00050AD5" w:rsidRDefault="00C8475B" w:rsidP="00050AD5">
            <w:pPr>
              <w:spacing w:after="0" w:line="240" w:lineRule="auto"/>
              <w:jc w:val="center"/>
              <w:rPr>
                <w:rFonts w:ascii="Times New Roman" w:eastAsia="Times New Roman" w:hAnsi="Times New Roman" w:cs="Times New Roman"/>
                <w:sz w:val="24"/>
                <w:szCs w:val="24"/>
              </w:rPr>
            </w:pPr>
            <w:r w:rsidRPr="00EF2D74">
              <w:rPr>
                <w:rFonts w:ascii="Times New Roman" w:eastAsia="Times New Roman" w:hAnsi="Times New Roman" w:cs="Times New Roman"/>
                <w:color w:val="000000"/>
                <w:sz w:val="24"/>
                <w:szCs w:val="24"/>
              </w:rPr>
              <w:t>V</w:t>
            </w:r>
            <w:r w:rsidRPr="00B60F36">
              <w:rPr>
                <w:rFonts w:ascii="Times New Roman" w:eastAsia="Times New Roman" w:hAnsi="Times New Roman" w:cs="Times New Roman"/>
                <w:color w:val="000000"/>
                <w:sz w:val="24"/>
                <w:szCs w:val="24"/>
              </w:rPr>
              <w:t>ariable and Condition</w:t>
            </w:r>
          </w:p>
        </w:tc>
        <w:tc>
          <w:tcPr>
            <w:tcW w:w="1411" w:type="pct"/>
            <w:gridSpan w:val="2"/>
            <w:tcBorders>
              <w:top w:val="single" w:sz="4" w:space="0" w:color="auto"/>
              <w:bottom w:val="single" w:sz="4" w:space="0" w:color="auto"/>
            </w:tcBorders>
            <w:shd w:val="clear" w:color="auto" w:fill="auto"/>
            <w:noWrap/>
            <w:vAlign w:val="bottom"/>
            <w:hideMark/>
          </w:tcPr>
          <w:p w14:paraId="73ED9714" w14:textId="06371CBA"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r w:rsidRPr="00050AD5">
              <w:rPr>
                <w:rFonts w:ascii="Times New Roman" w:eastAsia="Times New Roman" w:hAnsi="Times New Roman" w:cs="Times New Roman"/>
                <w:color w:val="000000"/>
                <w:sz w:val="24"/>
                <w:szCs w:val="24"/>
              </w:rPr>
              <w:t>ias</w:t>
            </w:r>
          </w:p>
        </w:tc>
        <w:tc>
          <w:tcPr>
            <w:tcW w:w="2270" w:type="pct"/>
            <w:gridSpan w:val="3"/>
            <w:tcBorders>
              <w:top w:val="single" w:sz="4" w:space="0" w:color="auto"/>
              <w:bottom w:val="single" w:sz="4" w:space="0" w:color="auto"/>
            </w:tcBorders>
            <w:shd w:val="clear" w:color="auto" w:fill="auto"/>
            <w:noWrap/>
            <w:vAlign w:val="bottom"/>
            <w:hideMark/>
          </w:tcPr>
          <w:p w14:paraId="7CC9DA64" w14:textId="77777777"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RMSE</w:t>
            </w:r>
          </w:p>
        </w:tc>
      </w:tr>
      <w:tr w:rsidR="00774993" w:rsidRPr="00050AD5" w14:paraId="57721173" w14:textId="77777777" w:rsidTr="00223F22">
        <w:trPr>
          <w:trHeight w:val="300"/>
        </w:trPr>
        <w:tc>
          <w:tcPr>
            <w:tcW w:w="1319" w:type="pct"/>
            <w:gridSpan w:val="2"/>
            <w:vMerge/>
            <w:tcBorders>
              <w:bottom w:val="single" w:sz="4" w:space="0" w:color="auto"/>
            </w:tcBorders>
            <w:shd w:val="clear" w:color="auto" w:fill="auto"/>
            <w:noWrap/>
            <w:vAlign w:val="bottom"/>
            <w:hideMark/>
          </w:tcPr>
          <w:p w14:paraId="02F7A366" w14:textId="691CA50C" w:rsidR="00C8475B" w:rsidRPr="00050AD5" w:rsidRDefault="00C8475B" w:rsidP="00075643">
            <w:pPr>
              <w:spacing w:after="0" w:line="240" w:lineRule="auto"/>
              <w:jc w:val="center"/>
              <w:rPr>
                <w:rFonts w:ascii="Times New Roman" w:eastAsia="Times New Roman" w:hAnsi="Times New Roman" w:cs="Times New Roman"/>
                <w:color w:val="000000"/>
                <w:sz w:val="24"/>
                <w:szCs w:val="24"/>
              </w:rPr>
            </w:pPr>
          </w:p>
        </w:tc>
        <w:tc>
          <w:tcPr>
            <w:tcW w:w="650" w:type="pct"/>
            <w:tcBorders>
              <w:top w:val="single" w:sz="4" w:space="0" w:color="auto"/>
              <w:bottom w:val="single" w:sz="4" w:space="0" w:color="auto"/>
            </w:tcBorders>
            <w:shd w:val="clear" w:color="auto" w:fill="auto"/>
            <w:noWrap/>
            <w:vAlign w:val="center"/>
            <w:hideMark/>
          </w:tcPr>
          <w:p w14:paraId="71442597" w14:textId="6590A372"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157" w:type="pct"/>
            <w:gridSpan w:val="2"/>
            <w:tcBorders>
              <w:top w:val="single" w:sz="4" w:space="0" w:color="auto"/>
              <w:bottom w:val="single" w:sz="4" w:space="0" w:color="auto"/>
            </w:tcBorders>
            <w:shd w:val="clear" w:color="auto" w:fill="auto"/>
            <w:noWrap/>
            <w:vAlign w:val="center"/>
            <w:hideMark/>
          </w:tcPr>
          <w:p w14:paraId="5E631222" w14:textId="0CDE2031"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c>
          <w:tcPr>
            <w:tcW w:w="818" w:type="pct"/>
            <w:tcBorders>
              <w:top w:val="single" w:sz="4" w:space="0" w:color="auto"/>
              <w:bottom w:val="single" w:sz="4" w:space="0" w:color="auto"/>
            </w:tcBorders>
            <w:shd w:val="clear" w:color="auto" w:fill="auto"/>
            <w:noWrap/>
            <w:vAlign w:val="center"/>
            <w:hideMark/>
          </w:tcPr>
          <w:p w14:paraId="19BB9213" w14:textId="687863F8"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g</w:t>
            </w:r>
            <w:proofErr w:type="spellEnd"/>
          </w:p>
        </w:tc>
        <w:tc>
          <w:tcPr>
            <w:tcW w:w="1056" w:type="pct"/>
            <w:tcBorders>
              <w:top w:val="single" w:sz="4" w:space="0" w:color="auto"/>
              <w:bottom w:val="single" w:sz="4" w:space="0" w:color="auto"/>
            </w:tcBorders>
            <w:shd w:val="clear" w:color="auto" w:fill="auto"/>
            <w:noWrap/>
            <w:vAlign w:val="center"/>
            <w:hideMark/>
          </w:tcPr>
          <w:p w14:paraId="4BDF8FB6" w14:textId="2DEBCEAE" w:rsidR="00C8475B" w:rsidRPr="00050AD5" w:rsidRDefault="00C8475B" w:rsidP="00B95C0E">
            <w:pPr>
              <w:spacing w:after="0" w:line="240" w:lineRule="auto"/>
              <w:jc w:val="center"/>
              <w:rPr>
                <w:rFonts w:ascii="Times New Roman" w:eastAsia="Times New Roman" w:hAnsi="Times New Roman" w:cs="Times New Roman"/>
                <w:color w:val="000000"/>
                <w:sz w:val="24"/>
                <w:szCs w:val="24"/>
              </w:rPr>
            </w:pPr>
            <w:proofErr w:type="spellStart"/>
            <w:r w:rsidRPr="00236860">
              <w:rPr>
                <w:rFonts w:ascii="Cambria Math" w:eastAsia="Times New Roman" w:hAnsi="Cambria Math" w:cs="Times New Roman"/>
                <w:i/>
                <w:iCs/>
                <w:color w:val="000000"/>
                <w:sz w:val="24"/>
                <w:szCs w:val="24"/>
              </w:rPr>
              <w:t>θ</w:t>
            </w:r>
            <w:r w:rsidRPr="00236860">
              <w:rPr>
                <w:rFonts w:ascii="Times New Roman" w:eastAsia="Times New Roman" w:hAnsi="Times New Roman" w:cs="Times New Roman"/>
                <w:i/>
                <w:iCs/>
                <w:color w:val="000000"/>
                <w:sz w:val="24"/>
                <w:szCs w:val="24"/>
                <w:vertAlign w:val="subscript"/>
              </w:rPr>
              <w:t>s</w:t>
            </w:r>
            <w:proofErr w:type="spellEnd"/>
          </w:p>
        </w:tc>
      </w:tr>
      <w:tr w:rsidR="00774993" w:rsidRPr="00050AD5" w14:paraId="23515987" w14:textId="77777777" w:rsidTr="00223F22">
        <w:trPr>
          <w:trHeight w:val="300"/>
        </w:trPr>
        <w:tc>
          <w:tcPr>
            <w:tcW w:w="660" w:type="pct"/>
            <w:tcBorders>
              <w:top w:val="single" w:sz="4" w:space="0" w:color="auto"/>
              <w:bottom w:val="nil"/>
            </w:tcBorders>
            <w:shd w:val="clear" w:color="auto" w:fill="auto"/>
            <w:noWrap/>
            <w:vAlign w:val="bottom"/>
          </w:tcPr>
          <w:p w14:paraId="71074A15" w14:textId="53C3099F" w:rsidR="00774993" w:rsidRPr="00050AD5" w:rsidRDefault="006A6E72" w:rsidP="00774993">
            <w:pPr>
              <w:spacing w:after="0" w:line="240" w:lineRule="auto"/>
              <w:rPr>
                <w:rFonts w:ascii="Times New Roman" w:eastAsia="Times New Roman" w:hAnsi="Times New Roman" w:cs="Times New Roman"/>
                <w:i/>
                <w:iCs/>
                <w:color w:val="000000"/>
                <w:sz w:val="24"/>
                <w:szCs w:val="24"/>
              </w:rPr>
            </w:pPr>
            <w:proofErr w:type="spellStart"/>
            <w:r>
              <w:rPr>
                <w:rFonts w:ascii="Times New Roman" w:hAnsi="Times New Roman" w:cs="Times New Roman"/>
                <w:i/>
                <w:iCs/>
                <w:sz w:val="24"/>
                <w:szCs w:val="24"/>
              </w:rPr>
              <w:t>Norm</w:t>
            </w:r>
            <w:r w:rsidRPr="00622C38">
              <w:rPr>
                <w:rFonts w:ascii="Times New Roman" w:hAnsi="Times New Roman" w:cs="Times New Roman"/>
                <w:i/>
                <w:iCs/>
                <w:sz w:val="24"/>
                <w:szCs w:val="24"/>
                <w:vertAlign w:val="subscript"/>
              </w:rPr>
              <w:t>g</w:t>
            </w:r>
            <w:proofErr w:type="spellEnd"/>
          </w:p>
        </w:tc>
        <w:tc>
          <w:tcPr>
            <w:tcW w:w="659" w:type="pct"/>
            <w:tcBorders>
              <w:top w:val="single" w:sz="4" w:space="0" w:color="auto"/>
              <w:bottom w:val="nil"/>
            </w:tcBorders>
            <w:shd w:val="clear" w:color="auto" w:fill="auto"/>
            <w:noWrap/>
            <w:vAlign w:val="bottom"/>
          </w:tcPr>
          <w:p w14:paraId="3FB1E9EF" w14:textId="4729934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single" w:sz="4" w:space="0" w:color="auto"/>
              <w:bottom w:val="nil"/>
            </w:tcBorders>
            <w:shd w:val="clear" w:color="auto" w:fill="auto"/>
            <w:noWrap/>
            <w:vAlign w:val="bottom"/>
          </w:tcPr>
          <w:p w14:paraId="27685BA7" w14:textId="2103E54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1157" w:type="pct"/>
            <w:gridSpan w:val="2"/>
            <w:tcBorders>
              <w:top w:val="single" w:sz="4" w:space="0" w:color="auto"/>
              <w:bottom w:val="nil"/>
            </w:tcBorders>
            <w:shd w:val="clear" w:color="auto" w:fill="auto"/>
            <w:noWrap/>
            <w:vAlign w:val="bottom"/>
          </w:tcPr>
          <w:p w14:paraId="6990E9BC" w14:textId="2D80CB5C"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tcBorders>
              <w:top w:val="single" w:sz="4" w:space="0" w:color="auto"/>
              <w:bottom w:val="nil"/>
            </w:tcBorders>
            <w:shd w:val="clear" w:color="auto" w:fill="auto"/>
            <w:noWrap/>
            <w:vAlign w:val="bottom"/>
          </w:tcPr>
          <w:p w14:paraId="7763C9DA" w14:textId="4106631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(0.32)</w:t>
            </w:r>
          </w:p>
        </w:tc>
        <w:tc>
          <w:tcPr>
            <w:tcW w:w="1056" w:type="pct"/>
            <w:tcBorders>
              <w:top w:val="single" w:sz="4" w:space="0" w:color="auto"/>
              <w:bottom w:val="nil"/>
            </w:tcBorders>
            <w:shd w:val="clear" w:color="auto" w:fill="auto"/>
            <w:noWrap/>
            <w:vAlign w:val="bottom"/>
          </w:tcPr>
          <w:p w14:paraId="4A43BA5D" w14:textId="2D14149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1.07(0.67)</w:t>
            </w:r>
          </w:p>
        </w:tc>
      </w:tr>
      <w:tr w:rsidR="00774993" w:rsidRPr="00050AD5" w14:paraId="581759EE" w14:textId="77777777" w:rsidTr="00223F22">
        <w:trPr>
          <w:trHeight w:val="300"/>
        </w:trPr>
        <w:tc>
          <w:tcPr>
            <w:tcW w:w="660" w:type="pct"/>
            <w:tcBorders>
              <w:top w:val="nil"/>
              <w:bottom w:val="nil"/>
            </w:tcBorders>
            <w:shd w:val="clear" w:color="auto" w:fill="auto"/>
            <w:noWrap/>
            <w:vAlign w:val="bottom"/>
          </w:tcPr>
          <w:p w14:paraId="199BD24B"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09DF3A33" w14:textId="7666B74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53C87DC9" w14:textId="5D91F12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0.05(0.06)</w:t>
            </w:r>
          </w:p>
        </w:tc>
        <w:tc>
          <w:tcPr>
            <w:tcW w:w="1157" w:type="pct"/>
            <w:gridSpan w:val="2"/>
            <w:tcBorders>
              <w:top w:val="nil"/>
              <w:bottom w:val="nil"/>
            </w:tcBorders>
            <w:shd w:val="clear" w:color="auto" w:fill="auto"/>
            <w:noWrap/>
            <w:vAlign w:val="bottom"/>
          </w:tcPr>
          <w:p w14:paraId="4D8E57E5" w14:textId="42DCBD88" w:rsidR="00774993"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0(0.08)</w:t>
            </w:r>
          </w:p>
        </w:tc>
        <w:tc>
          <w:tcPr>
            <w:tcW w:w="818" w:type="pct"/>
            <w:tcBorders>
              <w:top w:val="nil"/>
              <w:bottom w:val="nil"/>
            </w:tcBorders>
            <w:shd w:val="clear" w:color="auto" w:fill="auto"/>
            <w:noWrap/>
            <w:vAlign w:val="bottom"/>
          </w:tcPr>
          <w:p w14:paraId="68CEB7CB" w14:textId="295FE0E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0.53(0.33)</w:t>
            </w:r>
          </w:p>
        </w:tc>
        <w:tc>
          <w:tcPr>
            <w:tcW w:w="1056" w:type="pct"/>
            <w:tcBorders>
              <w:top w:val="nil"/>
              <w:bottom w:val="nil"/>
            </w:tcBorders>
            <w:shd w:val="clear" w:color="auto" w:fill="auto"/>
            <w:noWrap/>
            <w:vAlign w:val="bottom"/>
          </w:tcPr>
          <w:p w14:paraId="5D6DCB26" w14:textId="5E42BC6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1.01(0.63)</w:t>
            </w:r>
          </w:p>
        </w:tc>
      </w:tr>
      <w:tr w:rsidR="00774993" w:rsidRPr="00050AD5" w14:paraId="477E264E" w14:textId="77777777" w:rsidTr="00223F22">
        <w:trPr>
          <w:trHeight w:val="300"/>
        </w:trPr>
        <w:tc>
          <w:tcPr>
            <w:tcW w:w="660" w:type="pct"/>
            <w:tcBorders>
              <w:top w:val="nil"/>
              <w:bottom w:val="nil"/>
            </w:tcBorders>
            <w:shd w:val="clear" w:color="auto" w:fill="auto"/>
            <w:noWrap/>
            <w:vAlign w:val="bottom"/>
          </w:tcPr>
          <w:p w14:paraId="67B5F293" w14:textId="3ECB6EFE" w:rsidR="00774993" w:rsidRPr="00050AD5" w:rsidRDefault="006A6E72" w:rsidP="00774993">
            <w:pPr>
              <w:spacing w:after="0" w:line="240" w:lineRule="auto"/>
              <w:rPr>
                <w:rFonts w:ascii="Times New Roman" w:eastAsia="Times New Roman" w:hAnsi="Times New Roman" w:cs="Times New Roman"/>
                <w:i/>
                <w:iCs/>
                <w:color w:val="000000"/>
                <w:sz w:val="24"/>
                <w:szCs w:val="24"/>
              </w:rPr>
            </w:pPr>
            <w:r>
              <w:rPr>
                <w:rFonts w:ascii="Times New Roman" w:hAnsi="Times New Roman" w:cs="Times New Roman"/>
                <w:i/>
                <w:iCs/>
                <w:sz w:val="24"/>
                <w:szCs w:val="24"/>
              </w:rPr>
              <w:t>Norm</w:t>
            </w:r>
            <w:r w:rsidRPr="006A6E72">
              <w:rPr>
                <w:rFonts w:ascii="Times New Roman" w:hAnsi="Times New Roman" w:cs="Times New Roman"/>
                <w:i/>
                <w:iCs/>
                <w:sz w:val="24"/>
                <w:szCs w:val="24"/>
                <w:vertAlign w:val="subscript"/>
              </w:rPr>
              <w:t>s</w:t>
            </w:r>
          </w:p>
        </w:tc>
        <w:tc>
          <w:tcPr>
            <w:tcW w:w="659" w:type="pct"/>
            <w:tcBorders>
              <w:top w:val="nil"/>
              <w:bottom w:val="nil"/>
            </w:tcBorders>
            <w:shd w:val="clear" w:color="auto" w:fill="auto"/>
            <w:noWrap/>
            <w:vAlign w:val="bottom"/>
          </w:tcPr>
          <w:p w14:paraId="4A27EFE2" w14:textId="0EE0CFB6"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 xml:space="preserve">Normal  </w:t>
            </w:r>
          </w:p>
        </w:tc>
        <w:tc>
          <w:tcPr>
            <w:tcW w:w="650" w:type="pct"/>
            <w:tcBorders>
              <w:top w:val="nil"/>
              <w:bottom w:val="nil"/>
            </w:tcBorders>
            <w:shd w:val="clear" w:color="auto" w:fill="auto"/>
            <w:noWrap/>
            <w:vAlign w:val="bottom"/>
          </w:tcPr>
          <w:p w14:paraId="792A7BF4" w14:textId="618D2386"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tcPr>
          <w:p w14:paraId="6DE22B16" w14:textId="7E98C489"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-.01(0.07)</w:t>
            </w:r>
          </w:p>
        </w:tc>
        <w:tc>
          <w:tcPr>
            <w:tcW w:w="818" w:type="pct"/>
            <w:tcBorders>
              <w:top w:val="nil"/>
              <w:bottom w:val="nil"/>
            </w:tcBorders>
            <w:shd w:val="clear" w:color="auto" w:fill="auto"/>
            <w:noWrap/>
            <w:vAlign w:val="bottom"/>
          </w:tcPr>
          <w:p w14:paraId="189BD71E" w14:textId="45B8BB73"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tcBorders>
              <w:top w:val="nil"/>
              <w:bottom w:val="nil"/>
            </w:tcBorders>
            <w:shd w:val="clear" w:color="auto" w:fill="auto"/>
            <w:noWrap/>
            <w:vAlign w:val="bottom"/>
          </w:tcPr>
          <w:p w14:paraId="2D985192" w14:textId="5AFBF20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1.02(0.65)</w:t>
            </w:r>
          </w:p>
        </w:tc>
      </w:tr>
      <w:tr w:rsidR="00774993" w:rsidRPr="00050AD5" w14:paraId="03C78837" w14:textId="77777777" w:rsidTr="00223F22">
        <w:trPr>
          <w:trHeight w:val="300"/>
        </w:trPr>
        <w:tc>
          <w:tcPr>
            <w:tcW w:w="660" w:type="pct"/>
            <w:tcBorders>
              <w:top w:val="nil"/>
              <w:bottom w:val="nil"/>
            </w:tcBorders>
            <w:shd w:val="clear" w:color="auto" w:fill="auto"/>
            <w:noWrap/>
            <w:vAlign w:val="bottom"/>
          </w:tcPr>
          <w:p w14:paraId="19926597"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bottom w:val="nil"/>
            </w:tcBorders>
            <w:shd w:val="clear" w:color="auto" w:fill="auto"/>
            <w:noWrap/>
            <w:vAlign w:val="bottom"/>
          </w:tcPr>
          <w:p w14:paraId="204FFE84" w14:textId="0E81132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Non-</w:t>
            </w:r>
            <w:r>
              <w:rPr>
                <w:rFonts w:ascii="Times New Roman" w:eastAsia="Times New Roman" w:hAnsi="Times New Roman" w:cs="Times New Roman"/>
                <w:color w:val="000000"/>
                <w:sz w:val="24"/>
                <w:szCs w:val="24"/>
              </w:rPr>
              <w:t>N</w:t>
            </w:r>
          </w:p>
        </w:tc>
        <w:tc>
          <w:tcPr>
            <w:tcW w:w="650" w:type="pct"/>
            <w:tcBorders>
              <w:top w:val="nil"/>
              <w:bottom w:val="nil"/>
            </w:tcBorders>
            <w:shd w:val="clear" w:color="auto" w:fill="auto"/>
            <w:noWrap/>
            <w:vAlign w:val="bottom"/>
          </w:tcPr>
          <w:p w14:paraId="37E3CB52" w14:textId="08C83E0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bottom w:val="nil"/>
            </w:tcBorders>
            <w:shd w:val="clear" w:color="auto" w:fill="auto"/>
            <w:noWrap/>
            <w:vAlign w:val="bottom"/>
          </w:tcPr>
          <w:p w14:paraId="38FBD990" w14:textId="05011067" w:rsidR="00774993"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bottom w:val="nil"/>
            </w:tcBorders>
            <w:shd w:val="clear" w:color="auto" w:fill="auto"/>
            <w:noWrap/>
            <w:vAlign w:val="bottom"/>
          </w:tcPr>
          <w:p w14:paraId="30D63BCF" w14:textId="14DF022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0.51(0.32)</w:t>
            </w:r>
          </w:p>
        </w:tc>
        <w:tc>
          <w:tcPr>
            <w:tcW w:w="1056" w:type="pct"/>
            <w:tcBorders>
              <w:top w:val="nil"/>
              <w:bottom w:val="nil"/>
            </w:tcBorders>
            <w:shd w:val="clear" w:color="auto" w:fill="auto"/>
            <w:noWrap/>
            <w:vAlign w:val="bottom"/>
          </w:tcPr>
          <w:p w14:paraId="25C14D84" w14:textId="4A63727B"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1.06(0.65)</w:t>
            </w:r>
          </w:p>
        </w:tc>
      </w:tr>
      <w:tr w:rsidR="00774993" w:rsidRPr="00050AD5" w14:paraId="4F455036" w14:textId="77777777" w:rsidTr="00774993">
        <w:trPr>
          <w:trHeight w:val="300"/>
        </w:trPr>
        <w:tc>
          <w:tcPr>
            <w:tcW w:w="660" w:type="pct"/>
            <w:tcBorders>
              <w:top w:val="nil"/>
              <w:bottom w:val="nil"/>
            </w:tcBorders>
            <w:shd w:val="clear" w:color="auto" w:fill="auto"/>
            <w:noWrap/>
            <w:vAlign w:val="bottom"/>
            <w:hideMark/>
          </w:tcPr>
          <w:p w14:paraId="4E143B0C" w14:textId="004F1340"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F</w:t>
            </w:r>
            <w:r w:rsidR="001C06F5" w:rsidRPr="001C06F5">
              <w:rPr>
                <w:rFonts w:ascii="Times New Roman" w:eastAsia="Times New Roman" w:hAnsi="Times New Roman" w:cs="Times New Roman"/>
                <w:i/>
                <w:iCs/>
                <w:color w:val="000000"/>
                <w:sz w:val="24"/>
                <w:szCs w:val="24"/>
                <w:vertAlign w:val="subscript"/>
              </w:rPr>
              <w:t>s</w:t>
            </w:r>
          </w:p>
        </w:tc>
        <w:tc>
          <w:tcPr>
            <w:tcW w:w="659" w:type="pct"/>
            <w:tcBorders>
              <w:top w:val="nil"/>
              <w:bottom w:val="nil"/>
            </w:tcBorders>
            <w:shd w:val="clear" w:color="auto" w:fill="auto"/>
            <w:noWrap/>
            <w:vAlign w:val="bottom"/>
            <w:hideMark/>
          </w:tcPr>
          <w:p w14:paraId="792A2621" w14:textId="14F38B8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w:t>
            </w:r>
          </w:p>
        </w:tc>
        <w:tc>
          <w:tcPr>
            <w:tcW w:w="650" w:type="pct"/>
            <w:tcBorders>
              <w:top w:val="nil"/>
              <w:bottom w:val="nil"/>
            </w:tcBorders>
            <w:shd w:val="clear" w:color="auto" w:fill="auto"/>
            <w:noWrap/>
            <w:vAlign w:val="bottom"/>
            <w:hideMark/>
          </w:tcPr>
          <w:p w14:paraId="6105B9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tcBorders>
              <w:top w:val="nil"/>
              <w:bottom w:val="nil"/>
            </w:tcBorders>
            <w:shd w:val="clear" w:color="auto" w:fill="auto"/>
            <w:noWrap/>
            <w:vAlign w:val="bottom"/>
            <w:hideMark/>
          </w:tcPr>
          <w:p w14:paraId="33BC5435" w14:textId="36298D0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r w:rsidRPr="00050AD5">
              <w:rPr>
                <w:rFonts w:ascii="Times New Roman" w:eastAsia="Times New Roman" w:hAnsi="Times New Roman" w:cs="Times New Roman"/>
                <w:color w:val="000000"/>
                <w:sz w:val="24"/>
                <w:szCs w:val="24"/>
              </w:rPr>
              <w:t>(0.08)</w:t>
            </w:r>
          </w:p>
        </w:tc>
        <w:tc>
          <w:tcPr>
            <w:tcW w:w="818" w:type="pct"/>
            <w:tcBorders>
              <w:top w:val="nil"/>
              <w:bottom w:val="nil"/>
            </w:tcBorders>
            <w:shd w:val="clear" w:color="auto" w:fill="auto"/>
            <w:noWrap/>
            <w:vAlign w:val="bottom"/>
            <w:hideMark/>
          </w:tcPr>
          <w:p w14:paraId="5AF74B6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0.61(0.38)</w:t>
            </w:r>
          </w:p>
        </w:tc>
        <w:tc>
          <w:tcPr>
            <w:tcW w:w="1056" w:type="pct"/>
            <w:tcBorders>
              <w:top w:val="nil"/>
              <w:bottom w:val="nil"/>
            </w:tcBorders>
            <w:shd w:val="clear" w:color="auto" w:fill="auto"/>
            <w:noWrap/>
            <w:vAlign w:val="bottom"/>
            <w:hideMark/>
          </w:tcPr>
          <w:p w14:paraId="5C1543BA" w14:textId="536ED4CF"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1.17(0.7</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r>
      <w:tr w:rsidR="00774993" w:rsidRPr="00050AD5" w14:paraId="76CCC696" w14:textId="77777777" w:rsidTr="00774993">
        <w:trPr>
          <w:trHeight w:val="300"/>
        </w:trPr>
        <w:tc>
          <w:tcPr>
            <w:tcW w:w="660" w:type="pct"/>
            <w:tcBorders>
              <w:top w:val="nil"/>
            </w:tcBorders>
            <w:shd w:val="clear" w:color="auto" w:fill="auto"/>
            <w:noWrap/>
            <w:vAlign w:val="bottom"/>
            <w:hideMark/>
          </w:tcPr>
          <w:p w14:paraId="3122FFD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tcBorders>
              <w:top w:val="nil"/>
            </w:tcBorders>
            <w:shd w:val="clear" w:color="auto" w:fill="auto"/>
            <w:noWrap/>
            <w:vAlign w:val="bottom"/>
            <w:hideMark/>
          </w:tcPr>
          <w:p w14:paraId="26BC9107" w14:textId="5E3C7635"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4</w:t>
            </w:r>
          </w:p>
        </w:tc>
        <w:tc>
          <w:tcPr>
            <w:tcW w:w="650" w:type="pct"/>
            <w:tcBorders>
              <w:top w:val="nil"/>
            </w:tcBorders>
            <w:shd w:val="clear" w:color="auto" w:fill="auto"/>
            <w:noWrap/>
            <w:vAlign w:val="bottom"/>
            <w:hideMark/>
          </w:tcPr>
          <w:p w14:paraId="2B147171"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tcBorders>
              <w:top w:val="nil"/>
            </w:tcBorders>
            <w:shd w:val="clear" w:color="auto" w:fill="auto"/>
            <w:noWrap/>
            <w:vAlign w:val="bottom"/>
            <w:hideMark/>
          </w:tcPr>
          <w:p w14:paraId="4A50C2D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818" w:type="pct"/>
            <w:tcBorders>
              <w:top w:val="nil"/>
            </w:tcBorders>
            <w:shd w:val="clear" w:color="auto" w:fill="auto"/>
            <w:noWrap/>
            <w:vAlign w:val="bottom"/>
            <w:hideMark/>
          </w:tcPr>
          <w:p w14:paraId="17503E5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0.42(0.23)</w:t>
            </w:r>
          </w:p>
        </w:tc>
        <w:tc>
          <w:tcPr>
            <w:tcW w:w="1056" w:type="pct"/>
            <w:tcBorders>
              <w:top w:val="nil"/>
            </w:tcBorders>
            <w:shd w:val="clear" w:color="auto" w:fill="auto"/>
            <w:noWrap/>
            <w:vAlign w:val="bottom"/>
            <w:hideMark/>
          </w:tcPr>
          <w:p w14:paraId="7C74C0A8" w14:textId="0029820D"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0.9</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(0.56)</w:t>
            </w:r>
          </w:p>
        </w:tc>
      </w:tr>
      <w:tr w:rsidR="00774993" w:rsidRPr="00050AD5" w14:paraId="68D0322C" w14:textId="77777777" w:rsidTr="00774993">
        <w:trPr>
          <w:trHeight w:val="300"/>
        </w:trPr>
        <w:tc>
          <w:tcPr>
            <w:tcW w:w="660" w:type="pct"/>
            <w:shd w:val="clear" w:color="auto" w:fill="auto"/>
            <w:noWrap/>
            <w:vAlign w:val="bottom"/>
            <w:hideMark/>
          </w:tcPr>
          <w:p w14:paraId="28EB581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I</w:t>
            </w:r>
            <w:r w:rsidRPr="008F471F">
              <w:rPr>
                <w:rFonts w:ascii="Times New Roman" w:eastAsia="Times New Roman" w:hAnsi="Times New Roman" w:cs="Times New Roman"/>
                <w:i/>
                <w:iCs/>
                <w:color w:val="000000"/>
                <w:sz w:val="24"/>
                <w:szCs w:val="24"/>
                <w:vertAlign w:val="subscript"/>
              </w:rPr>
              <w:t>s</w:t>
            </w:r>
          </w:p>
        </w:tc>
        <w:tc>
          <w:tcPr>
            <w:tcW w:w="659" w:type="pct"/>
            <w:shd w:val="clear" w:color="auto" w:fill="auto"/>
            <w:noWrap/>
            <w:vAlign w:val="bottom"/>
            <w:hideMark/>
          </w:tcPr>
          <w:p w14:paraId="679E231E" w14:textId="508FC9FC"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w:t>
            </w:r>
          </w:p>
        </w:tc>
        <w:tc>
          <w:tcPr>
            <w:tcW w:w="650" w:type="pct"/>
            <w:shd w:val="clear" w:color="auto" w:fill="auto"/>
            <w:noWrap/>
            <w:vAlign w:val="bottom"/>
            <w:hideMark/>
          </w:tcPr>
          <w:p w14:paraId="38B636C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0.03(0.06)</w:t>
            </w:r>
          </w:p>
        </w:tc>
        <w:tc>
          <w:tcPr>
            <w:tcW w:w="1157" w:type="pct"/>
            <w:gridSpan w:val="2"/>
            <w:shd w:val="clear" w:color="auto" w:fill="auto"/>
            <w:noWrap/>
            <w:vAlign w:val="bottom"/>
            <w:hideMark/>
          </w:tcPr>
          <w:p w14:paraId="416033F4" w14:textId="623EACB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-.02(0.09)</w:t>
            </w:r>
          </w:p>
        </w:tc>
        <w:tc>
          <w:tcPr>
            <w:tcW w:w="818" w:type="pct"/>
            <w:shd w:val="clear" w:color="auto" w:fill="auto"/>
            <w:noWrap/>
            <w:vAlign w:val="bottom"/>
            <w:hideMark/>
          </w:tcPr>
          <w:p w14:paraId="22B5F24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0.71(0.42)</w:t>
            </w:r>
          </w:p>
        </w:tc>
        <w:tc>
          <w:tcPr>
            <w:tcW w:w="1056" w:type="pct"/>
            <w:shd w:val="clear" w:color="auto" w:fill="auto"/>
            <w:noWrap/>
            <w:vAlign w:val="bottom"/>
            <w:hideMark/>
          </w:tcPr>
          <w:p w14:paraId="391D6BE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1.37(0.84)</w:t>
            </w:r>
          </w:p>
        </w:tc>
      </w:tr>
      <w:tr w:rsidR="00774993" w:rsidRPr="00050AD5" w14:paraId="7A3EB2C2" w14:textId="77777777" w:rsidTr="00774993">
        <w:trPr>
          <w:trHeight w:val="300"/>
        </w:trPr>
        <w:tc>
          <w:tcPr>
            <w:tcW w:w="660" w:type="pct"/>
            <w:shd w:val="clear" w:color="auto" w:fill="auto"/>
            <w:noWrap/>
            <w:vAlign w:val="bottom"/>
            <w:hideMark/>
          </w:tcPr>
          <w:p w14:paraId="1621B7D9"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2696CEF5" w14:textId="3744B69E"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w:t>
            </w:r>
          </w:p>
        </w:tc>
        <w:tc>
          <w:tcPr>
            <w:tcW w:w="650" w:type="pct"/>
            <w:shd w:val="clear" w:color="auto" w:fill="auto"/>
            <w:noWrap/>
            <w:vAlign w:val="bottom"/>
            <w:hideMark/>
          </w:tcPr>
          <w:p w14:paraId="028E5FA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2AF84A8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0.01(0.06)</w:t>
            </w:r>
          </w:p>
        </w:tc>
        <w:tc>
          <w:tcPr>
            <w:tcW w:w="818" w:type="pct"/>
            <w:shd w:val="clear" w:color="auto" w:fill="auto"/>
            <w:noWrap/>
            <w:vAlign w:val="bottom"/>
            <w:hideMark/>
          </w:tcPr>
          <w:p w14:paraId="12510EF8"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0.48(0.23)</w:t>
            </w:r>
          </w:p>
        </w:tc>
        <w:tc>
          <w:tcPr>
            <w:tcW w:w="1056" w:type="pct"/>
            <w:shd w:val="clear" w:color="auto" w:fill="auto"/>
            <w:noWrap/>
            <w:vAlign w:val="bottom"/>
            <w:hideMark/>
          </w:tcPr>
          <w:p w14:paraId="4AB8015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1.01(0.52)</w:t>
            </w:r>
          </w:p>
        </w:tc>
      </w:tr>
      <w:tr w:rsidR="00774993" w:rsidRPr="00050AD5" w14:paraId="62A9E5C2" w14:textId="77777777" w:rsidTr="00774993">
        <w:trPr>
          <w:trHeight w:val="300"/>
        </w:trPr>
        <w:tc>
          <w:tcPr>
            <w:tcW w:w="660" w:type="pct"/>
            <w:shd w:val="clear" w:color="auto" w:fill="auto"/>
            <w:noWrap/>
            <w:vAlign w:val="bottom"/>
            <w:hideMark/>
          </w:tcPr>
          <w:p w14:paraId="525CB2CA"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943C207" w14:textId="621E9EB8"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20</w:t>
            </w:r>
          </w:p>
        </w:tc>
        <w:tc>
          <w:tcPr>
            <w:tcW w:w="650" w:type="pct"/>
            <w:shd w:val="clear" w:color="auto" w:fill="auto"/>
            <w:noWrap/>
            <w:vAlign w:val="bottom"/>
            <w:hideMark/>
          </w:tcPr>
          <w:p w14:paraId="47776DCB"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4BBBEA2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0.02(0.05)</w:t>
            </w:r>
          </w:p>
        </w:tc>
        <w:tc>
          <w:tcPr>
            <w:tcW w:w="818" w:type="pct"/>
            <w:shd w:val="clear" w:color="auto" w:fill="auto"/>
            <w:noWrap/>
            <w:vAlign w:val="bottom"/>
            <w:hideMark/>
          </w:tcPr>
          <w:p w14:paraId="03119E4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0.35(0.14)</w:t>
            </w:r>
          </w:p>
        </w:tc>
        <w:tc>
          <w:tcPr>
            <w:tcW w:w="1056" w:type="pct"/>
            <w:shd w:val="clear" w:color="auto" w:fill="auto"/>
            <w:noWrap/>
            <w:vAlign w:val="bottom"/>
            <w:hideMark/>
          </w:tcPr>
          <w:p w14:paraId="55F0C1C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0.74(0.31)</w:t>
            </w:r>
          </w:p>
        </w:tc>
      </w:tr>
      <w:tr w:rsidR="00774993" w:rsidRPr="00050AD5" w14:paraId="3498DCA2" w14:textId="77777777" w:rsidTr="00774993">
        <w:trPr>
          <w:trHeight w:val="300"/>
        </w:trPr>
        <w:tc>
          <w:tcPr>
            <w:tcW w:w="660" w:type="pct"/>
            <w:shd w:val="clear" w:color="auto" w:fill="auto"/>
            <w:noWrap/>
            <w:vAlign w:val="bottom"/>
            <w:hideMark/>
          </w:tcPr>
          <w:p w14:paraId="2AE0391E"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N</w:t>
            </w:r>
          </w:p>
        </w:tc>
        <w:tc>
          <w:tcPr>
            <w:tcW w:w="659" w:type="pct"/>
            <w:shd w:val="clear" w:color="auto" w:fill="auto"/>
            <w:noWrap/>
            <w:vAlign w:val="bottom"/>
            <w:hideMark/>
          </w:tcPr>
          <w:p w14:paraId="76FBEE1D"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250</w:t>
            </w:r>
          </w:p>
        </w:tc>
        <w:tc>
          <w:tcPr>
            <w:tcW w:w="650" w:type="pct"/>
            <w:shd w:val="clear" w:color="auto" w:fill="auto"/>
            <w:noWrap/>
            <w:vAlign w:val="bottom"/>
            <w:hideMark/>
          </w:tcPr>
          <w:p w14:paraId="39EAD3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0.02(0.07)</w:t>
            </w:r>
          </w:p>
        </w:tc>
        <w:tc>
          <w:tcPr>
            <w:tcW w:w="1157" w:type="pct"/>
            <w:gridSpan w:val="2"/>
            <w:shd w:val="clear" w:color="auto" w:fill="auto"/>
            <w:noWrap/>
            <w:vAlign w:val="bottom"/>
            <w:hideMark/>
          </w:tcPr>
          <w:p w14:paraId="00D0516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0.01(0.08)</w:t>
            </w:r>
          </w:p>
        </w:tc>
        <w:tc>
          <w:tcPr>
            <w:tcW w:w="818" w:type="pct"/>
            <w:shd w:val="clear" w:color="auto" w:fill="auto"/>
            <w:noWrap/>
            <w:vAlign w:val="bottom"/>
            <w:hideMark/>
          </w:tcPr>
          <w:p w14:paraId="52CFF2B9" w14:textId="78BCC0E9"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0.51(0.3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1056" w:type="pct"/>
            <w:shd w:val="clear" w:color="auto" w:fill="auto"/>
            <w:noWrap/>
            <w:vAlign w:val="bottom"/>
            <w:hideMark/>
          </w:tcPr>
          <w:p w14:paraId="0E9F8B4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1.02(0.63)</w:t>
            </w:r>
          </w:p>
        </w:tc>
      </w:tr>
      <w:tr w:rsidR="00774993" w:rsidRPr="00050AD5" w14:paraId="4F02C84A" w14:textId="77777777" w:rsidTr="00774993">
        <w:trPr>
          <w:trHeight w:val="300"/>
        </w:trPr>
        <w:tc>
          <w:tcPr>
            <w:tcW w:w="660" w:type="pct"/>
            <w:shd w:val="clear" w:color="auto" w:fill="auto"/>
            <w:noWrap/>
            <w:vAlign w:val="bottom"/>
            <w:hideMark/>
          </w:tcPr>
          <w:p w14:paraId="675500B3"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4308C8AA"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500</w:t>
            </w:r>
          </w:p>
        </w:tc>
        <w:tc>
          <w:tcPr>
            <w:tcW w:w="650" w:type="pct"/>
            <w:shd w:val="clear" w:color="auto" w:fill="auto"/>
            <w:noWrap/>
            <w:vAlign w:val="bottom"/>
            <w:hideMark/>
          </w:tcPr>
          <w:p w14:paraId="43070257"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0.02(0.06)</w:t>
            </w:r>
          </w:p>
        </w:tc>
        <w:tc>
          <w:tcPr>
            <w:tcW w:w="1157" w:type="pct"/>
            <w:gridSpan w:val="2"/>
            <w:shd w:val="clear" w:color="auto" w:fill="auto"/>
            <w:noWrap/>
            <w:vAlign w:val="bottom"/>
            <w:hideMark/>
          </w:tcPr>
          <w:p w14:paraId="7EF1A29C"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0.01(0.07)</w:t>
            </w:r>
          </w:p>
        </w:tc>
        <w:tc>
          <w:tcPr>
            <w:tcW w:w="818" w:type="pct"/>
            <w:shd w:val="clear" w:color="auto" w:fill="auto"/>
            <w:noWrap/>
            <w:vAlign w:val="bottom"/>
            <w:hideMark/>
          </w:tcPr>
          <w:p w14:paraId="16F8472A"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0.52(0.34)</w:t>
            </w:r>
          </w:p>
        </w:tc>
        <w:tc>
          <w:tcPr>
            <w:tcW w:w="1056" w:type="pct"/>
            <w:shd w:val="clear" w:color="auto" w:fill="auto"/>
            <w:noWrap/>
            <w:vAlign w:val="bottom"/>
            <w:hideMark/>
          </w:tcPr>
          <w:p w14:paraId="4DCEDFE9"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1.05(0.66)</w:t>
            </w:r>
          </w:p>
        </w:tc>
      </w:tr>
      <w:tr w:rsidR="00774993" w:rsidRPr="00050AD5" w14:paraId="0B45C110" w14:textId="77777777" w:rsidTr="00774993">
        <w:trPr>
          <w:trHeight w:val="300"/>
        </w:trPr>
        <w:tc>
          <w:tcPr>
            <w:tcW w:w="660" w:type="pct"/>
            <w:shd w:val="clear" w:color="auto" w:fill="auto"/>
            <w:noWrap/>
            <w:vAlign w:val="bottom"/>
            <w:hideMark/>
          </w:tcPr>
          <w:p w14:paraId="38CAAA68"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51F8245B"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1000</w:t>
            </w:r>
          </w:p>
        </w:tc>
        <w:tc>
          <w:tcPr>
            <w:tcW w:w="650" w:type="pct"/>
            <w:shd w:val="clear" w:color="auto" w:fill="auto"/>
            <w:noWrap/>
            <w:vAlign w:val="bottom"/>
            <w:hideMark/>
          </w:tcPr>
          <w:p w14:paraId="3797A953"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0.03(0.05)</w:t>
            </w:r>
          </w:p>
        </w:tc>
        <w:tc>
          <w:tcPr>
            <w:tcW w:w="1157" w:type="pct"/>
            <w:gridSpan w:val="2"/>
            <w:shd w:val="clear" w:color="auto" w:fill="auto"/>
            <w:noWrap/>
            <w:vAlign w:val="bottom"/>
            <w:hideMark/>
          </w:tcPr>
          <w:p w14:paraId="5047AF11" w14:textId="73154180"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0(0.06)</w:t>
            </w:r>
          </w:p>
        </w:tc>
        <w:tc>
          <w:tcPr>
            <w:tcW w:w="818" w:type="pct"/>
            <w:shd w:val="clear" w:color="auto" w:fill="auto"/>
            <w:noWrap/>
            <w:vAlign w:val="bottom"/>
            <w:hideMark/>
          </w:tcPr>
          <w:p w14:paraId="6913F7D0"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0.52(0.33)</w:t>
            </w:r>
          </w:p>
        </w:tc>
        <w:tc>
          <w:tcPr>
            <w:tcW w:w="1056" w:type="pct"/>
            <w:shd w:val="clear" w:color="auto" w:fill="auto"/>
            <w:noWrap/>
            <w:vAlign w:val="bottom"/>
            <w:hideMark/>
          </w:tcPr>
          <w:p w14:paraId="3E16E23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1.04(0.66)</w:t>
            </w:r>
          </w:p>
        </w:tc>
      </w:tr>
      <w:tr w:rsidR="00774993" w:rsidRPr="00050AD5" w14:paraId="0F91C392" w14:textId="77777777" w:rsidTr="00774993">
        <w:trPr>
          <w:trHeight w:val="300"/>
        </w:trPr>
        <w:tc>
          <w:tcPr>
            <w:tcW w:w="660" w:type="pct"/>
            <w:shd w:val="clear" w:color="auto" w:fill="auto"/>
            <w:noWrap/>
            <w:vAlign w:val="bottom"/>
            <w:hideMark/>
          </w:tcPr>
          <w:p w14:paraId="5C28C9E2"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r w:rsidRPr="00050AD5">
              <w:rPr>
                <w:rFonts w:ascii="Times New Roman" w:eastAsia="Times New Roman" w:hAnsi="Times New Roman" w:cs="Times New Roman"/>
                <w:i/>
                <w:iCs/>
                <w:color w:val="000000"/>
                <w:sz w:val="24"/>
                <w:szCs w:val="24"/>
              </w:rPr>
              <w:t>Method</w:t>
            </w:r>
          </w:p>
        </w:tc>
        <w:tc>
          <w:tcPr>
            <w:tcW w:w="659" w:type="pct"/>
            <w:shd w:val="clear" w:color="auto" w:fill="auto"/>
            <w:noWrap/>
            <w:vAlign w:val="bottom"/>
            <w:hideMark/>
          </w:tcPr>
          <w:p w14:paraId="23D5D538"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MAP</w:t>
            </w:r>
          </w:p>
        </w:tc>
        <w:tc>
          <w:tcPr>
            <w:tcW w:w="650" w:type="pct"/>
            <w:shd w:val="clear" w:color="auto" w:fill="auto"/>
            <w:noWrap/>
            <w:vAlign w:val="bottom"/>
            <w:hideMark/>
          </w:tcPr>
          <w:p w14:paraId="5D6191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0.01(0.05)</w:t>
            </w:r>
          </w:p>
        </w:tc>
        <w:tc>
          <w:tcPr>
            <w:tcW w:w="1157" w:type="pct"/>
            <w:gridSpan w:val="2"/>
            <w:shd w:val="clear" w:color="auto" w:fill="auto"/>
            <w:noWrap/>
            <w:vAlign w:val="bottom"/>
            <w:hideMark/>
          </w:tcPr>
          <w:p w14:paraId="0310D7AD" w14:textId="7686839C"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w:t>
            </w:r>
            <w:r w:rsidRPr="00050AD5">
              <w:rPr>
                <w:rFonts w:ascii="Times New Roman" w:eastAsia="Times New Roman" w:hAnsi="Times New Roman" w:cs="Times New Roman"/>
                <w:color w:val="000000"/>
                <w:sz w:val="24"/>
                <w:szCs w:val="24"/>
              </w:rPr>
              <w:t>0(0.03)</w:t>
            </w:r>
          </w:p>
        </w:tc>
        <w:tc>
          <w:tcPr>
            <w:tcW w:w="818" w:type="pct"/>
            <w:shd w:val="clear" w:color="auto" w:fill="auto"/>
            <w:noWrap/>
            <w:vAlign w:val="bottom"/>
            <w:hideMark/>
          </w:tcPr>
          <w:p w14:paraId="382EB601" w14:textId="7C419BC8"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(0.07)</w:t>
            </w:r>
          </w:p>
        </w:tc>
        <w:tc>
          <w:tcPr>
            <w:tcW w:w="1056" w:type="pct"/>
            <w:shd w:val="clear" w:color="auto" w:fill="auto"/>
            <w:noWrap/>
            <w:vAlign w:val="bottom"/>
            <w:hideMark/>
          </w:tcPr>
          <w:p w14:paraId="73091A0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0.52(0.11)</w:t>
            </w:r>
          </w:p>
        </w:tc>
      </w:tr>
      <w:tr w:rsidR="00774993" w:rsidRPr="00050AD5" w14:paraId="241CF72E" w14:textId="77777777" w:rsidTr="00774993">
        <w:trPr>
          <w:trHeight w:val="300"/>
        </w:trPr>
        <w:tc>
          <w:tcPr>
            <w:tcW w:w="660" w:type="pct"/>
            <w:shd w:val="clear" w:color="auto" w:fill="auto"/>
            <w:noWrap/>
            <w:vAlign w:val="bottom"/>
            <w:hideMark/>
          </w:tcPr>
          <w:p w14:paraId="66085EA0" w14:textId="77777777" w:rsidR="00774993" w:rsidRPr="00050AD5" w:rsidRDefault="00774993" w:rsidP="00774993">
            <w:pPr>
              <w:spacing w:after="0" w:line="240" w:lineRule="auto"/>
              <w:rPr>
                <w:rFonts w:ascii="Times New Roman" w:eastAsia="Times New Roman" w:hAnsi="Times New Roman" w:cs="Times New Roman"/>
                <w:i/>
                <w:iCs/>
                <w:color w:val="000000"/>
                <w:sz w:val="24"/>
                <w:szCs w:val="24"/>
              </w:rPr>
            </w:pPr>
          </w:p>
        </w:tc>
        <w:tc>
          <w:tcPr>
            <w:tcW w:w="659" w:type="pct"/>
            <w:shd w:val="clear" w:color="auto" w:fill="auto"/>
            <w:noWrap/>
            <w:vAlign w:val="bottom"/>
            <w:hideMark/>
          </w:tcPr>
          <w:p w14:paraId="6A230EDE" w14:textId="77777777" w:rsidR="00774993" w:rsidRPr="00050AD5" w:rsidRDefault="00774993" w:rsidP="00774993">
            <w:pPr>
              <w:spacing w:after="0" w:line="240" w:lineRule="auto"/>
              <w:jc w:val="right"/>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ML</w:t>
            </w:r>
          </w:p>
        </w:tc>
        <w:tc>
          <w:tcPr>
            <w:tcW w:w="650" w:type="pct"/>
            <w:shd w:val="clear" w:color="auto" w:fill="auto"/>
            <w:noWrap/>
            <w:vAlign w:val="bottom"/>
            <w:hideMark/>
          </w:tcPr>
          <w:p w14:paraId="5DFE4652"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0.04(0.06)</w:t>
            </w:r>
          </w:p>
        </w:tc>
        <w:tc>
          <w:tcPr>
            <w:tcW w:w="1157" w:type="pct"/>
            <w:gridSpan w:val="2"/>
            <w:shd w:val="clear" w:color="auto" w:fill="auto"/>
            <w:noWrap/>
            <w:vAlign w:val="bottom"/>
            <w:hideMark/>
          </w:tcPr>
          <w:p w14:paraId="7EDC924D" w14:textId="7C0252A5"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0.01(0.1</w:t>
            </w:r>
            <w:r>
              <w:rPr>
                <w:rFonts w:ascii="Times New Roman" w:eastAsia="Times New Roman" w:hAnsi="Times New Roman" w:cs="Times New Roman"/>
                <w:color w:val="000000"/>
                <w:sz w:val="24"/>
                <w:szCs w:val="24"/>
              </w:rPr>
              <w:t>0</w:t>
            </w:r>
            <w:r w:rsidRPr="00050AD5">
              <w:rPr>
                <w:rFonts w:ascii="Times New Roman" w:eastAsia="Times New Roman" w:hAnsi="Times New Roman" w:cs="Times New Roman"/>
                <w:color w:val="000000"/>
                <w:sz w:val="24"/>
                <w:szCs w:val="24"/>
              </w:rPr>
              <w:t>)</w:t>
            </w:r>
          </w:p>
        </w:tc>
        <w:tc>
          <w:tcPr>
            <w:tcW w:w="818" w:type="pct"/>
            <w:shd w:val="clear" w:color="auto" w:fill="auto"/>
            <w:noWrap/>
            <w:vAlign w:val="bottom"/>
            <w:hideMark/>
          </w:tcPr>
          <w:p w14:paraId="6EE57DFE"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0.73(0.34)</w:t>
            </w:r>
          </w:p>
        </w:tc>
        <w:tc>
          <w:tcPr>
            <w:tcW w:w="1056" w:type="pct"/>
            <w:shd w:val="clear" w:color="auto" w:fill="auto"/>
            <w:noWrap/>
            <w:vAlign w:val="bottom"/>
            <w:hideMark/>
          </w:tcPr>
          <w:p w14:paraId="751F7A5F" w14:textId="77777777" w:rsidR="00774993" w:rsidRPr="00050AD5" w:rsidRDefault="00774993" w:rsidP="00774993">
            <w:pPr>
              <w:spacing w:after="0" w:line="240" w:lineRule="auto"/>
              <w:jc w:val="center"/>
              <w:rPr>
                <w:rFonts w:ascii="Times New Roman" w:eastAsia="Times New Roman" w:hAnsi="Times New Roman" w:cs="Times New Roman"/>
                <w:color w:val="000000"/>
                <w:sz w:val="24"/>
                <w:szCs w:val="24"/>
              </w:rPr>
            </w:pPr>
            <w:r w:rsidRPr="00050AD5">
              <w:rPr>
                <w:rFonts w:ascii="Times New Roman" w:eastAsia="Times New Roman" w:hAnsi="Times New Roman" w:cs="Times New Roman"/>
                <w:color w:val="000000"/>
                <w:sz w:val="24"/>
                <w:szCs w:val="24"/>
              </w:rPr>
              <w:t>1.56(0.54)</w:t>
            </w:r>
          </w:p>
        </w:tc>
      </w:tr>
    </w:tbl>
    <w:p w14:paraId="3E230065" w14:textId="2A520B7A" w:rsidR="006773C5" w:rsidRDefault="005C7B83" w:rsidP="005C7B83">
      <w:pPr>
        <w:spacing w:after="0" w:line="480" w:lineRule="auto"/>
        <w:rPr>
          <w:rFonts w:ascii="Times New Roman" w:hAnsi="Times New Roman" w:cs="Times New Roman"/>
          <w:sz w:val="24"/>
          <w:szCs w:val="24"/>
        </w:rPr>
      </w:pPr>
      <w:r w:rsidRPr="00A71FC1">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sidRPr="00732ED6">
        <w:rPr>
          <w:rFonts w:ascii="Times New Roman" w:hAnsi="Times New Roman" w:cs="Times New Roman"/>
          <w:sz w:val="24"/>
          <w:szCs w:val="24"/>
        </w:rPr>
        <w:t xml:space="preserve">The table displays </w:t>
      </w:r>
      <w:r>
        <w:rPr>
          <w:rFonts w:ascii="Times New Roman" w:hAnsi="Times New Roman" w:cs="Times New Roman"/>
          <w:sz w:val="24"/>
          <w:szCs w:val="24"/>
        </w:rPr>
        <w:t>means and standard deviations (SDs, in parentheses) of</w:t>
      </w:r>
      <w:r w:rsidRPr="00732ED6">
        <w:rPr>
          <w:rFonts w:ascii="Times New Roman" w:hAnsi="Times New Roman" w:cs="Times New Roman"/>
          <w:sz w:val="24"/>
          <w:szCs w:val="24"/>
        </w:rPr>
        <w:t xml:space="preserve"> bias and RMSE</w:t>
      </w:r>
      <w:r w:rsidRPr="005C745F">
        <w:rPr>
          <w:rFonts w:ascii="Times New Roman" w:hAnsi="Times New Roman" w:cs="Times New Roman"/>
          <w:sz w:val="24"/>
          <w:szCs w:val="24"/>
        </w:rPr>
        <w:t xml:space="preserve"> under various conditions</w:t>
      </w:r>
      <w:r w:rsidRPr="00732ED6">
        <w:rPr>
          <w:rFonts w:ascii="Times New Roman" w:hAnsi="Times New Roman" w:cs="Times New Roman"/>
          <w:sz w:val="24"/>
          <w:szCs w:val="24"/>
        </w:rPr>
        <w:t xml:space="preserve"> in </w:t>
      </w:r>
      <w:r>
        <w:rPr>
          <w:rFonts w:ascii="Times New Roman" w:hAnsi="Times New Roman" w:cs="Times New Roman"/>
          <w:sz w:val="24"/>
          <w:szCs w:val="24"/>
        </w:rPr>
        <w:t>person</w:t>
      </w:r>
      <w:r w:rsidRPr="00732ED6">
        <w:rPr>
          <w:rFonts w:ascii="Times New Roman" w:hAnsi="Times New Roman" w:cs="Times New Roman"/>
          <w:sz w:val="24"/>
          <w:szCs w:val="24"/>
        </w:rPr>
        <w:t xml:space="preserve"> parameter estimation</w:t>
      </w:r>
      <w:r w:rsidR="006773C5">
        <w:rPr>
          <w:rFonts w:ascii="Times New Roman" w:hAnsi="Times New Roman" w:cs="Times New Roman"/>
          <w:sz w:val="24"/>
          <w:szCs w:val="24"/>
        </w:rPr>
        <w:t xml:space="preserve">. </w:t>
      </w:r>
      <w:proofErr w:type="spellStart"/>
      <w:r w:rsidR="006A6E72">
        <w:rPr>
          <w:rFonts w:ascii="Times New Roman" w:hAnsi="Times New Roman" w:cs="Times New Roman"/>
          <w:i/>
          <w:iCs/>
          <w:sz w:val="24"/>
          <w:szCs w:val="24"/>
        </w:rPr>
        <w:t>Norm</w:t>
      </w:r>
      <w:r w:rsidR="006A6E72" w:rsidRPr="00622C38">
        <w:rPr>
          <w:rFonts w:ascii="Times New Roman" w:hAnsi="Times New Roman" w:cs="Times New Roman"/>
          <w:i/>
          <w:iCs/>
          <w:sz w:val="24"/>
          <w:szCs w:val="24"/>
          <w:vertAlign w:val="subscript"/>
        </w:rPr>
        <w:t>g</w:t>
      </w:r>
      <w:proofErr w:type="spellEnd"/>
      <w:r w:rsidR="006773C5" w:rsidRPr="00DC28A7">
        <w:rPr>
          <w:rFonts w:ascii="Times New Roman" w:hAnsi="Times New Roman" w:cs="Times New Roman"/>
          <w:sz w:val="24"/>
          <w:szCs w:val="24"/>
        </w:rPr>
        <w:t xml:space="preserve">: </w:t>
      </w:r>
      <w:r w:rsidR="006773C5" w:rsidRPr="008C759E">
        <w:rPr>
          <w:rFonts w:ascii="Times New Roman" w:hAnsi="Times New Roman" w:cs="Times New Roman"/>
          <w:sz w:val="24"/>
          <w:szCs w:val="24"/>
        </w:rPr>
        <w:t>Non-normality of the general factor</w:t>
      </w:r>
      <w:r w:rsidR="006773C5" w:rsidRPr="00DC28A7">
        <w:rPr>
          <w:rFonts w:ascii="Times New Roman" w:hAnsi="Times New Roman" w:cs="Times New Roman"/>
          <w:sz w:val="24"/>
          <w:szCs w:val="24"/>
        </w:rPr>
        <w:t>;</w:t>
      </w:r>
      <w:r w:rsidR="006773C5">
        <w:rPr>
          <w:rFonts w:ascii="Times New Roman" w:hAnsi="Times New Roman" w:cs="Times New Roman"/>
          <w:sz w:val="24"/>
          <w:szCs w:val="24"/>
        </w:rPr>
        <w:t xml:space="preserve"> </w:t>
      </w:r>
      <w:r w:rsidR="000055EA">
        <w:rPr>
          <w:rFonts w:ascii="Times New Roman" w:hAnsi="Times New Roman" w:cs="Times New Roman"/>
          <w:i/>
          <w:iCs/>
          <w:sz w:val="24"/>
          <w:szCs w:val="24"/>
        </w:rPr>
        <w:t>Norm</w:t>
      </w:r>
      <w:r w:rsidR="000055EA">
        <w:rPr>
          <w:rFonts w:ascii="Times New Roman" w:hAnsi="Times New Roman" w:cs="Times New Roman"/>
          <w:i/>
          <w:iCs/>
          <w:sz w:val="24"/>
          <w:szCs w:val="24"/>
          <w:vertAlign w:val="subscript"/>
        </w:rPr>
        <w:t>s</w:t>
      </w:r>
      <w:r w:rsidR="000055EA" w:rsidRPr="00DC28A7">
        <w:rPr>
          <w:rFonts w:ascii="Times New Roman" w:hAnsi="Times New Roman" w:cs="Times New Roman"/>
          <w:sz w:val="24"/>
          <w:szCs w:val="24"/>
        </w:rPr>
        <w:t xml:space="preserve">: </w:t>
      </w:r>
      <w:r w:rsidR="006773C5" w:rsidRPr="00C23B6C">
        <w:rPr>
          <w:rFonts w:ascii="Times New Roman" w:hAnsi="Times New Roman" w:cs="Times New Roman"/>
          <w:sz w:val="24"/>
          <w:szCs w:val="24"/>
        </w:rPr>
        <w:t>Non-normality of the specific factor</w:t>
      </w:r>
      <w:r w:rsidR="006773C5">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F</w:t>
      </w:r>
      <w:r w:rsidR="006773C5" w:rsidRPr="00324869">
        <w:rPr>
          <w:rFonts w:ascii="Times New Roman" w:hAnsi="Times New Roman" w:cs="Times New Roman"/>
          <w:i/>
          <w:iCs/>
          <w:sz w:val="24"/>
          <w:szCs w:val="24"/>
          <w:vertAlign w:val="subscript"/>
        </w:rPr>
        <w:t>s</w:t>
      </w:r>
      <w:r w:rsidR="006773C5">
        <w:rPr>
          <w:rFonts w:ascii="Times New Roman" w:hAnsi="Times New Roman" w:cs="Times New Roman"/>
          <w:sz w:val="24"/>
          <w:szCs w:val="24"/>
        </w:rPr>
        <w:t>: Number of specific factors;</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I</w:t>
      </w:r>
      <w:r w:rsidR="006773C5" w:rsidRPr="00324869">
        <w:rPr>
          <w:rFonts w:ascii="Times New Roman" w:hAnsi="Times New Roman" w:cs="Times New Roman"/>
          <w:i/>
          <w:iCs/>
          <w:sz w:val="24"/>
          <w:szCs w:val="24"/>
          <w:vertAlign w:val="subscript"/>
        </w:rPr>
        <w:t>s</w:t>
      </w:r>
      <w:r w:rsidR="006773C5"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6773C5" w:rsidRPr="00DC28A7">
        <w:rPr>
          <w:rFonts w:ascii="Times New Roman" w:hAnsi="Times New Roman" w:cs="Times New Roman"/>
          <w:sz w:val="24"/>
          <w:szCs w:val="24"/>
        </w:rPr>
        <w:t xml:space="preserve">; </w:t>
      </w:r>
      <w:r w:rsidR="006773C5" w:rsidRPr="00324869">
        <w:rPr>
          <w:rFonts w:ascii="Times New Roman" w:hAnsi="Times New Roman" w:cs="Times New Roman"/>
          <w:i/>
          <w:iCs/>
          <w:sz w:val="24"/>
          <w:szCs w:val="24"/>
        </w:rPr>
        <w:t>N</w:t>
      </w:r>
      <w:r w:rsidR="006773C5" w:rsidRPr="00DC28A7">
        <w:rPr>
          <w:rFonts w:ascii="Times New Roman" w:hAnsi="Times New Roman" w:cs="Times New Roman"/>
          <w:sz w:val="24"/>
          <w:szCs w:val="24"/>
        </w:rPr>
        <w:t xml:space="preserve">: </w:t>
      </w:r>
      <w:r w:rsidR="006773C5">
        <w:rPr>
          <w:rFonts w:ascii="Times New Roman" w:hAnsi="Times New Roman" w:cs="Times New Roman"/>
          <w:sz w:val="24"/>
          <w:szCs w:val="24"/>
        </w:rPr>
        <w:t>S</w:t>
      </w:r>
      <w:r w:rsidR="006773C5" w:rsidRPr="00DC28A7">
        <w:rPr>
          <w:rFonts w:ascii="Times New Roman" w:hAnsi="Times New Roman" w:cs="Times New Roman"/>
          <w:sz w:val="24"/>
          <w:szCs w:val="24"/>
        </w:rPr>
        <w:t xml:space="preserve">ample size; </w:t>
      </w:r>
      <w:r w:rsidR="006773C5" w:rsidRPr="00324869">
        <w:rPr>
          <w:rFonts w:ascii="Times New Roman" w:hAnsi="Times New Roman" w:cs="Times New Roman"/>
          <w:i/>
          <w:iCs/>
          <w:sz w:val="24"/>
          <w:szCs w:val="24"/>
        </w:rPr>
        <w:t>Method</w:t>
      </w:r>
      <w:r w:rsidR="006773C5">
        <w:rPr>
          <w:rFonts w:ascii="Times New Roman" w:hAnsi="Times New Roman" w:cs="Times New Roman"/>
          <w:sz w:val="24"/>
          <w:szCs w:val="24"/>
        </w:rPr>
        <w:t xml:space="preserve">: </w:t>
      </w:r>
      <w:r w:rsidR="006773C5" w:rsidRPr="00576D81">
        <w:rPr>
          <w:rFonts w:ascii="Times New Roman" w:hAnsi="Times New Roman" w:cs="Times New Roman"/>
          <w:sz w:val="24"/>
          <w:szCs w:val="24"/>
        </w:rPr>
        <w:t>Person parameter estimation method (MAP or ML)</w:t>
      </w:r>
      <w:r w:rsidR="006773C5">
        <w:rPr>
          <w:rFonts w:ascii="Times New Roman" w:hAnsi="Times New Roman" w:cs="Times New Roman"/>
          <w:sz w:val="24"/>
          <w:szCs w:val="24"/>
        </w:rPr>
        <w:t xml:space="preserve">; </w:t>
      </w:r>
      <w:proofErr w:type="spellStart"/>
      <w:r w:rsidR="006773C5" w:rsidRPr="00236860">
        <w:rPr>
          <w:rFonts w:ascii="Cambria Math" w:eastAsia="Times New Roman" w:hAnsi="Cambria Math" w:cs="Times New Roman"/>
          <w:i/>
          <w:iCs/>
          <w:color w:val="000000"/>
          <w:sz w:val="24"/>
          <w:szCs w:val="24"/>
        </w:rPr>
        <w:t>θ</w:t>
      </w:r>
      <w:r w:rsidR="006773C5" w:rsidRPr="00236860">
        <w:rPr>
          <w:rFonts w:ascii="Times New Roman" w:eastAsia="Times New Roman" w:hAnsi="Times New Roman" w:cs="Times New Roman"/>
          <w:i/>
          <w:iCs/>
          <w:color w:val="000000"/>
          <w:sz w:val="24"/>
          <w:szCs w:val="24"/>
          <w:vertAlign w:val="subscript"/>
        </w:rPr>
        <w:t>g</w:t>
      </w:r>
      <w:proofErr w:type="spellEnd"/>
      <w:r w:rsidR="006773C5">
        <w:rPr>
          <w:rFonts w:ascii="Times New Roman" w:hAnsi="Times New Roman" w:cs="Times New Roman"/>
          <w:sz w:val="24"/>
          <w:szCs w:val="24"/>
        </w:rPr>
        <w:t xml:space="preserve">: Estimated general-factor ability; </w:t>
      </w:r>
      <w:proofErr w:type="spellStart"/>
      <w:r w:rsidR="006773C5" w:rsidRPr="00236860">
        <w:rPr>
          <w:rFonts w:ascii="Cambria Math" w:eastAsia="Times New Roman" w:hAnsi="Cambria Math" w:cs="Times New Roman"/>
          <w:i/>
          <w:iCs/>
          <w:color w:val="000000"/>
          <w:sz w:val="24"/>
          <w:szCs w:val="24"/>
        </w:rPr>
        <w:t>θ</w:t>
      </w:r>
      <w:r w:rsidR="006773C5">
        <w:rPr>
          <w:rFonts w:ascii="Times New Roman" w:eastAsia="Times New Roman" w:hAnsi="Times New Roman" w:cs="Times New Roman"/>
          <w:i/>
          <w:iCs/>
          <w:color w:val="000000"/>
          <w:sz w:val="24"/>
          <w:szCs w:val="24"/>
          <w:vertAlign w:val="subscript"/>
        </w:rPr>
        <w:t>s</w:t>
      </w:r>
      <w:proofErr w:type="spellEnd"/>
      <w:r w:rsidR="006773C5">
        <w:rPr>
          <w:rFonts w:ascii="Times New Roman" w:hAnsi="Times New Roman" w:cs="Times New Roman"/>
          <w:sz w:val="24"/>
          <w:szCs w:val="24"/>
        </w:rPr>
        <w:t>: Estimated specific-factor ability.</w:t>
      </w:r>
      <w:r w:rsidR="006773C5">
        <w:rPr>
          <w:rFonts w:ascii="Times New Roman" w:hAnsi="Times New Roman" w:cs="Times New Roman" w:hint="eastAsia"/>
          <w:sz w:val="24"/>
          <w:szCs w:val="24"/>
        </w:rPr>
        <w:t xml:space="preserve"> </w:t>
      </w:r>
    </w:p>
    <w:p w14:paraId="7583ED38" w14:textId="5CB92A03" w:rsidR="0037515B" w:rsidRPr="00AD63A4" w:rsidRDefault="0037515B" w:rsidP="00EF0A62">
      <w:pPr>
        <w:spacing w:after="0" w:line="480" w:lineRule="auto"/>
        <w:ind w:firstLine="720"/>
        <w:rPr>
          <w:rFonts w:ascii="Times New Roman" w:hAnsi="Times New Roman" w:cs="Times New Roman"/>
          <w:color w:val="000000"/>
          <w:sz w:val="24"/>
          <w:szCs w:val="24"/>
        </w:rPr>
      </w:pPr>
      <w:r>
        <w:rPr>
          <w:rFonts w:ascii="Times New Roman" w:hAnsi="Times New Roman" w:cs="Times New Roman"/>
          <w:sz w:val="24"/>
          <w:szCs w:val="24"/>
        </w:rPr>
        <w:t>In Table 5,</w:t>
      </w:r>
      <w:r w:rsidR="006938B6">
        <w:rPr>
          <w:rFonts w:ascii="Times New Roman" w:hAnsi="Times New Roman" w:cs="Times New Roman"/>
          <w:sz w:val="24"/>
          <w:szCs w:val="24"/>
        </w:rPr>
        <w:t xml:space="preserve"> the</w:t>
      </w:r>
      <w:r>
        <w:rPr>
          <w:rFonts w:ascii="Times New Roman" w:hAnsi="Times New Roman" w:cs="Times New Roman"/>
          <w:sz w:val="24"/>
          <w:szCs w:val="24"/>
        </w:rPr>
        <w:t xml:space="preserve"> </w:t>
      </w:r>
      <w:bookmarkStart w:id="994" w:name="_Hlk164958369"/>
      <w:r w:rsidR="00CF4F21">
        <w:rPr>
          <w:rFonts w:ascii="Times New Roman" w:hAnsi="Times New Roman" w:cs="Times New Roman"/>
          <w:sz w:val="24"/>
          <w:szCs w:val="24"/>
        </w:rPr>
        <w:t>person’</w:t>
      </w:r>
      <w:r w:rsidR="006938B6">
        <w:rPr>
          <w:rFonts w:ascii="Times New Roman" w:hAnsi="Times New Roman" w:cs="Times New Roman"/>
          <w:sz w:val="24"/>
          <w:szCs w:val="24"/>
        </w:rPr>
        <w:t>s</w:t>
      </w:r>
      <w:r w:rsidR="0034750F">
        <w:rPr>
          <w:rFonts w:ascii="Times New Roman" w:hAnsi="Times New Roman" w:cs="Times New Roman"/>
          <w:sz w:val="24"/>
          <w:szCs w:val="24"/>
        </w:rPr>
        <w:t xml:space="preserve"> general-factor</w:t>
      </w:r>
      <w:r w:rsidR="00CF4F21">
        <w:rPr>
          <w:rFonts w:ascii="Times New Roman" w:hAnsi="Times New Roman" w:cs="Times New Roman"/>
          <w:sz w:val="24"/>
          <w:szCs w:val="24"/>
        </w:rPr>
        <w:t xml:space="preserve"> trait/abilit</w:t>
      </w:r>
      <w:r w:rsidR="006938B6">
        <w:rPr>
          <w:rFonts w:ascii="Times New Roman" w:hAnsi="Times New Roman" w:cs="Times New Roman"/>
          <w:sz w:val="24"/>
          <w:szCs w:val="24"/>
        </w:rPr>
        <w:t>y</w:t>
      </w:r>
      <w:r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bookmarkEnd w:id="994"/>
      <w:r>
        <w:rPr>
          <w:rFonts w:ascii="Times New Roman" w:hAnsi="Times New Roman" w:cs="Times New Roman"/>
          <w:sz w:val="24"/>
          <w:szCs w:val="24"/>
        </w:rPr>
        <w:t>s</w:t>
      </w:r>
      <w:r w:rsidRPr="00FA043B">
        <w:rPr>
          <w:rFonts w:ascii="Times New Roman" w:hAnsi="Times New Roman" w:cs="Times New Roman"/>
          <w:sz w:val="24"/>
          <w:szCs w:val="24"/>
        </w:rPr>
        <w:t>hows small bias across all conditions, with non-normal</w:t>
      </w:r>
      <w:r>
        <w:rPr>
          <w:rFonts w:ascii="Times New Roman" w:hAnsi="Times New Roman" w:cs="Times New Roman"/>
          <w:sz w:val="24"/>
          <w:szCs w:val="24"/>
        </w:rPr>
        <w:t xml:space="preserve"> distribution </w:t>
      </w:r>
      <w:r w:rsidRPr="00FA043B">
        <w:rPr>
          <w:rFonts w:ascii="Times New Roman" w:hAnsi="Times New Roman" w:cs="Times New Roman"/>
          <w:sz w:val="24"/>
          <w:szCs w:val="24"/>
        </w:rPr>
        <w:t>conditions</w:t>
      </w:r>
      <w:r>
        <w:rPr>
          <w:rFonts w:ascii="Times New Roman" w:hAnsi="Times New Roman" w:cs="Times New Roman"/>
          <w:sz w:val="24"/>
          <w:szCs w:val="24"/>
        </w:rPr>
        <w:t xml:space="preserve"> on</w:t>
      </w:r>
      <w:r w:rsidRPr="00FA043B">
        <w:rPr>
          <w:rFonts w:ascii="Times New Roman" w:hAnsi="Times New Roman" w:cs="Times New Roman"/>
          <w:sz w:val="24"/>
          <w:szCs w:val="24"/>
        </w:rPr>
        <w:t xml:space="preserve"> general </w:t>
      </w:r>
      <w:proofErr w:type="gramStart"/>
      <w:r w:rsidRPr="00FA043B">
        <w:rPr>
          <w:rFonts w:ascii="Times New Roman" w:hAnsi="Times New Roman" w:cs="Times New Roman"/>
          <w:sz w:val="24"/>
          <w:szCs w:val="24"/>
        </w:rPr>
        <w:t>factor</w:t>
      </w:r>
      <w:proofErr w:type="gramEnd"/>
      <w:r w:rsidRPr="00FA043B">
        <w:rPr>
          <w:rFonts w:ascii="Times New Roman" w:hAnsi="Times New Roman" w:cs="Times New Roman"/>
          <w:sz w:val="24"/>
          <w:szCs w:val="24"/>
        </w:rPr>
        <w:t xml:space="preserve"> showing the most significant bias (0.</w:t>
      </w:r>
      <w:r w:rsidR="00CF4F21">
        <w:rPr>
          <w:rFonts w:ascii="Times New Roman" w:hAnsi="Times New Roman" w:cs="Times New Roman"/>
          <w:sz w:val="24"/>
          <w:szCs w:val="24"/>
        </w:rPr>
        <w:t>05</w:t>
      </w:r>
      <w:r w:rsidRPr="00FA043B">
        <w:rPr>
          <w:rFonts w:ascii="Times New Roman" w:hAnsi="Times New Roman" w:cs="Times New Roman"/>
          <w:sz w:val="24"/>
          <w:szCs w:val="24"/>
        </w:rPr>
        <w:t>)</w:t>
      </w:r>
      <w:r w:rsidR="00CF4F21">
        <w:rPr>
          <w:rFonts w:ascii="Times New Roman" w:hAnsi="Times New Roman" w:cs="Times New Roman"/>
          <w:sz w:val="24"/>
          <w:szCs w:val="24"/>
        </w:rPr>
        <w:t xml:space="preserve">, compared to normal distribution </w:t>
      </w:r>
      <w:proofErr w:type="gramStart"/>
      <w:r w:rsidR="00CF4F21">
        <w:rPr>
          <w:rFonts w:ascii="Times New Roman" w:hAnsi="Times New Roman" w:cs="Times New Roman"/>
          <w:sz w:val="24"/>
          <w:szCs w:val="24"/>
        </w:rPr>
        <w:t>condition</w:t>
      </w:r>
      <w:proofErr w:type="gramEnd"/>
      <w:r w:rsidR="00CF4F21">
        <w:rPr>
          <w:rFonts w:ascii="Times New Roman" w:hAnsi="Times New Roman" w:cs="Times New Roman"/>
          <w:sz w:val="24"/>
          <w:szCs w:val="24"/>
        </w:rPr>
        <w:t xml:space="preserve"> (0.00)</w:t>
      </w:r>
      <w:r w:rsidR="00BA7EBB">
        <w:rPr>
          <w:rFonts w:ascii="Times New Roman" w:hAnsi="Times New Roman" w:cs="Times New Roman"/>
          <w:sz w:val="24"/>
          <w:szCs w:val="24"/>
        </w:rPr>
        <w:t xml:space="preserve">. Another </w:t>
      </w:r>
      <w:r w:rsidR="00672603">
        <w:rPr>
          <w:rFonts w:ascii="Times New Roman" w:hAnsi="Times New Roman" w:cs="Times New Roman"/>
          <w:sz w:val="24"/>
          <w:szCs w:val="24"/>
        </w:rPr>
        <w:t xml:space="preserve">notable difference is that </w:t>
      </w:r>
      <w:r w:rsidR="00CF4F21">
        <w:rPr>
          <w:rFonts w:ascii="Times New Roman" w:hAnsi="Times New Roman" w:cs="Times New Roman"/>
          <w:sz w:val="24"/>
          <w:szCs w:val="24"/>
        </w:rPr>
        <w:t>ML method exhibits higher bias (0.04) than MAP method (0.01)</w:t>
      </w:r>
      <w:r w:rsidR="00672603">
        <w:rPr>
          <w:rFonts w:ascii="Times New Roman" w:hAnsi="Times New Roman" w:cs="Times New Roman"/>
          <w:sz w:val="24"/>
          <w:szCs w:val="24"/>
        </w:rPr>
        <w:t xml:space="preserve">, indicating the MAP method </w:t>
      </w:r>
      <w:r w:rsidR="00552628">
        <w:rPr>
          <w:rFonts w:ascii="Times New Roman" w:hAnsi="Times New Roman" w:cs="Times New Roman"/>
          <w:sz w:val="24"/>
          <w:szCs w:val="24"/>
        </w:rPr>
        <w:t xml:space="preserve">has better performance on estimating </w:t>
      </w:r>
      <w:proofErr w:type="spellStart"/>
      <w:r w:rsidR="00552628" w:rsidRPr="00236860">
        <w:rPr>
          <w:rFonts w:ascii="Cambria Math" w:eastAsia="Times New Roman" w:hAnsi="Cambria Math" w:cs="Times New Roman"/>
          <w:i/>
          <w:iCs/>
          <w:color w:val="000000"/>
          <w:sz w:val="24"/>
          <w:szCs w:val="24"/>
        </w:rPr>
        <w:t>θ</w:t>
      </w:r>
      <w:r w:rsidR="00552628" w:rsidRPr="00236860">
        <w:rPr>
          <w:rFonts w:ascii="Times New Roman" w:eastAsia="Times New Roman" w:hAnsi="Times New Roman" w:cs="Times New Roman"/>
          <w:i/>
          <w:iCs/>
          <w:color w:val="000000"/>
          <w:sz w:val="24"/>
          <w:szCs w:val="24"/>
          <w:vertAlign w:val="subscript"/>
        </w:rPr>
        <w:t>g</w:t>
      </w:r>
      <w:proofErr w:type="spellEnd"/>
      <w:r w:rsidRPr="00FA043B">
        <w:rPr>
          <w:rFonts w:ascii="Times New Roman" w:hAnsi="Times New Roman" w:cs="Times New Roman"/>
          <w:sz w:val="24"/>
          <w:szCs w:val="24"/>
        </w:rPr>
        <w:t>.</w:t>
      </w:r>
      <w:r>
        <w:rPr>
          <w:rFonts w:ascii="Times New Roman" w:hAnsi="Times New Roman" w:cs="Times New Roman"/>
          <w:sz w:val="24"/>
          <w:szCs w:val="24"/>
        </w:rPr>
        <w:t xml:space="preserve"> </w:t>
      </w:r>
      <w:r w:rsidR="00826288">
        <w:rPr>
          <w:rFonts w:ascii="Times New Roman" w:hAnsi="Times New Roman" w:cs="Times New Roman"/>
          <w:sz w:val="24"/>
          <w:szCs w:val="24"/>
        </w:rPr>
        <w:t xml:space="preserve">Meanwhile, </w:t>
      </w:r>
      <w:r w:rsidR="000B559A">
        <w:rPr>
          <w:rFonts w:ascii="Times New Roman" w:hAnsi="Times New Roman" w:cs="Times New Roman"/>
          <w:sz w:val="24"/>
          <w:szCs w:val="24"/>
        </w:rPr>
        <w:t xml:space="preserve">the </w:t>
      </w:r>
      <w:r w:rsidR="001A382C">
        <w:rPr>
          <w:rFonts w:ascii="Times New Roman" w:hAnsi="Times New Roman" w:cs="Times New Roman"/>
          <w:sz w:val="24"/>
          <w:szCs w:val="24"/>
        </w:rPr>
        <w:t xml:space="preserve">biases of </w:t>
      </w:r>
      <w:r w:rsidR="000B559A">
        <w:rPr>
          <w:rFonts w:ascii="Times New Roman" w:hAnsi="Times New Roman" w:cs="Times New Roman"/>
          <w:sz w:val="24"/>
          <w:szCs w:val="24"/>
        </w:rPr>
        <w:t>persons</w:t>
      </w:r>
      <w:r w:rsidR="002147D0">
        <w:rPr>
          <w:rFonts w:ascii="Times New Roman" w:hAnsi="Times New Roman" w:cs="Times New Roman"/>
          <w:sz w:val="24"/>
          <w:szCs w:val="24"/>
        </w:rPr>
        <w:t>’</w:t>
      </w:r>
      <w:r w:rsidR="00F76788">
        <w:rPr>
          <w:rFonts w:ascii="Times New Roman" w:hAnsi="Times New Roman" w:cs="Times New Roman"/>
          <w:sz w:val="24"/>
          <w:szCs w:val="24"/>
        </w:rPr>
        <w:t xml:space="preserve"> specific-f</w:t>
      </w:r>
      <w:r w:rsidR="00F76788" w:rsidRPr="00FA043B">
        <w:rPr>
          <w:rFonts w:ascii="Times New Roman" w:hAnsi="Times New Roman" w:cs="Times New Roman"/>
          <w:sz w:val="24"/>
          <w:szCs w:val="24"/>
        </w:rPr>
        <w:t>actor</w:t>
      </w:r>
      <w:r w:rsidR="00826288">
        <w:rPr>
          <w:rFonts w:ascii="Times New Roman" w:hAnsi="Times New Roman" w:cs="Times New Roman"/>
          <w:sz w:val="24"/>
          <w:szCs w:val="24"/>
        </w:rPr>
        <w:t xml:space="preserve"> trait</w:t>
      </w:r>
      <w:r w:rsidR="006938B6">
        <w:rPr>
          <w:rFonts w:ascii="Times New Roman" w:hAnsi="Times New Roman" w:cs="Times New Roman"/>
          <w:sz w:val="24"/>
          <w:szCs w:val="24"/>
        </w:rPr>
        <w:t>s</w:t>
      </w:r>
      <w:r w:rsidR="00826288">
        <w:rPr>
          <w:rFonts w:ascii="Times New Roman" w:hAnsi="Times New Roman" w:cs="Times New Roman"/>
          <w:sz w:val="24"/>
          <w:szCs w:val="24"/>
        </w:rPr>
        <w:t>/abilit</w:t>
      </w:r>
      <w:r w:rsidR="006938B6">
        <w:rPr>
          <w:rFonts w:ascii="Times New Roman" w:hAnsi="Times New Roman" w:cs="Times New Roman"/>
          <w:sz w:val="24"/>
          <w:szCs w:val="24"/>
        </w:rPr>
        <w:t>ies</w:t>
      </w:r>
      <w:r w:rsidR="00826288" w:rsidRPr="00FA043B">
        <w:rPr>
          <w:rFonts w:ascii="Times New Roman" w:hAnsi="Times New Roman" w:cs="Times New Roman"/>
          <w:sz w:val="24"/>
          <w:szCs w:val="24"/>
        </w:rPr>
        <w:t>(</w:t>
      </w:r>
      <w:proofErr w:type="spellStart"/>
      <w:r w:rsidR="00EF0A62" w:rsidRPr="00236860">
        <w:rPr>
          <w:rFonts w:ascii="Cambria Math" w:eastAsia="Times New Roman" w:hAnsi="Cambria Math" w:cs="Times New Roman"/>
          <w:i/>
          <w:iCs/>
          <w:color w:val="000000"/>
          <w:sz w:val="24"/>
          <w:szCs w:val="24"/>
        </w:rPr>
        <w:t>θ</w:t>
      </w:r>
      <w:r w:rsidR="00EF0A62" w:rsidRPr="00236860">
        <w:rPr>
          <w:rFonts w:ascii="Times New Roman" w:eastAsia="Times New Roman" w:hAnsi="Times New Roman" w:cs="Times New Roman"/>
          <w:i/>
          <w:iCs/>
          <w:color w:val="000000"/>
          <w:sz w:val="24"/>
          <w:szCs w:val="24"/>
          <w:vertAlign w:val="subscript"/>
        </w:rPr>
        <w:t>s</w:t>
      </w:r>
      <w:proofErr w:type="spellEnd"/>
      <w:r w:rsidR="00826288" w:rsidRPr="00FA043B">
        <w:rPr>
          <w:rFonts w:ascii="Times New Roman" w:hAnsi="Times New Roman" w:cs="Times New Roman"/>
          <w:sz w:val="24"/>
          <w:szCs w:val="24"/>
        </w:rPr>
        <w:t>)</w:t>
      </w:r>
      <w:r w:rsidR="00826288">
        <w:rPr>
          <w:rFonts w:ascii="Times New Roman" w:hAnsi="Times New Roman" w:cs="Times New Roman"/>
          <w:sz w:val="24"/>
          <w:szCs w:val="24"/>
        </w:rPr>
        <w:t xml:space="preserve"> are </w:t>
      </w:r>
      <w:r w:rsidR="00EF0A62">
        <w:rPr>
          <w:rFonts w:ascii="Times New Roman" w:hAnsi="Times New Roman" w:cs="Times New Roman"/>
          <w:sz w:val="24"/>
          <w:szCs w:val="24"/>
        </w:rPr>
        <w:t>generally close to zero</w:t>
      </w:r>
      <w:r w:rsidR="00826288">
        <w:rPr>
          <w:rFonts w:ascii="Times New Roman" w:hAnsi="Times New Roman" w:cs="Times New Roman"/>
          <w:sz w:val="24"/>
          <w:szCs w:val="24"/>
        </w:rPr>
        <w:t xml:space="preserve"> across all conditions</w:t>
      </w:r>
      <w:r w:rsidR="00EF0A62">
        <w:rPr>
          <w:rFonts w:ascii="Times New Roman" w:hAnsi="Times New Roman" w:cs="Times New Roman"/>
          <w:sz w:val="24"/>
          <w:szCs w:val="24"/>
        </w:rPr>
        <w:t xml:space="preserve">, meaning </w:t>
      </w:r>
      <w:r w:rsidR="00BD3B03">
        <w:rPr>
          <w:rFonts w:ascii="Times New Roman" w:hAnsi="Times New Roman" w:cs="Times New Roman"/>
          <w:sz w:val="24"/>
          <w:szCs w:val="24"/>
        </w:rPr>
        <w:t xml:space="preserve">that estimated </w:t>
      </w:r>
      <w:proofErr w:type="spellStart"/>
      <w:r w:rsidR="00BD3B03" w:rsidRPr="00236860">
        <w:rPr>
          <w:rFonts w:ascii="Cambria Math" w:eastAsia="Times New Roman" w:hAnsi="Cambria Math" w:cs="Times New Roman"/>
          <w:i/>
          <w:iCs/>
          <w:color w:val="000000"/>
          <w:sz w:val="24"/>
          <w:szCs w:val="24"/>
        </w:rPr>
        <w:t>θ</w:t>
      </w:r>
      <w:r w:rsidR="00BD3B03" w:rsidRPr="00236860">
        <w:rPr>
          <w:rFonts w:ascii="Times New Roman" w:eastAsia="Times New Roman" w:hAnsi="Times New Roman" w:cs="Times New Roman"/>
          <w:i/>
          <w:iCs/>
          <w:color w:val="000000"/>
          <w:sz w:val="24"/>
          <w:szCs w:val="24"/>
          <w:vertAlign w:val="subscript"/>
        </w:rPr>
        <w:t>s</w:t>
      </w:r>
      <w:proofErr w:type="spellEnd"/>
      <w:r w:rsidR="00BD3B03">
        <w:rPr>
          <w:rFonts w:ascii="Times New Roman" w:eastAsia="Times New Roman" w:hAnsi="Times New Roman" w:cs="Times New Roman"/>
          <w:color w:val="000000"/>
          <w:sz w:val="24"/>
          <w:szCs w:val="24"/>
        </w:rPr>
        <w:t xml:space="preserve"> are</w:t>
      </w:r>
      <w:r w:rsidR="00494D61">
        <w:rPr>
          <w:rFonts w:ascii="Times New Roman" w:eastAsia="Times New Roman" w:hAnsi="Times New Roman" w:cs="Times New Roman"/>
          <w:color w:val="000000"/>
          <w:sz w:val="24"/>
          <w:szCs w:val="24"/>
        </w:rPr>
        <w:t xml:space="preserve"> closed to real </w:t>
      </w:r>
      <w:proofErr w:type="spellStart"/>
      <w:r w:rsidR="00494D61" w:rsidRPr="00236860">
        <w:rPr>
          <w:rFonts w:ascii="Cambria Math" w:eastAsia="Times New Roman" w:hAnsi="Cambria Math" w:cs="Times New Roman"/>
          <w:i/>
          <w:iCs/>
          <w:color w:val="000000"/>
          <w:sz w:val="24"/>
          <w:szCs w:val="24"/>
        </w:rPr>
        <w:t>θ</w:t>
      </w:r>
      <w:r w:rsidR="00494D61" w:rsidRPr="00236860">
        <w:rPr>
          <w:rFonts w:ascii="Times New Roman" w:eastAsia="Times New Roman" w:hAnsi="Times New Roman" w:cs="Times New Roman"/>
          <w:i/>
          <w:iCs/>
          <w:color w:val="000000"/>
          <w:sz w:val="24"/>
          <w:szCs w:val="24"/>
          <w:vertAlign w:val="subscript"/>
        </w:rPr>
        <w:t>s</w:t>
      </w:r>
      <w:proofErr w:type="spellEnd"/>
      <w:r w:rsidR="00494D61" w:rsidRPr="00494D61">
        <w:rPr>
          <w:rFonts w:ascii="Times New Roman" w:eastAsia="Times New Roman" w:hAnsi="Times New Roman" w:cs="Times New Roman"/>
          <w:color w:val="000000"/>
          <w:sz w:val="24"/>
          <w:szCs w:val="24"/>
        </w:rPr>
        <w:t xml:space="preserve"> or </w:t>
      </w:r>
      <w:r w:rsidR="0056391E">
        <w:rPr>
          <w:rFonts w:ascii="Times New Roman" w:eastAsia="Times New Roman" w:hAnsi="Times New Roman" w:cs="Times New Roman"/>
          <w:color w:val="000000"/>
          <w:sz w:val="24"/>
          <w:szCs w:val="24"/>
        </w:rPr>
        <w:t>sy</w:t>
      </w:r>
      <w:r w:rsidR="00AD63A4" w:rsidRPr="00AD63A4">
        <w:rPr>
          <w:rFonts w:ascii="Times New Roman" w:eastAsia="Times New Roman" w:hAnsi="Times New Roman" w:cs="Times New Roman"/>
          <w:color w:val="000000"/>
          <w:sz w:val="24"/>
          <w:szCs w:val="24"/>
        </w:rPr>
        <w:t>mmetrically distributed</w:t>
      </w:r>
      <w:r w:rsidR="0056391E">
        <w:rPr>
          <w:rFonts w:ascii="Times New Roman" w:eastAsia="Times New Roman" w:hAnsi="Times New Roman" w:cs="Times New Roman"/>
          <w:color w:val="000000"/>
          <w:sz w:val="24"/>
          <w:szCs w:val="24"/>
        </w:rPr>
        <w:t xml:space="preserve"> around real </w:t>
      </w:r>
      <w:proofErr w:type="spellStart"/>
      <w:r w:rsidR="0056391E" w:rsidRPr="00236860">
        <w:rPr>
          <w:rFonts w:ascii="Cambria Math" w:eastAsia="Times New Roman" w:hAnsi="Cambria Math" w:cs="Times New Roman"/>
          <w:i/>
          <w:iCs/>
          <w:color w:val="000000"/>
          <w:sz w:val="24"/>
          <w:szCs w:val="24"/>
        </w:rPr>
        <w:t>θ</w:t>
      </w:r>
      <w:r w:rsidR="0056391E" w:rsidRPr="00236860">
        <w:rPr>
          <w:rFonts w:ascii="Times New Roman" w:eastAsia="Times New Roman" w:hAnsi="Times New Roman" w:cs="Times New Roman"/>
          <w:i/>
          <w:iCs/>
          <w:color w:val="000000"/>
          <w:sz w:val="24"/>
          <w:szCs w:val="24"/>
          <w:vertAlign w:val="subscript"/>
        </w:rPr>
        <w:t>s</w:t>
      </w:r>
      <w:proofErr w:type="spellEnd"/>
      <w:r w:rsidR="0056391E" w:rsidRPr="0056391E">
        <w:rPr>
          <w:rFonts w:ascii="Times New Roman" w:eastAsia="Times New Roman" w:hAnsi="Times New Roman" w:cs="Times New Roman"/>
          <w:color w:val="000000"/>
          <w:sz w:val="24"/>
          <w:szCs w:val="24"/>
        </w:rPr>
        <w:t>.</w:t>
      </w:r>
    </w:p>
    <w:p w14:paraId="194B54C2" w14:textId="717DE594" w:rsidR="00D62CD9" w:rsidRDefault="00DC44DA" w:rsidP="00D83234">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Regarding</w:t>
      </w:r>
      <w:r w:rsidRPr="00D62CD9">
        <w:rPr>
          <w:rFonts w:ascii="Times New Roman" w:eastAsia="Times New Roman" w:hAnsi="Times New Roman" w:cs="Times New Roman"/>
          <w:color w:val="000000"/>
          <w:sz w:val="24"/>
          <w:szCs w:val="24"/>
        </w:rPr>
        <w:t xml:space="preserve"> RMSE, the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g</w:t>
      </w:r>
      <w:proofErr w:type="spellEnd"/>
      <w:r w:rsidRPr="00D62CD9">
        <w:rPr>
          <w:rFonts w:ascii="Times New Roman" w:eastAsia="Times New Roman" w:hAnsi="Times New Roman" w:cs="Times New Roman"/>
          <w:color w:val="000000"/>
          <w:sz w:val="24"/>
          <w:szCs w:val="24"/>
        </w:rPr>
        <w:t xml:space="preserve"> consistently exhibited lower </w:t>
      </w:r>
      <w:r>
        <w:rPr>
          <w:rFonts w:ascii="Times New Roman" w:eastAsia="Times New Roman" w:hAnsi="Times New Roman" w:cs="Times New Roman"/>
          <w:color w:val="000000"/>
          <w:sz w:val="24"/>
          <w:szCs w:val="24"/>
        </w:rPr>
        <w:t>RMSE</w:t>
      </w:r>
      <w:r w:rsidR="005A5028">
        <w:rPr>
          <w:rFonts w:ascii="Times New Roman" w:eastAsia="Times New Roman" w:hAnsi="Times New Roman" w:cs="Times New Roman"/>
          <w:color w:val="000000"/>
          <w:sz w:val="24"/>
          <w:szCs w:val="24"/>
        </w:rPr>
        <w:t xml:space="preserve"> </w:t>
      </w:r>
      <w:r w:rsidRPr="00D62CD9">
        <w:rPr>
          <w:rFonts w:ascii="Times New Roman" w:eastAsia="Times New Roman" w:hAnsi="Times New Roman" w:cs="Times New Roman"/>
          <w:color w:val="000000"/>
          <w:sz w:val="24"/>
          <w:szCs w:val="24"/>
        </w:rPr>
        <w:t xml:space="preserve">compared to </w:t>
      </w:r>
      <w:proofErr w:type="spellStart"/>
      <w:r w:rsidRPr="00AD07A6">
        <w:rPr>
          <w:rFonts w:ascii="Times New Roman" w:eastAsia="Times New Roman" w:hAnsi="Times New Roman" w:cs="Times New Roman"/>
          <w:i/>
          <w:iCs/>
          <w:color w:val="000000"/>
          <w:sz w:val="24"/>
          <w:szCs w:val="24"/>
        </w:rPr>
        <w:t>θ</w:t>
      </w:r>
      <w:r w:rsidRPr="00AD07A6">
        <w:rPr>
          <w:rFonts w:ascii="Times New Roman" w:eastAsia="Times New Roman" w:hAnsi="Times New Roman" w:cs="Times New Roman"/>
          <w:i/>
          <w:iCs/>
          <w:color w:val="000000"/>
          <w:sz w:val="24"/>
          <w:szCs w:val="24"/>
          <w:vertAlign w:val="subscript"/>
        </w:rPr>
        <w:t>s</w:t>
      </w:r>
      <w:proofErr w:type="spellEnd"/>
      <w:r w:rsidRPr="00D62CD9">
        <w:rPr>
          <w:rFonts w:ascii="Times New Roman" w:eastAsia="Times New Roman" w:hAnsi="Times New Roman" w:cs="Times New Roman"/>
          <w:color w:val="000000"/>
          <w:sz w:val="24"/>
          <w:szCs w:val="24"/>
        </w:rPr>
        <w:t xml:space="preserve"> across </w:t>
      </w:r>
      <w:r w:rsidR="00897AAB">
        <w:rPr>
          <w:rFonts w:ascii="Times New Roman" w:eastAsia="Times New Roman" w:hAnsi="Times New Roman" w:cs="Times New Roman"/>
          <w:color w:val="000000"/>
          <w:sz w:val="24"/>
          <w:szCs w:val="24"/>
        </w:rPr>
        <w:t>all</w:t>
      </w:r>
      <w:r w:rsidRPr="00D62CD9">
        <w:rPr>
          <w:rFonts w:ascii="Times New Roman" w:eastAsia="Times New Roman" w:hAnsi="Times New Roman" w:cs="Times New Roman"/>
          <w:color w:val="000000"/>
          <w:sz w:val="24"/>
          <w:szCs w:val="24"/>
        </w:rPr>
        <w:t xml:space="preserve"> conditions.</w:t>
      </w:r>
      <w:r w:rsidR="00D83234">
        <w:rPr>
          <w:rFonts w:ascii="Times New Roman" w:eastAsia="Times New Roman" w:hAnsi="Times New Roman" w:cs="Times New Roman"/>
          <w:color w:val="000000"/>
          <w:sz w:val="24"/>
          <w:szCs w:val="24"/>
        </w:rPr>
        <w:t xml:space="preserve"> </w:t>
      </w:r>
      <w:r w:rsidR="00947F80">
        <w:rPr>
          <w:rFonts w:ascii="Times New Roman" w:eastAsia="Times New Roman" w:hAnsi="Times New Roman" w:cs="Times New Roman"/>
          <w:color w:val="000000"/>
          <w:sz w:val="24"/>
          <w:szCs w:val="24"/>
        </w:rPr>
        <w:t>Also</w:t>
      </w:r>
      <w:r w:rsidR="005D5262">
        <w:rPr>
          <w:rFonts w:ascii="Times New Roman" w:eastAsia="Times New Roman" w:hAnsi="Times New Roman" w:cs="Times New Roman"/>
          <w:color w:val="000000"/>
          <w:sz w:val="24"/>
          <w:szCs w:val="24"/>
        </w:rPr>
        <w:t>, t</w:t>
      </w:r>
      <w:r w:rsidR="00CC7013" w:rsidRPr="00D326AB">
        <w:rPr>
          <w:rFonts w:ascii="Times New Roman" w:eastAsia="Times New Roman" w:hAnsi="Times New Roman" w:cs="Times New Roman"/>
          <w:color w:val="000000"/>
          <w:sz w:val="24"/>
          <w:szCs w:val="24"/>
        </w:rPr>
        <w:t xml:space="preserve">he non-normality </w:t>
      </w:r>
      <w:r w:rsidR="002E61D2">
        <w:rPr>
          <w:rFonts w:ascii="Times New Roman" w:hAnsi="Times New Roman" w:cs="Times New Roman" w:hint="eastAsia"/>
          <w:color w:val="000000"/>
          <w:sz w:val="24"/>
          <w:szCs w:val="24"/>
        </w:rPr>
        <w:t>i</w:t>
      </w:r>
      <w:r w:rsidR="00CC7013" w:rsidRPr="00D326AB">
        <w:rPr>
          <w:rFonts w:ascii="Times New Roman" w:eastAsia="Times New Roman" w:hAnsi="Times New Roman" w:cs="Times New Roman"/>
          <w:color w:val="000000"/>
          <w:sz w:val="24"/>
          <w:szCs w:val="24"/>
        </w:rPr>
        <w:t>n the general factor</w:t>
      </w:r>
      <w:r w:rsidR="00CC7013">
        <w:rPr>
          <w:rFonts w:ascii="Times New Roman" w:eastAsia="Times New Roman" w:hAnsi="Times New Roman" w:cs="Times New Roman"/>
          <w:color w:val="000000"/>
          <w:sz w:val="24"/>
          <w:szCs w:val="24"/>
        </w:rPr>
        <w:t xml:space="preserve"> (</w:t>
      </w:r>
      <w:proofErr w:type="spellStart"/>
      <w:r w:rsidR="00CC7013" w:rsidRPr="00CC7013">
        <w:rPr>
          <w:rFonts w:ascii="Times New Roman" w:eastAsia="Times New Roman" w:hAnsi="Times New Roman" w:cs="Times New Roman"/>
          <w:i/>
          <w:iCs/>
          <w:color w:val="000000"/>
          <w:sz w:val="24"/>
          <w:szCs w:val="24"/>
        </w:rPr>
        <w:t>Norm</w:t>
      </w:r>
      <w:r w:rsidR="00CC7013" w:rsidRPr="00CC7013">
        <w:rPr>
          <w:rFonts w:ascii="Times New Roman" w:eastAsia="Times New Roman" w:hAnsi="Times New Roman" w:cs="Times New Roman"/>
          <w:i/>
          <w:iCs/>
          <w:color w:val="000000"/>
          <w:sz w:val="24"/>
          <w:szCs w:val="24"/>
          <w:vertAlign w:val="subscript"/>
        </w:rPr>
        <w:t>g</w:t>
      </w:r>
      <w:proofErr w:type="spellEnd"/>
      <w:r w:rsidR="00CC7013">
        <w:rPr>
          <w:rFonts w:ascii="Times New Roman" w:eastAsia="Times New Roman" w:hAnsi="Times New Roman" w:cs="Times New Roman"/>
          <w:color w:val="000000"/>
          <w:sz w:val="24"/>
          <w:szCs w:val="24"/>
        </w:rPr>
        <w:t xml:space="preserve"> = </w:t>
      </w:r>
      <w:proofErr w:type="gramStart"/>
      <w:r w:rsidR="00CC7013">
        <w:rPr>
          <w:rFonts w:ascii="Times New Roman" w:eastAsia="Times New Roman" w:hAnsi="Times New Roman" w:cs="Times New Roman"/>
          <w:color w:val="000000"/>
          <w:sz w:val="24"/>
          <w:szCs w:val="24"/>
        </w:rPr>
        <w:t>N</w:t>
      </w:r>
      <w:r w:rsidR="00D54A19">
        <w:rPr>
          <w:rFonts w:ascii="Times New Roman" w:eastAsia="Times New Roman" w:hAnsi="Times New Roman" w:cs="Times New Roman"/>
          <w:color w:val="000000"/>
          <w:sz w:val="24"/>
          <w:szCs w:val="24"/>
        </w:rPr>
        <w:t>on-n</w:t>
      </w:r>
      <w:r w:rsidR="00CC7013">
        <w:rPr>
          <w:rFonts w:ascii="Times New Roman" w:eastAsia="Times New Roman" w:hAnsi="Times New Roman" w:cs="Times New Roman"/>
          <w:color w:val="000000"/>
          <w:sz w:val="24"/>
          <w:szCs w:val="24"/>
        </w:rPr>
        <w:t>ormal</w:t>
      </w:r>
      <w:proofErr w:type="gramEnd"/>
      <w:r w:rsidR="00CC7013">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w:t>
      </w:r>
      <w:r w:rsidR="00CC7013">
        <w:rPr>
          <w:rFonts w:ascii="Times New Roman" w:eastAsia="Times New Roman" w:hAnsi="Times New Roman" w:cs="Times New Roman"/>
          <w:color w:val="000000"/>
          <w:sz w:val="24"/>
          <w:szCs w:val="24"/>
        </w:rPr>
        <w:t>affect</w:t>
      </w:r>
      <w:r w:rsidR="00830D9A">
        <w:rPr>
          <w:rFonts w:ascii="Times New Roman" w:eastAsia="Times New Roman" w:hAnsi="Times New Roman" w:cs="Times New Roman"/>
          <w:color w:val="000000"/>
          <w:sz w:val="24"/>
          <w:szCs w:val="24"/>
        </w:rPr>
        <w:t>ed</w:t>
      </w:r>
      <w:r w:rsidR="00D326AB" w:rsidRPr="00D326AB">
        <w:rPr>
          <w:rFonts w:ascii="Times New Roman" w:eastAsia="Times New Roman" w:hAnsi="Times New Roman" w:cs="Times New Roman"/>
          <w:color w:val="000000"/>
          <w:sz w:val="24"/>
          <w:szCs w:val="24"/>
        </w:rPr>
        <w:t xml:space="preserve"> estimation o</w:t>
      </w:r>
      <w:r w:rsidR="00145B63">
        <w:rPr>
          <w:rFonts w:ascii="Times New Roman" w:eastAsia="Times New Roman" w:hAnsi="Times New Roman" w:cs="Times New Roman"/>
          <w:color w:val="000000"/>
          <w:sz w:val="24"/>
          <w:szCs w:val="24"/>
        </w:rPr>
        <w:t>n</w:t>
      </w:r>
      <w:r w:rsidR="00D326AB" w:rsidRPr="00D326AB">
        <w:rPr>
          <w:rFonts w:ascii="Times New Roman" w:eastAsia="Times New Roman" w:hAnsi="Times New Roman" w:cs="Times New Roman"/>
          <w:color w:val="000000"/>
          <w:sz w:val="24"/>
          <w:szCs w:val="24"/>
        </w:rPr>
        <w:t xml:space="preserve"> </w:t>
      </w:r>
      <w:proofErr w:type="spellStart"/>
      <w:r w:rsidR="00D326AB" w:rsidRPr="00236860">
        <w:rPr>
          <w:rFonts w:ascii="Cambria Math" w:eastAsia="Times New Roman" w:hAnsi="Cambria Math" w:cs="Times New Roman"/>
          <w:i/>
          <w:iCs/>
          <w:color w:val="000000"/>
          <w:sz w:val="24"/>
          <w:szCs w:val="24"/>
        </w:rPr>
        <w:t>θ</w:t>
      </w:r>
      <w:r w:rsidR="00D326AB" w:rsidRPr="00236860">
        <w:rPr>
          <w:rFonts w:ascii="Times New Roman" w:eastAsia="Times New Roman" w:hAnsi="Times New Roman" w:cs="Times New Roman"/>
          <w:i/>
          <w:iCs/>
          <w:color w:val="000000"/>
          <w:sz w:val="24"/>
          <w:szCs w:val="24"/>
          <w:vertAlign w:val="subscript"/>
        </w:rPr>
        <w:t>g</w:t>
      </w:r>
      <w:proofErr w:type="spellEnd"/>
      <w:r w:rsidR="00D326AB" w:rsidRPr="00D326AB">
        <w:rPr>
          <w:rFonts w:ascii="Times New Roman" w:eastAsia="Times New Roman" w:hAnsi="Times New Roman" w:cs="Times New Roman"/>
          <w:color w:val="000000"/>
          <w:sz w:val="24"/>
          <w:szCs w:val="24"/>
        </w:rPr>
        <w:t xml:space="preserve"> slightly, increasing only marginally from normal distribution</w:t>
      </w:r>
      <w:r w:rsidR="001379AA">
        <w:rPr>
          <w:rFonts w:ascii="Times New Roman" w:eastAsia="Times New Roman" w:hAnsi="Times New Roman" w:cs="Times New Roman"/>
          <w:color w:val="000000"/>
          <w:sz w:val="24"/>
          <w:szCs w:val="24"/>
        </w:rPr>
        <w:t xml:space="preserve"> (</w:t>
      </w:r>
      <w:r w:rsidR="001379AA" w:rsidRPr="00D326AB">
        <w:rPr>
          <w:rFonts w:ascii="Times New Roman" w:eastAsia="Times New Roman" w:hAnsi="Times New Roman" w:cs="Times New Roman"/>
          <w:color w:val="000000"/>
          <w:sz w:val="24"/>
          <w:szCs w:val="24"/>
        </w:rPr>
        <w:t>0.50</w:t>
      </w:r>
      <w:r w:rsidR="001379AA">
        <w:rPr>
          <w:rFonts w:ascii="Times New Roman" w:eastAsia="Times New Roman" w:hAnsi="Times New Roman" w:cs="Times New Roman"/>
          <w:color w:val="000000"/>
          <w:sz w:val="24"/>
          <w:szCs w:val="24"/>
        </w:rPr>
        <w:t>)</w:t>
      </w:r>
      <w:r w:rsidR="00D326AB" w:rsidRPr="00D326AB">
        <w:rPr>
          <w:rFonts w:ascii="Times New Roman" w:eastAsia="Times New Roman" w:hAnsi="Times New Roman" w:cs="Times New Roman"/>
          <w:color w:val="000000"/>
          <w:sz w:val="24"/>
          <w:szCs w:val="24"/>
        </w:rPr>
        <w:t xml:space="preserve"> to non-normal distribution</w:t>
      </w:r>
      <w:r w:rsidR="001379AA">
        <w:rPr>
          <w:rFonts w:ascii="Times New Roman" w:eastAsia="Times New Roman" w:hAnsi="Times New Roman" w:cs="Times New Roman"/>
          <w:color w:val="000000"/>
          <w:sz w:val="24"/>
          <w:szCs w:val="24"/>
        </w:rPr>
        <w:t xml:space="preserve"> (0.53)</w:t>
      </w:r>
      <w:r w:rsidR="00071089">
        <w:rPr>
          <w:rFonts w:ascii="Times New Roman" w:eastAsia="Times New Roman" w:hAnsi="Times New Roman" w:cs="Times New Roman"/>
          <w:color w:val="000000"/>
          <w:sz w:val="24"/>
          <w:szCs w:val="24"/>
        </w:rPr>
        <w:t xml:space="preserve">. However, </w:t>
      </w:r>
      <w:r w:rsidR="005D5262">
        <w:rPr>
          <w:rFonts w:ascii="Times New Roman" w:eastAsia="Times New Roman" w:hAnsi="Times New Roman" w:cs="Times New Roman"/>
          <w:color w:val="000000"/>
          <w:sz w:val="24"/>
          <w:szCs w:val="24"/>
        </w:rPr>
        <w:t xml:space="preserve">non-normality </w:t>
      </w:r>
      <w:r w:rsidR="002E61D2">
        <w:rPr>
          <w:rFonts w:ascii="Times New Roman" w:hAnsi="Times New Roman" w:cs="Times New Roman" w:hint="eastAsia"/>
          <w:color w:val="000000"/>
          <w:sz w:val="24"/>
          <w:szCs w:val="24"/>
        </w:rPr>
        <w:t>i</w:t>
      </w:r>
      <w:r w:rsidR="005D5262">
        <w:rPr>
          <w:rFonts w:ascii="Times New Roman" w:eastAsia="Times New Roman" w:hAnsi="Times New Roman" w:cs="Times New Roman"/>
          <w:color w:val="000000"/>
          <w:sz w:val="24"/>
          <w:szCs w:val="24"/>
        </w:rPr>
        <w:t xml:space="preserve">n </w:t>
      </w:r>
      <w:r w:rsidR="00621579">
        <w:rPr>
          <w:rFonts w:ascii="Times New Roman" w:eastAsia="Times New Roman" w:hAnsi="Times New Roman" w:cs="Times New Roman"/>
          <w:color w:val="000000"/>
          <w:sz w:val="24"/>
          <w:szCs w:val="24"/>
        </w:rPr>
        <w:t xml:space="preserve">the </w:t>
      </w:r>
      <w:r w:rsidR="00CA0CAD">
        <w:rPr>
          <w:rFonts w:ascii="Times New Roman" w:eastAsia="Times New Roman" w:hAnsi="Times New Roman" w:cs="Times New Roman"/>
          <w:color w:val="000000"/>
          <w:sz w:val="24"/>
          <w:szCs w:val="24"/>
        </w:rPr>
        <w:t xml:space="preserve">general factor did not increase RMSE of estimation </w:t>
      </w:r>
      <w:r w:rsidR="00FF34C6">
        <w:rPr>
          <w:rFonts w:ascii="Times New Roman" w:eastAsia="Times New Roman" w:hAnsi="Times New Roman" w:cs="Times New Roman"/>
          <w:color w:val="000000"/>
          <w:sz w:val="24"/>
          <w:szCs w:val="24"/>
        </w:rPr>
        <w:t>o</w:t>
      </w:r>
      <w:r w:rsidR="00145B63">
        <w:rPr>
          <w:rFonts w:ascii="Times New Roman" w:eastAsia="Times New Roman" w:hAnsi="Times New Roman" w:cs="Times New Roman"/>
          <w:color w:val="000000"/>
          <w:sz w:val="24"/>
          <w:szCs w:val="24"/>
        </w:rPr>
        <w:t>n</w:t>
      </w:r>
      <w:r w:rsidR="00FF34C6">
        <w:rPr>
          <w:rFonts w:ascii="Times New Roman" w:eastAsia="Times New Roman" w:hAnsi="Times New Roman" w:cs="Times New Roman"/>
          <w:color w:val="000000"/>
          <w:sz w:val="24"/>
          <w:szCs w:val="24"/>
        </w:rPr>
        <w:t xml:space="preserve"> </w:t>
      </w:r>
      <w:proofErr w:type="spellStart"/>
      <w:r w:rsidR="00FF34C6" w:rsidRPr="00236860">
        <w:rPr>
          <w:rFonts w:ascii="Cambria Math" w:eastAsia="Times New Roman" w:hAnsi="Cambria Math" w:cs="Times New Roman"/>
          <w:i/>
          <w:iCs/>
          <w:color w:val="000000"/>
          <w:sz w:val="24"/>
          <w:szCs w:val="24"/>
        </w:rPr>
        <w:t>θ</w:t>
      </w:r>
      <w:r w:rsidR="00FF34C6" w:rsidRPr="00FF34C6">
        <w:rPr>
          <w:rFonts w:ascii="Cambria Math" w:eastAsia="Times New Roman" w:hAnsi="Cambria Math" w:cs="Times New Roman"/>
          <w:i/>
          <w:iCs/>
          <w:color w:val="000000"/>
          <w:sz w:val="24"/>
          <w:szCs w:val="24"/>
          <w:vertAlign w:val="subscript"/>
        </w:rPr>
        <w:t>s</w:t>
      </w:r>
      <w:proofErr w:type="spellEnd"/>
      <w:r w:rsidR="00E503DF">
        <w:rPr>
          <w:rFonts w:ascii="Times New Roman" w:eastAsia="Times New Roman" w:hAnsi="Times New Roman" w:cs="Times New Roman"/>
          <w:color w:val="000000"/>
          <w:sz w:val="24"/>
          <w:szCs w:val="24"/>
        </w:rPr>
        <w:t>, even causing decreasing</w:t>
      </w:r>
      <w:r w:rsidR="00DD7805">
        <w:rPr>
          <w:rFonts w:ascii="Times New Roman" w:eastAsia="Times New Roman" w:hAnsi="Times New Roman" w:cs="Times New Roman"/>
          <w:color w:val="000000"/>
          <w:sz w:val="24"/>
          <w:szCs w:val="24"/>
        </w:rPr>
        <w:t xml:space="preserve"> from 1.07 to 1.01</w:t>
      </w:r>
      <w:r w:rsidR="00E503DF">
        <w:rPr>
          <w:rFonts w:ascii="Times New Roman" w:eastAsia="Times New Roman" w:hAnsi="Times New Roman" w:cs="Times New Roman"/>
          <w:color w:val="000000"/>
          <w:sz w:val="24"/>
          <w:szCs w:val="24"/>
        </w:rPr>
        <w:t>.</w:t>
      </w:r>
      <w:r w:rsidR="00216909">
        <w:rPr>
          <w:rFonts w:ascii="Times New Roman" w:eastAsia="Times New Roman" w:hAnsi="Times New Roman" w:cs="Times New Roman"/>
          <w:color w:val="000000"/>
          <w:sz w:val="24"/>
          <w:szCs w:val="24"/>
        </w:rPr>
        <w:t xml:space="preserve"> </w:t>
      </w:r>
      <w:r w:rsidR="00216909" w:rsidRPr="00D62CD9">
        <w:rPr>
          <w:rFonts w:ascii="Times New Roman" w:eastAsia="Times New Roman" w:hAnsi="Times New Roman" w:cs="Times New Roman"/>
          <w:color w:val="000000"/>
          <w:sz w:val="24"/>
          <w:szCs w:val="24"/>
        </w:rPr>
        <w:t>Conversely,</w:t>
      </w:r>
      <w:r w:rsidR="00D54A19" w:rsidRPr="00D54A19">
        <w:rPr>
          <w:rFonts w:ascii="Times New Roman" w:eastAsia="Times New Roman" w:hAnsi="Times New Roman" w:cs="Times New Roman"/>
          <w:color w:val="000000"/>
          <w:sz w:val="24"/>
          <w:szCs w:val="24"/>
        </w:rPr>
        <w:t xml:space="preserve"> </w:t>
      </w:r>
      <w:r w:rsidR="00D54A19">
        <w:rPr>
          <w:rFonts w:ascii="Times New Roman" w:eastAsia="Times New Roman" w:hAnsi="Times New Roman" w:cs="Times New Roman"/>
          <w:color w:val="000000"/>
          <w:sz w:val="24"/>
          <w:szCs w:val="24"/>
        </w:rPr>
        <w:t>t</w:t>
      </w:r>
      <w:r w:rsidR="00D54A19" w:rsidRPr="00D326AB">
        <w:rPr>
          <w:rFonts w:ascii="Times New Roman" w:eastAsia="Times New Roman" w:hAnsi="Times New Roman" w:cs="Times New Roman"/>
          <w:color w:val="000000"/>
          <w:sz w:val="24"/>
          <w:szCs w:val="24"/>
        </w:rPr>
        <w:t xml:space="preserve">he non-normality issue on the </w:t>
      </w:r>
      <w:r w:rsidR="00D54A19">
        <w:rPr>
          <w:rFonts w:ascii="Times New Roman" w:eastAsia="Times New Roman" w:hAnsi="Times New Roman" w:cs="Times New Roman"/>
          <w:color w:val="000000"/>
          <w:sz w:val="24"/>
          <w:szCs w:val="24"/>
        </w:rPr>
        <w:t>specific</w:t>
      </w:r>
      <w:r w:rsidR="00D54A19" w:rsidRPr="00D326AB">
        <w:rPr>
          <w:rFonts w:ascii="Times New Roman" w:eastAsia="Times New Roman" w:hAnsi="Times New Roman" w:cs="Times New Roman"/>
          <w:color w:val="000000"/>
          <w:sz w:val="24"/>
          <w:szCs w:val="24"/>
        </w:rPr>
        <w:t xml:space="preserve"> factor</w:t>
      </w:r>
      <w:r w:rsidR="00D54A19">
        <w:rPr>
          <w:rFonts w:ascii="Times New Roman" w:eastAsia="Times New Roman" w:hAnsi="Times New Roman" w:cs="Times New Roman"/>
          <w:color w:val="000000"/>
          <w:sz w:val="24"/>
          <w:szCs w:val="24"/>
        </w:rPr>
        <w:t xml:space="preserve"> (</w:t>
      </w:r>
      <w:r w:rsidR="00D54A19" w:rsidRPr="00CC7013">
        <w:rPr>
          <w:rFonts w:ascii="Times New Roman" w:eastAsia="Times New Roman" w:hAnsi="Times New Roman" w:cs="Times New Roman"/>
          <w:i/>
          <w:iCs/>
          <w:color w:val="000000"/>
          <w:sz w:val="24"/>
          <w:szCs w:val="24"/>
        </w:rPr>
        <w:t>Norm</w:t>
      </w:r>
      <w:r w:rsidR="00D54A19">
        <w:rPr>
          <w:rFonts w:ascii="Times New Roman" w:eastAsia="Times New Roman" w:hAnsi="Times New Roman" w:cs="Times New Roman"/>
          <w:i/>
          <w:iCs/>
          <w:color w:val="000000"/>
          <w:sz w:val="24"/>
          <w:szCs w:val="24"/>
          <w:vertAlign w:val="subscript"/>
        </w:rPr>
        <w:t>s</w:t>
      </w:r>
      <w:r w:rsidR="00D54A19">
        <w:rPr>
          <w:rFonts w:ascii="Times New Roman" w:eastAsia="Times New Roman" w:hAnsi="Times New Roman" w:cs="Times New Roman"/>
          <w:color w:val="000000"/>
          <w:sz w:val="24"/>
          <w:szCs w:val="24"/>
        </w:rPr>
        <w:t xml:space="preserve"> = </w:t>
      </w:r>
      <w:proofErr w:type="gramStart"/>
      <w:r w:rsidR="00D54A19">
        <w:rPr>
          <w:rFonts w:ascii="Times New Roman" w:eastAsia="Times New Roman" w:hAnsi="Times New Roman" w:cs="Times New Roman"/>
          <w:color w:val="000000"/>
          <w:sz w:val="24"/>
          <w:szCs w:val="24"/>
        </w:rPr>
        <w:t>Non-normal</w:t>
      </w:r>
      <w:proofErr w:type="gramEnd"/>
      <w:r w:rsidR="00D54A19">
        <w:rPr>
          <w:rFonts w:ascii="Times New Roman" w:eastAsia="Times New Roman" w:hAnsi="Times New Roman" w:cs="Times New Roman"/>
          <w:color w:val="000000"/>
          <w:sz w:val="24"/>
          <w:szCs w:val="24"/>
        </w:rPr>
        <w:t>)</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increased</w:t>
      </w:r>
      <w:r w:rsidR="00D54A19" w:rsidRPr="00D326AB">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 xml:space="preserve">RMSE </w:t>
      </w:r>
      <w:r w:rsidR="008763E2">
        <w:rPr>
          <w:rFonts w:ascii="Times New Roman" w:eastAsia="Times New Roman" w:hAnsi="Times New Roman" w:cs="Times New Roman"/>
          <w:color w:val="000000"/>
          <w:sz w:val="24"/>
          <w:szCs w:val="24"/>
        </w:rPr>
        <w:t xml:space="preserve">of </w:t>
      </w:r>
      <w:r w:rsidR="00D54A19" w:rsidRPr="00D326AB">
        <w:rPr>
          <w:rFonts w:ascii="Times New Roman" w:eastAsia="Times New Roman" w:hAnsi="Times New Roman" w:cs="Times New Roman"/>
          <w:color w:val="000000"/>
          <w:sz w:val="24"/>
          <w:szCs w:val="24"/>
        </w:rPr>
        <w:t>estimation o</w:t>
      </w:r>
      <w:r w:rsidR="00145B63">
        <w:rPr>
          <w:rFonts w:ascii="Times New Roman" w:eastAsia="Times New Roman" w:hAnsi="Times New Roman" w:cs="Times New Roman"/>
          <w:color w:val="000000"/>
          <w:sz w:val="24"/>
          <w:szCs w:val="24"/>
        </w:rPr>
        <w:t>n</w:t>
      </w:r>
      <w:r w:rsidR="00D54A19" w:rsidRPr="00D326AB">
        <w:rPr>
          <w:rFonts w:ascii="Times New Roman" w:eastAsia="Times New Roman" w:hAnsi="Times New Roman" w:cs="Times New Roman"/>
          <w:color w:val="000000"/>
          <w:sz w:val="24"/>
          <w:szCs w:val="24"/>
        </w:rPr>
        <w:t xml:space="preserve"> </w:t>
      </w:r>
      <w:proofErr w:type="spellStart"/>
      <w:r w:rsidR="00D54A19" w:rsidRPr="00236860">
        <w:rPr>
          <w:rFonts w:ascii="Cambria Math" w:eastAsia="Times New Roman" w:hAnsi="Cambria Math" w:cs="Times New Roman"/>
          <w:i/>
          <w:iCs/>
          <w:color w:val="000000"/>
          <w:sz w:val="24"/>
          <w:szCs w:val="24"/>
        </w:rPr>
        <w:t>θ</w:t>
      </w:r>
      <w:r w:rsidR="000336B1">
        <w:rPr>
          <w:rFonts w:ascii="Times New Roman" w:eastAsia="Times New Roman" w:hAnsi="Times New Roman" w:cs="Times New Roman"/>
          <w:i/>
          <w:iCs/>
          <w:color w:val="000000"/>
          <w:sz w:val="24"/>
          <w:szCs w:val="24"/>
          <w:vertAlign w:val="subscript"/>
        </w:rPr>
        <w:t>s</w:t>
      </w:r>
      <w:proofErr w:type="spellEnd"/>
      <w:r w:rsidR="00D54A19" w:rsidRPr="00D326AB">
        <w:rPr>
          <w:rFonts w:ascii="Times New Roman" w:eastAsia="Times New Roman" w:hAnsi="Times New Roman" w:cs="Times New Roman"/>
          <w:color w:val="000000"/>
          <w:sz w:val="24"/>
          <w:szCs w:val="24"/>
        </w:rPr>
        <w:t xml:space="preserve"> </w:t>
      </w:r>
      <w:r w:rsidR="000F7504">
        <w:rPr>
          <w:rFonts w:ascii="Times New Roman" w:eastAsia="Times New Roman" w:hAnsi="Times New Roman" w:cs="Times New Roman"/>
          <w:color w:val="000000"/>
          <w:sz w:val="24"/>
          <w:szCs w:val="24"/>
        </w:rPr>
        <w:t xml:space="preserve">from </w:t>
      </w:r>
      <w:r w:rsidR="00797AB2">
        <w:rPr>
          <w:rFonts w:ascii="Times New Roman" w:eastAsia="Times New Roman" w:hAnsi="Times New Roman" w:cs="Times New Roman"/>
          <w:color w:val="000000"/>
          <w:sz w:val="24"/>
          <w:szCs w:val="24"/>
        </w:rPr>
        <w:t>1.02 to 1.06</w:t>
      </w:r>
      <w:r w:rsidR="000336B1">
        <w:rPr>
          <w:rFonts w:ascii="Times New Roman" w:eastAsia="Times New Roman" w:hAnsi="Times New Roman" w:cs="Times New Roman"/>
          <w:color w:val="000000"/>
          <w:sz w:val="24"/>
          <w:szCs w:val="24"/>
        </w:rPr>
        <w:t xml:space="preserve">, </w:t>
      </w:r>
      <w:r w:rsidR="001D7BC8">
        <w:rPr>
          <w:rFonts w:ascii="Times New Roman" w:eastAsia="Times New Roman" w:hAnsi="Times New Roman" w:cs="Times New Roman"/>
          <w:color w:val="000000"/>
          <w:sz w:val="24"/>
          <w:szCs w:val="24"/>
        </w:rPr>
        <w:t>while</w:t>
      </w:r>
      <w:r w:rsidR="008763E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 xml:space="preserve">decreasing RMSE of </w:t>
      </w:r>
      <w:proofErr w:type="spellStart"/>
      <w:r w:rsidR="00797AB2" w:rsidRPr="00236860">
        <w:rPr>
          <w:rFonts w:ascii="Cambria Math" w:eastAsia="Times New Roman" w:hAnsi="Cambria Math" w:cs="Times New Roman"/>
          <w:i/>
          <w:iCs/>
          <w:color w:val="000000"/>
          <w:sz w:val="24"/>
          <w:szCs w:val="24"/>
        </w:rPr>
        <w:t>θ</w:t>
      </w:r>
      <w:r w:rsidR="00797AB2" w:rsidRPr="00236860">
        <w:rPr>
          <w:rFonts w:ascii="Times New Roman" w:eastAsia="Times New Roman" w:hAnsi="Times New Roman" w:cs="Times New Roman"/>
          <w:i/>
          <w:iCs/>
          <w:color w:val="000000"/>
          <w:sz w:val="24"/>
          <w:szCs w:val="24"/>
          <w:vertAlign w:val="subscript"/>
        </w:rPr>
        <w:t>g</w:t>
      </w:r>
      <w:proofErr w:type="spellEnd"/>
      <w:r w:rsidR="00797AB2">
        <w:rPr>
          <w:rFonts w:ascii="Times New Roman" w:eastAsia="Times New Roman" w:hAnsi="Times New Roman" w:cs="Times New Roman"/>
          <w:color w:val="000000"/>
          <w:sz w:val="24"/>
          <w:szCs w:val="24"/>
        </w:rPr>
        <w:t xml:space="preserve"> </w:t>
      </w:r>
      <w:r w:rsidR="00E94B34">
        <w:rPr>
          <w:rFonts w:ascii="Times New Roman" w:eastAsia="Times New Roman" w:hAnsi="Times New Roman" w:cs="Times New Roman"/>
          <w:color w:val="000000"/>
          <w:sz w:val="24"/>
          <w:szCs w:val="24"/>
        </w:rPr>
        <w:t>from 0</w:t>
      </w:r>
      <w:r w:rsidR="00797AB2">
        <w:rPr>
          <w:rFonts w:ascii="Times New Roman" w:eastAsia="Times New Roman" w:hAnsi="Times New Roman" w:cs="Times New Roman"/>
          <w:color w:val="000000"/>
          <w:sz w:val="24"/>
          <w:szCs w:val="24"/>
        </w:rPr>
        <w:t>.52 to 0.51</w:t>
      </w:r>
      <w:r w:rsidR="00E94B34">
        <w:rPr>
          <w:rFonts w:ascii="Times New Roman" w:eastAsia="Times New Roman" w:hAnsi="Times New Roman" w:cs="Times New Roman"/>
          <w:color w:val="000000"/>
          <w:sz w:val="24"/>
          <w:szCs w:val="24"/>
        </w:rPr>
        <w:t>.</w:t>
      </w:r>
      <w:r w:rsidR="001D7BC8">
        <w:rPr>
          <w:rFonts w:ascii="Times New Roman" w:eastAsia="Times New Roman" w:hAnsi="Times New Roman" w:cs="Times New Roman"/>
          <w:color w:val="000000"/>
          <w:sz w:val="24"/>
          <w:szCs w:val="24"/>
        </w:rPr>
        <w:t xml:space="preserve"> </w:t>
      </w:r>
      <w:r w:rsidR="0043213D">
        <w:rPr>
          <w:rFonts w:ascii="Times New Roman" w:eastAsia="Times New Roman" w:hAnsi="Times New Roman" w:cs="Times New Roman"/>
          <w:color w:val="000000"/>
          <w:sz w:val="24"/>
          <w:szCs w:val="24"/>
        </w:rPr>
        <w:t xml:space="preserve">Additionally, </w:t>
      </w:r>
      <w:r w:rsidR="005F7093">
        <w:rPr>
          <w:rFonts w:ascii="Times New Roman" w:eastAsia="Times New Roman" w:hAnsi="Times New Roman" w:cs="Times New Roman"/>
          <w:color w:val="000000"/>
          <w:sz w:val="24"/>
          <w:szCs w:val="24"/>
        </w:rPr>
        <w:t xml:space="preserve">higher </w:t>
      </w:r>
      <w:r w:rsidR="005F7093">
        <w:rPr>
          <w:rFonts w:ascii="Times New Roman" w:hAnsi="Times New Roman" w:cs="Times New Roman"/>
          <w:sz w:val="24"/>
          <w:szCs w:val="24"/>
        </w:rPr>
        <w:t>n</w:t>
      </w:r>
      <w:r w:rsidR="0043213D">
        <w:rPr>
          <w:rFonts w:ascii="Times New Roman" w:hAnsi="Times New Roman" w:cs="Times New Roman"/>
          <w:sz w:val="24"/>
          <w:szCs w:val="24"/>
        </w:rPr>
        <w:t>umber of specific factors (</w:t>
      </w:r>
      <w:r w:rsidR="0043213D" w:rsidRPr="00324869">
        <w:rPr>
          <w:rFonts w:ascii="Times New Roman" w:hAnsi="Times New Roman" w:cs="Times New Roman"/>
          <w:i/>
          <w:iCs/>
          <w:sz w:val="24"/>
          <w:szCs w:val="24"/>
        </w:rPr>
        <w:t>F</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and</w:t>
      </w:r>
      <w:r w:rsidR="0043213D" w:rsidRPr="00DC28A7">
        <w:rPr>
          <w:rFonts w:ascii="Times New Roman" w:hAnsi="Times New Roman" w:cs="Times New Roman"/>
          <w:sz w:val="24"/>
          <w:szCs w:val="24"/>
        </w:rPr>
        <w:t xml:space="preserve"> </w:t>
      </w:r>
      <w:r w:rsidR="005D2337">
        <w:rPr>
          <w:rFonts w:ascii="Times New Roman" w:hAnsi="Times New Roman" w:cs="Times New Roman"/>
          <w:sz w:val="24"/>
          <w:szCs w:val="24"/>
        </w:rPr>
        <w:t xml:space="preserve">item number per specific factor </w:t>
      </w:r>
      <w:r w:rsidR="0043213D">
        <w:rPr>
          <w:rFonts w:ascii="Times New Roman" w:hAnsi="Times New Roman" w:cs="Times New Roman"/>
          <w:sz w:val="24"/>
          <w:szCs w:val="24"/>
        </w:rPr>
        <w:t xml:space="preserve"> (</w:t>
      </w:r>
      <w:r w:rsidR="0043213D" w:rsidRPr="00324869">
        <w:rPr>
          <w:rFonts w:ascii="Times New Roman" w:hAnsi="Times New Roman" w:cs="Times New Roman"/>
          <w:i/>
          <w:iCs/>
          <w:sz w:val="24"/>
          <w:szCs w:val="24"/>
        </w:rPr>
        <w:t>I</w:t>
      </w:r>
      <w:r w:rsidR="0043213D" w:rsidRPr="00324869">
        <w:rPr>
          <w:rFonts w:ascii="Times New Roman" w:hAnsi="Times New Roman" w:cs="Times New Roman"/>
          <w:i/>
          <w:iCs/>
          <w:sz w:val="24"/>
          <w:szCs w:val="24"/>
          <w:vertAlign w:val="subscript"/>
        </w:rPr>
        <w:t>s</w:t>
      </w:r>
      <w:r w:rsidR="0043213D">
        <w:rPr>
          <w:rFonts w:ascii="Times New Roman" w:hAnsi="Times New Roman" w:cs="Times New Roman"/>
          <w:sz w:val="24"/>
          <w:szCs w:val="24"/>
        </w:rPr>
        <w:t xml:space="preserve">) are </w:t>
      </w:r>
      <w:r w:rsidR="00145B63">
        <w:rPr>
          <w:rFonts w:ascii="Times New Roman" w:hAnsi="Times New Roman" w:cs="Times New Roman"/>
          <w:sz w:val="24"/>
          <w:szCs w:val="24"/>
        </w:rPr>
        <w:t>significantly</w:t>
      </w:r>
      <w:r w:rsidR="00AE6140">
        <w:rPr>
          <w:rFonts w:ascii="Times New Roman" w:hAnsi="Times New Roman" w:cs="Times New Roman"/>
          <w:sz w:val="24"/>
          <w:szCs w:val="24"/>
        </w:rPr>
        <w:t xml:space="preserve"> de</w:t>
      </w:r>
      <w:r w:rsidR="0043213D">
        <w:rPr>
          <w:rFonts w:ascii="Times New Roman" w:hAnsi="Times New Roman" w:cs="Times New Roman"/>
          <w:sz w:val="24"/>
          <w:szCs w:val="24"/>
        </w:rPr>
        <w:t>crease</w:t>
      </w:r>
      <w:r w:rsidR="00D03E33">
        <w:rPr>
          <w:rFonts w:ascii="Times New Roman" w:hAnsi="Times New Roman" w:cs="Times New Roman"/>
          <w:sz w:val="24"/>
          <w:szCs w:val="24"/>
        </w:rPr>
        <w:t xml:space="preserve"> the RMSE of estimation </w:t>
      </w:r>
      <w:r w:rsidR="00FF30EA">
        <w:rPr>
          <w:rFonts w:ascii="Times New Roman" w:hAnsi="Times New Roman" w:cs="Times New Roman"/>
          <w:sz w:val="24"/>
          <w:szCs w:val="24"/>
        </w:rPr>
        <w:t xml:space="preserve">on </w:t>
      </w:r>
      <w:r w:rsidR="00D15D58">
        <w:rPr>
          <w:rFonts w:ascii="Times New Roman" w:hAnsi="Times New Roman" w:cs="Times New Roman"/>
          <w:sz w:val="24"/>
          <w:szCs w:val="24"/>
        </w:rPr>
        <w:t xml:space="preserve">both </w:t>
      </w:r>
      <w:proofErr w:type="spellStart"/>
      <w:r w:rsidR="00145B63" w:rsidRPr="00236860">
        <w:rPr>
          <w:rFonts w:ascii="Cambria Math" w:eastAsia="Times New Roman" w:hAnsi="Cambria Math" w:cs="Times New Roman"/>
          <w:i/>
          <w:iCs/>
          <w:color w:val="000000"/>
          <w:sz w:val="24"/>
          <w:szCs w:val="24"/>
        </w:rPr>
        <w:t>θ</w:t>
      </w:r>
      <w:r w:rsidR="00145B63" w:rsidRPr="00236860">
        <w:rPr>
          <w:rFonts w:ascii="Times New Roman" w:eastAsia="Times New Roman" w:hAnsi="Times New Roman" w:cs="Times New Roman"/>
          <w:i/>
          <w:iCs/>
          <w:color w:val="000000"/>
          <w:sz w:val="24"/>
          <w:szCs w:val="24"/>
          <w:vertAlign w:val="subscript"/>
        </w:rPr>
        <w:t>g</w:t>
      </w:r>
      <w:proofErr w:type="spellEnd"/>
      <w:r w:rsidR="00145B63">
        <w:rPr>
          <w:rFonts w:ascii="Times New Roman" w:hAnsi="Times New Roman" w:cs="Times New Roman"/>
          <w:sz w:val="24"/>
          <w:szCs w:val="24"/>
        </w:rPr>
        <w:t xml:space="preserve"> and </w:t>
      </w:r>
      <w:proofErr w:type="spellStart"/>
      <w:r w:rsidR="00145B63" w:rsidRPr="00236860">
        <w:rPr>
          <w:rFonts w:ascii="Cambria Math" w:eastAsia="Times New Roman" w:hAnsi="Cambria Math" w:cs="Times New Roman"/>
          <w:i/>
          <w:iCs/>
          <w:color w:val="000000"/>
          <w:sz w:val="24"/>
          <w:szCs w:val="24"/>
        </w:rPr>
        <w:t>θ</w:t>
      </w:r>
      <w:r w:rsidR="00145B63" w:rsidRPr="00FF34C6">
        <w:rPr>
          <w:rFonts w:ascii="Cambria Math" w:eastAsia="Times New Roman" w:hAnsi="Cambria Math" w:cs="Times New Roman"/>
          <w:i/>
          <w:iCs/>
          <w:color w:val="000000"/>
          <w:sz w:val="24"/>
          <w:szCs w:val="24"/>
          <w:vertAlign w:val="subscript"/>
        </w:rPr>
        <w:t>s</w:t>
      </w:r>
      <w:proofErr w:type="spellEnd"/>
      <w:r w:rsidR="00145B63">
        <w:rPr>
          <w:rFonts w:ascii="Times New Roman" w:hAnsi="Times New Roman" w:cs="Times New Roman"/>
          <w:sz w:val="24"/>
          <w:szCs w:val="24"/>
        </w:rPr>
        <w:t>.</w:t>
      </w:r>
      <w:r w:rsidR="00863521">
        <w:rPr>
          <w:rFonts w:ascii="Times New Roman" w:hAnsi="Times New Roman" w:cs="Times New Roman"/>
          <w:sz w:val="24"/>
          <w:szCs w:val="24"/>
        </w:rPr>
        <w:t xml:space="preserve"> The most important factor is method, </w:t>
      </w:r>
      <w:r w:rsidR="000D5005">
        <w:rPr>
          <w:rFonts w:ascii="Times New Roman" w:hAnsi="Times New Roman" w:cs="Times New Roman"/>
          <w:sz w:val="24"/>
          <w:szCs w:val="24"/>
        </w:rPr>
        <w:t xml:space="preserve">the MAP method has </w:t>
      </w:r>
      <w:r w:rsidR="00902B3F">
        <w:rPr>
          <w:rFonts w:ascii="Times New Roman" w:hAnsi="Times New Roman" w:cs="Times New Roman"/>
          <w:sz w:val="24"/>
          <w:szCs w:val="24"/>
        </w:rPr>
        <w:t xml:space="preserve">smaller RMSE </w:t>
      </w:r>
      <w:r w:rsidR="00FF30EA">
        <w:rPr>
          <w:rFonts w:ascii="Times New Roman" w:hAnsi="Times New Roman" w:cs="Times New Roman"/>
          <w:sz w:val="24"/>
          <w:szCs w:val="24"/>
        </w:rPr>
        <w:t xml:space="preserve">on </w:t>
      </w:r>
      <w:r w:rsidR="00902B3F">
        <w:rPr>
          <w:rFonts w:ascii="Times New Roman" w:hAnsi="Times New Roman" w:cs="Times New Roman"/>
          <w:sz w:val="24"/>
          <w:szCs w:val="24"/>
        </w:rPr>
        <w:t xml:space="preserve">both </w:t>
      </w:r>
      <w:proofErr w:type="spellStart"/>
      <w:r w:rsidR="00FF30EA" w:rsidRPr="00236860">
        <w:rPr>
          <w:rFonts w:ascii="Cambria Math" w:eastAsia="Times New Roman" w:hAnsi="Cambria Math" w:cs="Times New Roman"/>
          <w:i/>
          <w:iCs/>
          <w:color w:val="000000"/>
          <w:sz w:val="24"/>
          <w:szCs w:val="24"/>
        </w:rPr>
        <w:t>θ</w:t>
      </w:r>
      <w:r w:rsidR="00FF30EA" w:rsidRPr="00236860">
        <w:rPr>
          <w:rFonts w:ascii="Times New Roman" w:eastAsia="Times New Roman" w:hAnsi="Times New Roman" w:cs="Times New Roman"/>
          <w:i/>
          <w:iCs/>
          <w:color w:val="000000"/>
          <w:sz w:val="24"/>
          <w:szCs w:val="24"/>
          <w:vertAlign w:val="subscript"/>
        </w:rPr>
        <w:t>g</w:t>
      </w:r>
      <w:proofErr w:type="spellEnd"/>
      <w:r w:rsidR="00FF30EA">
        <w:rPr>
          <w:rFonts w:ascii="Times New Roman" w:hAnsi="Times New Roman" w:cs="Times New Roman"/>
          <w:sz w:val="24"/>
          <w:szCs w:val="24"/>
        </w:rPr>
        <w:t xml:space="preserve"> </w:t>
      </w:r>
      <w:r w:rsidR="00C5039F">
        <w:rPr>
          <w:rFonts w:ascii="Times New Roman" w:hAnsi="Times New Roman" w:cs="Times New Roman"/>
          <w:sz w:val="24"/>
          <w:szCs w:val="24"/>
        </w:rPr>
        <w:t>(0.30)</w:t>
      </w:r>
      <w:r w:rsidR="00621579">
        <w:rPr>
          <w:rFonts w:ascii="Times New Roman" w:hAnsi="Times New Roman" w:cs="Times New Roman"/>
          <w:sz w:val="24"/>
          <w:szCs w:val="24"/>
        </w:rPr>
        <w:t xml:space="preserve"> </w:t>
      </w:r>
      <w:r w:rsidR="00FF30EA">
        <w:rPr>
          <w:rFonts w:ascii="Times New Roman" w:hAnsi="Times New Roman" w:cs="Times New Roman"/>
          <w:sz w:val="24"/>
          <w:szCs w:val="24"/>
        </w:rPr>
        <w:t xml:space="preserve">and </w:t>
      </w:r>
      <w:proofErr w:type="spellStart"/>
      <w:r w:rsidR="00FF30EA" w:rsidRPr="00236860">
        <w:rPr>
          <w:rFonts w:ascii="Cambria Math" w:eastAsia="Times New Roman" w:hAnsi="Cambria Math" w:cs="Times New Roman"/>
          <w:i/>
          <w:iCs/>
          <w:color w:val="000000"/>
          <w:sz w:val="24"/>
          <w:szCs w:val="24"/>
        </w:rPr>
        <w:t>θ</w:t>
      </w:r>
      <w:r w:rsidR="00FF30EA" w:rsidRPr="00FF34C6">
        <w:rPr>
          <w:rFonts w:ascii="Cambria Math" w:eastAsia="Times New Roman" w:hAnsi="Cambria Math" w:cs="Times New Roman"/>
          <w:i/>
          <w:iCs/>
          <w:color w:val="000000"/>
          <w:sz w:val="24"/>
          <w:szCs w:val="24"/>
          <w:vertAlign w:val="subscript"/>
        </w:rPr>
        <w:t>s</w:t>
      </w:r>
      <w:proofErr w:type="spellEnd"/>
      <w:r w:rsidR="00C5039F">
        <w:rPr>
          <w:rFonts w:ascii="Times New Roman" w:hAnsi="Times New Roman" w:cs="Times New Roman"/>
          <w:sz w:val="24"/>
          <w:szCs w:val="24"/>
        </w:rPr>
        <w:t xml:space="preserve"> (0.52)</w:t>
      </w:r>
      <w:r w:rsidR="00FF30EA">
        <w:rPr>
          <w:rFonts w:ascii="Times New Roman" w:hAnsi="Times New Roman" w:cs="Times New Roman"/>
          <w:sz w:val="24"/>
          <w:szCs w:val="24"/>
        </w:rPr>
        <w:t>,</w:t>
      </w:r>
      <w:r w:rsidR="00092764">
        <w:rPr>
          <w:rFonts w:ascii="Times New Roman" w:hAnsi="Times New Roman" w:cs="Times New Roman"/>
          <w:sz w:val="24"/>
          <w:szCs w:val="24"/>
        </w:rPr>
        <w:t xml:space="preserve"> compared to the ML method</w:t>
      </w:r>
      <w:r w:rsidR="00825E5C">
        <w:rPr>
          <w:rFonts w:ascii="Times New Roman" w:hAnsi="Times New Roman" w:cs="Times New Roman"/>
          <w:sz w:val="24"/>
          <w:szCs w:val="24"/>
        </w:rPr>
        <w:t xml:space="preserve"> for estimating </w:t>
      </w:r>
      <w:proofErr w:type="spellStart"/>
      <w:r w:rsidR="00825E5C" w:rsidRPr="00236860">
        <w:rPr>
          <w:rFonts w:ascii="Cambria Math" w:eastAsia="Times New Roman" w:hAnsi="Cambria Math" w:cs="Times New Roman"/>
          <w:i/>
          <w:iCs/>
          <w:color w:val="000000"/>
          <w:sz w:val="24"/>
          <w:szCs w:val="24"/>
        </w:rPr>
        <w:t>θ</w:t>
      </w:r>
      <w:r w:rsidR="00825E5C" w:rsidRPr="00236860">
        <w:rPr>
          <w:rFonts w:ascii="Times New Roman" w:eastAsia="Times New Roman" w:hAnsi="Times New Roman" w:cs="Times New Roman"/>
          <w:i/>
          <w:iCs/>
          <w:color w:val="000000"/>
          <w:sz w:val="24"/>
          <w:szCs w:val="24"/>
          <w:vertAlign w:val="subscript"/>
        </w:rPr>
        <w:t>g</w:t>
      </w:r>
      <w:proofErr w:type="spellEnd"/>
      <w:r w:rsidR="00825E5C">
        <w:rPr>
          <w:rFonts w:ascii="Times New Roman" w:hAnsi="Times New Roman" w:cs="Times New Roman"/>
          <w:sz w:val="24"/>
          <w:szCs w:val="24"/>
        </w:rPr>
        <w:t xml:space="preserve"> (0.</w:t>
      </w:r>
      <w:r w:rsidR="00C66538">
        <w:rPr>
          <w:rFonts w:ascii="Times New Roman" w:hAnsi="Times New Roman" w:cs="Times New Roman"/>
          <w:sz w:val="24"/>
          <w:szCs w:val="24"/>
        </w:rPr>
        <w:t>73</w:t>
      </w:r>
      <w:r w:rsidR="00825E5C">
        <w:rPr>
          <w:rFonts w:ascii="Times New Roman" w:hAnsi="Times New Roman" w:cs="Times New Roman"/>
          <w:sz w:val="24"/>
          <w:szCs w:val="24"/>
        </w:rPr>
        <w:t>)</w:t>
      </w:r>
      <w:r w:rsidR="00621579">
        <w:rPr>
          <w:rFonts w:ascii="Times New Roman" w:hAnsi="Times New Roman" w:cs="Times New Roman"/>
          <w:sz w:val="24"/>
          <w:szCs w:val="24"/>
        </w:rPr>
        <w:t xml:space="preserve"> </w:t>
      </w:r>
      <w:r w:rsidR="00825E5C">
        <w:rPr>
          <w:rFonts w:ascii="Times New Roman" w:hAnsi="Times New Roman" w:cs="Times New Roman"/>
          <w:sz w:val="24"/>
          <w:szCs w:val="24"/>
        </w:rPr>
        <w:t xml:space="preserve">and </w:t>
      </w:r>
      <w:proofErr w:type="spellStart"/>
      <w:r w:rsidR="00825E5C" w:rsidRPr="00236860">
        <w:rPr>
          <w:rFonts w:ascii="Cambria Math" w:eastAsia="Times New Roman" w:hAnsi="Cambria Math" w:cs="Times New Roman"/>
          <w:i/>
          <w:iCs/>
          <w:color w:val="000000"/>
          <w:sz w:val="24"/>
          <w:szCs w:val="24"/>
        </w:rPr>
        <w:t>θ</w:t>
      </w:r>
      <w:r w:rsidR="00825E5C" w:rsidRPr="00FF34C6">
        <w:rPr>
          <w:rFonts w:ascii="Cambria Math" w:eastAsia="Times New Roman" w:hAnsi="Cambria Math" w:cs="Times New Roman"/>
          <w:i/>
          <w:iCs/>
          <w:color w:val="000000"/>
          <w:sz w:val="24"/>
          <w:szCs w:val="24"/>
          <w:vertAlign w:val="subscript"/>
        </w:rPr>
        <w:t>s</w:t>
      </w:r>
      <w:proofErr w:type="spellEnd"/>
      <w:r w:rsidR="00825E5C">
        <w:rPr>
          <w:rFonts w:ascii="Times New Roman" w:hAnsi="Times New Roman" w:cs="Times New Roman"/>
          <w:sz w:val="24"/>
          <w:szCs w:val="24"/>
        </w:rPr>
        <w:t xml:space="preserve"> (</w:t>
      </w:r>
      <w:r w:rsidR="00C66538">
        <w:rPr>
          <w:rFonts w:ascii="Times New Roman" w:hAnsi="Times New Roman" w:cs="Times New Roman"/>
          <w:sz w:val="24"/>
          <w:szCs w:val="24"/>
        </w:rPr>
        <w:t>1.56</w:t>
      </w:r>
      <w:r w:rsidR="00825E5C">
        <w:rPr>
          <w:rFonts w:ascii="Times New Roman" w:hAnsi="Times New Roman" w:cs="Times New Roman"/>
          <w:sz w:val="24"/>
          <w:szCs w:val="24"/>
        </w:rPr>
        <w:t>)</w:t>
      </w:r>
      <w:r w:rsidR="00C66538">
        <w:rPr>
          <w:rFonts w:ascii="Times New Roman" w:hAnsi="Times New Roman" w:cs="Times New Roman"/>
          <w:sz w:val="24"/>
          <w:szCs w:val="24"/>
        </w:rPr>
        <w:t>.</w:t>
      </w:r>
      <w:r w:rsidR="00825E5C">
        <w:rPr>
          <w:rFonts w:ascii="Times New Roman" w:hAnsi="Times New Roman" w:cs="Times New Roman"/>
          <w:sz w:val="24"/>
          <w:szCs w:val="24"/>
        </w:rPr>
        <w:t xml:space="preserve"> </w:t>
      </w:r>
      <w:r w:rsidR="00092764">
        <w:rPr>
          <w:rFonts w:ascii="Times New Roman" w:hAnsi="Times New Roman" w:cs="Times New Roman"/>
          <w:sz w:val="24"/>
          <w:szCs w:val="24"/>
        </w:rPr>
        <w:t xml:space="preserve">This </w:t>
      </w:r>
      <w:r w:rsidR="00C66538">
        <w:rPr>
          <w:rFonts w:ascii="Times New Roman" w:hAnsi="Times New Roman" w:cs="Times New Roman"/>
          <w:sz w:val="24"/>
          <w:szCs w:val="24"/>
        </w:rPr>
        <w:t xml:space="preserve">result </w:t>
      </w:r>
      <w:r w:rsidR="00FF30EA">
        <w:rPr>
          <w:rFonts w:ascii="Times New Roman" w:hAnsi="Times New Roman" w:cs="Times New Roman"/>
          <w:sz w:val="24"/>
          <w:szCs w:val="24"/>
        </w:rPr>
        <w:t>indicat</w:t>
      </w:r>
      <w:r w:rsidR="00092764">
        <w:rPr>
          <w:rFonts w:ascii="Times New Roman" w:hAnsi="Times New Roman" w:cs="Times New Roman"/>
          <w:sz w:val="24"/>
          <w:szCs w:val="24"/>
        </w:rPr>
        <w:t>es</w:t>
      </w:r>
      <w:r w:rsidR="00C66538">
        <w:rPr>
          <w:rFonts w:ascii="Times New Roman" w:hAnsi="Times New Roman" w:cs="Times New Roman"/>
          <w:sz w:val="24"/>
          <w:szCs w:val="24"/>
        </w:rPr>
        <w:t xml:space="preserve"> that the MAP method</w:t>
      </w:r>
      <w:r w:rsidR="00FF30EA">
        <w:rPr>
          <w:rFonts w:ascii="Times New Roman" w:hAnsi="Times New Roman" w:cs="Times New Roman"/>
          <w:sz w:val="24"/>
          <w:szCs w:val="24"/>
        </w:rPr>
        <w:t xml:space="preserve"> </w:t>
      </w:r>
      <w:r w:rsidR="00C66538">
        <w:rPr>
          <w:rFonts w:ascii="Times New Roman" w:hAnsi="Times New Roman" w:cs="Times New Roman"/>
          <w:sz w:val="24"/>
          <w:szCs w:val="24"/>
        </w:rPr>
        <w:t xml:space="preserve">is </w:t>
      </w:r>
      <w:r w:rsidR="00FF30EA">
        <w:rPr>
          <w:rFonts w:ascii="Times New Roman" w:hAnsi="Times New Roman" w:cs="Times New Roman"/>
          <w:sz w:val="24"/>
          <w:szCs w:val="24"/>
        </w:rPr>
        <w:t>a better performance on ability estimation.</w:t>
      </w:r>
    </w:p>
    <w:p w14:paraId="334FCFD3" w14:textId="46F721EF" w:rsidR="00764AFD" w:rsidRPr="00796B92" w:rsidRDefault="006446BD" w:rsidP="00796B92">
      <w:pPr>
        <w:spacing w:after="0" w:line="480" w:lineRule="auto"/>
        <w:rPr>
          <w:rFonts w:ascii="Times New Roman" w:eastAsia="Times New Roman" w:hAnsi="Times New Roman" w:cs="Times New Roman"/>
          <w:color w:val="000000"/>
          <w:sz w:val="24"/>
          <w:szCs w:val="24"/>
        </w:rPr>
      </w:pPr>
      <w:r w:rsidRPr="00872C38">
        <w:rPr>
          <w:rFonts w:ascii="Times New Roman" w:hAnsi="Times New Roman" w:cs="Times New Roman"/>
          <w:b/>
          <w:bCs/>
          <w:sz w:val="24"/>
          <w:szCs w:val="24"/>
        </w:rPr>
        <w:t xml:space="preserve">Figure </w:t>
      </w:r>
      <w:r w:rsidR="00370571">
        <w:rPr>
          <w:rFonts w:ascii="Times New Roman" w:hAnsi="Times New Roman" w:cs="Times New Roman"/>
          <w:b/>
          <w:bCs/>
          <w:sz w:val="24"/>
          <w:szCs w:val="24"/>
        </w:rPr>
        <w:t>2</w:t>
      </w:r>
    </w:p>
    <w:p w14:paraId="4B0633FF" w14:textId="4D6BE7C0" w:rsidR="00992713" w:rsidRDefault="00FA59F0" w:rsidP="006446BD">
      <w:pPr>
        <w:spacing w:after="0" w:line="480" w:lineRule="auto"/>
        <w:rPr>
          <w:rFonts w:ascii="Times New Roman" w:hAnsi="Times New Roman" w:cs="Times New Roman"/>
          <w:sz w:val="24"/>
          <w:szCs w:val="24"/>
        </w:rPr>
      </w:pPr>
      <w:r w:rsidRPr="000F7D35">
        <w:rPr>
          <w:rFonts w:ascii="Times New Roman" w:hAnsi="Times New Roman" w:cs="Times New Roman"/>
          <w:i/>
          <w:iCs/>
          <w:sz w:val="24"/>
          <w:szCs w:val="24"/>
        </w:rPr>
        <w:t xml:space="preserve">Bias </w:t>
      </w:r>
      <w:r>
        <w:rPr>
          <w:rFonts w:ascii="Times New Roman" w:hAnsi="Times New Roman" w:cs="Times New Roman"/>
          <w:i/>
          <w:iCs/>
          <w:sz w:val="24"/>
          <w:szCs w:val="24"/>
        </w:rPr>
        <w:t>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992713">
        <w:rPr>
          <w:noProof/>
        </w:rPr>
        <w:drawing>
          <wp:inline distT="0" distB="0" distL="0" distR="0" wp14:anchorId="7D2ACD2F" wp14:editId="5B3287B4">
            <wp:extent cx="5943600" cy="2228850"/>
            <wp:effectExtent l="0" t="0" r="0" b="0"/>
            <wp:docPr id="291356117" name="Picture 2"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356117" name="Picture 2" descr="A graph of a number of items&#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7DB93AB0" w14:textId="1A6C198E" w:rsidR="00F96BFE" w:rsidRDefault="00F96BFE" w:rsidP="004E30F7">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lastRenderedPageBreak/>
        <w:t>Note.</w:t>
      </w:r>
      <w:r w:rsidRPr="00732ED6">
        <w:rPr>
          <w:rFonts w:ascii="Times New Roman" w:hAnsi="Times New Roman" w:cs="Times New Roman"/>
          <w:b/>
          <w:bCs/>
          <w:sz w:val="24"/>
          <w:szCs w:val="24"/>
        </w:rPr>
        <w:t xml:space="preserve"> </w:t>
      </w:r>
      <w:r w:rsidR="004E30F7">
        <w:rPr>
          <w:rFonts w:ascii="Times New Roman" w:hAnsi="Times New Roman" w:cs="Times New Roman" w:hint="eastAsia"/>
          <w:sz w:val="24"/>
          <w:szCs w:val="24"/>
        </w:rPr>
        <w:t>MAP</w:t>
      </w:r>
      <w:r w:rsidR="004E30F7">
        <w:rPr>
          <w:rFonts w:ascii="Times New Roman" w:hAnsi="Times New Roman" w:cs="Times New Roman"/>
          <w:sz w:val="24"/>
          <w:szCs w:val="24"/>
        </w:rPr>
        <w:t>:</w:t>
      </w:r>
      <w:r w:rsidR="004E30F7" w:rsidRPr="0060751C">
        <w:rPr>
          <w:rFonts w:ascii="Times New Roman" w:hAnsi="Times New Roman" w:cs="Times New Roman"/>
          <w:sz w:val="24"/>
          <w:szCs w:val="24"/>
        </w:rPr>
        <w:t xml:space="preserve"> The</w:t>
      </w:r>
      <w:r w:rsidR="004E30F7">
        <w:rPr>
          <w:rFonts w:ascii="Times New Roman" w:hAnsi="Times New Roman" w:cs="Times New Roman"/>
          <w:sz w:val="24"/>
          <w:szCs w:val="24"/>
        </w:rPr>
        <w:t xml:space="preserve"> </w:t>
      </w:r>
      <w:r w:rsidR="004E30F7" w:rsidRPr="0060751C">
        <w:rPr>
          <w:rFonts w:ascii="Times New Roman" w:hAnsi="Times New Roman" w:cs="Times New Roman"/>
          <w:sz w:val="24"/>
          <w:szCs w:val="24"/>
        </w:rPr>
        <w:t>Maximum A Posteriori estimation</w:t>
      </w:r>
      <w:r w:rsidR="004E30F7">
        <w:rPr>
          <w:rFonts w:ascii="Times New Roman" w:hAnsi="Times New Roman" w:cs="Times New Roman"/>
          <w:sz w:val="24"/>
          <w:szCs w:val="24"/>
        </w:rPr>
        <w:t>; ML:</w:t>
      </w:r>
      <w:r w:rsidR="004E30F7" w:rsidRPr="0060751C">
        <w:rPr>
          <w:rFonts w:ascii="Times New Roman" w:hAnsi="Times New Roman" w:cs="Times New Roman"/>
          <w:sz w:val="24"/>
          <w:szCs w:val="24"/>
        </w:rPr>
        <w:t xml:space="preserve"> the Maximum Likelihood </w:t>
      </w:r>
      <w:r w:rsidR="004E30F7">
        <w:rPr>
          <w:rFonts w:ascii="Times New Roman" w:hAnsi="Times New Roman" w:cs="Times New Roman"/>
          <w:sz w:val="24"/>
          <w:szCs w:val="24"/>
        </w:rPr>
        <w:t xml:space="preserve">estimation. Normality on general factor </w:t>
      </w:r>
      <w:r w:rsidR="0060751C" w:rsidRPr="0060751C">
        <w:rPr>
          <w:rFonts w:ascii="Times New Roman" w:hAnsi="Times New Roman" w:cs="Times New Roman"/>
          <w:sz w:val="24"/>
          <w:szCs w:val="24"/>
        </w:rPr>
        <w:t xml:space="preserve">is depicted by the solid line, while </w:t>
      </w:r>
      <w:r w:rsidR="00D466F5">
        <w:rPr>
          <w:rFonts w:ascii="Times New Roman" w:hAnsi="Times New Roman" w:cs="Times New Roman"/>
          <w:sz w:val="24"/>
          <w:szCs w:val="24"/>
        </w:rPr>
        <w:t>non-normality</w:t>
      </w:r>
      <w:r w:rsidR="004E30F7">
        <w:rPr>
          <w:rFonts w:ascii="Times New Roman" w:hAnsi="Times New Roman" w:cs="Times New Roman"/>
          <w:sz w:val="24"/>
          <w:szCs w:val="24"/>
        </w:rPr>
        <w:t xml:space="preserve"> on general factor</w:t>
      </w:r>
      <w:r w:rsidR="004E30F7" w:rsidRPr="0060751C">
        <w:rPr>
          <w:rFonts w:ascii="Times New Roman" w:hAnsi="Times New Roman" w:cs="Times New Roman"/>
          <w:sz w:val="24"/>
          <w:szCs w:val="24"/>
        </w:rPr>
        <w:t xml:space="preserve"> is depicted by the </w:t>
      </w:r>
      <w:r w:rsidR="004E30F7">
        <w:rPr>
          <w:rFonts w:ascii="Times New Roman" w:hAnsi="Times New Roman" w:cs="Times New Roman"/>
          <w:sz w:val="24"/>
          <w:szCs w:val="24"/>
        </w:rPr>
        <w:t>dash</w:t>
      </w:r>
      <w:r w:rsidR="00E9197F">
        <w:rPr>
          <w:rFonts w:ascii="Times New Roman" w:hAnsi="Times New Roman" w:cs="Times New Roman"/>
          <w:sz w:val="24"/>
          <w:szCs w:val="24"/>
        </w:rPr>
        <w:t>ed</w:t>
      </w:r>
      <w:r w:rsidR="004E30F7" w:rsidRPr="0060751C">
        <w:rPr>
          <w:rFonts w:ascii="Times New Roman" w:hAnsi="Times New Roman" w:cs="Times New Roman"/>
          <w:sz w:val="24"/>
          <w:szCs w:val="24"/>
        </w:rPr>
        <w:t xml:space="preserve"> line</w:t>
      </w:r>
      <w:r w:rsidR="004E30F7">
        <w:rPr>
          <w:rFonts w:ascii="Times New Roman" w:hAnsi="Times New Roman" w:cs="Times New Roman"/>
          <w:sz w:val="24"/>
          <w:szCs w:val="24"/>
        </w:rPr>
        <w:t>.</w:t>
      </w:r>
    </w:p>
    <w:p w14:paraId="2A15626E" w14:textId="7F8C6B15" w:rsidR="00AE4E56" w:rsidRP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Figure </w:t>
      </w:r>
      <w:r w:rsidR="001B1135">
        <w:rPr>
          <w:rFonts w:ascii="Times New Roman" w:hAnsi="Times New Roman" w:cs="Times New Roman"/>
          <w:sz w:val="24"/>
          <w:szCs w:val="24"/>
        </w:rPr>
        <w:t>2</w:t>
      </w:r>
      <w:r w:rsidRPr="00AE4E56">
        <w:rPr>
          <w:rFonts w:ascii="Times New Roman" w:hAnsi="Times New Roman" w:cs="Times New Roman"/>
          <w:sz w:val="24"/>
          <w:szCs w:val="24"/>
        </w:rPr>
        <w:t xml:space="preserve"> </w:t>
      </w:r>
      <w:r w:rsidR="001230FF">
        <w:rPr>
          <w:rFonts w:ascii="Times New Roman" w:hAnsi="Times New Roman" w:cs="Times New Roman"/>
          <w:sz w:val="24"/>
          <w:szCs w:val="24"/>
        </w:rPr>
        <w:t>addresses</w:t>
      </w:r>
      <w:r w:rsidRPr="00AE4E56">
        <w:rPr>
          <w:rFonts w:ascii="Times New Roman" w:hAnsi="Times New Roman" w:cs="Times New Roman"/>
          <w:sz w:val="24"/>
          <w:szCs w:val="24"/>
        </w:rPr>
        <w:t xml:space="preserve"> the </w:t>
      </w:r>
      <w:r w:rsidR="001230FF" w:rsidRPr="00AE4E56">
        <w:rPr>
          <w:rFonts w:ascii="Times New Roman" w:hAnsi="Times New Roman" w:cs="Times New Roman"/>
          <w:sz w:val="24"/>
          <w:szCs w:val="24"/>
        </w:rPr>
        <w:t>impact of non-normal</w:t>
      </w:r>
      <w:r w:rsidR="001230FF">
        <w:rPr>
          <w:rFonts w:ascii="Times New Roman" w:hAnsi="Times New Roman" w:cs="Times New Roman"/>
          <w:sz w:val="24"/>
          <w:szCs w:val="24"/>
        </w:rPr>
        <w:t xml:space="preserve"> distribution existing on</w:t>
      </w:r>
      <w:r w:rsidR="00816BD8">
        <w:rPr>
          <w:rFonts w:ascii="Times New Roman" w:hAnsi="Times New Roman" w:cs="Times New Roman"/>
          <w:sz w:val="24"/>
          <w:szCs w:val="24"/>
        </w:rPr>
        <w:t xml:space="preserve"> estimating</w:t>
      </w:r>
      <w:r w:rsidR="001230FF">
        <w:rPr>
          <w:rFonts w:ascii="Times New Roman" w:hAnsi="Times New Roman" w:cs="Times New Roman"/>
          <w:sz w:val="24"/>
          <w:szCs w:val="24"/>
        </w:rPr>
        <w:t xml:space="preserve"> </w:t>
      </w:r>
      <w:proofErr w:type="gramStart"/>
      <w:r w:rsidR="001230FF" w:rsidRPr="00AE4E56">
        <w:rPr>
          <w:rFonts w:ascii="Times New Roman" w:hAnsi="Times New Roman" w:cs="Times New Roman"/>
          <w:sz w:val="24"/>
          <w:szCs w:val="24"/>
        </w:rPr>
        <w:t>general-factor</w:t>
      </w:r>
      <w:proofErr w:type="gramEnd"/>
      <w:r w:rsidR="001230FF">
        <w:rPr>
          <w:rFonts w:ascii="Times New Roman" w:hAnsi="Times New Roman" w:cs="Times New Roman"/>
          <w:sz w:val="24"/>
          <w:szCs w:val="24"/>
        </w:rPr>
        <w:t xml:space="preserve"> </w:t>
      </w:r>
      <w:proofErr w:type="gramStart"/>
      <w:r w:rsidR="001230FF">
        <w:rPr>
          <w:rFonts w:ascii="Times New Roman" w:hAnsi="Times New Roman" w:cs="Times New Roman"/>
          <w:sz w:val="24"/>
          <w:szCs w:val="24"/>
        </w:rPr>
        <w:t>ability</w:t>
      </w:r>
      <w:r w:rsidR="00816BD8">
        <w:rPr>
          <w:rFonts w:ascii="Times New Roman" w:hAnsi="Times New Roman" w:cs="Times New Roman"/>
          <w:sz w:val="24"/>
          <w:szCs w:val="24"/>
        </w:rPr>
        <w:t xml:space="preserve">, </w:t>
      </w:r>
      <w:r w:rsidR="005B05FB">
        <w:rPr>
          <w:rFonts w:ascii="Times New Roman" w:hAnsi="Times New Roman" w:cs="Times New Roman"/>
          <w:sz w:val="24"/>
          <w:szCs w:val="24"/>
        </w:rPr>
        <w:t>and</w:t>
      </w:r>
      <w:proofErr w:type="gramEnd"/>
      <w:r w:rsidR="005B05FB">
        <w:rPr>
          <w:rFonts w:ascii="Times New Roman" w:hAnsi="Times New Roman" w:cs="Times New Roman"/>
          <w:sz w:val="24"/>
          <w:szCs w:val="24"/>
        </w:rPr>
        <w:t xml:space="preserve"> compares the</w:t>
      </w:r>
      <w:r w:rsidR="001230FF" w:rsidRPr="00AE4E56">
        <w:rPr>
          <w:rFonts w:ascii="Times New Roman" w:hAnsi="Times New Roman" w:cs="Times New Roman"/>
          <w:sz w:val="24"/>
          <w:szCs w:val="24"/>
        </w:rPr>
        <w:t xml:space="preserve"> </w:t>
      </w:r>
      <w:r w:rsidR="005B05FB">
        <w:rPr>
          <w:rFonts w:ascii="Times New Roman" w:hAnsi="Times New Roman" w:cs="Times New Roman"/>
          <w:sz w:val="24"/>
          <w:szCs w:val="24"/>
        </w:rPr>
        <w:t>performance</w:t>
      </w:r>
      <w:r w:rsidRPr="00AE4E56">
        <w:rPr>
          <w:rFonts w:ascii="Times New Roman" w:hAnsi="Times New Roman" w:cs="Times New Roman"/>
          <w:sz w:val="24"/>
          <w:szCs w:val="24"/>
        </w:rPr>
        <w:t xml:space="preserve"> </w:t>
      </w:r>
      <w:r w:rsidR="005B05FB">
        <w:rPr>
          <w:rFonts w:ascii="Times New Roman" w:hAnsi="Times New Roman" w:cs="Times New Roman"/>
          <w:sz w:val="24"/>
          <w:szCs w:val="24"/>
        </w:rPr>
        <w:t xml:space="preserve">of </w:t>
      </w:r>
      <w:r w:rsidRPr="00AE4E56">
        <w:rPr>
          <w:rFonts w:ascii="Times New Roman" w:hAnsi="Times New Roman" w:cs="Times New Roman"/>
          <w:sz w:val="24"/>
          <w:szCs w:val="24"/>
        </w:rPr>
        <w:t xml:space="preserve">MAP </w:t>
      </w:r>
      <w:r w:rsidR="001230FF">
        <w:rPr>
          <w:rFonts w:ascii="Times New Roman" w:hAnsi="Times New Roman" w:cs="Times New Roman"/>
          <w:sz w:val="24"/>
          <w:szCs w:val="24"/>
        </w:rPr>
        <w:t>or</w:t>
      </w:r>
      <w:r w:rsidRPr="00AE4E56">
        <w:rPr>
          <w:rFonts w:ascii="Times New Roman" w:hAnsi="Times New Roman" w:cs="Times New Roman"/>
          <w:sz w:val="24"/>
          <w:szCs w:val="24"/>
        </w:rPr>
        <w:t xml:space="preserve"> ML methods. When using the MAP method, both normal (solid line) and non-normal (dashed line) distributions of general-factor ability result in minimal bias, which remains stable across varying numbers of items</w:t>
      </w:r>
      <w:r w:rsidR="0081040C">
        <w:rPr>
          <w:rFonts w:ascii="Times New Roman" w:hAnsi="Times New Roman" w:cs="Times New Roman"/>
          <w:sz w:val="24"/>
          <w:szCs w:val="24"/>
        </w:rPr>
        <w:t xml:space="preserve"> per specific item</w:t>
      </w:r>
      <w:r w:rsidRPr="00AE4E56">
        <w:rPr>
          <w:rFonts w:ascii="Times New Roman" w:hAnsi="Times New Roman" w:cs="Times New Roman"/>
          <w:sz w:val="24"/>
          <w:szCs w:val="24"/>
        </w:rPr>
        <w:t>. In contrast, while the ML method also shows low bias in estimating general-factor ability, it exhibits a noticeable increase in bias as the number of items grows,</w:t>
      </w:r>
      <w:r w:rsidR="0081040C">
        <w:rPr>
          <w:rFonts w:ascii="Times New Roman" w:hAnsi="Times New Roman" w:cs="Times New Roman"/>
          <w:sz w:val="24"/>
          <w:szCs w:val="24"/>
        </w:rPr>
        <w:t xml:space="preserve"> from negative to positive,</w:t>
      </w:r>
      <w:r w:rsidRPr="00AE4E56">
        <w:rPr>
          <w:rFonts w:ascii="Times New Roman" w:hAnsi="Times New Roman" w:cs="Times New Roman"/>
          <w:sz w:val="24"/>
          <w:szCs w:val="24"/>
        </w:rPr>
        <w:t xml:space="preserve"> suggesting that ML is more sensitive to </w:t>
      </w:r>
      <w:r w:rsidR="0081040C">
        <w:rPr>
          <w:rFonts w:ascii="Times New Roman" w:hAnsi="Times New Roman" w:cs="Times New Roman"/>
          <w:sz w:val="24"/>
          <w:szCs w:val="24"/>
        </w:rPr>
        <w:t>non-</w:t>
      </w:r>
      <w:r w:rsidRPr="00AE4E56">
        <w:rPr>
          <w:rFonts w:ascii="Times New Roman" w:hAnsi="Times New Roman" w:cs="Times New Roman"/>
          <w:sz w:val="24"/>
          <w:szCs w:val="24"/>
        </w:rPr>
        <w:t>normal</w:t>
      </w:r>
      <w:r w:rsidR="0081040C">
        <w:rPr>
          <w:rFonts w:ascii="Times New Roman" w:hAnsi="Times New Roman" w:cs="Times New Roman"/>
          <w:sz w:val="24"/>
          <w:szCs w:val="24"/>
        </w:rPr>
        <w:t xml:space="preserve"> </w:t>
      </w:r>
      <w:r w:rsidR="0081040C" w:rsidRPr="00AE4E56">
        <w:rPr>
          <w:rFonts w:ascii="Times New Roman" w:hAnsi="Times New Roman" w:cs="Times New Roman"/>
          <w:sz w:val="24"/>
          <w:szCs w:val="24"/>
        </w:rPr>
        <w:t>distribution</w:t>
      </w:r>
      <w:r w:rsidRPr="00AE4E56">
        <w:rPr>
          <w:rFonts w:ascii="Times New Roman" w:hAnsi="Times New Roman" w:cs="Times New Roman"/>
          <w:sz w:val="24"/>
          <w:szCs w:val="24"/>
        </w:rPr>
        <w:t xml:space="preserve"> </w:t>
      </w:r>
      <w:r w:rsidR="0081040C">
        <w:rPr>
          <w:rFonts w:ascii="Times New Roman" w:hAnsi="Times New Roman" w:cs="Times New Roman"/>
          <w:sz w:val="24"/>
          <w:szCs w:val="24"/>
        </w:rPr>
        <w:t xml:space="preserve">of </w:t>
      </w:r>
      <w:r w:rsidRPr="00AE4E56">
        <w:rPr>
          <w:rFonts w:ascii="Times New Roman" w:hAnsi="Times New Roman" w:cs="Times New Roman"/>
          <w:sz w:val="24"/>
          <w:szCs w:val="24"/>
        </w:rPr>
        <w:t>general-factor ability.</w:t>
      </w:r>
    </w:p>
    <w:p w14:paraId="63EAA4D0" w14:textId="29C0F6B3" w:rsidR="00AE4E56" w:rsidRDefault="00AE4E56" w:rsidP="00AE4E56">
      <w:pPr>
        <w:spacing w:after="0" w:line="480" w:lineRule="auto"/>
        <w:ind w:firstLine="720"/>
        <w:rPr>
          <w:rFonts w:ascii="Times New Roman" w:hAnsi="Times New Roman" w:cs="Times New Roman"/>
          <w:sz w:val="24"/>
          <w:szCs w:val="24"/>
        </w:rPr>
      </w:pPr>
      <w:r w:rsidRPr="00AE4E56">
        <w:rPr>
          <w:rFonts w:ascii="Times New Roman" w:hAnsi="Times New Roman" w:cs="Times New Roman"/>
          <w:sz w:val="24"/>
          <w:szCs w:val="24"/>
        </w:rPr>
        <w:t xml:space="preserve">Overall, the results demonstrate that MAP provides more stable estimates under different distributional assumptions, whereas ML can become significantly biased in the presence of non-normality. Specifically, smaller numbers of items per specific factor </w:t>
      </w:r>
      <w:r w:rsidR="00117EAC" w:rsidRPr="00AE4E56">
        <w:rPr>
          <w:rFonts w:ascii="Times New Roman" w:hAnsi="Times New Roman" w:cs="Times New Roman"/>
          <w:sz w:val="24"/>
          <w:szCs w:val="24"/>
        </w:rPr>
        <w:t>led</w:t>
      </w:r>
      <w:r w:rsidRPr="00AE4E56">
        <w:rPr>
          <w:rFonts w:ascii="Times New Roman" w:hAnsi="Times New Roman" w:cs="Times New Roman"/>
          <w:sz w:val="24"/>
          <w:szCs w:val="24"/>
        </w:rPr>
        <w:t xml:space="preserve"> to notable negative bias, while larger numbers of items result in positive bias.</w:t>
      </w:r>
    </w:p>
    <w:p w14:paraId="551B95A4" w14:textId="26350E6A" w:rsidR="00FA59F0" w:rsidRPr="00090C22" w:rsidRDefault="00FA59F0" w:rsidP="00FA59F0">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Pr>
          <w:rFonts w:ascii="Times New Roman" w:hAnsi="Times New Roman" w:cs="Times New Roman"/>
          <w:b/>
          <w:bCs/>
          <w:sz w:val="24"/>
          <w:szCs w:val="24"/>
        </w:rPr>
        <w:t>3</w:t>
      </w:r>
    </w:p>
    <w:p w14:paraId="1E48A499" w14:textId="346474F4" w:rsidR="00FA59F0" w:rsidRDefault="00FA59F0" w:rsidP="00FA59F0">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w:t>
      </w:r>
      <w:r w:rsidR="0078113F">
        <w:rPr>
          <w:rFonts w:ascii="Times New Roman" w:hAnsi="Times New Roman" w:cs="Times New Roman"/>
          <w:i/>
          <w:iCs/>
          <w:sz w:val="24"/>
          <w:szCs w:val="24"/>
        </w:rPr>
        <w:t>: interaction effect of Sample Size, Item Number, and Non-normality on Specific Factor</w:t>
      </w:r>
    </w:p>
    <w:p w14:paraId="63DF4A43" w14:textId="77777777" w:rsidR="00FA59F0" w:rsidRDefault="00FA59F0" w:rsidP="00FA59F0">
      <w:pPr>
        <w:spacing w:after="0" w:line="480" w:lineRule="auto"/>
        <w:rPr>
          <w:rFonts w:ascii="Times New Roman" w:hAnsi="Times New Roman" w:cs="Times New Roman"/>
          <w:sz w:val="24"/>
          <w:szCs w:val="24"/>
        </w:rPr>
      </w:pPr>
      <w:r>
        <w:rPr>
          <w:noProof/>
        </w:rPr>
        <w:lastRenderedPageBreak/>
        <w:drawing>
          <wp:inline distT="0" distB="0" distL="0" distR="0" wp14:anchorId="534957B5" wp14:editId="3FB6A647">
            <wp:extent cx="5943600" cy="2971800"/>
            <wp:effectExtent l="0" t="0" r="0" b="0"/>
            <wp:docPr id="904509723" name="Picture 5" descr="A graph of different sizes and sizes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509723" name="Picture 5" descr="A graph of different sizes and sizes of items&#10;&#10;Description automatically generated with medium confidenc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6099EF4" w14:textId="5B6A0512" w:rsidR="00C20BC8" w:rsidRDefault="00C20BC8" w:rsidP="00C20BC8">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732ED6">
        <w:rPr>
          <w:rFonts w:ascii="Times New Roman" w:hAnsi="Times New Roman" w:cs="Times New Roman"/>
          <w:b/>
          <w:bCs/>
          <w:sz w:val="24"/>
          <w:szCs w:val="24"/>
        </w:rPr>
        <w:t xml:space="preserve"> </w:t>
      </w:r>
      <w:r>
        <w:rPr>
          <w:rFonts w:ascii="Times New Roman" w:hAnsi="Times New Roman" w:cs="Times New Roman"/>
          <w:sz w:val="24"/>
          <w:szCs w:val="24"/>
        </w:rPr>
        <w:t xml:space="preserve">Normality on general factor </w:t>
      </w:r>
      <w:r w:rsidRPr="0060751C">
        <w:rPr>
          <w:rFonts w:ascii="Times New Roman" w:hAnsi="Times New Roman" w:cs="Times New Roman"/>
          <w:sz w:val="24"/>
          <w:szCs w:val="24"/>
        </w:rPr>
        <w:t xml:space="preserve">is depicted by the solid line, while </w:t>
      </w:r>
      <w:r>
        <w:rPr>
          <w:rFonts w:ascii="Times New Roman" w:hAnsi="Times New Roman" w:cs="Times New Roman"/>
          <w:sz w:val="24"/>
          <w:szCs w:val="24"/>
        </w:rPr>
        <w:t>non-normality on general factor</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5A422D3C" w14:textId="40DA27C4" w:rsidR="00D63534" w:rsidRPr="00D63534" w:rsidRDefault="00FA59F0" w:rsidP="00FA59F0">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Figure</w:t>
      </w:r>
      <w:r>
        <w:rPr>
          <w:rFonts w:ascii="Times New Roman" w:hAnsi="Times New Roman" w:cs="Times New Roman"/>
          <w:sz w:val="24"/>
          <w:szCs w:val="24"/>
        </w:rPr>
        <w:t xml:space="preserve"> 3</w:t>
      </w:r>
      <w:r w:rsidRPr="00ED5819">
        <w:rPr>
          <w:rFonts w:ascii="Times New Roman" w:hAnsi="Times New Roman" w:cs="Times New Roman"/>
          <w:sz w:val="24"/>
          <w:szCs w:val="24"/>
        </w:rPr>
        <w:t xml:space="preserve"> compares the RMSE in general-factor ability (</w:t>
      </w:r>
      <w:r w:rsidRPr="00ED5819">
        <w:rPr>
          <w:rFonts w:ascii="Cambria Math" w:hAnsi="Cambria Math" w:cs="Cambria Math"/>
          <w:i/>
          <w:iCs/>
          <w:sz w:val="24"/>
          <w:szCs w:val="24"/>
        </w:rPr>
        <w:t>𝜃</w:t>
      </w:r>
      <w:r w:rsidRPr="00ED5819">
        <w:rPr>
          <w:rFonts w:ascii="Times New Roman" w:hAnsi="Times New Roman" w:cs="Times New Roman"/>
          <w:i/>
          <w:iCs/>
          <w:sz w:val="24"/>
          <w:szCs w:val="24"/>
          <w:vertAlign w:val="subscript"/>
        </w:rPr>
        <w:t>g</w:t>
      </w:r>
      <w:r w:rsidRPr="00ED5819">
        <w:rPr>
          <w:rFonts w:ascii="Times New Roman" w:hAnsi="Times New Roman" w:cs="Times New Roman"/>
          <w:sz w:val="24"/>
          <w:szCs w:val="24"/>
        </w:rPr>
        <w:t xml:space="preserve">) estimation across </w:t>
      </w:r>
      <w:r w:rsidR="00E81646">
        <w:rPr>
          <w:rFonts w:ascii="Times New Roman" w:hAnsi="Times New Roman" w:cs="Times New Roman"/>
          <w:sz w:val="24"/>
          <w:szCs w:val="24"/>
        </w:rPr>
        <w:t>sample size</w:t>
      </w:r>
      <w:r w:rsidRPr="00ED5819">
        <w:rPr>
          <w:rFonts w:ascii="Times New Roman" w:hAnsi="Times New Roman" w:cs="Times New Roman"/>
          <w:sz w:val="24"/>
          <w:szCs w:val="24"/>
        </w:rPr>
        <w:t>, item number per specific factor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and </w:t>
      </w:r>
      <w:r w:rsidR="00E81646">
        <w:rPr>
          <w:rFonts w:ascii="Times New Roman" w:hAnsi="Times New Roman" w:cs="Times New Roman"/>
          <w:sz w:val="24"/>
          <w:szCs w:val="24"/>
        </w:rPr>
        <w:t xml:space="preserve">non-normality on </w:t>
      </w:r>
      <w:r w:rsidRPr="00ED5819">
        <w:rPr>
          <w:rFonts w:ascii="Times New Roman" w:hAnsi="Times New Roman" w:cs="Times New Roman"/>
          <w:sz w:val="24"/>
          <w:szCs w:val="24"/>
        </w:rPr>
        <w:t>specific factor (</w:t>
      </w:r>
      <w:r w:rsidR="006A6E72">
        <w:rPr>
          <w:rFonts w:ascii="Times New Roman" w:hAnsi="Times New Roman" w:cs="Times New Roman"/>
          <w:i/>
          <w:iCs/>
          <w:sz w:val="24"/>
          <w:szCs w:val="24"/>
        </w:rPr>
        <w:t>Norm</w:t>
      </w:r>
      <w:r w:rsidR="006A6E72" w:rsidRPr="006A6E72">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Overall, </w:t>
      </w:r>
      <w:r w:rsidR="00D63534">
        <w:rPr>
          <w:rFonts w:ascii="Times New Roman" w:hAnsi="Times New Roman" w:cs="Times New Roman"/>
          <w:sz w:val="24"/>
          <w:szCs w:val="24"/>
        </w:rPr>
        <w:t xml:space="preserve">only item number per specific factor had a noticeable effect on </w:t>
      </w:r>
      <w:r w:rsidR="00D63534" w:rsidRPr="00D63534">
        <w:rPr>
          <w:rFonts w:ascii="Times New Roman" w:hAnsi="Times New Roman" w:cs="Times New Roman"/>
          <w:sz w:val="24"/>
          <w:szCs w:val="24"/>
        </w:rPr>
        <w:t xml:space="preserve">RMSE of </w:t>
      </w:r>
      <w:r w:rsidR="00D63534">
        <w:rPr>
          <w:rFonts w:ascii="Times New Roman" w:hAnsi="Times New Roman" w:cs="Times New Roman"/>
          <w:sz w:val="24"/>
          <w:szCs w:val="24"/>
        </w:rPr>
        <w:t>p</w:t>
      </w:r>
      <w:r w:rsidR="00D63534" w:rsidRPr="00D63534">
        <w:rPr>
          <w:rFonts w:ascii="Times New Roman" w:hAnsi="Times New Roman" w:cs="Times New Roman"/>
          <w:sz w:val="24"/>
          <w:szCs w:val="24"/>
        </w:rPr>
        <w:t xml:space="preserve">erson </w:t>
      </w:r>
      <w:r w:rsidR="00D63534">
        <w:rPr>
          <w:rFonts w:ascii="Times New Roman" w:hAnsi="Times New Roman" w:cs="Times New Roman"/>
          <w:sz w:val="24"/>
          <w:szCs w:val="24"/>
        </w:rPr>
        <w:t>g</w:t>
      </w:r>
      <w:r w:rsidR="00D63534" w:rsidRPr="00D63534">
        <w:rPr>
          <w:rFonts w:ascii="Times New Roman" w:hAnsi="Times New Roman" w:cs="Times New Roman"/>
          <w:sz w:val="24"/>
          <w:szCs w:val="24"/>
        </w:rPr>
        <w:t xml:space="preserve">eneral-factor </w:t>
      </w:r>
      <w:r w:rsidR="00D63534">
        <w:rPr>
          <w:rFonts w:ascii="Times New Roman" w:hAnsi="Times New Roman" w:cs="Times New Roman"/>
          <w:sz w:val="24"/>
          <w:szCs w:val="24"/>
        </w:rPr>
        <w:t>a</w:t>
      </w:r>
      <w:r w:rsidR="00D63534" w:rsidRPr="00D63534">
        <w:rPr>
          <w:rFonts w:ascii="Times New Roman" w:hAnsi="Times New Roman" w:cs="Times New Roman"/>
          <w:sz w:val="24"/>
          <w:szCs w:val="24"/>
        </w:rPr>
        <w:t>bility (</w:t>
      </w:r>
      <w:r w:rsidR="00D63534" w:rsidRPr="00D63534">
        <w:rPr>
          <w:rFonts w:ascii="Cambria Math" w:hAnsi="Cambria Math" w:cs="Times New Roman"/>
          <w:i/>
          <w:iCs/>
          <w:sz w:val="24"/>
          <w:szCs w:val="24"/>
        </w:rPr>
        <w:t>𝜃</w:t>
      </w:r>
      <w:r w:rsidR="00D63534" w:rsidRPr="00D63534">
        <w:rPr>
          <w:rFonts w:ascii="Cambria Math" w:hAnsi="Cambria Math" w:cs="Times New Roman"/>
          <w:i/>
          <w:iCs/>
          <w:sz w:val="24"/>
          <w:szCs w:val="24"/>
          <w:vertAlign w:val="subscript"/>
        </w:rPr>
        <w:t>g</w:t>
      </w:r>
      <w:r w:rsidR="00D63534" w:rsidRPr="00D63534">
        <w:rPr>
          <w:rFonts w:ascii="Times New Roman" w:hAnsi="Times New Roman" w:cs="Times New Roman"/>
          <w:sz w:val="24"/>
          <w:szCs w:val="24"/>
        </w:rPr>
        <w:t xml:space="preserve">) </w:t>
      </w:r>
      <w:r w:rsidR="00D63534">
        <w:rPr>
          <w:rFonts w:ascii="Times New Roman" w:hAnsi="Times New Roman" w:cs="Times New Roman"/>
          <w:sz w:val="24"/>
          <w:szCs w:val="24"/>
        </w:rPr>
        <w:t>e</w:t>
      </w:r>
      <w:r w:rsidR="00D63534" w:rsidRPr="00D63534">
        <w:rPr>
          <w:rFonts w:ascii="Times New Roman" w:hAnsi="Times New Roman" w:cs="Times New Roman"/>
          <w:sz w:val="24"/>
          <w:szCs w:val="24"/>
        </w:rPr>
        <w:t>stimation</w:t>
      </w:r>
      <w:r w:rsidR="0012186A">
        <w:rPr>
          <w:rFonts w:ascii="Times New Roman" w:hAnsi="Times New Roman" w:cs="Times New Roman"/>
          <w:sz w:val="24"/>
          <w:szCs w:val="24"/>
        </w:rPr>
        <w:t xml:space="preserve">. </w:t>
      </w:r>
      <w:r w:rsidR="0012186A" w:rsidRPr="0012186A">
        <w:rPr>
          <w:rFonts w:ascii="Times New Roman" w:hAnsi="Times New Roman" w:cs="Times New Roman"/>
          <w:sz w:val="24"/>
          <w:szCs w:val="24"/>
        </w:rPr>
        <w:t xml:space="preserve">This </w:t>
      </w:r>
      <w:r w:rsidR="00EC6A14">
        <w:rPr>
          <w:rFonts w:ascii="Times New Roman" w:hAnsi="Times New Roman" w:cs="Times New Roman"/>
          <w:sz w:val="24"/>
          <w:szCs w:val="24"/>
        </w:rPr>
        <w:t>means</w:t>
      </w:r>
      <w:r w:rsidR="0012186A" w:rsidRPr="0012186A">
        <w:rPr>
          <w:rFonts w:ascii="Times New Roman" w:hAnsi="Times New Roman" w:cs="Times New Roman"/>
          <w:sz w:val="24"/>
          <w:szCs w:val="24"/>
        </w:rPr>
        <w:t xml:space="preserve"> that </w:t>
      </w:r>
      <w:r w:rsidR="00AF4CFB">
        <w:rPr>
          <w:rFonts w:ascii="Times New Roman" w:hAnsi="Times New Roman" w:cs="Times New Roman"/>
          <w:sz w:val="24"/>
          <w:szCs w:val="24"/>
        </w:rPr>
        <w:t>greater</w:t>
      </w:r>
      <w:r w:rsidR="0012186A" w:rsidRPr="0012186A">
        <w:rPr>
          <w:rFonts w:ascii="Times New Roman" w:hAnsi="Times New Roman" w:cs="Times New Roman"/>
          <w:sz w:val="24"/>
          <w:szCs w:val="24"/>
        </w:rPr>
        <w:t xml:space="preserve"> items </w:t>
      </w:r>
      <w:r w:rsidR="00AF4CFB" w:rsidRPr="0012186A">
        <w:rPr>
          <w:rFonts w:ascii="Times New Roman" w:hAnsi="Times New Roman" w:cs="Times New Roman"/>
          <w:sz w:val="24"/>
          <w:szCs w:val="24"/>
        </w:rPr>
        <w:t xml:space="preserve">number </w:t>
      </w:r>
      <w:r w:rsidR="00473B4B">
        <w:rPr>
          <w:rFonts w:ascii="Times New Roman" w:hAnsi="Times New Roman" w:cs="Times New Roman"/>
          <w:sz w:val="24"/>
          <w:szCs w:val="24"/>
        </w:rPr>
        <w:t>per</w:t>
      </w:r>
      <w:r w:rsidR="0012186A" w:rsidRPr="0012186A">
        <w:rPr>
          <w:rFonts w:ascii="Times New Roman" w:hAnsi="Times New Roman" w:cs="Times New Roman"/>
          <w:sz w:val="24"/>
          <w:szCs w:val="24"/>
        </w:rPr>
        <w:t xml:space="preserve"> specific factor </w:t>
      </w:r>
      <w:r w:rsidR="00AF4CFB">
        <w:rPr>
          <w:rFonts w:ascii="Times New Roman" w:hAnsi="Times New Roman" w:cs="Times New Roman"/>
          <w:sz w:val="24"/>
          <w:szCs w:val="24"/>
        </w:rPr>
        <w:t xml:space="preserve">can </w:t>
      </w:r>
      <w:r w:rsidR="0012186A" w:rsidRPr="0012186A">
        <w:rPr>
          <w:rFonts w:ascii="Times New Roman" w:hAnsi="Times New Roman" w:cs="Times New Roman"/>
          <w:sz w:val="24"/>
          <w:szCs w:val="24"/>
        </w:rPr>
        <w:t>significantly enhanc</w:t>
      </w:r>
      <w:r w:rsidR="00AF4CFB">
        <w:rPr>
          <w:rFonts w:ascii="Times New Roman" w:hAnsi="Times New Roman" w:cs="Times New Roman"/>
          <w:sz w:val="24"/>
          <w:szCs w:val="24"/>
        </w:rPr>
        <w:t>e</w:t>
      </w:r>
      <w:r w:rsidR="0012186A" w:rsidRPr="0012186A">
        <w:rPr>
          <w:rFonts w:ascii="Times New Roman" w:hAnsi="Times New Roman" w:cs="Times New Roman"/>
          <w:sz w:val="24"/>
          <w:szCs w:val="24"/>
        </w:rPr>
        <w:t xml:space="preserve"> the accuracy of estimating general-factor ability.</w:t>
      </w:r>
    </w:p>
    <w:p w14:paraId="19B56C60" w14:textId="4238AFBA" w:rsidR="006446BD" w:rsidRPr="00090C22" w:rsidRDefault="006446BD" w:rsidP="006446BD">
      <w:pPr>
        <w:spacing w:after="0" w:line="480" w:lineRule="auto"/>
        <w:rPr>
          <w:rFonts w:ascii="Times New Roman" w:hAnsi="Times New Roman" w:cs="Times New Roman"/>
          <w:b/>
          <w:bCs/>
          <w:sz w:val="24"/>
          <w:szCs w:val="24"/>
        </w:rPr>
      </w:pPr>
      <w:r w:rsidRPr="00090C22">
        <w:rPr>
          <w:rFonts w:ascii="Times New Roman" w:hAnsi="Times New Roman" w:cs="Times New Roman"/>
          <w:b/>
          <w:bCs/>
          <w:sz w:val="24"/>
          <w:szCs w:val="24"/>
        </w:rPr>
        <w:t xml:space="preserve">Figure </w:t>
      </w:r>
      <w:r w:rsidR="00FA59F0">
        <w:rPr>
          <w:rFonts w:ascii="Times New Roman" w:hAnsi="Times New Roman" w:cs="Times New Roman"/>
          <w:b/>
          <w:bCs/>
          <w:sz w:val="24"/>
          <w:szCs w:val="24"/>
        </w:rPr>
        <w:t>4</w:t>
      </w:r>
    </w:p>
    <w:p w14:paraId="1219FAE5" w14:textId="4CB873FF" w:rsidR="00577307" w:rsidRDefault="00577307" w:rsidP="00577307">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sidRPr="00382F3D">
        <w:rPr>
          <w:rFonts w:ascii="Cambria Math" w:hAnsi="Cambria Math" w:cs="Times New Roman"/>
          <w:i/>
          <w:iCs/>
          <w:sz w:val="24"/>
          <w:szCs w:val="24"/>
          <w:vertAlign w:val="subscript"/>
        </w:rPr>
        <w:t>g</w:t>
      </w:r>
      <w:r>
        <w:rPr>
          <w:rFonts w:ascii="Times New Roman" w:hAnsi="Times New Roman" w:cs="Times New Roman"/>
          <w:i/>
          <w:iCs/>
          <w:sz w:val="24"/>
          <w:szCs w:val="24"/>
        </w:rPr>
        <w:t>) Estimation: interaction effect of Method, Item Number, and Specific Factor Number</w:t>
      </w:r>
    </w:p>
    <w:p w14:paraId="052D587A" w14:textId="198AD1B5"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3FAC240" wp14:editId="23DB9B8B">
            <wp:extent cx="5943600" cy="2228850"/>
            <wp:effectExtent l="0" t="0" r="0" b="0"/>
            <wp:docPr id="364388892" name="Picture 3"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388892" name="Picture 3" descr="A graph of a number of items&#10;&#10;Description automatically generated with medium confiden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003A764" w14:textId="36C74E41" w:rsidR="00EB476B" w:rsidRDefault="0060751C" w:rsidP="0060751C">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sidR="0047531A">
        <w:rPr>
          <w:rFonts w:ascii="Times New Roman" w:hAnsi="Times New Roman" w:cs="Times New Roman" w:hint="eastAsia"/>
          <w:sz w:val="24"/>
          <w:szCs w:val="24"/>
        </w:rPr>
        <w:t>MAP</w:t>
      </w:r>
      <w:r w:rsidR="0047531A">
        <w:rPr>
          <w:rFonts w:ascii="Times New Roman" w:hAnsi="Times New Roman" w:cs="Times New Roman"/>
          <w:sz w:val="24"/>
          <w:szCs w:val="24"/>
        </w:rPr>
        <w:t>:</w:t>
      </w:r>
      <w:r w:rsidR="0047531A" w:rsidRPr="0060751C">
        <w:rPr>
          <w:rFonts w:ascii="Times New Roman" w:hAnsi="Times New Roman" w:cs="Times New Roman"/>
          <w:sz w:val="24"/>
          <w:szCs w:val="24"/>
        </w:rPr>
        <w:t xml:space="preserve"> The</w:t>
      </w:r>
      <w:r w:rsidR="0047531A">
        <w:rPr>
          <w:rFonts w:ascii="Times New Roman" w:hAnsi="Times New Roman" w:cs="Times New Roman"/>
          <w:sz w:val="24"/>
          <w:szCs w:val="24"/>
        </w:rPr>
        <w:t xml:space="preserve"> </w:t>
      </w:r>
      <w:r w:rsidR="0047531A" w:rsidRPr="0060751C">
        <w:rPr>
          <w:rFonts w:ascii="Times New Roman" w:hAnsi="Times New Roman" w:cs="Times New Roman"/>
          <w:sz w:val="24"/>
          <w:szCs w:val="24"/>
        </w:rPr>
        <w:t>Maximum A Posteriori estimation</w:t>
      </w:r>
      <w:r w:rsidR="0047531A">
        <w:rPr>
          <w:rFonts w:ascii="Times New Roman" w:hAnsi="Times New Roman" w:cs="Times New Roman"/>
          <w:sz w:val="24"/>
          <w:szCs w:val="24"/>
        </w:rPr>
        <w:t>; ML:</w:t>
      </w:r>
      <w:r w:rsidR="0047531A" w:rsidRPr="0060751C">
        <w:rPr>
          <w:rFonts w:ascii="Times New Roman" w:hAnsi="Times New Roman" w:cs="Times New Roman"/>
          <w:sz w:val="24"/>
          <w:szCs w:val="24"/>
        </w:rPr>
        <w:t xml:space="preserve"> the Maximum Likelihood </w:t>
      </w:r>
      <w:r w:rsidR="0047531A">
        <w:rPr>
          <w:rFonts w:ascii="Times New Roman" w:hAnsi="Times New Roman" w:cs="Times New Roman"/>
          <w:sz w:val="24"/>
          <w:szCs w:val="24"/>
        </w:rPr>
        <w:t>estimation. The two</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 </w:t>
      </w:r>
      <w:r w:rsidR="0047531A" w:rsidRPr="0060751C">
        <w:rPr>
          <w:rFonts w:ascii="Times New Roman" w:hAnsi="Times New Roman" w:cs="Times New Roman"/>
          <w:sz w:val="24"/>
          <w:szCs w:val="24"/>
        </w:rPr>
        <w:t>is depicted by the solid line, while</w:t>
      </w:r>
      <w:r w:rsidR="0047531A">
        <w:rPr>
          <w:rFonts w:ascii="Times New Roman" w:hAnsi="Times New Roman" w:cs="Times New Roman"/>
          <w:sz w:val="24"/>
          <w:szCs w:val="24"/>
        </w:rPr>
        <w:t xml:space="preserve"> the</w:t>
      </w:r>
      <w:r w:rsidR="0047531A" w:rsidRPr="0060751C">
        <w:rPr>
          <w:rFonts w:ascii="Times New Roman" w:hAnsi="Times New Roman" w:cs="Times New Roman"/>
          <w:sz w:val="24"/>
          <w:szCs w:val="24"/>
        </w:rPr>
        <w:t xml:space="preserve"> </w:t>
      </w:r>
      <w:r w:rsidR="0047531A">
        <w:rPr>
          <w:rFonts w:ascii="Times New Roman" w:hAnsi="Times New Roman" w:cs="Times New Roman"/>
          <w:sz w:val="24"/>
          <w:szCs w:val="24"/>
        </w:rPr>
        <w:t>four</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specific</w:t>
      </w:r>
      <w:r w:rsidR="00B63149">
        <w:rPr>
          <w:rFonts w:ascii="Times New Roman" w:hAnsi="Times New Roman" w:cs="Times New Roman"/>
          <w:sz w:val="24"/>
          <w:szCs w:val="24"/>
        </w:rPr>
        <w:t xml:space="preserve"> </w:t>
      </w:r>
      <w:r w:rsidR="0047531A">
        <w:rPr>
          <w:rFonts w:ascii="Times New Roman" w:hAnsi="Times New Roman" w:cs="Times New Roman"/>
          <w:sz w:val="24"/>
          <w:szCs w:val="24"/>
        </w:rPr>
        <w:t>factor</w:t>
      </w:r>
      <w:r w:rsidR="00B63149">
        <w:rPr>
          <w:rFonts w:ascii="Times New Roman" w:hAnsi="Times New Roman" w:cs="Times New Roman"/>
          <w:sz w:val="24"/>
          <w:szCs w:val="24"/>
        </w:rPr>
        <w:t>s</w:t>
      </w:r>
      <w:r w:rsidR="0047531A">
        <w:rPr>
          <w:rFonts w:ascii="Times New Roman" w:hAnsi="Times New Roman" w:cs="Times New Roman"/>
          <w:sz w:val="24"/>
          <w:szCs w:val="24"/>
        </w:rPr>
        <w:t xml:space="preserve"> condition</w:t>
      </w:r>
      <w:r w:rsidR="0047531A" w:rsidRPr="0060751C">
        <w:rPr>
          <w:rFonts w:ascii="Times New Roman" w:hAnsi="Times New Roman" w:cs="Times New Roman"/>
          <w:sz w:val="24"/>
          <w:szCs w:val="24"/>
        </w:rPr>
        <w:t xml:space="preserve"> is depicted by the </w:t>
      </w:r>
      <w:r w:rsidR="0047531A">
        <w:rPr>
          <w:rFonts w:ascii="Times New Roman" w:hAnsi="Times New Roman" w:cs="Times New Roman"/>
          <w:sz w:val="24"/>
          <w:szCs w:val="24"/>
        </w:rPr>
        <w:t>dashed</w:t>
      </w:r>
      <w:r w:rsidR="0047531A" w:rsidRPr="0060751C">
        <w:rPr>
          <w:rFonts w:ascii="Times New Roman" w:hAnsi="Times New Roman" w:cs="Times New Roman"/>
          <w:sz w:val="24"/>
          <w:szCs w:val="24"/>
        </w:rPr>
        <w:t xml:space="preserve"> line</w:t>
      </w:r>
      <w:r w:rsidR="0047531A">
        <w:rPr>
          <w:rFonts w:ascii="Times New Roman" w:hAnsi="Times New Roman" w:cs="Times New Roman"/>
          <w:sz w:val="24"/>
          <w:szCs w:val="24"/>
        </w:rPr>
        <w:t>.</w:t>
      </w:r>
    </w:p>
    <w:p w14:paraId="4F0515E6" w14:textId="210220D2" w:rsidR="005A1206" w:rsidRDefault="005A1206" w:rsidP="001C5491">
      <w:pPr>
        <w:spacing w:after="0" w:line="480" w:lineRule="auto"/>
        <w:ind w:firstLine="720"/>
        <w:rPr>
          <w:rFonts w:ascii="Times New Roman" w:hAnsi="Times New Roman" w:cs="Times New Roman"/>
          <w:sz w:val="24"/>
          <w:szCs w:val="24"/>
        </w:rPr>
      </w:pPr>
      <w:r w:rsidRPr="005A1206">
        <w:rPr>
          <w:rFonts w:ascii="Times New Roman" w:hAnsi="Times New Roman" w:cs="Times New Roman"/>
          <w:sz w:val="24"/>
          <w:szCs w:val="24"/>
        </w:rPr>
        <w:t>Figure 4 compares the RMSE in general-factor ability (</w:t>
      </w:r>
      <w:r w:rsidRPr="005A1206">
        <w:rPr>
          <w:rFonts w:ascii="Cambria Math" w:hAnsi="Cambria Math" w:cs="Cambria Math"/>
          <w:i/>
          <w:iCs/>
          <w:sz w:val="24"/>
          <w:szCs w:val="24"/>
        </w:rPr>
        <w:t>𝜃</w:t>
      </w:r>
      <w:r w:rsidRPr="005A1206">
        <w:rPr>
          <w:rFonts w:ascii="Times New Roman" w:hAnsi="Times New Roman" w:cs="Times New Roman"/>
          <w:i/>
          <w:iCs/>
          <w:sz w:val="24"/>
          <w:szCs w:val="24"/>
          <w:vertAlign w:val="subscript"/>
        </w:rPr>
        <w:t>g</w:t>
      </w:r>
      <w:r w:rsidRPr="005A1206">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5A1206">
        <w:rPr>
          <w:rFonts w:ascii="Times New Roman" w:hAnsi="Times New Roman" w:cs="Times New Roman"/>
          <w:sz w:val="24"/>
          <w:szCs w:val="24"/>
        </w:rPr>
        <w:t xml:space="preserve">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and specific factor number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The result shows that the MAP algorithm generally has lower and more consistent RMSE values across all conditions of item numbers, outperforming the ML method. Under the ML method, raising </w:t>
      </w:r>
      <w:r w:rsidRPr="005A1206">
        <w:rPr>
          <w:rFonts w:ascii="Times New Roman" w:hAnsi="Times New Roman" w:cs="Times New Roman"/>
          <w:i/>
          <w:iCs/>
          <w:sz w:val="24"/>
          <w:szCs w:val="24"/>
        </w:rPr>
        <w:t>F</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and </w:t>
      </w:r>
      <w:r w:rsidRPr="005A1206">
        <w:rPr>
          <w:rFonts w:ascii="Times New Roman" w:hAnsi="Times New Roman" w:cs="Times New Roman"/>
          <w:i/>
          <w:iCs/>
          <w:sz w:val="24"/>
          <w:szCs w:val="24"/>
        </w:rPr>
        <w:t>I</w:t>
      </w:r>
      <w:r w:rsidRPr="005A1206">
        <w:rPr>
          <w:rFonts w:ascii="Times New Roman" w:hAnsi="Times New Roman" w:cs="Times New Roman"/>
          <w:i/>
          <w:iCs/>
          <w:sz w:val="24"/>
          <w:szCs w:val="24"/>
          <w:vertAlign w:val="subscript"/>
        </w:rPr>
        <w:t>s</w:t>
      </w:r>
      <w:r w:rsidRPr="005A1206">
        <w:rPr>
          <w:rFonts w:ascii="Times New Roman" w:hAnsi="Times New Roman" w:cs="Times New Roman"/>
          <w:sz w:val="24"/>
          <w:szCs w:val="24"/>
        </w:rPr>
        <w:t xml:space="preserve"> can effectively reduce the RMSE; however, this impact is slight under the MAP method. In conclusion, increasing the number of items per </w:t>
      </w:r>
      <w:r>
        <w:rPr>
          <w:rFonts w:ascii="Times New Roman" w:hAnsi="Times New Roman" w:cs="Times New Roman" w:hint="eastAsia"/>
          <w:sz w:val="24"/>
          <w:szCs w:val="24"/>
        </w:rPr>
        <w:t>specific</w:t>
      </w:r>
      <w:r w:rsidRPr="005A1206">
        <w:rPr>
          <w:rFonts w:ascii="Times New Roman" w:hAnsi="Times New Roman" w:cs="Times New Roman"/>
          <w:sz w:val="24"/>
          <w:szCs w:val="24"/>
        </w:rPr>
        <w:t xml:space="preserve"> factor and/or specific factor number in Bifactor-GRM can significantly reduce the estimation performance inequality between the MAP and ML approaches.</w:t>
      </w:r>
    </w:p>
    <w:p w14:paraId="56FFA362" w14:textId="7BE3035E" w:rsidR="006446BD" w:rsidRPr="008103C0" w:rsidRDefault="006446BD" w:rsidP="005A1206">
      <w:pPr>
        <w:spacing w:after="0" w:line="480" w:lineRule="auto"/>
        <w:rPr>
          <w:rFonts w:ascii="Times New Roman" w:hAnsi="Times New Roman" w:cs="Times New Roman"/>
          <w:b/>
          <w:bCs/>
          <w:sz w:val="24"/>
          <w:szCs w:val="24"/>
        </w:rPr>
      </w:pPr>
      <w:r w:rsidRPr="008103C0">
        <w:rPr>
          <w:rFonts w:ascii="Times New Roman" w:hAnsi="Times New Roman" w:cs="Times New Roman"/>
          <w:b/>
          <w:bCs/>
          <w:sz w:val="24"/>
          <w:szCs w:val="24"/>
        </w:rPr>
        <w:t xml:space="preserve">Figure </w:t>
      </w:r>
      <w:r w:rsidR="008979CB" w:rsidRPr="008103C0">
        <w:rPr>
          <w:rFonts w:ascii="Times New Roman" w:hAnsi="Times New Roman" w:cs="Times New Roman"/>
          <w:b/>
          <w:bCs/>
          <w:sz w:val="24"/>
          <w:szCs w:val="24"/>
        </w:rPr>
        <w:t>5</w:t>
      </w:r>
    </w:p>
    <w:p w14:paraId="5465A066" w14:textId="4EE4DFC4" w:rsidR="001156E2" w:rsidRDefault="001156E2" w:rsidP="001156E2">
      <w:pPr>
        <w:spacing w:after="0" w:line="240" w:lineRule="auto"/>
        <w:rPr>
          <w:rFonts w:ascii="Times New Roman" w:hAnsi="Times New Roman" w:cs="Times New Roman"/>
          <w:i/>
          <w:iCs/>
          <w:sz w:val="24"/>
          <w:szCs w:val="24"/>
        </w:rPr>
      </w:pPr>
      <w:r>
        <w:rPr>
          <w:rFonts w:ascii="Times New Roman" w:hAnsi="Times New Roman" w:cs="Times New Roman"/>
          <w:i/>
          <w:iCs/>
          <w:sz w:val="24"/>
          <w:szCs w:val="24"/>
        </w:rPr>
        <w:t>RMSE of Person General-factor Ability (</w:t>
      </w:r>
      <w:r>
        <w:rPr>
          <w:rFonts w:ascii="Cambria Math" w:hAnsi="Cambria Math" w:cs="Times New Roman"/>
          <w:i/>
          <w:iCs/>
          <w:sz w:val="24"/>
          <w:szCs w:val="24"/>
        </w:rPr>
        <w:t>𝜃</w:t>
      </w:r>
      <w:r>
        <w:rPr>
          <w:rFonts w:ascii="Cambria Math" w:hAnsi="Cambria Math" w:cs="Times New Roman"/>
          <w:i/>
          <w:iCs/>
          <w:sz w:val="24"/>
          <w:szCs w:val="24"/>
          <w:vertAlign w:val="subscript"/>
        </w:rPr>
        <w:t>s</w:t>
      </w:r>
      <w:r>
        <w:rPr>
          <w:rFonts w:ascii="Times New Roman" w:hAnsi="Times New Roman" w:cs="Times New Roman"/>
          <w:i/>
          <w:iCs/>
          <w:sz w:val="24"/>
          <w:szCs w:val="24"/>
        </w:rPr>
        <w:t>) Estimation: interaction effect of Method, Item Number, and Specific Factor Number</w:t>
      </w:r>
    </w:p>
    <w:p w14:paraId="06B61D5F" w14:textId="46C6D1A6" w:rsidR="00A216B9" w:rsidRDefault="00A216B9" w:rsidP="00A216B9">
      <w:pPr>
        <w:spacing w:after="0" w:line="240" w:lineRule="auto"/>
        <w:rPr>
          <w:rFonts w:ascii="Times New Roman" w:hAnsi="Times New Roman" w:cs="Times New Roman"/>
          <w:i/>
          <w:iCs/>
          <w:sz w:val="24"/>
          <w:szCs w:val="24"/>
        </w:rPr>
      </w:pPr>
    </w:p>
    <w:p w14:paraId="35C65D48" w14:textId="1CFB5753" w:rsidR="006446BD" w:rsidRDefault="006446BD" w:rsidP="006446BD">
      <w:pPr>
        <w:spacing w:after="0" w:line="480" w:lineRule="auto"/>
        <w:rPr>
          <w:rFonts w:ascii="Times New Roman" w:hAnsi="Times New Roman" w:cs="Times New Roman"/>
          <w:sz w:val="24"/>
          <w:szCs w:val="24"/>
        </w:rPr>
      </w:pPr>
    </w:p>
    <w:p w14:paraId="630B892A" w14:textId="48062310" w:rsidR="00992713" w:rsidRDefault="00992713" w:rsidP="006446BD">
      <w:pPr>
        <w:spacing w:after="0" w:line="480" w:lineRule="auto"/>
        <w:rPr>
          <w:rFonts w:ascii="Times New Roman" w:hAnsi="Times New Roman" w:cs="Times New Roman"/>
          <w:sz w:val="24"/>
          <w:szCs w:val="24"/>
        </w:rPr>
      </w:pPr>
      <w:r>
        <w:rPr>
          <w:noProof/>
        </w:rPr>
        <w:lastRenderedPageBreak/>
        <w:drawing>
          <wp:inline distT="0" distB="0" distL="0" distR="0" wp14:anchorId="66A6E8C2" wp14:editId="2B65AE2C">
            <wp:extent cx="5943600" cy="2228850"/>
            <wp:effectExtent l="0" t="0" r="0" b="0"/>
            <wp:docPr id="729757071" name="Picture 4" descr="A graph of a number of ite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57071" name="Picture 4" descr="A graph of a number of items&#10;&#10;Description automatically generated with medium confidenc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14:paraId="43DE18C2" w14:textId="77777777" w:rsidR="00EB1379" w:rsidRDefault="00EB1379" w:rsidP="00EB1379">
      <w:pPr>
        <w:spacing w:after="0" w:line="480" w:lineRule="auto"/>
        <w:rPr>
          <w:rFonts w:ascii="Times New Roman" w:hAnsi="Times New Roman" w:cs="Times New Roman"/>
          <w:sz w:val="24"/>
          <w:szCs w:val="24"/>
        </w:rPr>
      </w:pPr>
      <w:r w:rsidRPr="0017620B">
        <w:rPr>
          <w:rFonts w:ascii="Times New Roman" w:hAnsi="Times New Roman" w:cs="Times New Roman"/>
          <w:b/>
          <w:bCs/>
          <w:i/>
          <w:iCs/>
          <w:sz w:val="24"/>
          <w:szCs w:val="24"/>
        </w:rPr>
        <w:t>Note.</w:t>
      </w:r>
      <w:r w:rsidRPr="0060751C">
        <w:rPr>
          <w:rFonts w:ascii="Times New Roman" w:hAnsi="Times New Roman" w:cs="Times New Roman"/>
          <w:sz w:val="24"/>
          <w:szCs w:val="24"/>
        </w:rPr>
        <w:t xml:space="preserve"> </w:t>
      </w:r>
      <w:r>
        <w:rPr>
          <w:rFonts w:ascii="Times New Roman" w:hAnsi="Times New Roman" w:cs="Times New Roman" w:hint="eastAsia"/>
          <w:sz w:val="24"/>
          <w:szCs w:val="24"/>
        </w:rPr>
        <w:t>MAP</w:t>
      </w:r>
      <w:r>
        <w:rPr>
          <w:rFonts w:ascii="Times New Roman" w:hAnsi="Times New Roman" w:cs="Times New Roman"/>
          <w:sz w:val="24"/>
          <w:szCs w:val="24"/>
        </w:rPr>
        <w:t>:</w:t>
      </w:r>
      <w:r w:rsidRPr="0060751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60751C">
        <w:rPr>
          <w:rFonts w:ascii="Times New Roman" w:hAnsi="Times New Roman" w:cs="Times New Roman"/>
          <w:sz w:val="24"/>
          <w:szCs w:val="24"/>
        </w:rPr>
        <w:t>Maximum A Posteriori estimation</w:t>
      </w:r>
      <w:r>
        <w:rPr>
          <w:rFonts w:ascii="Times New Roman" w:hAnsi="Times New Roman" w:cs="Times New Roman"/>
          <w:sz w:val="24"/>
          <w:szCs w:val="24"/>
        </w:rPr>
        <w:t>; ML:</w:t>
      </w:r>
      <w:r w:rsidRPr="0060751C">
        <w:rPr>
          <w:rFonts w:ascii="Times New Roman" w:hAnsi="Times New Roman" w:cs="Times New Roman"/>
          <w:sz w:val="24"/>
          <w:szCs w:val="24"/>
        </w:rPr>
        <w:t xml:space="preserve"> the Maximum Likelihood </w:t>
      </w:r>
      <w:r>
        <w:rPr>
          <w:rFonts w:ascii="Times New Roman" w:hAnsi="Times New Roman" w:cs="Times New Roman"/>
          <w:sz w:val="24"/>
          <w:szCs w:val="24"/>
        </w:rPr>
        <w:t xml:space="preserve">estimation. The two specific factors condition </w:t>
      </w:r>
      <w:r w:rsidRPr="0060751C">
        <w:rPr>
          <w:rFonts w:ascii="Times New Roman" w:hAnsi="Times New Roman" w:cs="Times New Roman"/>
          <w:sz w:val="24"/>
          <w:szCs w:val="24"/>
        </w:rPr>
        <w:t>is depicted by the solid line, while</w:t>
      </w:r>
      <w:r>
        <w:rPr>
          <w:rFonts w:ascii="Times New Roman" w:hAnsi="Times New Roman" w:cs="Times New Roman"/>
          <w:sz w:val="24"/>
          <w:szCs w:val="24"/>
        </w:rPr>
        <w:t xml:space="preserve"> the</w:t>
      </w:r>
      <w:r w:rsidRPr="0060751C">
        <w:rPr>
          <w:rFonts w:ascii="Times New Roman" w:hAnsi="Times New Roman" w:cs="Times New Roman"/>
          <w:sz w:val="24"/>
          <w:szCs w:val="24"/>
        </w:rPr>
        <w:t xml:space="preserve"> </w:t>
      </w:r>
      <w:r>
        <w:rPr>
          <w:rFonts w:ascii="Times New Roman" w:hAnsi="Times New Roman" w:cs="Times New Roman"/>
          <w:sz w:val="24"/>
          <w:szCs w:val="24"/>
        </w:rPr>
        <w:t>four specific factors condition</w:t>
      </w:r>
      <w:r w:rsidRPr="0060751C">
        <w:rPr>
          <w:rFonts w:ascii="Times New Roman" w:hAnsi="Times New Roman" w:cs="Times New Roman"/>
          <w:sz w:val="24"/>
          <w:szCs w:val="24"/>
        </w:rPr>
        <w:t xml:space="preserve"> is depicted by the </w:t>
      </w:r>
      <w:r>
        <w:rPr>
          <w:rFonts w:ascii="Times New Roman" w:hAnsi="Times New Roman" w:cs="Times New Roman"/>
          <w:sz w:val="24"/>
          <w:szCs w:val="24"/>
        </w:rPr>
        <w:t>dashed</w:t>
      </w:r>
      <w:r w:rsidRPr="0060751C">
        <w:rPr>
          <w:rFonts w:ascii="Times New Roman" w:hAnsi="Times New Roman" w:cs="Times New Roman"/>
          <w:sz w:val="24"/>
          <w:szCs w:val="24"/>
        </w:rPr>
        <w:t xml:space="preserve"> line</w:t>
      </w:r>
      <w:r>
        <w:rPr>
          <w:rFonts w:ascii="Times New Roman" w:hAnsi="Times New Roman" w:cs="Times New Roman"/>
          <w:sz w:val="24"/>
          <w:szCs w:val="24"/>
        </w:rPr>
        <w:t>.</w:t>
      </w:r>
    </w:p>
    <w:p w14:paraId="06F4AFB9" w14:textId="6960BC24" w:rsidR="006B2325" w:rsidRPr="004C1C88" w:rsidRDefault="006B2325" w:rsidP="006B2325">
      <w:pPr>
        <w:spacing w:after="0" w:line="480" w:lineRule="auto"/>
        <w:ind w:firstLine="720"/>
        <w:rPr>
          <w:rFonts w:ascii="Times New Roman" w:hAnsi="Times New Roman" w:cs="Times New Roman"/>
          <w:sz w:val="24"/>
          <w:szCs w:val="24"/>
        </w:rPr>
      </w:pPr>
      <w:r w:rsidRPr="00ED5819">
        <w:rPr>
          <w:rFonts w:ascii="Times New Roman" w:hAnsi="Times New Roman" w:cs="Times New Roman"/>
          <w:sz w:val="24"/>
          <w:szCs w:val="24"/>
        </w:rPr>
        <w:t xml:space="preserve">Figure </w:t>
      </w:r>
      <w:r>
        <w:rPr>
          <w:rFonts w:ascii="Times New Roman" w:hAnsi="Times New Roman" w:cs="Times New Roman"/>
          <w:sz w:val="24"/>
          <w:szCs w:val="24"/>
        </w:rPr>
        <w:t>5</w:t>
      </w:r>
      <w:r w:rsidR="007F27D7">
        <w:rPr>
          <w:rFonts w:ascii="Times New Roman" w:hAnsi="Times New Roman" w:cs="Times New Roman"/>
          <w:sz w:val="24"/>
          <w:szCs w:val="24"/>
        </w:rPr>
        <w:t xml:space="preserve"> addressed</w:t>
      </w:r>
      <w:r w:rsidRPr="00ED5819">
        <w:rPr>
          <w:rFonts w:ascii="Times New Roman" w:hAnsi="Times New Roman" w:cs="Times New Roman"/>
          <w:sz w:val="24"/>
          <w:szCs w:val="24"/>
        </w:rPr>
        <w:t xml:space="preserve"> the RMSE in </w:t>
      </w:r>
      <w:r w:rsidR="007F27D7">
        <w:rPr>
          <w:rFonts w:ascii="Times New Roman" w:hAnsi="Times New Roman" w:cs="Times New Roman"/>
          <w:sz w:val="24"/>
          <w:szCs w:val="24"/>
        </w:rPr>
        <w:t>specific-</w:t>
      </w:r>
      <w:r w:rsidR="007F27D7" w:rsidRPr="00ED5819">
        <w:rPr>
          <w:rFonts w:ascii="Times New Roman" w:hAnsi="Times New Roman" w:cs="Times New Roman"/>
          <w:sz w:val="24"/>
          <w:szCs w:val="24"/>
        </w:rPr>
        <w:t>factor</w:t>
      </w:r>
      <w:r w:rsidRPr="00ED5819">
        <w:rPr>
          <w:rFonts w:ascii="Times New Roman" w:hAnsi="Times New Roman" w:cs="Times New Roman"/>
          <w:sz w:val="24"/>
          <w:szCs w:val="24"/>
        </w:rPr>
        <w:t xml:space="preserve"> ability (</w:t>
      </w:r>
      <w:r w:rsidRPr="00ED5819">
        <w:rPr>
          <w:rFonts w:ascii="Cambria Math" w:hAnsi="Cambria Math" w:cs="Cambria Math"/>
          <w:i/>
          <w:iCs/>
          <w:sz w:val="24"/>
          <w:szCs w:val="24"/>
        </w:rPr>
        <w:t>𝜃</w:t>
      </w:r>
      <w:r>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estimation across methods, </w:t>
      </w:r>
      <w:r w:rsidR="005D2337">
        <w:rPr>
          <w:rFonts w:ascii="Times New Roman" w:hAnsi="Times New Roman" w:cs="Times New Roman"/>
          <w:sz w:val="24"/>
          <w:szCs w:val="24"/>
        </w:rPr>
        <w:t xml:space="preserve">item number per specific factor </w:t>
      </w:r>
      <w:r w:rsidRPr="00ED5819">
        <w:rPr>
          <w:rFonts w:ascii="Times New Roman" w:hAnsi="Times New Roman" w:cs="Times New Roman"/>
          <w:sz w:val="24"/>
          <w:szCs w:val="24"/>
        </w:rPr>
        <w:t xml:space="preserve"> (</w:t>
      </w:r>
      <w:r w:rsidRPr="00ED5819">
        <w:rPr>
          <w:rFonts w:ascii="Times New Roman" w:hAnsi="Times New Roman" w:cs="Times New Roman"/>
          <w:i/>
          <w:iCs/>
          <w:sz w:val="24"/>
          <w:szCs w:val="24"/>
        </w:rPr>
        <w:t>I</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and specific factor numbers (</w:t>
      </w:r>
      <w:r w:rsidRPr="00ED5819">
        <w:rPr>
          <w:rFonts w:ascii="Times New Roman" w:hAnsi="Times New Roman" w:cs="Times New Roman"/>
          <w:i/>
          <w:iCs/>
          <w:sz w:val="24"/>
          <w:szCs w:val="24"/>
        </w:rPr>
        <w:t>F</w:t>
      </w:r>
      <w:r w:rsidRPr="00ED5819">
        <w:rPr>
          <w:rFonts w:ascii="Times New Roman" w:hAnsi="Times New Roman" w:cs="Times New Roman"/>
          <w:i/>
          <w:iCs/>
          <w:sz w:val="24"/>
          <w:szCs w:val="24"/>
          <w:vertAlign w:val="subscript"/>
        </w:rPr>
        <w:t>s</w:t>
      </w:r>
      <w:r w:rsidRPr="00ED5819">
        <w:rPr>
          <w:rFonts w:ascii="Times New Roman" w:hAnsi="Times New Roman" w:cs="Times New Roman"/>
          <w:sz w:val="24"/>
          <w:szCs w:val="24"/>
        </w:rPr>
        <w:t xml:space="preserve">). </w:t>
      </w:r>
      <w:proofErr w:type="gramStart"/>
      <w:r w:rsidRPr="006B2325">
        <w:rPr>
          <w:rFonts w:ascii="Times New Roman" w:hAnsi="Times New Roman" w:cs="Times New Roman"/>
          <w:sz w:val="24"/>
          <w:szCs w:val="24"/>
        </w:rPr>
        <w:t>Similar to</w:t>
      </w:r>
      <w:proofErr w:type="gramEnd"/>
      <w:r w:rsidRPr="006B2325">
        <w:rPr>
          <w:rFonts w:ascii="Times New Roman" w:hAnsi="Times New Roman" w:cs="Times New Roman"/>
          <w:sz w:val="24"/>
          <w:szCs w:val="24"/>
        </w:rPr>
        <w:t xml:space="preserve"> the RMSE in general-factor ability (</w:t>
      </w:r>
      <w:r w:rsidRPr="006B2325">
        <w:rPr>
          <w:rFonts w:ascii="Cambria Math" w:hAnsi="Cambria Math" w:cs="Cambria Math"/>
          <w:i/>
          <w:iCs/>
          <w:sz w:val="24"/>
          <w:szCs w:val="24"/>
        </w:rPr>
        <w:t>𝜃</w:t>
      </w:r>
      <w:r w:rsidRPr="006B2325">
        <w:rPr>
          <w:rFonts w:ascii="Times New Roman" w:hAnsi="Times New Roman" w:cs="Times New Roman"/>
          <w:i/>
          <w:iCs/>
          <w:sz w:val="24"/>
          <w:szCs w:val="24"/>
          <w:vertAlign w:val="subscript"/>
        </w:rPr>
        <w:t>g</w:t>
      </w:r>
      <w:r w:rsidRPr="006B2325">
        <w:rPr>
          <w:rFonts w:ascii="Times New Roman" w:hAnsi="Times New Roman" w:cs="Times New Roman"/>
          <w:sz w:val="24"/>
          <w:szCs w:val="24"/>
        </w:rPr>
        <w:t xml:space="preserve">) estimation, the MAP method outperforms the ML method. Both methods show that increasing </w:t>
      </w:r>
      <w:r w:rsidRPr="006B2325">
        <w:rPr>
          <w:rFonts w:ascii="Times New Roman" w:hAnsi="Times New Roman" w:cs="Times New Roman"/>
          <w:i/>
          <w:iCs/>
          <w:sz w:val="24"/>
          <w:szCs w:val="24"/>
        </w:rPr>
        <w:t>F</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and </w:t>
      </w:r>
      <w:r w:rsidRPr="006B2325">
        <w:rPr>
          <w:rFonts w:ascii="Times New Roman" w:hAnsi="Times New Roman" w:cs="Times New Roman"/>
          <w:i/>
          <w:iCs/>
          <w:sz w:val="24"/>
          <w:szCs w:val="24"/>
        </w:rPr>
        <w:t>I</w:t>
      </w:r>
      <w:r w:rsidRPr="006B2325">
        <w:rPr>
          <w:rFonts w:ascii="Times New Roman" w:hAnsi="Times New Roman" w:cs="Times New Roman"/>
          <w:i/>
          <w:iCs/>
          <w:sz w:val="24"/>
          <w:szCs w:val="24"/>
          <w:vertAlign w:val="subscript"/>
        </w:rPr>
        <w:t>s</w:t>
      </w:r>
      <w:r w:rsidRPr="006B2325">
        <w:rPr>
          <w:rFonts w:ascii="Times New Roman" w:hAnsi="Times New Roman" w:cs="Times New Roman"/>
          <w:sz w:val="24"/>
          <w:szCs w:val="24"/>
        </w:rPr>
        <w:t xml:space="preserve"> lead to a reduction in RMSE under the MAP method. Additionally, the ML method exhibits extremely high RMSE, particularly under conditions with a low number of items per specific factor. This indicates that specific-factor ability (</w:t>
      </w:r>
      <w:r w:rsidRPr="005754BF">
        <w:rPr>
          <w:rFonts w:ascii="Cambria Math" w:hAnsi="Cambria Math" w:cs="Cambria Math"/>
          <w:i/>
          <w:iCs/>
          <w:sz w:val="24"/>
          <w:szCs w:val="24"/>
        </w:rPr>
        <w:t>𝜃</w:t>
      </w:r>
      <w:r w:rsidRPr="005754BF">
        <w:rPr>
          <w:rFonts w:ascii="Times New Roman" w:hAnsi="Times New Roman" w:cs="Times New Roman"/>
          <w:i/>
          <w:iCs/>
          <w:sz w:val="24"/>
          <w:szCs w:val="24"/>
          <w:vertAlign w:val="subscript"/>
        </w:rPr>
        <w:t>s</w:t>
      </w:r>
      <w:r w:rsidRPr="006B2325">
        <w:rPr>
          <w:rFonts w:ascii="Times New Roman" w:hAnsi="Times New Roman" w:cs="Times New Roman"/>
          <w:sz w:val="24"/>
          <w:szCs w:val="24"/>
        </w:rPr>
        <w:t>) estimation is more sensitive to a small number of items within each specific factor.</w:t>
      </w:r>
    </w:p>
    <w:p w14:paraId="674AD35C" w14:textId="3672A512" w:rsidR="00C73066" w:rsidRPr="006B0476" w:rsidRDefault="006B0476" w:rsidP="006B0476">
      <w:pPr>
        <w:spacing w:after="0" w:line="480" w:lineRule="auto"/>
        <w:jc w:val="center"/>
        <w:rPr>
          <w:rFonts w:ascii="Times New Roman" w:hAnsi="Times New Roman" w:cs="Times New Roman"/>
          <w:b/>
          <w:bCs/>
          <w:sz w:val="24"/>
          <w:szCs w:val="24"/>
        </w:rPr>
      </w:pPr>
      <w:r w:rsidRPr="006B0476">
        <w:rPr>
          <w:rFonts w:ascii="Times New Roman" w:hAnsi="Times New Roman" w:cs="Times New Roman"/>
          <w:b/>
          <w:bCs/>
          <w:sz w:val="24"/>
          <w:szCs w:val="24"/>
        </w:rPr>
        <w:t>Discussions</w:t>
      </w:r>
    </w:p>
    <w:p w14:paraId="6233DB3D" w14:textId="77777777" w:rsidR="00DE5DC1" w:rsidRDefault="00DE5DC1" w:rsidP="007C511B">
      <w:pPr>
        <w:spacing w:after="0" w:line="480" w:lineRule="auto"/>
        <w:ind w:firstLine="720"/>
        <w:rPr>
          <w:rFonts w:ascii="Times New Roman" w:hAnsi="Times New Roman" w:cs="Times New Roman"/>
          <w:sz w:val="24"/>
          <w:szCs w:val="24"/>
        </w:rPr>
      </w:pPr>
      <w:r w:rsidRPr="00DE5DC1">
        <w:rPr>
          <w:rFonts w:ascii="Times New Roman" w:hAnsi="Times New Roman" w:cs="Times New Roman"/>
          <w:sz w:val="24"/>
          <w:szCs w:val="24"/>
        </w:rPr>
        <w:t xml:space="preserve">The non-normality in latent ability/trait distributions is a common psychological and educational assessment. As a frequently used model, the bifactor graded response model (Bifactor-GRM) might face a more complicated estimation problem when a non-normal distribution can happen on both the general factor and the specific factor. This section will address violations of the normality assumption in both item and person parameter estimation </w:t>
      </w:r>
      <w:r w:rsidRPr="00DE5DC1">
        <w:rPr>
          <w:rFonts w:ascii="Times New Roman" w:hAnsi="Times New Roman" w:cs="Times New Roman"/>
          <w:sz w:val="24"/>
          <w:szCs w:val="24"/>
        </w:rPr>
        <w:lastRenderedPageBreak/>
        <w:t>within the Bifactor-GRM and offer implications for both researchers and practitioners in psychometric areas.</w:t>
      </w:r>
    </w:p>
    <w:p w14:paraId="148526AB" w14:textId="4624D99F" w:rsidR="007C511B" w:rsidRPr="007C511B" w:rsidRDefault="007C511B" w:rsidP="007C511B">
      <w:pPr>
        <w:spacing w:after="0" w:line="480" w:lineRule="auto"/>
        <w:ind w:firstLine="720"/>
        <w:rPr>
          <w:rFonts w:ascii="Times New Roman" w:hAnsi="Times New Roman" w:cs="Times New Roman"/>
          <w:sz w:val="24"/>
          <w:szCs w:val="24"/>
        </w:rPr>
      </w:pPr>
      <w:r w:rsidRPr="007C511B">
        <w:rPr>
          <w:rFonts w:ascii="Times New Roman" w:hAnsi="Times New Roman" w:cs="Times New Roman"/>
          <w:sz w:val="24"/>
          <w:szCs w:val="24"/>
        </w:rPr>
        <w:t>Our results revealed that non-normality in the general factor predominantly influenced the bias in estimating the discrimination on the general factor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Pr="007C511B">
        <w:rPr>
          <w:rFonts w:ascii="Times New Roman" w:hAnsi="Times New Roman" w:cs="Times New Roman"/>
          <w:sz w:val="24"/>
          <w:szCs w:val="24"/>
        </w:rPr>
        <w:t>) and, to a lesser extent, the location parameters (</w:t>
      </w:r>
      <w:r w:rsidRPr="007C511B">
        <w:rPr>
          <w:rFonts w:ascii="Times New Roman" w:hAnsi="Times New Roman" w:cs="Times New Roman"/>
          <w:i/>
          <w:iCs/>
          <w:sz w:val="24"/>
          <w:szCs w:val="24"/>
        </w:rPr>
        <w:t>c1</w:t>
      </w:r>
      <w:r w:rsidRPr="007C511B">
        <w:rPr>
          <w:rFonts w:ascii="Times New Roman" w:hAnsi="Times New Roman" w:cs="Times New Roman"/>
          <w:sz w:val="24"/>
          <w:szCs w:val="24"/>
        </w:rPr>
        <w:t xml:space="preserve">, </w:t>
      </w:r>
      <w:r w:rsidRPr="007C511B">
        <w:rPr>
          <w:rFonts w:ascii="Times New Roman" w:hAnsi="Times New Roman" w:cs="Times New Roman"/>
          <w:i/>
          <w:iCs/>
          <w:sz w:val="24"/>
          <w:szCs w:val="24"/>
        </w:rPr>
        <w:t>c2</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c3</w:t>
      </w:r>
      <w:r w:rsidRPr="007C511B">
        <w:rPr>
          <w:rFonts w:ascii="Times New Roman" w:hAnsi="Times New Roman" w:cs="Times New Roman"/>
          <w:sz w:val="24"/>
          <w:szCs w:val="24"/>
        </w:rPr>
        <w:t xml:space="preserve">). </w:t>
      </w:r>
      <w:r w:rsidR="00DE5DC1">
        <w:rPr>
          <w:rFonts w:ascii="Times New Roman" w:hAnsi="Times New Roman" w:cs="Times New Roman"/>
          <w:sz w:val="24"/>
          <w:szCs w:val="24"/>
        </w:rPr>
        <w:t>In detail</w:t>
      </w:r>
      <w:r w:rsidRPr="007C511B">
        <w:rPr>
          <w:rFonts w:ascii="Times New Roman" w:hAnsi="Times New Roman" w:cs="Times New Roman"/>
          <w:sz w:val="24"/>
          <w:szCs w:val="24"/>
        </w:rPr>
        <w:t xml:space="preserve">, </w:t>
      </w:r>
      <w:r w:rsidR="00DE5DC1" w:rsidRPr="007C511B">
        <w:rPr>
          <w:rFonts w:ascii="Times New Roman" w:hAnsi="Times New Roman" w:cs="Times New Roman"/>
          <w:sz w:val="24"/>
          <w:szCs w:val="24"/>
        </w:rPr>
        <w:t xml:space="preserve">general-factor non-normality </w:t>
      </w:r>
      <w:r w:rsidRPr="007C511B">
        <w:rPr>
          <w:rFonts w:ascii="Times New Roman" w:hAnsi="Times New Roman" w:cs="Times New Roman"/>
          <w:sz w:val="24"/>
          <w:szCs w:val="24"/>
        </w:rPr>
        <w:t>resulted in increased negative bias in the discrimination parameter</w:t>
      </w:r>
      <w:r w:rsidR="00DE5DC1">
        <w:rPr>
          <w:rFonts w:ascii="Times New Roman" w:hAnsi="Times New Roman" w:cs="Times New Roman"/>
          <w:sz w:val="24"/>
          <w:szCs w:val="24"/>
        </w:rPr>
        <w:t xml:space="preserve"> (</w:t>
      </w:r>
      <w:r w:rsidRPr="007C511B">
        <w:rPr>
          <w:rFonts w:ascii="Times New Roman" w:hAnsi="Times New Roman" w:cs="Times New Roman"/>
          <w:i/>
          <w:iCs/>
          <w:sz w:val="24"/>
          <w:szCs w:val="24"/>
        </w:rPr>
        <w:t>a</w:t>
      </w:r>
      <w:r w:rsidRPr="007C511B">
        <w:rPr>
          <w:rFonts w:ascii="Times New Roman" w:hAnsi="Times New Roman" w:cs="Times New Roman"/>
          <w:i/>
          <w:iCs/>
          <w:sz w:val="24"/>
          <w:szCs w:val="24"/>
          <w:vertAlign w:val="subscript"/>
        </w:rPr>
        <w:t>g</w:t>
      </w:r>
      <w:r w:rsidR="00DE5DC1">
        <w:rPr>
          <w:rFonts w:ascii="Times New Roman" w:hAnsi="Times New Roman" w:cs="Times New Roman"/>
          <w:sz w:val="24"/>
          <w:szCs w:val="24"/>
        </w:rPr>
        <w:t>) estimation.</w:t>
      </w:r>
      <w:r w:rsidRPr="007C511B">
        <w:rPr>
          <w:rFonts w:ascii="Times New Roman" w:hAnsi="Times New Roman" w:cs="Times New Roman"/>
          <w:sz w:val="24"/>
          <w:szCs w:val="24"/>
        </w:rPr>
        <w:t xml:space="preserve"> Regarding RMSE, general-factor non-normality has an ignorable impact</w:t>
      </w:r>
      <w:r w:rsidR="00DE5DC1">
        <w:rPr>
          <w:rFonts w:ascii="Times New Roman" w:hAnsi="Times New Roman" w:cs="Times New Roman"/>
          <w:sz w:val="24"/>
          <w:szCs w:val="24"/>
        </w:rPr>
        <w:t xml:space="preserve"> on </w:t>
      </w:r>
      <w:r w:rsidRPr="007C511B">
        <w:rPr>
          <w:rFonts w:ascii="Times New Roman" w:hAnsi="Times New Roman" w:cs="Times New Roman"/>
          <w:sz w:val="24"/>
          <w:szCs w:val="24"/>
        </w:rPr>
        <w:t xml:space="preserve">discrimination </w:t>
      </w:r>
      <w:r w:rsidR="00DE5DC1">
        <w:rPr>
          <w:rFonts w:ascii="Times New Roman" w:hAnsi="Times New Roman" w:cs="Times New Roman"/>
          <w:sz w:val="24"/>
          <w:szCs w:val="24"/>
        </w:rPr>
        <w:t xml:space="preserve">estimation </w:t>
      </w:r>
      <w:r w:rsidRPr="007C511B">
        <w:rPr>
          <w:rFonts w:ascii="Times New Roman" w:hAnsi="Times New Roman" w:cs="Times New Roman"/>
          <w:sz w:val="24"/>
          <w:szCs w:val="24"/>
        </w:rPr>
        <w:t>both</w:t>
      </w:r>
      <w:r w:rsidR="00DE5DC1">
        <w:rPr>
          <w:rFonts w:ascii="Times New Roman" w:hAnsi="Times New Roman" w:cs="Times New Roman"/>
          <w:sz w:val="24"/>
          <w:szCs w:val="24"/>
        </w:rPr>
        <w:t xml:space="preserve"> on</w:t>
      </w:r>
      <w:r w:rsidRPr="007C511B">
        <w:rPr>
          <w:rFonts w:ascii="Times New Roman" w:hAnsi="Times New Roman" w:cs="Times New Roman"/>
          <w:sz w:val="24"/>
          <w:szCs w:val="24"/>
        </w:rPr>
        <w:t xml:space="preserve"> general and specific factors, as well as location. However, the number of items per specific factor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and sample size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have significantly influenced the result. This indicates that although non-normality may induce bias, increasing the number of items and the sample size can enhance the accuracy of item parameter estimations. The interaction between </w:t>
      </w:r>
      <w:r w:rsidRPr="007C511B">
        <w:rPr>
          <w:rFonts w:ascii="Times New Roman" w:hAnsi="Times New Roman" w:cs="Times New Roman"/>
          <w:i/>
          <w:iCs/>
          <w:sz w:val="24"/>
          <w:szCs w:val="24"/>
        </w:rPr>
        <w:t>I</w:t>
      </w:r>
      <w:r w:rsidRPr="007C511B">
        <w:rPr>
          <w:rFonts w:ascii="Times New Roman" w:hAnsi="Times New Roman" w:cs="Times New Roman"/>
          <w:i/>
          <w:iCs/>
          <w:sz w:val="24"/>
          <w:szCs w:val="24"/>
          <w:vertAlign w:val="subscript"/>
        </w:rPr>
        <w:t>s</w:t>
      </w:r>
      <w:r w:rsidRPr="007C511B">
        <w:rPr>
          <w:rFonts w:ascii="Times New Roman" w:hAnsi="Times New Roman" w:cs="Times New Roman"/>
          <w:sz w:val="24"/>
          <w:szCs w:val="24"/>
        </w:rPr>
        <w:t xml:space="preserve"> and </w:t>
      </w:r>
      <w:r w:rsidRPr="007C511B">
        <w:rPr>
          <w:rFonts w:ascii="Times New Roman" w:hAnsi="Times New Roman" w:cs="Times New Roman"/>
          <w:i/>
          <w:iCs/>
          <w:sz w:val="24"/>
          <w:szCs w:val="24"/>
        </w:rPr>
        <w:t>N</w:t>
      </w:r>
      <w:r w:rsidRPr="007C511B">
        <w:rPr>
          <w:rFonts w:ascii="Times New Roman" w:hAnsi="Times New Roman" w:cs="Times New Roman"/>
          <w:sz w:val="24"/>
          <w:szCs w:val="24"/>
        </w:rPr>
        <w:t xml:space="preserve"> further emphasizes the significance of sample size concerns when addressing a fluctuating number of items per factor.</w:t>
      </w:r>
    </w:p>
    <w:p w14:paraId="6D0BC656" w14:textId="4CAAAD52" w:rsidR="00D00934" w:rsidRPr="00D00934" w:rsidRDefault="00CA7753" w:rsidP="00A25B1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our research, </w:t>
      </w:r>
      <w:r w:rsidR="00E90EC4">
        <w:rPr>
          <w:rFonts w:ascii="Times New Roman" w:hAnsi="Times New Roman" w:cs="Times New Roman"/>
          <w:sz w:val="24"/>
          <w:szCs w:val="24"/>
        </w:rPr>
        <w:t xml:space="preserve">we used the two estimation algorithms, MAP and ML, to estimate </w:t>
      </w:r>
      <w:r>
        <w:rPr>
          <w:rFonts w:ascii="Times New Roman" w:hAnsi="Times New Roman" w:cs="Times New Roman"/>
          <w:sz w:val="24"/>
          <w:szCs w:val="24"/>
        </w:rPr>
        <w:t>the</w:t>
      </w:r>
      <w:r w:rsidR="00E90EC4">
        <w:rPr>
          <w:rFonts w:ascii="Times New Roman" w:hAnsi="Times New Roman" w:cs="Times New Roman"/>
          <w:sz w:val="24"/>
          <w:szCs w:val="24"/>
        </w:rPr>
        <w:t xml:space="preserve"> person parameter in Bifactor-GRM. The result exhibited that</w:t>
      </w:r>
      <w:r w:rsidR="00CE3F85">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D94B0C" w:rsidRPr="00D94B0C">
        <w:rPr>
          <w:rFonts w:ascii="Times New Roman" w:hAnsi="Times New Roman" w:cs="Times New Roman"/>
          <w:sz w:val="24"/>
          <w:szCs w:val="24"/>
        </w:rPr>
        <w:t xml:space="preserve">MAP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generally outperformed </w:t>
      </w:r>
      <w:r w:rsidR="00CE3F85">
        <w:rPr>
          <w:rFonts w:ascii="Times New Roman" w:hAnsi="Times New Roman" w:cs="Times New Roman"/>
          <w:sz w:val="24"/>
          <w:szCs w:val="24"/>
        </w:rPr>
        <w:t xml:space="preserve">the </w:t>
      </w:r>
      <w:r w:rsidR="00D94B0C" w:rsidRPr="00D94B0C">
        <w:rPr>
          <w:rFonts w:ascii="Times New Roman" w:hAnsi="Times New Roman" w:cs="Times New Roman"/>
          <w:sz w:val="24"/>
          <w:szCs w:val="24"/>
        </w:rPr>
        <w:t xml:space="preserve">ML </w:t>
      </w:r>
      <w:r>
        <w:rPr>
          <w:rFonts w:ascii="Times New Roman" w:hAnsi="Times New Roman" w:cs="Times New Roman"/>
          <w:sz w:val="24"/>
          <w:szCs w:val="24"/>
        </w:rPr>
        <w:t>algorithm</w:t>
      </w:r>
      <w:r w:rsidR="00D94B0C" w:rsidRPr="00D94B0C">
        <w:rPr>
          <w:rFonts w:ascii="Times New Roman" w:hAnsi="Times New Roman" w:cs="Times New Roman"/>
          <w:sz w:val="24"/>
          <w:szCs w:val="24"/>
        </w:rPr>
        <w:t xml:space="preserve"> in terms of both bias and RMSE for estimating general</w:t>
      </w:r>
      <w:r w:rsidR="00E90EC4">
        <w:rPr>
          <w:rFonts w:ascii="Times New Roman" w:hAnsi="Times New Roman" w:cs="Times New Roman"/>
          <w:sz w:val="24"/>
          <w:szCs w:val="24"/>
        </w:rPr>
        <w:t>-factor</w:t>
      </w:r>
      <w:r w:rsidR="00D94B0C" w:rsidRPr="00D94B0C">
        <w:rPr>
          <w:rFonts w:ascii="Times New Roman" w:hAnsi="Times New Roman" w:cs="Times New Roman"/>
          <w:sz w:val="24"/>
          <w:szCs w:val="24"/>
        </w:rPr>
        <w:t xml:space="preserve"> and specific</w:t>
      </w:r>
      <w:r w:rsidR="00E90EC4">
        <w:rPr>
          <w:rFonts w:ascii="Times New Roman" w:hAnsi="Times New Roman" w:cs="Times New Roman"/>
          <w:sz w:val="24"/>
          <w:szCs w:val="24"/>
        </w:rPr>
        <w:t>-</w:t>
      </w:r>
      <w:r w:rsidR="00D94B0C" w:rsidRPr="00D94B0C">
        <w:rPr>
          <w:rFonts w:ascii="Times New Roman" w:hAnsi="Times New Roman" w:cs="Times New Roman"/>
          <w:sz w:val="24"/>
          <w:szCs w:val="24"/>
        </w:rPr>
        <w:t>factor abilities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g</w:t>
      </w:r>
      <w:proofErr w:type="spellEnd"/>
      <w:r w:rsidR="00D94B0C" w:rsidRPr="00D94B0C">
        <w:rPr>
          <w:rFonts w:ascii="Times New Roman" w:hAnsi="Times New Roman" w:cs="Times New Roman"/>
          <w:sz w:val="24"/>
          <w:szCs w:val="24"/>
        </w:rPr>
        <w:t xml:space="preserve"> and </w:t>
      </w:r>
      <w:proofErr w:type="spellStart"/>
      <w:r w:rsidR="00D94B0C" w:rsidRPr="00193B00">
        <w:rPr>
          <w:rFonts w:ascii="Times New Roman" w:hAnsi="Times New Roman" w:cs="Times New Roman"/>
          <w:i/>
          <w:iCs/>
          <w:sz w:val="24"/>
          <w:szCs w:val="24"/>
        </w:rPr>
        <w:t>θ</w:t>
      </w:r>
      <w:r w:rsidR="00D94B0C" w:rsidRPr="00193B00">
        <w:rPr>
          <w:rFonts w:ascii="Times New Roman" w:hAnsi="Times New Roman" w:cs="Times New Roman"/>
          <w:i/>
          <w:iCs/>
          <w:sz w:val="24"/>
          <w:szCs w:val="24"/>
          <w:vertAlign w:val="subscript"/>
        </w:rPr>
        <w:t>s</w:t>
      </w:r>
      <w:proofErr w:type="spellEnd"/>
      <w:r w:rsidR="00D94B0C" w:rsidRPr="00D94B0C">
        <w:rPr>
          <w:rFonts w:ascii="Times New Roman" w:hAnsi="Times New Roman" w:cs="Times New Roman"/>
          <w:sz w:val="24"/>
          <w:szCs w:val="24"/>
        </w:rPr>
        <w:t>)</w:t>
      </w:r>
      <w:r w:rsidR="00E80FA2">
        <w:rPr>
          <w:rFonts w:ascii="Times New Roman" w:hAnsi="Times New Roman" w:cs="Times New Roman"/>
          <w:sz w:val="24"/>
          <w:szCs w:val="24"/>
        </w:rPr>
        <w:t xml:space="preserve">, especially for </w:t>
      </w:r>
      <w:r w:rsidR="00C26CB8" w:rsidRPr="00C26CB8">
        <w:rPr>
          <w:rFonts w:ascii="Times New Roman" w:hAnsi="Times New Roman" w:cs="Times New Roman"/>
          <w:sz w:val="24"/>
          <w:szCs w:val="24"/>
        </w:rPr>
        <w:t>estimating specific-factor abilities (</w:t>
      </w:r>
      <w:proofErr w:type="spellStart"/>
      <w:r w:rsidR="00C26CB8" w:rsidRPr="00C26CB8">
        <w:rPr>
          <w:rFonts w:ascii="Times New Roman" w:hAnsi="Times New Roman" w:cs="Times New Roman"/>
          <w:i/>
          <w:iCs/>
          <w:sz w:val="24"/>
          <w:szCs w:val="24"/>
        </w:rPr>
        <w:t>θ</w:t>
      </w:r>
      <w:r w:rsidR="00C26CB8" w:rsidRPr="00C26CB8">
        <w:rPr>
          <w:rFonts w:ascii="Times New Roman" w:hAnsi="Times New Roman" w:cs="Times New Roman"/>
          <w:i/>
          <w:iCs/>
          <w:sz w:val="24"/>
          <w:szCs w:val="24"/>
          <w:vertAlign w:val="subscript"/>
        </w:rPr>
        <w:t>s</w:t>
      </w:r>
      <w:proofErr w:type="spellEnd"/>
      <w:r w:rsidR="00C26CB8" w:rsidRPr="00C26CB8">
        <w:rPr>
          <w:rFonts w:ascii="Times New Roman" w:hAnsi="Times New Roman" w:cs="Times New Roman"/>
          <w:sz w:val="24"/>
          <w:szCs w:val="24"/>
        </w:rPr>
        <w:t xml:space="preserve">), </w:t>
      </w:r>
      <w:r w:rsidR="00E80FA2">
        <w:rPr>
          <w:rFonts w:ascii="Times New Roman" w:hAnsi="Times New Roman" w:cs="Times New Roman"/>
          <w:sz w:val="24"/>
          <w:szCs w:val="24"/>
        </w:rPr>
        <w:t xml:space="preserve">if </w:t>
      </w:r>
      <w:r w:rsidR="00C26CB8" w:rsidRPr="00C26CB8">
        <w:rPr>
          <w:rFonts w:ascii="Times New Roman" w:hAnsi="Times New Roman" w:cs="Times New Roman"/>
          <w:sz w:val="24"/>
          <w:szCs w:val="24"/>
        </w:rPr>
        <w:t>the number of items per specific factor is small. This suggests that MAP provides more reliable and accurate assessments, even with a limited number of items and a small sample size</w:t>
      </w:r>
      <w:r w:rsidR="00E80FA2">
        <w:rPr>
          <w:rFonts w:ascii="Times New Roman" w:hAnsi="Times New Roman" w:cs="Times New Roman"/>
          <w:sz w:val="24"/>
          <w:szCs w:val="24"/>
        </w:rPr>
        <w:t xml:space="preserve">, while ML needs </w:t>
      </w:r>
      <w:proofErr w:type="gramStart"/>
      <w:r w:rsidR="00E80FA2" w:rsidRPr="00E80FA2">
        <w:rPr>
          <w:rFonts w:ascii="Times New Roman" w:hAnsi="Times New Roman" w:cs="Times New Roman"/>
          <w:sz w:val="24"/>
          <w:szCs w:val="24"/>
        </w:rPr>
        <w:t>a sufficient number of</w:t>
      </w:r>
      <w:proofErr w:type="gramEnd"/>
      <w:r w:rsidR="00E80FA2" w:rsidRPr="00E80FA2">
        <w:rPr>
          <w:rFonts w:ascii="Times New Roman" w:hAnsi="Times New Roman" w:cs="Times New Roman"/>
          <w:sz w:val="24"/>
          <w:szCs w:val="24"/>
        </w:rPr>
        <w:t xml:space="preserve"> items to get accurate person parameter estimates.</w:t>
      </w:r>
      <w:r w:rsidR="003B22BA">
        <w:rPr>
          <w:rFonts w:ascii="Times New Roman" w:hAnsi="Times New Roman" w:cs="Times New Roman"/>
          <w:sz w:val="24"/>
          <w:szCs w:val="24"/>
        </w:rPr>
        <w:t xml:space="preserve"> </w:t>
      </w:r>
      <w:r w:rsidR="003B22BA" w:rsidRPr="003B22BA">
        <w:rPr>
          <w:rFonts w:ascii="Times New Roman" w:hAnsi="Times New Roman" w:cs="Times New Roman"/>
          <w:sz w:val="24"/>
          <w:szCs w:val="24"/>
        </w:rPr>
        <w:t xml:space="preserve">Interestingly, while general-factor non-normality had a notable impact on the bias of a person’s general-factor ability estimates, its effect on the RMSE was relatively small. This suggests that while non-normality can shift the estimated values, it does not necessarily lead to a substantial increase in the variability of the estimates. </w:t>
      </w:r>
    </w:p>
    <w:p w14:paraId="057C8240" w14:textId="2D7F9A88" w:rsidR="00007B03" w:rsidRPr="00BD065D" w:rsidRDefault="00007B03" w:rsidP="00007B03">
      <w:pPr>
        <w:spacing w:after="0" w:line="480" w:lineRule="auto"/>
        <w:rPr>
          <w:rFonts w:ascii="Times New Roman" w:hAnsi="Times New Roman" w:cs="Times New Roman"/>
          <w:b/>
          <w:bCs/>
          <w:sz w:val="24"/>
          <w:szCs w:val="24"/>
        </w:rPr>
      </w:pPr>
      <w:r w:rsidRPr="00BD065D">
        <w:rPr>
          <w:rFonts w:ascii="Times New Roman" w:hAnsi="Times New Roman" w:cs="Times New Roman"/>
          <w:b/>
          <w:bCs/>
          <w:sz w:val="24"/>
          <w:szCs w:val="24"/>
        </w:rPr>
        <w:lastRenderedPageBreak/>
        <w:t>Implications</w:t>
      </w:r>
    </w:p>
    <w:p w14:paraId="30509B53" w14:textId="4114D210" w:rsidR="00EE6F37" w:rsidRPr="00D00934" w:rsidRDefault="00BD065D" w:rsidP="00A25B14">
      <w:pPr>
        <w:spacing w:after="0" w:line="480" w:lineRule="auto"/>
        <w:ind w:firstLine="720"/>
        <w:rPr>
          <w:rFonts w:ascii="Times New Roman" w:hAnsi="Times New Roman" w:cs="Times New Roman"/>
          <w:sz w:val="24"/>
          <w:szCs w:val="24"/>
        </w:rPr>
      </w:pPr>
      <w:r w:rsidRPr="00BD065D">
        <w:rPr>
          <w:rFonts w:ascii="Times New Roman" w:hAnsi="Times New Roman" w:cs="Times New Roman"/>
          <w:sz w:val="24"/>
          <w:szCs w:val="24"/>
        </w:rPr>
        <w:t>According to the results, there are several important implications for psychological and educational applications. To adopt the Bifactor-GRM, researchers and practitioners must acknowledge the skewness and kurtosis on both general- and specific-factor abilities possibly causing inaccuracy on item parameter recovery. Secondly, our findin</w:t>
      </w:r>
      <w:ins w:id="995" w:author="Jujia Li" w:date="2025-05-11T23:11:00Z" w16du:dateUtc="2025-05-12T04:11:00Z">
        <w:r w:rsidR="009E7F80">
          <w:rPr>
            <w:rFonts w:ascii="Times New Roman" w:hAnsi="Times New Roman" w:cs="Times New Roman"/>
            <w:sz w:val="24"/>
            <w:szCs w:val="24"/>
          </w:rPr>
          <w:t xml:space="preserve">g shows that </w:t>
        </w:r>
      </w:ins>
      <w:del w:id="996" w:author="Jujia Li" w:date="2025-05-11T23:11:00Z" w16du:dateUtc="2025-05-12T04:11:00Z">
        <w:r w:rsidR="006A6E72" w:rsidDel="009E7F80">
          <w:rPr>
            <w:rFonts w:ascii="Times New Roman" w:hAnsi="Times New Roman" w:cs="Times New Roman"/>
            <w:sz w:val="24"/>
            <w:szCs w:val="24"/>
          </w:rPr>
          <w:delText>N</w:delText>
        </w:r>
      </w:del>
      <w:ins w:id="997" w:author="Jujia Li" w:date="2025-05-11T23:11:00Z" w16du:dateUtc="2025-05-12T04:11:00Z">
        <w:r w:rsidR="009E7F80">
          <w:rPr>
            <w:rFonts w:ascii="Times New Roman" w:hAnsi="Times New Roman" w:cs="Times New Roman"/>
            <w:sz w:val="24"/>
            <w:szCs w:val="24"/>
          </w:rPr>
          <w:t>non-n</w:t>
        </w:r>
      </w:ins>
      <w:r w:rsidR="006A6E72">
        <w:rPr>
          <w:rFonts w:ascii="Times New Roman" w:hAnsi="Times New Roman" w:cs="Times New Roman"/>
          <w:sz w:val="24"/>
          <w:szCs w:val="24"/>
        </w:rPr>
        <w:t>orm</w:t>
      </w:r>
      <w:ins w:id="998" w:author="Jujia Li" w:date="2025-05-11T23:11:00Z" w16du:dateUtc="2025-05-12T04:11:00Z">
        <w:r w:rsidR="009E7F80">
          <w:rPr>
            <w:rFonts w:ascii="Times New Roman" w:hAnsi="Times New Roman" w:cs="Times New Roman"/>
            <w:sz w:val="24"/>
            <w:szCs w:val="24"/>
          </w:rPr>
          <w:t>a</w:t>
        </w:r>
      </w:ins>
      <w:ins w:id="999" w:author="Jujia Li" w:date="2025-05-11T23:12:00Z" w16du:dateUtc="2025-05-12T04:12:00Z">
        <w:r w:rsidR="009E7F80">
          <w:rPr>
            <w:rFonts w:ascii="Times New Roman" w:hAnsi="Times New Roman" w:cs="Times New Roman"/>
            <w:sz w:val="24"/>
            <w:szCs w:val="24"/>
          </w:rPr>
          <w:t>lity</w:t>
        </w:r>
      </w:ins>
      <w:del w:id="1000" w:author="Jujia Li" w:date="2025-05-11T23:11:00Z" w16du:dateUtc="2025-05-12T04:11:00Z">
        <w:r w:rsidR="006A6E72" w:rsidDel="009E7F80">
          <w:rPr>
            <w:rFonts w:ascii="Times New Roman" w:hAnsi="Times New Roman" w:cs="Times New Roman"/>
            <w:sz w:val="24"/>
            <w:szCs w:val="24"/>
          </w:rPr>
          <w:delText>s</w:delText>
        </w:r>
      </w:del>
      <w:r w:rsidRPr="00BD065D">
        <w:rPr>
          <w:rFonts w:ascii="Times New Roman" w:hAnsi="Times New Roman" w:cs="Times New Roman"/>
          <w:sz w:val="24"/>
          <w:szCs w:val="24"/>
        </w:rPr>
        <w:t xml:space="preserve"> strongly </w:t>
      </w:r>
      <w:proofErr w:type="gramStart"/>
      <w:r w:rsidRPr="00BD065D">
        <w:rPr>
          <w:rFonts w:ascii="Times New Roman" w:hAnsi="Times New Roman" w:cs="Times New Roman"/>
          <w:sz w:val="24"/>
          <w:szCs w:val="24"/>
        </w:rPr>
        <w:t>advocate</w:t>
      </w:r>
      <w:proofErr w:type="gramEnd"/>
      <w:r w:rsidRPr="00BD065D">
        <w:rPr>
          <w:rFonts w:ascii="Times New Roman" w:hAnsi="Times New Roman" w:cs="Times New Roman"/>
          <w:sz w:val="24"/>
          <w:szCs w:val="24"/>
        </w:rPr>
        <w:t xml:space="preserve"> for the use of MAP estimation in the recovery of person parameters, particularly when the number of items per specific factor is limited</w:t>
      </w:r>
      <w:ins w:id="1001" w:author="Jujia Li" w:date="2025-05-11T23:12:00Z" w16du:dateUtc="2025-05-12T04:12:00Z">
        <w:r w:rsidR="009E7F80">
          <w:rPr>
            <w:rFonts w:ascii="Times New Roman" w:hAnsi="Times New Roman" w:cs="Times New Roman"/>
            <w:sz w:val="24"/>
            <w:szCs w:val="24"/>
          </w:rPr>
          <w:t xml:space="preserve"> and </w:t>
        </w:r>
      </w:ins>
      <w:del w:id="1002" w:author="Jujia Li" w:date="2025-05-11T23:12:00Z" w16du:dateUtc="2025-05-12T04:12:00Z">
        <w:r w:rsidRPr="00BD065D" w:rsidDel="009E7F80">
          <w:rPr>
            <w:rFonts w:ascii="Times New Roman" w:hAnsi="Times New Roman" w:cs="Times New Roman"/>
            <w:sz w:val="24"/>
            <w:szCs w:val="24"/>
          </w:rPr>
          <w:delText xml:space="preserve">, especially </w:delText>
        </w:r>
      </w:del>
      <w:r w:rsidRPr="00BD065D">
        <w:rPr>
          <w:rFonts w:ascii="Times New Roman" w:hAnsi="Times New Roman" w:cs="Times New Roman"/>
          <w:sz w:val="24"/>
          <w:szCs w:val="24"/>
        </w:rPr>
        <w:t>less than 10</w:t>
      </w:r>
      <w:r w:rsidR="00E7031C">
        <w:rPr>
          <w:rFonts w:ascii="Times New Roman" w:hAnsi="Times New Roman" w:cs="Times New Roman"/>
          <w:sz w:val="24"/>
          <w:szCs w:val="24"/>
        </w:rPr>
        <w:t xml:space="preserve"> items</w:t>
      </w:r>
      <w:r w:rsidRPr="00BD065D">
        <w:rPr>
          <w:rFonts w:ascii="Times New Roman" w:hAnsi="Times New Roman" w:cs="Times New Roman"/>
          <w:sz w:val="24"/>
          <w:szCs w:val="24"/>
        </w:rPr>
        <w:t>. The outstanding performance of the MAP algorithm for estimating person parameters indicates that it is a more robust method for addressing the issue caused by non-normality and limited data. Third, increasing the sample size and the number of items per specific factor could make the estimates of both item and person parameters more accurate, which would lessen the negative effects of non-normality.</w:t>
      </w:r>
    </w:p>
    <w:p w14:paraId="50204826" w14:textId="1BDDC657" w:rsidR="00D00934" w:rsidRPr="00255799" w:rsidRDefault="00255799" w:rsidP="00D00934">
      <w:pPr>
        <w:spacing w:after="0" w:line="480" w:lineRule="auto"/>
        <w:rPr>
          <w:rFonts w:ascii="Times New Roman" w:hAnsi="Times New Roman" w:cs="Times New Roman"/>
          <w:b/>
          <w:bCs/>
          <w:sz w:val="24"/>
          <w:szCs w:val="24"/>
        </w:rPr>
      </w:pPr>
      <w:r w:rsidRPr="00255799">
        <w:rPr>
          <w:rFonts w:ascii="Times New Roman" w:hAnsi="Times New Roman" w:cs="Times New Roman"/>
          <w:b/>
          <w:bCs/>
          <w:sz w:val="24"/>
          <w:szCs w:val="24"/>
        </w:rPr>
        <w:t>Limitations</w:t>
      </w:r>
    </w:p>
    <w:p w14:paraId="550D8AD7" w14:textId="5DB0ABF2" w:rsidR="00255799" w:rsidRPr="00D00934" w:rsidRDefault="007D4FF1" w:rsidP="00255799">
      <w:pPr>
        <w:spacing w:after="0" w:line="480" w:lineRule="auto"/>
        <w:ind w:firstLine="720"/>
        <w:rPr>
          <w:rFonts w:ascii="Times New Roman" w:hAnsi="Times New Roman" w:cs="Times New Roman"/>
          <w:sz w:val="24"/>
          <w:szCs w:val="24"/>
        </w:rPr>
      </w:pPr>
      <w:r w:rsidRPr="007D4FF1">
        <w:rPr>
          <w:rFonts w:ascii="Times New Roman" w:hAnsi="Times New Roman" w:cs="Times New Roman"/>
          <w:sz w:val="24"/>
          <w:szCs w:val="24"/>
        </w:rPr>
        <w:t xml:space="preserve">This study </w:t>
      </w:r>
      <w:proofErr w:type="gramStart"/>
      <w:r w:rsidRPr="007D4FF1">
        <w:rPr>
          <w:rFonts w:ascii="Times New Roman" w:hAnsi="Times New Roman" w:cs="Times New Roman"/>
          <w:sz w:val="24"/>
          <w:szCs w:val="24"/>
        </w:rPr>
        <w:t>definitely has</w:t>
      </w:r>
      <w:proofErr w:type="gramEnd"/>
      <w:r w:rsidRPr="007D4FF1">
        <w:rPr>
          <w:rFonts w:ascii="Times New Roman" w:hAnsi="Times New Roman" w:cs="Times New Roman"/>
          <w:sz w:val="24"/>
          <w:szCs w:val="24"/>
        </w:rPr>
        <w:t xml:space="preserve"> certain </w:t>
      </w:r>
      <w:del w:id="1003" w:author="Jujia Li" w:date="2025-05-11T23:13:00Z" w16du:dateUtc="2025-05-12T04:13:00Z">
        <w:r w:rsidRPr="007D4FF1" w:rsidDel="009E7F80">
          <w:rPr>
            <w:rFonts w:ascii="Times New Roman" w:hAnsi="Times New Roman" w:cs="Times New Roman" w:hint="eastAsia"/>
            <w:sz w:val="24"/>
            <w:szCs w:val="24"/>
          </w:rPr>
          <w:delText>drawbacks</w:delText>
        </w:r>
      </w:del>
      <w:proofErr w:type="spellStart"/>
      <w:ins w:id="1004" w:author="Jujia Li" w:date="2025-05-11T23:13:00Z" w16du:dateUtc="2025-05-12T04:13:00Z">
        <w:r w:rsidR="009E7F80">
          <w:rPr>
            <w:rFonts w:ascii="Times New Roman" w:hAnsi="Times New Roman" w:cs="Times New Roman" w:hint="eastAsia"/>
            <w:sz w:val="24"/>
            <w:szCs w:val="24"/>
          </w:rPr>
          <w:t>limiations</w:t>
        </w:r>
      </w:ins>
      <w:proofErr w:type="spellEnd"/>
      <w:r w:rsidRPr="007D4FF1">
        <w:rPr>
          <w:rFonts w:ascii="Times New Roman" w:hAnsi="Times New Roman" w:cs="Times New Roman"/>
          <w:sz w:val="24"/>
          <w:szCs w:val="24"/>
        </w:rPr>
        <w:t xml:space="preserve"> which require additional research. During the simulation design phase, we exclusively simulated only one type of non-normality, namely skewness and kurtosis, and defined a fixed combination of their values. To enhance understanding of complex non-normality issues in real-world data, we may incorporate additional types of non-normality (e.g., bimodality) and utilize various combinations of skewness and kurtosis values. Furthermore, we exclusively examined </w:t>
      </w:r>
      <w:r w:rsidR="00122481" w:rsidRPr="007D4FF1">
        <w:rPr>
          <w:rFonts w:ascii="Times New Roman" w:hAnsi="Times New Roman" w:cs="Times New Roman"/>
          <w:sz w:val="24"/>
          <w:szCs w:val="24"/>
        </w:rPr>
        <w:t>constrained</w:t>
      </w:r>
      <w:r w:rsidRPr="007D4FF1">
        <w:rPr>
          <w:rFonts w:ascii="Times New Roman" w:hAnsi="Times New Roman" w:cs="Times New Roman"/>
          <w:sz w:val="24"/>
          <w:szCs w:val="24"/>
        </w:rPr>
        <w:t xml:space="preserve"> design factors of simulation study. Additional factors, like the number of factor loadin</w:t>
      </w:r>
      <w:r w:rsidR="006A6E72">
        <w:rPr>
          <w:rFonts w:ascii="Times New Roman" w:hAnsi="Times New Roman" w:cs="Times New Roman"/>
          <w:sz w:val="24"/>
          <w:szCs w:val="24"/>
        </w:rPr>
        <w:t>gs</w:t>
      </w:r>
      <w:r w:rsidRPr="007D4FF1">
        <w:rPr>
          <w:rFonts w:ascii="Times New Roman" w:hAnsi="Times New Roman" w:cs="Times New Roman"/>
          <w:sz w:val="24"/>
          <w:szCs w:val="24"/>
        </w:rPr>
        <w:t xml:space="preserve"> and the correlation between specific factors, could influence parameter recovery as well. Moreover, our research employed simulated data, which might limit the applicability of our results to real-world scenarios. Future research should examine the performance of the Bifactor-GRM in non-normal </w:t>
      </w:r>
      <w:r w:rsidRPr="007D4FF1">
        <w:rPr>
          <w:rFonts w:ascii="Times New Roman" w:hAnsi="Times New Roman" w:cs="Times New Roman"/>
          <w:sz w:val="24"/>
          <w:szCs w:val="24"/>
        </w:rPr>
        <w:lastRenderedPageBreak/>
        <w:t xml:space="preserve">conditions using empirical data. Finally, we were able to evaluate the efficacy of psychometric software and R packages (e.g., </w:t>
      </w:r>
      <w:proofErr w:type="spellStart"/>
      <w:r w:rsidRPr="007D4FF1">
        <w:rPr>
          <w:rFonts w:ascii="Times New Roman" w:hAnsi="Times New Roman" w:cs="Times New Roman"/>
          <w:sz w:val="24"/>
          <w:szCs w:val="24"/>
        </w:rPr>
        <w:t>FlexMirt</w:t>
      </w:r>
      <w:proofErr w:type="spellEnd"/>
      <w:r w:rsidRPr="007D4FF1">
        <w:rPr>
          <w:rFonts w:ascii="Times New Roman" w:hAnsi="Times New Roman" w:cs="Times New Roman"/>
          <w:sz w:val="24"/>
          <w:szCs w:val="24"/>
        </w:rPr>
        <w:t xml:space="preserve">, </w:t>
      </w:r>
      <w:proofErr w:type="spellStart"/>
      <w:r w:rsidRPr="007D4FF1">
        <w:rPr>
          <w:rFonts w:ascii="Times New Roman" w:hAnsi="Times New Roman" w:cs="Times New Roman"/>
          <w:sz w:val="24"/>
          <w:szCs w:val="24"/>
        </w:rPr>
        <w:t>Mplus</w:t>
      </w:r>
      <w:proofErr w:type="spellEnd"/>
      <w:r w:rsidRPr="007D4FF1">
        <w:rPr>
          <w:rFonts w:ascii="Times New Roman" w:hAnsi="Times New Roman" w:cs="Times New Roman"/>
          <w:sz w:val="24"/>
          <w:szCs w:val="24"/>
        </w:rPr>
        <w:t xml:space="preserve">, and the R package </w:t>
      </w:r>
      <w:proofErr w:type="spellStart"/>
      <w:r w:rsidRPr="007D4FF1">
        <w:rPr>
          <w:rFonts w:ascii="Times New Roman" w:hAnsi="Times New Roman" w:cs="Times New Roman"/>
          <w:sz w:val="24"/>
          <w:szCs w:val="24"/>
        </w:rPr>
        <w:t>lavaan</w:t>
      </w:r>
      <w:proofErr w:type="spellEnd"/>
      <w:r w:rsidRPr="007D4FF1">
        <w:rPr>
          <w:rFonts w:ascii="Times New Roman" w:hAnsi="Times New Roman" w:cs="Times New Roman"/>
          <w:sz w:val="24"/>
          <w:szCs w:val="24"/>
        </w:rPr>
        <w:t>) in Bifactor-GRM parameter recovery.</w:t>
      </w:r>
    </w:p>
    <w:p w14:paraId="02E5C76B" w14:textId="77777777" w:rsidR="006B0476" w:rsidRPr="00732ED6" w:rsidRDefault="006B0476" w:rsidP="00992713">
      <w:pPr>
        <w:spacing w:after="0" w:line="480" w:lineRule="auto"/>
        <w:rPr>
          <w:rFonts w:ascii="Times New Roman" w:hAnsi="Times New Roman" w:cs="Times New Roman"/>
          <w:sz w:val="24"/>
          <w:szCs w:val="24"/>
        </w:rPr>
      </w:pPr>
    </w:p>
    <w:p w14:paraId="5CC89AC0" w14:textId="215EC026" w:rsidR="000B4DC3" w:rsidRPr="00732ED6" w:rsidRDefault="000B4DC3" w:rsidP="0029754B">
      <w:pPr>
        <w:spacing w:after="0" w:line="480" w:lineRule="auto"/>
        <w:jc w:val="center"/>
        <w:rPr>
          <w:rFonts w:ascii="Times New Roman" w:hAnsi="Times New Roman" w:cs="Times New Roman"/>
          <w:b/>
          <w:bCs/>
          <w:sz w:val="24"/>
          <w:szCs w:val="24"/>
        </w:rPr>
      </w:pPr>
      <w:r w:rsidRPr="00732ED6">
        <w:rPr>
          <w:rFonts w:ascii="Times New Roman" w:hAnsi="Times New Roman" w:cs="Times New Roman"/>
          <w:b/>
          <w:bCs/>
          <w:sz w:val="24"/>
          <w:szCs w:val="24"/>
        </w:rPr>
        <w:t>Reference</w:t>
      </w:r>
      <w:r w:rsidR="00371705" w:rsidRPr="00732ED6">
        <w:rPr>
          <w:rFonts w:ascii="Times New Roman" w:hAnsi="Times New Roman" w:cs="Times New Roman"/>
          <w:b/>
          <w:bCs/>
          <w:sz w:val="24"/>
          <w:szCs w:val="24"/>
        </w:rPr>
        <w:t>s</w:t>
      </w:r>
    </w:p>
    <w:p w14:paraId="432E7FFD" w14:textId="34E07F49" w:rsidR="00B838E8" w:rsidRPr="00732ED6" w:rsidRDefault="00B838E8"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Auné</w:t>
      </w:r>
      <w:proofErr w:type="spellEnd"/>
      <w:r w:rsidRPr="00732ED6">
        <w:rPr>
          <w:rFonts w:ascii="Times New Roman" w:hAnsi="Times New Roman" w:cs="Times New Roman"/>
          <w:color w:val="222222"/>
          <w:sz w:val="24"/>
          <w:szCs w:val="24"/>
          <w:shd w:val="clear" w:color="auto" w:fill="FFFFFF"/>
        </w:rPr>
        <w:t xml:space="preserve">, S. E., Abal, F. J. P., &amp; </w:t>
      </w:r>
      <w:proofErr w:type="spellStart"/>
      <w:r w:rsidRPr="00732ED6">
        <w:rPr>
          <w:rFonts w:ascii="Times New Roman" w:hAnsi="Times New Roman" w:cs="Times New Roman"/>
          <w:color w:val="222222"/>
          <w:sz w:val="24"/>
          <w:szCs w:val="24"/>
          <w:shd w:val="clear" w:color="auto" w:fill="FFFFFF"/>
        </w:rPr>
        <w:t>Attorresi</w:t>
      </w:r>
      <w:proofErr w:type="spellEnd"/>
      <w:r w:rsidRPr="00732ED6">
        <w:rPr>
          <w:rFonts w:ascii="Times New Roman" w:hAnsi="Times New Roman" w:cs="Times New Roman"/>
          <w:color w:val="222222"/>
          <w:sz w:val="24"/>
          <w:szCs w:val="24"/>
          <w:shd w:val="clear" w:color="auto" w:fill="FFFFFF"/>
        </w:rPr>
        <w:t>, H. F. (2020). A psychometric analysis from the Item Response Theory: step-by-step modelling of a Loneliness Scale. </w:t>
      </w:r>
      <w:proofErr w:type="spellStart"/>
      <w:r w:rsidRPr="00732ED6">
        <w:rPr>
          <w:rFonts w:ascii="Times New Roman" w:hAnsi="Times New Roman" w:cs="Times New Roman"/>
          <w:i/>
          <w:iCs/>
          <w:color w:val="222222"/>
          <w:sz w:val="24"/>
          <w:szCs w:val="24"/>
          <w:shd w:val="clear" w:color="auto" w:fill="FFFFFF"/>
        </w:rPr>
        <w:t>Ciencias</w:t>
      </w:r>
      <w:proofErr w:type="spellEnd"/>
      <w:r w:rsidRPr="00732ED6">
        <w:rPr>
          <w:rFonts w:ascii="Times New Roman" w:hAnsi="Times New Roman" w:cs="Times New Roman"/>
          <w:i/>
          <w:iCs/>
          <w:color w:val="222222"/>
          <w:sz w:val="24"/>
          <w:szCs w:val="24"/>
          <w:shd w:val="clear" w:color="auto" w:fill="FFFFFF"/>
        </w:rPr>
        <w:t xml:space="preserve"> </w:t>
      </w:r>
      <w:proofErr w:type="spellStart"/>
      <w:r w:rsidRPr="00732ED6">
        <w:rPr>
          <w:rFonts w:ascii="Times New Roman" w:hAnsi="Times New Roman" w:cs="Times New Roman"/>
          <w:i/>
          <w:iCs/>
          <w:color w:val="222222"/>
          <w:sz w:val="24"/>
          <w:szCs w:val="24"/>
          <w:shd w:val="clear" w:color="auto" w:fill="FFFFFF"/>
        </w:rPr>
        <w:t>Psicológicas</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14</w:t>
      </w:r>
      <w:r w:rsidRPr="00732ED6">
        <w:rPr>
          <w:rFonts w:ascii="Times New Roman" w:hAnsi="Times New Roman" w:cs="Times New Roman"/>
          <w:color w:val="222222"/>
          <w:sz w:val="24"/>
          <w:szCs w:val="24"/>
          <w:shd w:val="clear" w:color="auto" w:fill="FFFFFF"/>
        </w:rPr>
        <w:t>(1).</w:t>
      </w:r>
    </w:p>
    <w:p w14:paraId="237FE74B" w14:textId="5BACE0F8" w:rsidR="00943E31" w:rsidRPr="00732ED6" w:rsidRDefault="00943E31"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Baker, F. B., &amp; Kim, S. H. (Eds.). (2004). </w:t>
      </w:r>
      <w:r w:rsidRPr="00732ED6">
        <w:rPr>
          <w:rFonts w:ascii="Times New Roman" w:hAnsi="Times New Roman" w:cs="Times New Roman"/>
          <w:i/>
          <w:iCs/>
          <w:color w:val="222222"/>
          <w:sz w:val="24"/>
          <w:szCs w:val="24"/>
          <w:shd w:val="clear" w:color="auto" w:fill="FFFFFF"/>
        </w:rPr>
        <w:t>Item response theory: Parameter estimation techniques</w:t>
      </w:r>
      <w:r w:rsidRPr="00732ED6">
        <w:rPr>
          <w:rFonts w:ascii="Times New Roman" w:hAnsi="Times New Roman" w:cs="Times New Roman"/>
          <w:color w:val="222222"/>
          <w:sz w:val="24"/>
          <w:szCs w:val="24"/>
          <w:shd w:val="clear" w:color="auto" w:fill="FFFFFF"/>
        </w:rPr>
        <w:t>. CRC press.</w:t>
      </w:r>
    </w:p>
    <w:p w14:paraId="6B1D4D81" w14:textId="478AF9B4"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Benson, J., &amp; Fleishman, J. A. (1994). The robustness of maximum likelihood and distribution-free estimators to non-normality in confirmatory factor analysis. </w:t>
      </w:r>
      <w:r w:rsidRPr="00732ED6">
        <w:rPr>
          <w:rFonts w:ascii="Times New Roman" w:hAnsi="Times New Roman" w:cs="Times New Roman"/>
          <w:i/>
          <w:iCs/>
          <w:color w:val="222222"/>
          <w:sz w:val="24"/>
          <w:szCs w:val="24"/>
          <w:shd w:val="clear" w:color="auto" w:fill="FFFFFF"/>
        </w:rPr>
        <w:t>Quality and Quantity, 28</w:t>
      </w:r>
      <w:r w:rsidRPr="00732ED6">
        <w:rPr>
          <w:rFonts w:ascii="Times New Roman" w:hAnsi="Times New Roman" w:cs="Times New Roman"/>
          <w:color w:val="222222"/>
          <w:sz w:val="24"/>
          <w:szCs w:val="24"/>
          <w:shd w:val="clear" w:color="auto" w:fill="FFFFFF"/>
        </w:rPr>
        <w:t>(2), 117-136.</w:t>
      </w:r>
    </w:p>
    <w:p w14:paraId="6A92EAE5" w14:textId="399A59F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Blanca, M. J., Arnau, J., López-Montiel, D., Bono, R., &amp; Bendayan, R. (2013). Skewness and kurtosis in </w:t>
      </w:r>
      <w:r w:rsidR="00031553" w:rsidRPr="00732ED6">
        <w:rPr>
          <w:rFonts w:ascii="Times New Roman" w:hAnsi="Times New Roman" w:cs="Times New Roman"/>
          <w:color w:val="222222"/>
          <w:sz w:val="24"/>
          <w:szCs w:val="24"/>
          <w:shd w:val="clear" w:color="auto" w:fill="FFFFFF"/>
        </w:rPr>
        <w:t>true</w:t>
      </w:r>
      <w:r w:rsidRPr="00732ED6">
        <w:rPr>
          <w:rFonts w:ascii="Times New Roman" w:hAnsi="Times New Roman" w:cs="Times New Roman"/>
          <w:color w:val="222222"/>
          <w:sz w:val="24"/>
          <w:szCs w:val="24"/>
          <w:shd w:val="clear" w:color="auto" w:fill="FFFFFF"/>
        </w:rPr>
        <w:t xml:space="preserve"> data samples. </w:t>
      </w:r>
      <w:r w:rsidRPr="00732ED6">
        <w:rPr>
          <w:rFonts w:ascii="Times New Roman" w:hAnsi="Times New Roman" w:cs="Times New Roman"/>
          <w:i/>
          <w:iCs/>
          <w:color w:val="222222"/>
          <w:sz w:val="24"/>
          <w:szCs w:val="24"/>
          <w:shd w:val="clear" w:color="auto" w:fill="FFFFFF"/>
        </w:rPr>
        <w:t>Methodology: European Journal of Research Methods for the Behavioral and Social Sciences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(2), 78.</w:t>
      </w:r>
    </w:p>
    <w:p w14:paraId="144D0A5A" w14:textId="610448E8"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Bornovalova</w:t>
      </w:r>
      <w:proofErr w:type="spellEnd"/>
      <w:r w:rsidRPr="00732ED6">
        <w:rPr>
          <w:rFonts w:ascii="Times New Roman" w:hAnsi="Times New Roman" w:cs="Times New Roman"/>
          <w:color w:val="222222"/>
          <w:sz w:val="24"/>
          <w:szCs w:val="24"/>
          <w:shd w:val="clear" w:color="auto" w:fill="FFFFFF"/>
        </w:rPr>
        <w:t>, M. A., Choate, A. M., Fatimah, H., Petersen, K. J., &amp; Wiernik, B. M. (2020). Appropriate use of bifactor analysis in psychopathology research: Appreciating benefits and limitations. </w:t>
      </w:r>
      <w:r w:rsidRPr="00732ED6">
        <w:rPr>
          <w:rFonts w:ascii="Times New Roman" w:hAnsi="Times New Roman" w:cs="Times New Roman"/>
          <w:i/>
          <w:iCs/>
          <w:color w:val="222222"/>
          <w:sz w:val="24"/>
          <w:szCs w:val="24"/>
          <w:shd w:val="clear" w:color="auto" w:fill="FFFFFF"/>
        </w:rPr>
        <w:t>Biological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88</w:t>
      </w:r>
      <w:r w:rsidRPr="00732ED6">
        <w:rPr>
          <w:rFonts w:ascii="Times New Roman" w:hAnsi="Times New Roman" w:cs="Times New Roman"/>
          <w:color w:val="222222"/>
          <w:sz w:val="24"/>
          <w:szCs w:val="24"/>
          <w:shd w:val="clear" w:color="auto" w:fill="FFFFFF"/>
        </w:rPr>
        <w:t>(1), 18-27.</w:t>
      </w:r>
    </w:p>
    <w:p w14:paraId="2DF74139" w14:textId="097CD03B"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Bolt, D. M., &amp; Lall, V. F. (2003). Estimation of compensatory and </w:t>
      </w:r>
      <w:proofErr w:type="spellStart"/>
      <w:r w:rsidRPr="00732ED6">
        <w:rPr>
          <w:rFonts w:ascii="Times New Roman" w:hAnsi="Times New Roman" w:cs="Times New Roman"/>
          <w:color w:val="222222"/>
          <w:sz w:val="24"/>
          <w:szCs w:val="24"/>
          <w:shd w:val="clear" w:color="auto" w:fill="FFFFFF"/>
        </w:rPr>
        <w:t>noncompensatory</w:t>
      </w:r>
      <w:proofErr w:type="spellEnd"/>
      <w:r w:rsidRPr="00732ED6">
        <w:rPr>
          <w:rFonts w:ascii="Times New Roman" w:hAnsi="Times New Roman" w:cs="Times New Roman"/>
          <w:color w:val="222222"/>
          <w:sz w:val="24"/>
          <w:szCs w:val="24"/>
          <w:shd w:val="clear" w:color="auto" w:fill="FFFFFF"/>
        </w:rPr>
        <w:t xml:space="preserve"> multidimensional item response models using Markov chain Monte Carlo.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27</w:t>
      </w:r>
      <w:r w:rsidRPr="00732ED6">
        <w:rPr>
          <w:rFonts w:ascii="Times New Roman" w:hAnsi="Times New Roman" w:cs="Times New Roman"/>
          <w:color w:val="222222"/>
          <w:sz w:val="24"/>
          <w:szCs w:val="24"/>
          <w:shd w:val="clear" w:color="auto" w:fill="FFFFFF"/>
        </w:rPr>
        <w:t>(6), 395-414.</w:t>
      </w:r>
    </w:p>
    <w:p w14:paraId="57F82912" w14:textId="03504A0D"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Boulet, J. R. (1996). </w:t>
      </w:r>
      <w:r w:rsidRPr="00732ED6">
        <w:rPr>
          <w:rFonts w:ascii="Times New Roman" w:hAnsi="Times New Roman" w:cs="Times New Roman"/>
          <w:i/>
          <w:iCs/>
          <w:color w:val="222222"/>
          <w:sz w:val="24"/>
          <w:szCs w:val="24"/>
          <w:shd w:val="clear" w:color="auto" w:fill="FFFFFF"/>
        </w:rPr>
        <w:t>The effect of nonnormal ability distributions on IRT parameter estimation using full-information and limited-information methods</w:t>
      </w:r>
      <w:r w:rsidRPr="00732ED6">
        <w:rPr>
          <w:rFonts w:ascii="Times New Roman" w:hAnsi="Times New Roman" w:cs="Times New Roman"/>
          <w:color w:val="222222"/>
          <w:sz w:val="24"/>
          <w:szCs w:val="24"/>
          <w:shd w:val="clear" w:color="auto" w:fill="FFFFFF"/>
        </w:rPr>
        <w:t>. University of Ottawa (Canada).</w:t>
      </w:r>
    </w:p>
    <w:p w14:paraId="3A35759E" w14:textId="6268991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Crișan</w:t>
      </w:r>
      <w:proofErr w:type="spellEnd"/>
      <w:r w:rsidRPr="00732ED6">
        <w:rPr>
          <w:rFonts w:ascii="Times New Roman" w:hAnsi="Times New Roman" w:cs="Times New Roman"/>
          <w:color w:val="222222"/>
          <w:sz w:val="24"/>
          <w:szCs w:val="24"/>
          <w:shd w:val="clear" w:color="auto" w:fill="FFFFFF"/>
        </w:rPr>
        <w:t xml:space="preserve">, D. R., </w:t>
      </w:r>
      <w:proofErr w:type="spellStart"/>
      <w:r w:rsidRPr="00732ED6">
        <w:rPr>
          <w:rFonts w:ascii="Times New Roman" w:hAnsi="Times New Roman" w:cs="Times New Roman"/>
          <w:color w:val="222222"/>
          <w:sz w:val="24"/>
          <w:szCs w:val="24"/>
          <w:shd w:val="clear" w:color="auto" w:fill="FFFFFF"/>
        </w:rPr>
        <w:t>Tendeiro</w:t>
      </w:r>
      <w:proofErr w:type="spellEnd"/>
      <w:r w:rsidRPr="00732ED6">
        <w:rPr>
          <w:rFonts w:ascii="Times New Roman" w:hAnsi="Times New Roman" w:cs="Times New Roman"/>
          <w:color w:val="222222"/>
          <w:sz w:val="24"/>
          <w:szCs w:val="24"/>
          <w:shd w:val="clear" w:color="auto" w:fill="FFFFFF"/>
        </w:rPr>
        <w:t xml:space="preserve">, J. N., Wanders, R. B., van </w:t>
      </w:r>
      <w:proofErr w:type="spellStart"/>
      <w:r w:rsidRPr="00732ED6">
        <w:rPr>
          <w:rFonts w:ascii="Times New Roman" w:hAnsi="Times New Roman" w:cs="Times New Roman"/>
          <w:color w:val="222222"/>
          <w:sz w:val="24"/>
          <w:szCs w:val="24"/>
          <w:shd w:val="clear" w:color="auto" w:fill="FFFFFF"/>
        </w:rPr>
        <w:t>Ravenzwaaij</w:t>
      </w:r>
      <w:proofErr w:type="spellEnd"/>
      <w:r w:rsidRPr="00732ED6">
        <w:rPr>
          <w:rFonts w:ascii="Times New Roman" w:hAnsi="Times New Roman" w:cs="Times New Roman"/>
          <w:color w:val="222222"/>
          <w:sz w:val="24"/>
          <w:szCs w:val="24"/>
          <w:shd w:val="clear" w:color="auto" w:fill="FFFFFF"/>
        </w:rPr>
        <w:t>, D., Meijer, R. R., &amp; Hartman, C. A. (2019). Practical consequences of model misfit when using rating scales to assess the severity of attention problems in children. </w:t>
      </w:r>
      <w:r w:rsidRPr="00732ED6">
        <w:rPr>
          <w:rFonts w:ascii="Times New Roman" w:hAnsi="Times New Roman" w:cs="Times New Roman"/>
          <w:i/>
          <w:iCs/>
          <w:color w:val="222222"/>
          <w:sz w:val="24"/>
          <w:szCs w:val="24"/>
          <w:shd w:val="clear" w:color="auto" w:fill="FFFFFF"/>
        </w:rPr>
        <w:t>International journal of methods in psychiatric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28</w:t>
      </w:r>
      <w:r w:rsidRPr="00732ED6">
        <w:rPr>
          <w:rFonts w:ascii="Times New Roman" w:hAnsi="Times New Roman" w:cs="Times New Roman"/>
          <w:color w:val="222222"/>
          <w:sz w:val="24"/>
          <w:szCs w:val="24"/>
          <w:shd w:val="clear" w:color="auto" w:fill="FFFFFF"/>
        </w:rPr>
        <w:t>(4), e1795.</w:t>
      </w:r>
    </w:p>
    <w:p w14:paraId="61C517A3" w14:textId="37EFBB66"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Curran, P. J., West, S. G., &amp; Finch, J. F. (1996). The robustness of test statistics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and specification error in confirmatory factor analysis.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w:t>
      </w:r>
      <w:r w:rsidRPr="00732ED6">
        <w:rPr>
          <w:rFonts w:ascii="Times New Roman" w:hAnsi="Times New Roman" w:cs="Times New Roman"/>
          <w:color w:val="222222"/>
          <w:sz w:val="24"/>
          <w:szCs w:val="24"/>
          <w:shd w:val="clear" w:color="auto" w:fill="FFFFFF"/>
        </w:rPr>
        <w:t>(1), 16.</w:t>
      </w:r>
    </w:p>
    <w:p w14:paraId="20D3E350" w14:textId="12D2A90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DeMars, C. E. (2012). A comparison of limited-information and full-information methods in M plus for estimating item response theory parameters for nonnormal populations.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(4), 610-632.</w:t>
      </w:r>
    </w:p>
    <w:p w14:paraId="75841FAD" w14:textId="288F630C"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Doane, D. P., &amp; Seward, L. E. (2011). Measuring skewness: a forgotten statistic. </w:t>
      </w:r>
      <w:r w:rsidRPr="00732ED6">
        <w:rPr>
          <w:rFonts w:ascii="Times New Roman" w:hAnsi="Times New Roman" w:cs="Times New Roman"/>
          <w:i/>
          <w:iCs/>
          <w:color w:val="222222"/>
          <w:sz w:val="24"/>
          <w:szCs w:val="24"/>
          <w:shd w:val="clear" w:color="auto" w:fill="FFFFFF"/>
        </w:rPr>
        <w:t xml:space="preserve">Journal of </w:t>
      </w:r>
      <w:proofErr w:type="gramStart"/>
      <w:r w:rsidRPr="00732ED6">
        <w:rPr>
          <w:rFonts w:ascii="Times New Roman" w:hAnsi="Times New Roman" w:cs="Times New Roman"/>
          <w:i/>
          <w:iCs/>
          <w:color w:val="222222"/>
          <w:sz w:val="24"/>
          <w:szCs w:val="24"/>
          <w:shd w:val="clear" w:color="auto" w:fill="FFFFFF"/>
        </w:rPr>
        <w:t>statistics education</w:t>
      </w:r>
      <w:proofErr w:type="gram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19</w:t>
      </w:r>
      <w:r w:rsidRPr="00732ED6">
        <w:rPr>
          <w:rFonts w:ascii="Times New Roman" w:hAnsi="Times New Roman" w:cs="Times New Roman"/>
          <w:color w:val="222222"/>
          <w:sz w:val="24"/>
          <w:szCs w:val="24"/>
          <w:shd w:val="clear" w:color="auto" w:fill="FFFFFF"/>
        </w:rPr>
        <w:t>(2).</w:t>
      </w:r>
    </w:p>
    <w:p w14:paraId="1FD78B38" w14:textId="0F26AB15" w:rsidR="0029667D" w:rsidRPr="00732ED6" w:rsidRDefault="0029667D"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Finch, J. F., West, S. G., &amp; MacKinnon, D. P. (1997). Effects of sample size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the estimation of mediated effects in latent variable models.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w:t>
      </w:r>
      <w:r w:rsidRPr="00732ED6">
        <w:rPr>
          <w:rFonts w:ascii="Times New Roman" w:hAnsi="Times New Roman" w:cs="Times New Roman"/>
          <w:color w:val="222222"/>
          <w:sz w:val="24"/>
          <w:szCs w:val="24"/>
          <w:shd w:val="clear" w:color="auto" w:fill="FFFFFF"/>
        </w:rPr>
        <w:t>(2), 87-107.</w:t>
      </w:r>
    </w:p>
    <w:p w14:paraId="70B6FE37" w14:textId="2C554741" w:rsidR="00920649" w:rsidRPr="00732ED6" w:rsidRDefault="00920649"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Fleishman, A. I. (1978). A method for simulating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43</w:t>
      </w:r>
      <w:r w:rsidRPr="00732ED6">
        <w:rPr>
          <w:rFonts w:ascii="Times New Roman" w:hAnsi="Times New Roman" w:cs="Times New Roman"/>
          <w:color w:val="222222"/>
          <w:sz w:val="24"/>
          <w:szCs w:val="24"/>
          <w:shd w:val="clear" w:color="auto" w:fill="FFFFFF"/>
        </w:rPr>
        <w:t>(4), 521-532.</w:t>
      </w:r>
    </w:p>
    <w:p w14:paraId="36ABFEE9" w14:textId="240521DC"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Harrison, D. A. (1986). Robustness of IRT parameter estimation to violations of the </w:t>
      </w:r>
      <w:proofErr w:type="spellStart"/>
      <w:r w:rsidRPr="00732ED6">
        <w:rPr>
          <w:rFonts w:ascii="Times New Roman" w:hAnsi="Times New Roman" w:cs="Times New Roman"/>
          <w:color w:val="222222"/>
          <w:sz w:val="24"/>
          <w:szCs w:val="24"/>
          <w:shd w:val="clear" w:color="auto" w:fill="FFFFFF"/>
        </w:rPr>
        <w:t>unidimensionality</w:t>
      </w:r>
      <w:proofErr w:type="spellEnd"/>
      <w:r w:rsidRPr="00732ED6">
        <w:rPr>
          <w:rFonts w:ascii="Times New Roman" w:hAnsi="Times New Roman" w:cs="Times New Roman"/>
          <w:color w:val="222222"/>
          <w:sz w:val="24"/>
          <w:szCs w:val="24"/>
          <w:shd w:val="clear" w:color="auto" w:fill="FFFFFF"/>
        </w:rPr>
        <w:t xml:space="preserve"> assumption. </w:t>
      </w:r>
      <w:r w:rsidRPr="00732ED6">
        <w:rPr>
          <w:rFonts w:ascii="Times New Roman" w:hAnsi="Times New Roman" w:cs="Times New Roman"/>
          <w:i/>
          <w:iCs/>
          <w:color w:val="222222"/>
          <w:sz w:val="24"/>
          <w:szCs w:val="24"/>
          <w:shd w:val="clear" w:color="auto" w:fill="FFFFFF"/>
        </w:rPr>
        <w:t>Journal of Educational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(2), 91-115.</w:t>
      </w:r>
    </w:p>
    <w:p w14:paraId="6E44A035"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Heinz, A., </w:t>
      </w:r>
      <w:proofErr w:type="spellStart"/>
      <w:r w:rsidRPr="00732ED6">
        <w:rPr>
          <w:rFonts w:ascii="Times New Roman" w:hAnsi="Times New Roman" w:cs="Times New Roman"/>
          <w:color w:val="222222"/>
          <w:sz w:val="24"/>
          <w:szCs w:val="24"/>
          <w:shd w:val="clear" w:color="auto" w:fill="FFFFFF"/>
        </w:rPr>
        <w:t>Sischka</w:t>
      </w:r>
      <w:proofErr w:type="spellEnd"/>
      <w:r w:rsidRPr="00732ED6">
        <w:rPr>
          <w:rFonts w:ascii="Times New Roman" w:hAnsi="Times New Roman" w:cs="Times New Roman"/>
          <w:color w:val="222222"/>
          <w:sz w:val="24"/>
          <w:szCs w:val="24"/>
          <w:shd w:val="clear" w:color="auto" w:fill="FFFFFF"/>
        </w:rPr>
        <w:t xml:space="preserve">, P. E., </w:t>
      </w:r>
      <w:proofErr w:type="spellStart"/>
      <w:r w:rsidRPr="00732ED6">
        <w:rPr>
          <w:rFonts w:ascii="Times New Roman" w:hAnsi="Times New Roman" w:cs="Times New Roman"/>
          <w:color w:val="222222"/>
          <w:sz w:val="24"/>
          <w:szCs w:val="24"/>
          <w:shd w:val="clear" w:color="auto" w:fill="FFFFFF"/>
        </w:rPr>
        <w:t>Catunda</w:t>
      </w:r>
      <w:proofErr w:type="spellEnd"/>
      <w:r w:rsidRPr="00732ED6">
        <w:rPr>
          <w:rFonts w:ascii="Times New Roman" w:hAnsi="Times New Roman" w:cs="Times New Roman"/>
          <w:color w:val="222222"/>
          <w:sz w:val="24"/>
          <w:szCs w:val="24"/>
          <w:shd w:val="clear" w:color="auto" w:fill="FFFFFF"/>
        </w:rPr>
        <w:t xml:space="preserve">, C., Cosma, A., García-Moya, I., </w:t>
      </w:r>
      <w:proofErr w:type="spellStart"/>
      <w:r w:rsidRPr="00732ED6">
        <w:rPr>
          <w:rFonts w:ascii="Times New Roman" w:hAnsi="Times New Roman" w:cs="Times New Roman"/>
          <w:color w:val="222222"/>
          <w:sz w:val="24"/>
          <w:szCs w:val="24"/>
          <w:shd w:val="clear" w:color="auto" w:fill="FFFFFF"/>
        </w:rPr>
        <w:t>Lyyra</w:t>
      </w:r>
      <w:proofErr w:type="spellEnd"/>
      <w:r w:rsidRPr="00732ED6">
        <w:rPr>
          <w:rFonts w:ascii="Times New Roman" w:hAnsi="Times New Roman" w:cs="Times New Roman"/>
          <w:color w:val="222222"/>
          <w:sz w:val="24"/>
          <w:szCs w:val="24"/>
          <w:shd w:val="clear" w:color="auto" w:fill="FFFFFF"/>
        </w:rPr>
        <w:t>, N., ... &amp; Pickett, W. (2022). Item response theory and differential test functioning analysis of the HBSC-Symptom-Checklist across 46 countries. </w:t>
      </w:r>
      <w:r w:rsidRPr="00732ED6">
        <w:rPr>
          <w:rFonts w:ascii="Times New Roman" w:hAnsi="Times New Roman" w:cs="Times New Roman"/>
          <w:i/>
          <w:iCs/>
          <w:color w:val="222222"/>
          <w:sz w:val="24"/>
          <w:szCs w:val="24"/>
          <w:shd w:val="clear" w:color="auto" w:fill="FFFFFF"/>
        </w:rPr>
        <w:t>BMC medical research methodology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22</w:t>
      </w:r>
      <w:r w:rsidRPr="00732ED6">
        <w:rPr>
          <w:rFonts w:ascii="Times New Roman" w:hAnsi="Times New Roman" w:cs="Times New Roman"/>
          <w:color w:val="222222"/>
          <w:sz w:val="24"/>
          <w:szCs w:val="24"/>
          <w:shd w:val="clear" w:color="auto" w:fill="FFFFFF"/>
        </w:rPr>
        <w:t>(1), 1-24.</w:t>
      </w:r>
    </w:p>
    <w:p w14:paraId="68A5691A" w14:textId="7E1DC656"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Hotelling, H., &amp; Solomons, L. M. (1932). The limits of a measure of skewness. </w:t>
      </w:r>
      <w:r w:rsidRPr="00732ED6">
        <w:rPr>
          <w:rFonts w:ascii="Times New Roman" w:hAnsi="Times New Roman" w:cs="Times New Roman"/>
          <w:i/>
          <w:iCs/>
          <w:color w:val="222222"/>
          <w:sz w:val="24"/>
          <w:szCs w:val="24"/>
          <w:shd w:val="clear" w:color="auto" w:fill="FFFFFF"/>
        </w:rPr>
        <w:t>The Annals of Mathematical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(2), 141-142.</w:t>
      </w:r>
    </w:p>
    <w:p w14:paraId="574ED770" w14:textId="398A2222" w:rsidR="000E3DD3" w:rsidRPr="00732ED6" w:rsidRDefault="000E3DD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Hutchinson, S. R., &amp; Olmos, A. (1998). Behavior of descriptive fit indexes in confirmatory factor analysis using ordered categorical data. Structural Equation Modeling: A Multidisciplinary Journal, 5(4), 344-364.</w:t>
      </w:r>
    </w:p>
    <w:p w14:paraId="75286200" w14:textId="50B82B94" w:rsidR="002470D7" w:rsidRPr="00732ED6" w:rsidRDefault="002470D7"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Islam, M. Q., &amp; Tiku, M. L. (2005). Multiple linear regression model under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Communications in Statistics-Theory and Methods</w:t>
      </w:r>
      <w:r w:rsidRPr="00732ED6">
        <w:rPr>
          <w:rFonts w:ascii="Times New Roman" w:hAnsi="Times New Roman" w:cs="Times New Roman"/>
          <w:color w:val="222222"/>
          <w:sz w:val="24"/>
          <w:szCs w:val="24"/>
          <w:shd w:val="clear" w:color="auto" w:fill="FFFFFF"/>
        </w:rPr>
        <w:t>, 33(10), 2443-2467.</w:t>
      </w:r>
    </w:p>
    <w:p w14:paraId="6F4B4474" w14:textId="77777777" w:rsidR="00B74AAF" w:rsidRPr="00732ED6" w:rsidRDefault="00B74AAF" w:rsidP="00695B84">
      <w:pPr>
        <w:shd w:val="clear" w:color="auto" w:fill="FFFFFF"/>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Joanes, D. N., &amp; Gill, C. A. (1998). Comparing measures of sample skewness and kurtosis. </w:t>
      </w:r>
      <w:r w:rsidRPr="00732ED6">
        <w:rPr>
          <w:rFonts w:ascii="Times New Roman" w:hAnsi="Times New Roman" w:cs="Times New Roman"/>
          <w:i/>
          <w:iCs/>
          <w:color w:val="222222"/>
          <w:sz w:val="24"/>
          <w:szCs w:val="24"/>
          <w:shd w:val="clear" w:color="auto" w:fill="FFFFFF"/>
        </w:rPr>
        <w:t>Journal of the Royal Statistical Society: Series D (The Statistician)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47</w:t>
      </w:r>
      <w:r w:rsidRPr="00732ED6">
        <w:rPr>
          <w:rFonts w:ascii="Times New Roman" w:hAnsi="Times New Roman" w:cs="Times New Roman"/>
          <w:color w:val="222222"/>
          <w:sz w:val="24"/>
          <w:szCs w:val="24"/>
          <w:shd w:val="clear" w:color="auto" w:fill="FFFFFF"/>
        </w:rPr>
        <w:t>(1), 183-189.</w:t>
      </w:r>
    </w:p>
    <w:p w14:paraId="680DDDAB" w14:textId="1E69FDF5"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2242CA">
        <w:rPr>
          <w:rFonts w:ascii="Times New Roman" w:hAnsi="Times New Roman" w:cs="Times New Roman"/>
          <w:color w:val="222222"/>
          <w:sz w:val="24"/>
          <w:szCs w:val="24"/>
          <w:shd w:val="clear" w:color="auto" w:fill="FFFFFF"/>
          <w:lang w:val="it-IT"/>
          <w:rPrChange w:id="1005" w:author="Jujia Li" w:date="2025-04-30T09:57:00Z" w16du:dateUtc="2025-04-30T14:57:00Z">
            <w:rPr>
              <w:rFonts w:ascii="Times New Roman" w:hAnsi="Times New Roman" w:cs="Times New Roman"/>
              <w:color w:val="222222"/>
              <w:sz w:val="24"/>
              <w:szCs w:val="24"/>
              <w:shd w:val="clear" w:color="auto" w:fill="FFFFFF"/>
            </w:rPr>
          </w:rPrChange>
        </w:rPr>
        <w:t xml:space="preserve">Kehinde, O., Dai, S., &amp; French, B. (2022). </w:t>
      </w:r>
      <w:r w:rsidRPr="00732ED6">
        <w:rPr>
          <w:rFonts w:ascii="Times New Roman" w:hAnsi="Times New Roman" w:cs="Times New Roman"/>
          <w:color w:val="222222"/>
          <w:sz w:val="24"/>
          <w:szCs w:val="24"/>
          <w:shd w:val="clear" w:color="auto" w:fill="FFFFFF"/>
        </w:rPr>
        <w:t>Item Parameter Estimations for Multidimensional Graded Response Model under Complex Structures. In </w:t>
      </w:r>
      <w:r w:rsidRPr="00732ED6">
        <w:rPr>
          <w:rFonts w:ascii="Times New Roman" w:hAnsi="Times New Roman" w:cs="Times New Roman"/>
          <w:i/>
          <w:iCs/>
          <w:color w:val="222222"/>
          <w:sz w:val="24"/>
          <w:szCs w:val="24"/>
          <w:shd w:val="clear" w:color="auto" w:fill="FFFFFF"/>
        </w:rPr>
        <w:t>Frontiers in Education</w:t>
      </w:r>
      <w:r w:rsidRPr="00732ED6">
        <w:rPr>
          <w:rFonts w:ascii="Times New Roman" w:hAnsi="Times New Roman" w:cs="Times New Roman"/>
          <w:color w:val="222222"/>
          <w:sz w:val="24"/>
          <w:szCs w:val="24"/>
          <w:shd w:val="clear" w:color="auto" w:fill="FFFFFF"/>
        </w:rPr>
        <w:t> (p. 597). Frontiers.</w:t>
      </w:r>
    </w:p>
    <w:p w14:paraId="63405221" w14:textId="5DB4E877" w:rsidR="00363083" w:rsidRPr="00732ED6" w:rsidRDefault="00363083"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Lai, K. (2018). Estimating standardized SEM parameters given nonnormal data and incorrect model: Methods and comparison.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(4), 600-620.</w:t>
      </w:r>
    </w:p>
    <w:p w14:paraId="0047017D" w14:textId="174059FC" w:rsidR="004D2AA0" w:rsidRPr="00732ED6" w:rsidRDefault="004D2AA0"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Lei, M., &amp; Lomax, R. G. (2005). The effect of varying degrees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structural equation modeling.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12</w:t>
      </w:r>
      <w:r w:rsidRPr="00732ED6">
        <w:rPr>
          <w:rFonts w:ascii="Times New Roman" w:hAnsi="Times New Roman" w:cs="Times New Roman"/>
          <w:color w:val="222222"/>
          <w:sz w:val="24"/>
          <w:szCs w:val="24"/>
          <w:shd w:val="clear" w:color="auto" w:fill="FFFFFF"/>
        </w:rPr>
        <w:t>(1), 1-27.</w:t>
      </w:r>
    </w:p>
    <w:p w14:paraId="2D27B139" w14:textId="1C516425"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1B2CCC">
        <w:rPr>
          <w:rFonts w:ascii="Times New Roman" w:hAnsi="Times New Roman" w:cs="Times New Roman"/>
          <w:color w:val="222222"/>
          <w:sz w:val="24"/>
          <w:szCs w:val="24"/>
          <w:shd w:val="clear" w:color="auto" w:fill="FFFFFF"/>
          <w:lang w:val="it-IT"/>
          <w:rPrChange w:id="1006" w:author="Jujia Li" w:date="2025-05-11T15:17:00Z" w16du:dateUtc="2025-05-11T20:17:00Z">
            <w:rPr>
              <w:rFonts w:ascii="Times New Roman" w:hAnsi="Times New Roman" w:cs="Times New Roman"/>
              <w:color w:val="222222"/>
              <w:sz w:val="24"/>
              <w:szCs w:val="24"/>
              <w:shd w:val="clear" w:color="auto" w:fill="FFFFFF"/>
            </w:rPr>
          </w:rPrChange>
        </w:rPr>
        <w:t xml:space="preserve">Luh, W. M., &amp; Guo, J. H. (2004). </w:t>
      </w:r>
      <w:r w:rsidRPr="00732ED6">
        <w:rPr>
          <w:rFonts w:ascii="Times New Roman" w:hAnsi="Times New Roman" w:cs="Times New Roman"/>
          <w:color w:val="222222"/>
          <w:sz w:val="24"/>
          <w:szCs w:val="24"/>
          <w:shd w:val="clear" w:color="auto" w:fill="FFFFFF"/>
        </w:rPr>
        <w:t xml:space="preserve">Improved robust test </w:t>
      </w:r>
      <w:proofErr w:type="gramStart"/>
      <w:r w:rsidRPr="00732ED6">
        <w:rPr>
          <w:rFonts w:ascii="Times New Roman" w:hAnsi="Times New Roman" w:cs="Times New Roman"/>
          <w:color w:val="222222"/>
          <w:sz w:val="24"/>
          <w:szCs w:val="24"/>
          <w:shd w:val="clear" w:color="auto" w:fill="FFFFFF"/>
        </w:rPr>
        <w:t>statistic</w:t>
      </w:r>
      <w:proofErr w:type="gramEnd"/>
      <w:r w:rsidRPr="00732ED6">
        <w:rPr>
          <w:rFonts w:ascii="Times New Roman" w:hAnsi="Times New Roman" w:cs="Times New Roman"/>
          <w:color w:val="222222"/>
          <w:sz w:val="24"/>
          <w:szCs w:val="24"/>
          <w:shd w:val="clear" w:color="auto" w:fill="FFFFFF"/>
        </w:rPr>
        <w:t xml:space="preserve"> based on trimmed means and Hall's transformation for two-way ANOVA models under non-normality. </w:t>
      </w:r>
      <w:r w:rsidRPr="00732ED6">
        <w:rPr>
          <w:rFonts w:ascii="Times New Roman" w:hAnsi="Times New Roman" w:cs="Times New Roman"/>
          <w:i/>
          <w:iCs/>
          <w:color w:val="222222"/>
          <w:sz w:val="24"/>
          <w:szCs w:val="24"/>
          <w:shd w:val="clear" w:color="auto" w:fill="FFFFFF"/>
        </w:rPr>
        <w:t>Journal of Applied Statistics</w:t>
      </w:r>
      <w:r w:rsidRPr="00732ED6">
        <w:rPr>
          <w:rFonts w:ascii="Times New Roman" w:hAnsi="Times New Roman" w:cs="Times New Roman"/>
          <w:color w:val="222222"/>
          <w:sz w:val="24"/>
          <w:szCs w:val="24"/>
          <w:shd w:val="clear" w:color="auto" w:fill="FFFFFF"/>
        </w:rPr>
        <w:t>, 31(6), 623-643.</w:t>
      </w:r>
    </w:p>
    <w:p w14:paraId="0010E4E6" w14:textId="18A60681" w:rsidR="00CF2655" w:rsidRPr="00732ED6" w:rsidRDefault="00CF265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Mardia</w:t>
      </w:r>
      <w:proofErr w:type="spellEnd"/>
      <w:r w:rsidRPr="00732ED6">
        <w:rPr>
          <w:rFonts w:ascii="Times New Roman" w:hAnsi="Times New Roman" w:cs="Times New Roman"/>
          <w:color w:val="222222"/>
          <w:sz w:val="24"/>
          <w:szCs w:val="24"/>
          <w:shd w:val="clear" w:color="auto" w:fill="FFFFFF"/>
        </w:rPr>
        <w:t xml:space="preserve">, K. V. (1971). The effect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on some multivariate tests and robustness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model. </w:t>
      </w:r>
      <w:proofErr w:type="spellStart"/>
      <w:r w:rsidRPr="00732ED6">
        <w:rPr>
          <w:rFonts w:ascii="Times New Roman" w:hAnsi="Times New Roman" w:cs="Times New Roman"/>
          <w:i/>
          <w:iCs/>
          <w:color w:val="222222"/>
          <w:sz w:val="24"/>
          <w:szCs w:val="24"/>
          <w:shd w:val="clear" w:color="auto" w:fill="FFFFFF"/>
        </w:rPr>
        <w:t>Biometrika</w:t>
      </w:r>
      <w:proofErr w:type="spellEnd"/>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58</w:t>
      </w:r>
      <w:r w:rsidRPr="00732ED6">
        <w:rPr>
          <w:rFonts w:ascii="Times New Roman" w:hAnsi="Times New Roman" w:cs="Times New Roman"/>
          <w:color w:val="222222"/>
          <w:sz w:val="24"/>
          <w:szCs w:val="24"/>
          <w:shd w:val="clear" w:color="auto" w:fill="FFFFFF"/>
        </w:rPr>
        <w:t>(1), 105-121.</w:t>
      </w:r>
    </w:p>
    <w:p w14:paraId="0892C35D" w14:textId="3FBD5440"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Maydeu</w:t>
      </w:r>
      <w:proofErr w:type="spellEnd"/>
      <w:r w:rsidRPr="00732ED6">
        <w:rPr>
          <w:rFonts w:ascii="Times New Roman" w:hAnsi="Times New Roman" w:cs="Times New Roman"/>
          <w:color w:val="222222"/>
          <w:sz w:val="24"/>
          <w:szCs w:val="24"/>
          <w:shd w:val="clear" w:color="auto" w:fill="FFFFFF"/>
        </w:rPr>
        <w:t>-Olivares, A. (2017). Maximum likelihood estimation of structural equation models for continuous data: Standard errors and goodness of fit.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24(3), 383-394.</w:t>
      </w:r>
    </w:p>
    <w:p w14:paraId="6A555E41" w14:textId="65C8D2D1"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Micceri, T. (1989). The unicorn, the normal curve, and other improbable creatures. </w:t>
      </w:r>
      <w:r w:rsidRPr="00732ED6">
        <w:rPr>
          <w:rFonts w:ascii="Times New Roman" w:hAnsi="Times New Roman" w:cs="Times New Roman"/>
          <w:i/>
          <w:iCs/>
          <w:color w:val="222222"/>
          <w:sz w:val="24"/>
          <w:szCs w:val="24"/>
          <w:shd w:val="clear" w:color="auto" w:fill="FFFFFF"/>
        </w:rPr>
        <w:t>Psychological bulletin</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105</w:t>
      </w:r>
      <w:r w:rsidRPr="00732ED6">
        <w:rPr>
          <w:rFonts w:ascii="Times New Roman" w:hAnsi="Times New Roman" w:cs="Times New Roman"/>
          <w:color w:val="222222"/>
          <w:sz w:val="24"/>
          <w:szCs w:val="24"/>
          <w:shd w:val="clear" w:color="auto" w:fill="FFFFFF"/>
        </w:rPr>
        <w:t>(1), 156.</w:t>
      </w:r>
    </w:p>
    <w:p w14:paraId="0C52E2E2" w14:textId="2155CA30"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Morgan, G. B., Hodge, K. J., Wells, K. E., &amp; Watkins, M. W. (2015). Are fit indices biased in favor of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in cognitive ability </w:t>
      </w:r>
      <w:proofErr w:type="gramStart"/>
      <w:r w:rsidRPr="00732ED6">
        <w:rPr>
          <w:rFonts w:ascii="Times New Roman" w:hAnsi="Times New Roman" w:cs="Times New Roman"/>
          <w:color w:val="222222"/>
          <w:sz w:val="24"/>
          <w:szCs w:val="24"/>
          <w:shd w:val="clear" w:color="auto" w:fill="FFFFFF"/>
        </w:rPr>
        <w:t>research?:</w:t>
      </w:r>
      <w:proofErr w:type="gramEnd"/>
      <w:r w:rsidRPr="00732ED6">
        <w:rPr>
          <w:rFonts w:ascii="Times New Roman" w:hAnsi="Times New Roman" w:cs="Times New Roman"/>
          <w:color w:val="222222"/>
          <w:sz w:val="24"/>
          <w:szCs w:val="24"/>
          <w:shd w:val="clear" w:color="auto" w:fill="FFFFFF"/>
        </w:rPr>
        <w:t xml:space="preserve"> A comparison of fit in correlated factors, higher-order, and </w:t>
      </w:r>
      <w:r w:rsidR="004F37A9" w:rsidRPr="00732ED6">
        <w:rPr>
          <w:rFonts w:ascii="Times New Roman" w:hAnsi="Times New Roman" w:cs="Times New Roman"/>
          <w:color w:val="222222"/>
          <w:sz w:val="24"/>
          <w:szCs w:val="24"/>
          <w:shd w:val="clear" w:color="auto" w:fill="FFFFFF"/>
        </w:rPr>
        <w:t>Bifactor</w:t>
      </w:r>
      <w:r w:rsidRPr="00732ED6">
        <w:rPr>
          <w:rFonts w:ascii="Times New Roman" w:hAnsi="Times New Roman" w:cs="Times New Roman"/>
          <w:color w:val="222222"/>
          <w:sz w:val="24"/>
          <w:szCs w:val="24"/>
          <w:shd w:val="clear" w:color="auto" w:fill="FFFFFF"/>
        </w:rPr>
        <w:t xml:space="preserve"> models via Monte Carlo simulations. </w:t>
      </w:r>
      <w:r w:rsidRPr="00732ED6">
        <w:rPr>
          <w:rFonts w:ascii="Times New Roman" w:hAnsi="Times New Roman" w:cs="Times New Roman"/>
          <w:i/>
          <w:iCs/>
          <w:color w:val="222222"/>
          <w:sz w:val="24"/>
          <w:szCs w:val="24"/>
          <w:shd w:val="clear" w:color="auto" w:fill="FFFFFF"/>
        </w:rPr>
        <w:t>Journal of Intelligence</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w:t>
      </w:r>
      <w:r w:rsidRPr="00732ED6">
        <w:rPr>
          <w:rFonts w:ascii="Times New Roman" w:hAnsi="Times New Roman" w:cs="Times New Roman"/>
          <w:color w:val="222222"/>
          <w:sz w:val="24"/>
          <w:szCs w:val="24"/>
          <w:shd w:val="clear" w:color="auto" w:fill="FFFFFF"/>
        </w:rPr>
        <w:t>(1), 2-20.</w:t>
      </w:r>
    </w:p>
    <w:p w14:paraId="733A68C7" w14:textId="1EC3AD1F" w:rsidR="00962F3C" w:rsidRPr="00732ED6" w:rsidRDefault="00962F3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Olsson, U. H., Foss, T., Troye, S. V., &amp; Howell, R. D. (2000). The performance of ML, GLS, and WLS estimation in structural equation modeling under conditions of misspecification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Structural equation modeling</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7</w:t>
      </w:r>
      <w:r w:rsidRPr="00732ED6">
        <w:rPr>
          <w:rFonts w:ascii="Times New Roman" w:hAnsi="Times New Roman" w:cs="Times New Roman"/>
          <w:color w:val="222222"/>
          <w:sz w:val="24"/>
          <w:szCs w:val="24"/>
          <w:shd w:val="clear" w:color="auto" w:fill="FFFFFF"/>
        </w:rPr>
        <w:t>(4), 557-595.</w:t>
      </w:r>
    </w:p>
    <w:p w14:paraId="5ABA61EA" w14:textId="47425FD8"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Ory, D. T., &amp; Mokhtarian, P. L. (2010). The impact of non-normality, sample size and estimation technique on goodness-of-fit measures in structural equation modeling: evidence from ten empirical models of travel behavior. </w:t>
      </w:r>
      <w:r w:rsidRPr="00732ED6">
        <w:rPr>
          <w:rFonts w:ascii="Times New Roman" w:hAnsi="Times New Roman" w:cs="Times New Roman"/>
          <w:i/>
          <w:iCs/>
          <w:color w:val="222222"/>
          <w:sz w:val="24"/>
          <w:szCs w:val="24"/>
          <w:shd w:val="clear" w:color="auto" w:fill="FFFFFF"/>
        </w:rPr>
        <w:t>Quality &amp; Quantity</w:t>
      </w:r>
      <w:r w:rsidRPr="00732ED6">
        <w:rPr>
          <w:rFonts w:ascii="Times New Roman" w:hAnsi="Times New Roman" w:cs="Times New Roman"/>
          <w:color w:val="222222"/>
          <w:sz w:val="24"/>
          <w:szCs w:val="24"/>
          <w:shd w:val="clear" w:color="auto" w:fill="FFFFFF"/>
        </w:rPr>
        <w:t>, 44, 427-445.</w:t>
      </w:r>
    </w:p>
    <w:p w14:paraId="5863CD4A" w14:textId="7B153DEE" w:rsidR="000D1896" w:rsidRPr="00732ED6" w:rsidRDefault="000D1896"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Reise, S. P., Moore, T. M., &amp; Haviland, M. G. (2010). Bifactor models and rotations: Exploring the extent to which multidimensional data yield univocal scale scores.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92</w:t>
      </w:r>
      <w:r w:rsidRPr="00732ED6">
        <w:rPr>
          <w:rFonts w:ascii="Times New Roman" w:hAnsi="Times New Roman" w:cs="Times New Roman"/>
          <w:color w:val="222222"/>
          <w:sz w:val="24"/>
          <w:szCs w:val="24"/>
          <w:shd w:val="clear" w:color="auto" w:fill="FFFFFF"/>
        </w:rPr>
        <w:t>(6), 544-559.</w:t>
      </w:r>
    </w:p>
    <w:p w14:paraId="59CCA653" w14:textId="59C302D8" w:rsidR="00B31E32" w:rsidRPr="009E049D" w:rsidRDefault="00970615" w:rsidP="00695B84">
      <w:pPr>
        <w:spacing w:after="0" w:line="480" w:lineRule="auto"/>
        <w:ind w:hanging="720"/>
        <w:rPr>
          <w:rFonts w:ascii="Times New Roman" w:hAnsi="Times New Roman" w:cs="Times New Roman"/>
          <w:color w:val="222222"/>
          <w:shd w:val="clear" w:color="auto" w:fill="FFFFFF"/>
        </w:rPr>
      </w:pPr>
      <w:r w:rsidRPr="00732ED6">
        <w:rPr>
          <w:rFonts w:ascii="Times New Roman" w:hAnsi="Times New Roman" w:cs="Times New Roman"/>
          <w:color w:val="222222"/>
          <w:sz w:val="24"/>
          <w:szCs w:val="24"/>
          <w:shd w:val="clear" w:color="auto" w:fill="FFFFFF"/>
        </w:rPr>
        <w:t xml:space="preserve">Reise, S. P., &amp; Rodriguez, A. (2016). Item response theory and the measurement of psychiatric </w:t>
      </w:r>
      <w:proofErr w:type="gramStart"/>
      <w:r w:rsidRPr="00732ED6">
        <w:rPr>
          <w:rFonts w:ascii="Times New Roman" w:hAnsi="Times New Roman" w:cs="Times New Roman"/>
          <w:color w:val="222222"/>
          <w:sz w:val="24"/>
          <w:szCs w:val="24"/>
          <w:shd w:val="clear" w:color="auto" w:fill="FFFFFF"/>
        </w:rPr>
        <w:t>constructs</w:t>
      </w:r>
      <w:proofErr w:type="gramEnd"/>
      <w:r w:rsidRPr="00732ED6">
        <w:rPr>
          <w:rFonts w:ascii="Times New Roman" w:hAnsi="Times New Roman" w:cs="Times New Roman"/>
          <w:color w:val="222222"/>
          <w:sz w:val="24"/>
          <w:szCs w:val="24"/>
          <w:shd w:val="clear" w:color="auto" w:fill="FFFFFF"/>
        </w:rPr>
        <w:t xml:space="preserve">: some empirical and conceptual issues and challenges. </w:t>
      </w:r>
      <w:r w:rsidRPr="009E049D">
        <w:rPr>
          <w:rFonts w:ascii="Times New Roman" w:hAnsi="Times New Roman" w:cs="Times New Roman"/>
          <w:i/>
          <w:iCs/>
          <w:color w:val="222222"/>
          <w:shd w:val="clear" w:color="auto" w:fill="FFFFFF"/>
        </w:rPr>
        <w:t>Psychological Medicine, 46</w:t>
      </w:r>
      <w:r w:rsidRPr="009E049D">
        <w:rPr>
          <w:rFonts w:ascii="Times New Roman" w:hAnsi="Times New Roman" w:cs="Times New Roman"/>
          <w:color w:val="222222"/>
          <w:shd w:val="clear" w:color="auto" w:fill="FFFFFF"/>
        </w:rPr>
        <w:t>(10), 2025-2039.</w:t>
      </w:r>
    </w:p>
    <w:p w14:paraId="7704C051" w14:textId="67E0C8BF"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9E049D">
        <w:rPr>
          <w:rFonts w:ascii="Times New Roman" w:hAnsi="Times New Roman" w:cs="Times New Roman"/>
          <w:color w:val="222222"/>
          <w:shd w:val="clear" w:color="auto" w:fill="FFFFFF"/>
        </w:rPr>
        <w:t xml:space="preserve">Rodriguez, A., Reise, S. P., &amp; Haviland, M. G. (2016). </w:t>
      </w:r>
      <w:r w:rsidRPr="00732ED6">
        <w:rPr>
          <w:rFonts w:ascii="Times New Roman" w:hAnsi="Times New Roman" w:cs="Times New Roman"/>
          <w:color w:val="222222"/>
          <w:sz w:val="24"/>
          <w:szCs w:val="24"/>
          <w:shd w:val="clear" w:color="auto" w:fill="FFFFFF"/>
        </w:rPr>
        <w:t>Applying bifactor statistical indices in the evaluation of psychological measures. </w:t>
      </w:r>
      <w:r w:rsidRPr="00732ED6">
        <w:rPr>
          <w:rFonts w:ascii="Times New Roman" w:hAnsi="Times New Roman" w:cs="Times New Roman"/>
          <w:i/>
          <w:iCs/>
          <w:color w:val="222222"/>
          <w:sz w:val="24"/>
          <w:szCs w:val="24"/>
          <w:shd w:val="clear" w:color="auto" w:fill="FFFFFF"/>
        </w:rPr>
        <w:t>Journal of personality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98</w:t>
      </w:r>
      <w:r w:rsidRPr="00732ED6">
        <w:rPr>
          <w:rFonts w:ascii="Times New Roman" w:hAnsi="Times New Roman" w:cs="Times New Roman"/>
          <w:color w:val="222222"/>
          <w:sz w:val="24"/>
          <w:szCs w:val="24"/>
          <w:shd w:val="clear" w:color="auto" w:fill="FFFFFF"/>
        </w:rPr>
        <w:t>(3), 223-237.</w:t>
      </w:r>
    </w:p>
    <w:p w14:paraId="04269FD5" w14:textId="3199C869" w:rsidR="000322F5" w:rsidRPr="00732ED6" w:rsidRDefault="000322F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(1969). Estimation of latent ability using a response pattern of graded scores. </w:t>
      </w:r>
      <w:r w:rsidRPr="00732ED6">
        <w:rPr>
          <w:rFonts w:ascii="Times New Roman" w:hAnsi="Times New Roman" w:cs="Times New Roman"/>
          <w:i/>
          <w:iCs/>
          <w:color w:val="222222"/>
          <w:sz w:val="24"/>
          <w:szCs w:val="24"/>
          <w:shd w:val="clear" w:color="auto" w:fill="FFFFFF"/>
        </w:rPr>
        <w:t>Psychometrika monograph supplement</w:t>
      </w:r>
      <w:r w:rsidRPr="00732ED6">
        <w:rPr>
          <w:rFonts w:ascii="Times New Roman" w:hAnsi="Times New Roman" w:cs="Times New Roman"/>
          <w:color w:val="222222"/>
          <w:sz w:val="24"/>
          <w:szCs w:val="24"/>
          <w:shd w:val="clear" w:color="auto" w:fill="FFFFFF"/>
        </w:rPr>
        <w:t>.</w:t>
      </w:r>
    </w:p>
    <w:p w14:paraId="4C3AF3ED" w14:textId="55D26983"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Samejima, F. (1997). Graded response model. In </w:t>
      </w:r>
      <w:r w:rsidRPr="00732ED6">
        <w:rPr>
          <w:rFonts w:ascii="Times New Roman" w:hAnsi="Times New Roman" w:cs="Times New Roman"/>
          <w:i/>
          <w:iCs/>
          <w:color w:val="222222"/>
          <w:sz w:val="24"/>
          <w:szCs w:val="24"/>
          <w:shd w:val="clear" w:color="auto" w:fill="FFFFFF"/>
        </w:rPr>
        <w:t>Handbook of modern item response theory</w:t>
      </w:r>
      <w:r w:rsidRPr="00732ED6">
        <w:rPr>
          <w:rFonts w:ascii="Times New Roman" w:hAnsi="Times New Roman" w:cs="Times New Roman"/>
          <w:color w:val="222222"/>
          <w:sz w:val="24"/>
          <w:szCs w:val="24"/>
          <w:shd w:val="clear" w:color="auto" w:fill="FFFFFF"/>
        </w:rPr>
        <w:t> (pp. 85-100). Springer, New York, NY.</w:t>
      </w:r>
    </w:p>
    <w:p w14:paraId="250FE06F" w14:textId="3A00B65C" w:rsidR="00BC1895" w:rsidRPr="00732ED6" w:rsidRDefault="00BC1895"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lastRenderedPageBreak/>
        <w:t>Savalei</w:t>
      </w:r>
      <w:proofErr w:type="spellEnd"/>
      <w:r w:rsidRPr="00732ED6">
        <w:rPr>
          <w:rFonts w:ascii="Times New Roman" w:hAnsi="Times New Roman" w:cs="Times New Roman"/>
          <w:color w:val="222222"/>
          <w:sz w:val="24"/>
          <w:szCs w:val="24"/>
          <w:shd w:val="clear" w:color="auto" w:fill="FFFFFF"/>
        </w:rPr>
        <w:t xml:space="preserve">, V. (2008). Is the ML chi-square ever robust to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A cautionary note with missing data. Structural Equation Modeling: A Multidisciplinary Journal, 15(1), 1-22.</w:t>
      </w:r>
    </w:p>
    <w:p w14:paraId="67BCA62C" w14:textId="08D22E5D" w:rsidR="00B175A6" w:rsidRPr="00732ED6" w:rsidRDefault="00B175A6" w:rsidP="00695B84">
      <w:pPr>
        <w:spacing w:after="0" w:line="480" w:lineRule="auto"/>
        <w:ind w:hanging="720"/>
        <w:rPr>
          <w:rFonts w:ascii="Times New Roman" w:hAnsi="Times New Roman" w:cs="Times New Roman"/>
          <w:color w:val="222222"/>
          <w:sz w:val="24"/>
          <w:szCs w:val="24"/>
          <w:shd w:val="clear" w:color="auto" w:fill="FFFFFF"/>
        </w:rPr>
      </w:pPr>
      <w:proofErr w:type="spellStart"/>
      <w:r w:rsidRPr="00732ED6">
        <w:rPr>
          <w:rFonts w:ascii="Times New Roman" w:hAnsi="Times New Roman" w:cs="Times New Roman"/>
          <w:color w:val="222222"/>
          <w:sz w:val="24"/>
          <w:szCs w:val="24"/>
          <w:shd w:val="clear" w:color="auto" w:fill="FFFFFF"/>
        </w:rPr>
        <w:t>Scherbaum</w:t>
      </w:r>
      <w:proofErr w:type="spellEnd"/>
      <w:r w:rsidRPr="00732ED6">
        <w:rPr>
          <w:rFonts w:ascii="Times New Roman" w:hAnsi="Times New Roman" w:cs="Times New Roman"/>
          <w:color w:val="222222"/>
          <w:sz w:val="24"/>
          <w:szCs w:val="24"/>
          <w:shd w:val="clear" w:color="auto" w:fill="FFFFFF"/>
        </w:rPr>
        <w:t>, C. A., Cohen-</w:t>
      </w:r>
      <w:proofErr w:type="spellStart"/>
      <w:r w:rsidRPr="00732ED6">
        <w:rPr>
          <w:rFonts w:ascii="Times New Roman" w:hAnsi="Times New Roman" w:cs="Times New Roman"/>
          <w:color w:val="222222"/>
          <w:sz w:val="24"/>
          <w:szCs w:val="24"/>
          <w:shd w:val="clear" w:color="auto" w:fill="FFFFFF"/>
        </w:rPr>
        <w:t>Charash</w:t>
      </w:r>
      <w:proofErr w:type="spellEnd"/>
      <w:r w:rsidRPr="00732ED6">
        <w:rPr>
          <w:rFonts w:ascii="Times New Roman" w:hAnsi="Times New Roman" w:cs="Times New Roman"/>
          <w:color w:val="222222"/>
          <w:sz w:val="24"/>
          <w:szCs w:val="24"/>
          <w:shd w:val="clear" w:color="auto" w:fill="FFFFFF"/>
        </w:rPr>
        <w:t>, Y., &amp; Kern, M. J. (2006). Measuring general self-efficacy: A comparison of three measures using item response theory. </w:t>
      </w:r>
      <w:r w:rsidRPr="00732ED6">
        <w:rPr>
          <w:rFonts w:ascii="Times New Roman" w:hAnsi="Times New Roman" w:cs="Times New Roman"/>
          <w:i/>
          <w:iCs/>
          <w:color w:val="222222"/>
          <w:sz w:val="24"/>
          <w:szCs w:val="24"/>
          <w:shd w:val="clear" w:color="auto" w:fill="FFFFFF"/>
        </w:rPr>
        <w:t>Educational and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66</w:t>
      </w:r>
      <w:r w:rsidRPr="00732ED6">
        <w:rPr>
          <w:rFonts w:ascii="Times New Roman" w:hAnsi="Times New Roman" w:cs="Times New Roman"/>
          <w:color w:val="222222"/>
          <w:sz w:val="24"/>
          <w:szCs w:val="24"/>
          <w:shd w:val="clear" w:color="auto" w:fill="FFFFFF"/>
        </w:rPr>
        <w:t>(6), 1047-1063.</w:t>
      </w:r>
    </w:p>
    <w:p w14:paraId="02494B1B" w14:textId="42E8B8C1"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Seo, T., Kanda, T., &amp; Fujikoshi, Y. (1995). The effects of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of tests for dimensionality in canonical correlation and MANOVA models. </w:t>
      </w:r>
      <w:r w:rsidRPr="00732ED6">
        <w:rPr>
          <w:rFonts w:ascii="Times New Roman" w:hAnsi="Times New Roman" w:cs="Times New Roman"/>
          <w:i/>
          <w:iCs/>
          <w:color w:val="222222"/>
          <w:sz w:val="24"/>
          <w:szCs w:val="24"/>
          <w:shd w:val="clear" w:color="auto" w:fill="FFFFFF"/>
        </w:rPr>
        <w:t>Journal of Multivariate Analysis</w:t>
      </w:r>
      <w:r w:rsidRPr="00732ED6">
        <w:rPr>
          <w:rFonts w:ascii="Times New Roman" w:hAnsi="Times New Roman" w:cs="Times New Roman"/>
          <w:color w:val="222222"/>
          <w:sz w:val="24"/>
          <w:szCs w:val="24"/>
          <w:shd w:val="clear" w:color="auto" w:fill="FFFFFF"/>
        </w:rPr>
        <w:t>, 52(2), 325-337.</w:t>
      </w:r>
    </w:p>
    <w:p w14:paraId="7754F47F" w14:textId="70C9F2E2" w:rsidR="00784304" w:rsidRPr="00732ED6" w:rsidRDefault="00784304"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Sen, S., Cohen, A. S., &amp; Kim, S. H. (2016). The impact of non-normality on extraction of spurious latent classes in mixture IRT models.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40(2), 98-113.</w:t>
      </w:r>
    </w:p>
    <w:p w14:paraId="2F4DFC7D"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Sharma, K. K., Kumar, A., &amp; Chaudhary, A. (2009). </w:t>
      </w:r>
      <w:r w:rsidRPr="00732ED6">
        <w:rPr>
          <w:rFonts w:ascii="Times New Roman" w:hAnsi="Times New Roman" w:cs="Times New Roman"/>
          <w:i/>
          <w:iCs/>
          <w:color w:val="222222"/>
          <w:sz w:val="24"/>
          <w:szCs w:val="24"/>
          <w:shd w:val="clear" w:color="auto" w:fill="FFFFFF"/>
        </w:rPr>
        <w:t>Statistics in Management Studies</w:t>
      </w:r>
      <w:r w:rsidRPr="00732ED6">
        <w:rPr>
          <w:rFonts w:ascii="Times New Roman" w:hAnsi="Times New Roman" w:cs="Times New Roman"/>
          <w:color w:val="222222"/>
          <w:sz w:val="24"/>
          <w:szCs w:val="24"/>
          <w:shd w:val="clear" w:color="auto" w:fill="FFFFFF"/>
        </w:rPr>
        <w:t>. Krishna Prakashan Media.</w:t>
      </w:r>
    </w:p>
    <w:p w14:paraId="2CF10051" w14:textId="77777777" w:rsidR="00C622FC" w:rsidRPr="00732ED6" w:rsidRDefault="00C622FC"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Simms, L. J., </w:t>
      </w:r>
      <w:proofErr w:type="spellStart"/>
      <w:r w:rsidRPr="00732ED6">
        <w:rPr>
          <w:rFonts w:ascii="Times New Roman" w:hAnsi="Times New Roman" w:cs="Times New Roman"/>
          <w:color w:val="222222"/>
          <w:sz w:val="24"/>
          <w:szCs w:val="24"/>
          <w:shd w:val="clear" w:color="auto" w:fill="FFFFFF"/>
        </w:rPr>
        <w:t>Grös</w:t>
      </w:r>
      <w:proofErr w:type="spellEnd"/>
      <w:r w:rsidRPr="00732ED6">
        <w:rPr>
          <w:rFonts w:ascii="Times New Roman" w:hAnsi="Times New Roman" w:cs="Times New Roman"/>
          <w:color w:val="222222"/>
          <w:sz w:val="24"/>
          <w:szCs w:val="24"/>
          <w:shd w:val="clear" w:color="auto" w:fill="FFFFFF"/>
        </w:rPr>
        <w:t>, D. F., Watson, D., &amp; O'Hara, M. W. (2008). Parsing the general and specific components of depression and anxiety with bifactor modeling. </w:t>
      </w:r>
      <w:r w:rsidRPr="00732ED6">
        <w:rPr>
          <w:rFonts w:ascii="Times New Roman" w:hAnsi="Times New Roman" w:cs="Times New Roman"/>
          <w:i/>
          <w:iCs/>
          <w:color w:val="222222"/>
          <w:sz w:val="24"/>
          <w:szCs w:val="24"/>
          <w:shd w:val="clear" w:color="auto" w:fill="FFFFFF"/>
        </w:rPr>
        <w:t>Depression and anxiety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25</w:t>
      </w:r>
      <w:r w:rsidRPr="00732ED6">
        <w:rPr>
          <w:rFonts w:ascii="Times New Roman" w:hAnsi="Times New Roman" w:cs="Times New Roman"/>
          <w:color w:val="222222"/>
          <w:sz w:val="24"/>
          <w:szCs w:val="24"/>
          <w:shd w:val="clear" w:color="auto" w:fill="FFFFFF"/>
        </w:rPr>
        <w:t>(7), E34-E46.</w:t>
      </w:r>
    </w:p>
    <w:p w14:paraId="5FFA512C" w14:textId="77777777" w:rsidR="00B74AAF" w:rsidRPr="00732ED6" w:rsidRDefault="00B74AAF"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Singh, A. K., </w:t>
      </w:r>
      <w:proofErr w:type="spellStart"/>
      <w:r w:rsidRPr="00732ED6">
        <w:rPr>
          <w:rFonts w:ascii="Times New Roman" w:hAnsi="Times New Roman" w:cs="Times New Roman"/>
          <w:color w:val="222222"/>
          <w:sz w:val="24"/>
          <w:szCs w:val="24"/>
          <w:shd w:val="clear" w:color="auto" w:fill="FFFFFF"/>
        </w:rPr>
        <w:t>Gewali</w:t>
      </w:r>
      <w:proofErr w:type="spellEnd"/>
      <w:r w:rsidRPr="00732ED6">
        <w:rPr>
          <w:rFonts w:ascii="Times New Roman" w:hAnsi="Times New Roman" w:cs="Times New Roman"/>
          <w:color w:val="222222"/>
          <w:sz w:val="24"/>
          <w:szCs w:val="24"/>
          <w:shd w:val="clear" w:color="auto" w:fill="FFFFFF"/>
        </w:rPr>
        <w:t>, L. P., &amp; Khatiwada, J. (2019). New measures of skewness of a probability distribution. </w:t>
      </w:r>
      <w:r w:rsidRPr="00732ED6">
        <w:rPr>
          <w:rFonts w:ascii="Times New Roman" w:hAnsi="Times New Roman" w:cs="Times New Roman"/>
          <w:i/>
          <w:iCs/>
          <w:color w:val="222222"/>
          <w:sz w:val="24"/>
          <w:szCs w:val="24"/>
          <w:shd w:val="clear" w:color="auto" w:fill="FFFFFF"/>
        </w:rPr>
        <w:t>Open Journal of Statistics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9</w:t>
      </w:r>
      <w:r w:rsidRPr="00732ED6">
        <w:rPr>
          <w:rFonts w:ascii="Times New Roman" w:hAnsi="Times New Roman" w:cs="Times New Roman"/>
          <w:color w:val="222222"/>
          <w:sz w:val="24"/>
          <w:szCs w:val="24"/>
          <w:shd w:val="clear" w:color="auto" w:fill="FFFFFF"/>
        </w:rPr>
        <w:t>(5), 601-621.</w:t>
      </w:r>
    </w:p>
    <w:p w14:paraId="43672DDF" w14:textId="4BDEFA50" w:rsidR="00BE518A"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Svetina, D., Valdivia, A., Underhill, S., Dai, S., &amp; Wang, X. (2017). Parameter recovery in multidimensional item response theory models under complexity and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41</w:t>
      </w:r>
      <w:r w:rsidRPr="00732ED6">
        <w:rPr>
          <w:rFonts w:ascii="Times New Roman" w:hAnsi="Times New Roman" w:cs="Times New Roman"/>
          <w:color w:val="222222"/>
          <w:sz w:val="24"/>
          <w:szCs w:val="24"/>
          <w:shd w:val="clear" w:color="auto" w:fill="FFFFFF"/>
        </w:rPr>
        <w:t>(7), 530-544.</w:t>
      </w:r>
    </w:p>
    <w:p w14:paraId="335B16DE" w14:textId="77777777"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Thomas, M. L. (2012). Rewards of bridging the divide between measurement and clinical theory: demonstration of a bifactor model for the Brief Symptom Inventory. </w:t>
      </w:r>
      <w:r w:rsidRPr="00732ED6">
        <w:rPr>
          <w:rFonts w:ascii="Times New Roman" w:hAnsi="Times New Roman" w:cs="Times New Roman"/>
          <w:i/>
          <w:iCs/>
          <w:color w:val="222222"/>
          <w:sz w:val="24"/>
          <w:szCs w:val="24"/>
          <w:shd w:val="clear" w:color="auto" w:fill="FFFFFF"/>
        </w:rPr>
        <w:t>Psychological assessment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24</w:t>
      </w:r>
      <w:r w:rsidRPr="00732ED6">
        <w:rPr>
          <w:rFonts w:ascii="Times New Roman" w:hAnsi="Times New Roman" w:cs="Times New Roman"/>
          <w:color w:val="222222"/>
          <w:sz w:val="24"/>
          <w:szCs w:val="24"/>
          <w:shd w:val="clear" w:color="auto" w:fill="FFFFFF"/>
        </w:rPr>
        <w:t>(1), 101.</w:t>
      </w:r>
    </w:p>
    <w:p w14:paraId="0B38590F" w14:textId="69B8D7FD" w:rsidR="002A5EE2" w:rsidRPr="00732ED6" w:rsidRDefault="002A5EE2"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lastRenderedPageBreak/>
        <w:t>Toland, M. D., Sulis, I., Giambona, F., Porcu, M., &amp; Campbell, J. M. (2017). Introduction to bifactor polytomous item response theory analysis. </w:t>
      </w:r>
      <w:r w:rsidRPr="00732ED6">
        <w:rPr>
          <w:rFonts w:ascii="Times New Roman" w:hAnsi="Times New Roman" w:cs="Times New Roman"/>
          <w:i/>
          <w:iCs/>
          <w:color w:val="222222"/>
          <w:sz w:val="24"/>
          <w:szCs w:val="24"/>
          <w:shd w:val="clear" w:color="auto" w:fill="FFFFFF"/>
        </w:rPr>
        <w:t>Journal of school psychology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60</w:t>
      </w:r>
      <w:r w:rsidRPr="00732ED6">
        <w:rPr>
          <w:rFonts w:ascii="Times New Roman" w:hAnsi="Times New Roman" w:cs="Times New Roman"/>
          <w:color w:val="222222"/>
          <w:sz w:val="24"/>
          <w:szCs w:val="24"/>
          <w:shd w:val="clear" w:color="auto" w:fill="FFFFFF"/>
        </w:rPr>
        <w:t>, 41-63.</w:t>
      </w:r>
    </w:p>
    <w:p w14:paraId="3B973864" w14:textId="7134A204" w:rsidR="00970615" w:rsidRPr="00732ED6" w:rsidRDefault="00BE518A"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Urbán, R., Kun, B., Farkas, J., Paksi, B., </w:t>
      </w:r>
      <w:proofErr w:type="spellStart"/>
      <w:r w:rsidRPr="00732ED6">
        <w:rPr>
          <w:rFonts w:ascii="Times New Roman" w:hAnsi="Times New Roman" w:cs="Times New Roman"/>
          <w:color w:val="222222"/>
          <w:sz w:val="24"/>
          <w:szCs w:val="24"/>
          <w:shd w:val="clear" w:color="auto" w:fill="FFFFFF"/>
        </w:rPr>
        <w:t>Kökönyei</w:t>
      </w:r>
      <w:proofErr w:type="spellEnd"/>
      <w:r w:rsidRPr="00732ED6">
        <w:rPr>
          <w:rFonts w:ascii="Times New Roman" w:hAnsi="Times New Roman" w:cs="Times New Roman"/>
          <w:color w:val="222222"/>
          <w:sz w:val="24"/>
          <w:szCs w:val="24"/>
          <w:shd w:val="clear" w:color="auto" w:fill="FFFFFF"/>
        </w:rPr>
        <w:t>, G., Unoka, Z., ... &amp; Demetrovics, Z. (2014). Bifactor structural model of symptom checklists: SCL-90-R and Brief Symptom Inventory (BSI) in a non-clinical community sample. </w:t>
      </w:r>
      <w:r w:rsidRPr="00732ED6">
        <w:rPr>
          <w:rFonts w:ascii="Times New Roman" w:hAnsi="Times New Roman" w:cs="Times New Roman"/>
          <w:i/>
          <w:iCs/>
          <w:color w:val="222222"/>
          <w:sz w:val="24"/>
          <w:szCs w:val="24"/>
          <w:shd w:val="clear" w:color="auto" w:fill="FFFFFF"/>
        </w:rPr>
        <w:t>Psychiatry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216</w:t>
      </w:r>
      <w:r w:rsidRPr="00732ED6">
        <w:rPr>
          <w:rFonts w:ascii="Times New Roman" w:hAnsi="Times New Roman" w:cs="Times New Roman"/>
          <w:color w:val="222222"/>
          <w:sz w:val="24"/>
          <w:szCs w:val="24"/>
          <w:shd w:val="clear" w:color="auto" w:fill="FFFFFF"/>
        </w:rPr>
        <w:t>(1), 146-154.</w:t>
      </w:r>
    </w:p>
    <w:p w14:paraId="7326CD48" w14:textId="0BC47D66"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Van, den Oord, E. J., Pickles, A., &amp; Waldman, I. D. (2003). Normal variation and abnormality: an empirical study of the liability distributions underlying depression and delinquency. </w:t>
      </w:r>
      <w:r w:rsidRPr="00732ED6">
        <w:rPr>
          <w:rFonts w:ascii="Times New Roman" w:hAnsi="Times New Roman" w:cs="Times New Roman"/>
          <w:i/>
          <w:iCs/>
          <w:color w:val="222222"/>
          <w:sz w:val="24"/>
          <w:szCs w:val="24"/>
          <w:shd w:val="clear" w:color="auto" w:fill="FFFFFF"/>
        </w:rPr>
        <w:t>Journal of Child Psychology and Psychiatry</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44</w:t>
      </w:r>
      <w:r w:rsidRPr="00732ED6">
        <w:rPr>
          <w:rFonts w:ascii="Times New Roman" w:hAnsi="Times New Roman" w:cs="Times New Roman"/>
          <w:color w:val="222222"/>
          <w:sz w:val="24"/>
          <w:szCs w:val="24"/>
          <w:shd w:val="clear" w:color="auto" w:fill="FFFFFF"/>
        </w:rPr>
        <w:t>(2), 180-192.</w:t>
      </w:r>
    </w:p>
    <w:p w14:paraId="0C0B59D8" w14:textId="7897035D" w:rsidR="00221ED7" w:rsidRPr="00732ED6" w:rsidRDefault="00221E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Vale, C. D., &amp; </w:t>
      </w:r>
      <w:proofErr w:type="spellStart"/>
      <w:r w:rsidRPr="00732ED6">
        <w:rPr>
          <w:rFonts w:ascii="Times New Roman" w:hAnsi="Times New Roman" w:cs="Times New Roman"/>
          <w:color w:val="222222"/>
          <w:sz w:val="24"/>
          <w:szCs w:val="24"/>
          <w:shd w:val="clear" w:color="auto" w:fill="FFFFFF"/>
        </w:rPr>
        <w:t>Maurelli</w:t>
      </w:r>
      <w:proofErr w:type="spellEnd"/>
      <w:r w:rsidRPr="00732ED6">
        <w:rPr>
          <w:rFonts w:ascii="Times New Roman" w:hAnsi="Times New Roman" w:cs="Times New Roman"/>
          <w:color w:val="222222"/>
          <w:sz w:val="24"/>
          <w:szCs w:val="24"/>
          <w:shd w:val="clear" w:color="auto" w:fill="FFFFFF"/>
        </w:rPr>
        <w:t>, V. A. (1983). Simulating multivariate nonnormal distributions. </w:t>
      </w:r>
      <w:r w:rsidRPr="00732ED6">
        <w:rPr>
          <w:rFonts w:ascii="Times New Roman" w:hAnsi="Times New Roman" w:cs="Times New Roman"/>
          <w:i/>
          <w:iCs/>
          <w:color w:val="222222"/>
          <w:sz w:val="24"/>
          <w:szCs w:val="24"/>
          <w:shd w:val="clear" w:color="auto" w:fill="FFFFFF"/>
        </w:rPr>
        <w:t>Psychometrika</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48</w:t>
      </w:r>
      <w:r w:rsidRPr="00732ED6">
        <w:rPr>
          <w:rFonts w:ascii="Times New Roman" w:hAnsi="Times New Roman" w:cs="Times New Roman"/>
          <w:color w:val="222222"/>
          <w:sz w:val="24"/>
          <w:szCs w:val="24"/>
          <w:shd w:val="clear" w:color="auto" w:fill="FFFFFF"/>
        </w:rPr>
        <w:t>(3), 465-471.</w:t>
      </w:r>
    </w:p>
    <w:p w14:paraId="06883F86" w14:textId="1ECE14B2" w:rsidR="007E0285" w:rsidRPr="00732ED6" w:rsidRDefault="007E028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Wall, M. M., Park, J. Y., &amp; </w:t>
      </w:r>
      <w:proofErr w:type="spellStart"/>
      <w:r w:rsidRPr="00732ED6">
        <w:rPr>
          <w:rFonts w:ascii="Times New Roman" w:hAnsi="Times New Roman" w:cs="Times New Roman"/>
          <w:color w:val="222222"/>
          <w:sz w:val="24"/>
          <w:szCs w:val="24"/>
          <w:shd w:val="clear" w:color="auto" w:fill="FFFFFF"/>
        </w:rPr>
        <w:t>Moustaki</w:t>
      </w:r>
      <w:proofErr w:type="spellEnd"/>
      <w:r w:rsidRPr="00732ED6">
        <w:rPr>
          <w:rFonts w:ascii="Times New Roman" w:hAnsi="Times New Roman" w:cs="Times New Roman"/>
          <w:color w:val="222222"/>
          <w:sz w:val="24"/>
          <w:szCs w:val="24"/>
          <w:shd w:val="clear" w:color="auto" w:fill="FFFFFF"/>
        </w:rPr>
        <w:t>, I. (2015). IRT modeling in the presence of zero-inflation with application to psychiatric disorder severity. </w:t>
      </w:r>
      <w:r w:rsidRPr="00732ED6">
        <w:rPr>
          <w:rFonts w:ascii="Times New Roman" w:hAnsi="Times New Roman" w:cs="Times New Roman"/>
          <w:i/>
          <w:iCs/>
          <w:color w:val="222222"/>
          <w:sz w:val="24"/>
          <w:szCs w:val="24"/>
          <w:shd w:val="clear" w:color="auto" w:fill="FFFFFF"/>
        </w:rPr>
        <w:t>Applied Psychological Measurement</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39</w:t>
      </w:r>
      <w:r w:rsidRPr="00732ED6">
        <w:rPr>
          <w:rFonts w:ascii="Times New Roman" w:hAnsi="Times New Roman" w:cs="Times New Roman"/>
          <w:color w:val="222222"/>
          <w:sz w:val="24"/>
          <w:szCs w:val="24"/>
          <w:shd w:val="clear" w:color="auto" w:fill="FFFFFF"/>
        </w:rPr>
        <w:t>(8), 583-597.</w:t>
      </w:r>
    </w:p>
    <w:p w14:paraId="1B44243A" w14:textId="5ADBCDA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Wang, C., Su, S., &amp; Weiss, D. J. (2018). Robustness of parameter estimation to assumptions of normality in the multidimensional graded response model. </w:t>
      </w:r>
      <w:r w:rsidRPr="00732ED6">
        <w:rPr>
          <w:rFonts w:ascii="Times New Roman" w:hAnsi="Times New Roman" w:cs="Times New Roman"/>
          <w:i/>
          <w:iCs/>
          <w:color w:val="222222"/>
          <w:sz w:val="24"/>
          <w:szCs w:val="24"/>
          <w:shd w:val="clear" w:color="auto" w:fill="FFFFFF"/>
        </w:rPr>
        <w:t>Multivariate behavioral research</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53</w:t>
      </w:r>
      <w:r w:rsidRPr="00732ED6">
        <w:rPr>
          <w:rFonts w:ascii="Times New Roman" w:hAnsi="Times New Roman" w:cs="Times New Roman"/>
          <w:color w:val="222222"/>
          <w:sz w:val="24"/>
          <w:szCs w:val="24"/>
          <w:shd w:val="clear" w:color="auto" w:fill="FFFFFF"/>
        </w:rPr>
        <w:t>(3), 403-418.</w:t>
      </w:r>
    </w:p>
    <w:p w14:paraId="3D6E0E29" w14:textId="5C385996" w:rsidR="002470D7" w:rsidRPr="00732ED6" w:rsidRDefault="002470D7"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 xml:space="preserve">White, H., &amp; MacDonald, G. M. (1980). Some </w:t>
      </w:r>
      <w:proofErr w:type="gramStart"/>
      <w:r w:rsidRPr="00732ED6">
        <w:rPr>
          <w:rFonts w:ascii="Times New Roman" w:hAnsi="Times New Roman" w:cs="Times New Roman"/>
          <w:color w:val="222222"/>
          <w:sz w:val="24"/>
          <w:szCs w:val="24"/>
          <w:shd w:val="clear" w:color="auto" w:fill="FFFFFF"/>
        </w:rPr>
        <w:t>large-sample</w:t>
      </w:r>
      <w:proofErr w:type="gramEnd"/>
      <w:r w:rsidRPr="00732ED6">
        <w:rPr>
          <w:rFonts w:ascii="Times New Roman" w:hAnsi="Times New Roman" w:cs="Times New Roman"/>
          <w:color w:val="222222"/>
          <w:sz w:val="24"/>
          <w:szCs w:val="24"/>
          <w:shd w:val="clear" w:color="auto" w:fill="FFFFFF"/>
        </w:rPr>
        <w:t xml:space="preserve"> tests for </w:t>
      </w:r>
      <w:r w:rsidR="00113063">
        <w:rPr>
          <w:rFonts w:ascii="Times New Roman" w:hAnsi="Times New Roman" w:cs="Times New Roman"/>
          <w:color w:val="222222"/>
          <w:sz w:val="24"/>
          <w:szCs w:val="24"/>
          <w:shd w:val="clear" w:color="auto" w:fill="FFFFFF"/>
        </w:rPr>
        <w:t>non-normality</w:t>
      </w:r>
      <w:r w:rsidRPr="00732ED6">
        <w:rPr>
          <w:rFonts w:ascii="Times New Roman" w:hAnsi="Times New Roman" w:cs="Times New Roman"/>
          <w:color w:val="222222"/>
          <w:sz w:val="24"/>
          <w:szCs w:val="24"/>
          <w:shd w:val="clear" w:color="auto" w:fill="FFFFFF"/>
        </w:rPr>
        <w:t xml:space="preserve"> in the linear regression model. </w:t>
      </w:r>
      <w:r w:rsidRPr="00732ED6">
        <w:rPr>
          <w:rFonts w:ascii="Times New Roman" w:hAnsi="Times New Roman" w:cs="Times New Roman"/>
          <w:i/>
          <w:iCs/>
          <w:color w:val="222222"/>
          <w:sz w:val="24"/>
          <w:szCs w:val="24"/>
          <w:shd w:val="clear" w:color="auto" w:fill="FFFFFF"/>
        </w:rPr>
        <w:t>Journal of the American Statistical Association</w:t>
      </w:r>
      <w:r w:rsidRPr="00732ED6">
        <w:rPr>
          <w:rFonts w:ascii="Times New Roman" w:hAnsi="Times New Roman" w:cs="Times New Roman"/>
          <w:color w:val="222222"/>
          <w:sz w:val="24"/>
          <w:szCs w:val="24"/>
          <w:shd w:val="clear" w:color="auto" w:fill="FFFFFF"/>
        </w:rPr>
        <w:t>, 75(369), 16-28.</w:t>
      </w:r>
    </w:p>
    <w:p w14:paraId="16F3878A" w14:textId="442D5C8B" w:rsidR="00970615" w:rsidRPr="00732ED6" w:rsidRDefault="0097061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Woods, C. M. (2006). Ramsay-curve item response theory (RC-IRT) to detect and correct for nonnormal latent variables. </w:t>
      </w:r>
      <w:r w:rsidRPr="00732ED6">
        <w:rPr>
          <w:rFonts w:ascii="Times New Roman" w:hAnsi="Times New Roman" w:cs="Times New Roman"/>
          <w:i/>
          <w:iCs/>
          <w:color w:val="222222"/>
          <w:sz w:val="24"/>
          <w:szCs w:val="24"/>
          <w:shd w:val="clear" w:color="auto" w:fill="FFFFFF"/>
        </w:rPr>
        <w:t>Psychological methods</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11</w:t>
      </w:r>
      <w:r w:rsidRPr="00732ED6">
        <w:rPr>
          <w:rFonts w:ascii="Times New Roman" w:hAnsi="Times New Roman" w:cs="Times New Roman"/>
          <w:color w:val="222222"/>
          <w:sz w:val="24"/>
          <w:szCs w:val="24"/>
          <w:shd w:val="clear" w:color="auto" w:fill="FFFFFF"/>
        </w:rPr>
        <w:t>(3), 253.</w:t>
      </w:r>
    </w:p>
    <w:p w14:paraId="30062008" w14:textId="58DAE81B" w:rsidR="00BE518A" w:rsidRPr="00732ED6" w:rsidRDefault="00466C75" w:rsidP="00695B84">
      <w:pPr>
        <w:spacing w:after="0" w:line="480" w:lineRule="auto"/>
        <w:ind w:hanging="720"/>
        <w:rPr>
          <w:rFonts w:ascii="Times New Roman" w:hAnsi="Times New Roman" w:cs="Times New Roman"/>
          <w:color w:val="222222"/>
          <w:sz w:val="24"/>
          <w:szCs w:val="24"/>
          <w:shd w:val="clear" w:color="auto" w:fill="FFFFFF"/>
        </w:rPr>
      </w:pPr>
      <w:r w:rsidRPr="00732ED6">
        <w:rPr>
          <w:rFonts w:ascii="Times New Roman" w:hAnsi="Times New Roman" w:cs="Times New Roman"/>
          <w:color w:val="222222"/>
          <w:sz w:val="24"/>
          <w:szCs w:val="24"/>
          <w:shd w:val="clear" w:color="auto" w:fill="FFFFFF"/>
        </w:rPr>
        <w:t>Xiao, Y., Liu, H., &amp; Hau, K. T. (2019). A comparison of CFA, ESEM, and BSEM in test structure analysis. </w:t>
      </w:r>
      <w:r w:rsidRPr="00732ED6">
        <w:rPr>
          <w:rFonts w:ascii="Times New Roman" w:hAnsi="Times New Roman" w:cs="Times New Roman"/>
          <w:i/>
          <w:iCs/>
          <w:color w:val="222222"/>
          <w:sz w:val="24"/>
          <w:szCs w:val="24"/>
          <w:shd w:val="clear" w:color="auto" w:fill="FFFFFF"/>
        </w:rPr>
        <w:t>Structural Equation Modeling: A Multidisciplinary Journal</w:t>
      </w:r>
      <w:r w:rsidRPr="00732ED6">
        <w:rPr>
          <w:rFonts w:ascii="Times New Roman" w:hAnsi="Times New Roman" w:cs="Times New Roman"/>
          <w:color w:val="222222"/>
          <w:sz w:val="24"/>
          <w:szCs w:val="24"/>
          <w:shd w:val="clear" w:color="auto" w:fill="FFFFFF"/>
        </w:rPr>
        <w:t>, </w:t>
      </w:r>
      <w:r w:rsidRPr="00732ED6">
        <w:rPr>
          <w:rFonts w:ascii="Times New Roman" w:hAnsi="Times New Roman" w:cs="Times New Roman"/>
          <w:i/>
          <w:iCs/>
          <w:color w:val="222222"/>
          <w:sz w:val="24"/>
          <w:szCs w:val="24"/>
          <w:shd w:val="clear" w:color="auto" w:fill="FFFFFF"/>
        </w:rPr>
        <w:t>26</w:t>
      </w:r>
      <w:r w:rsidRPr="00732ED6">
        <w:rPr>
          <w:rFonts w:ascii="Times New Roman" w:hAnsi="Times New Roman" w:cs="Times New Roman"/>
          <w:color w:val="222222"/>
          <w:sz w:val="24"/>
          <w:szCs w:val="24"/>
          <w:shd w:val="clear" w:color="auto" w:fill="FFFFFF"/>
        </w:rPr>
        <w:t>(5), 665-677.</w:t>
      </w:r>
    </w:p>
    <w:p w14:paraId="685E1B18" w14:textId="6BF30F8A" w:rsidR="00FD2FBF" w:rsidRPr="00732ED6" w:rsidRDefault="00FD2FBF" w:rsidP="00695B84">
      <w:pPr>
        <w:ind w:hanging="720"/>
        <w:rPr>
          <w:rFonts w:ascii="Times New Roman" w:hAnsi="Times New Roman" w:cs="Times New Roman"/>
          <w:sz w:val="24"/>
          <w:szCs w:val="24"/>
        </w:rPr>
      </w:pPr>
    </w:p>
    <w:p w14:paraId="66A80370" w14:textId="51AAAC04" w:rsidR="00044EF1" w:rsidRPr="00732ED6" w:rsidRDefault="00044EF1" w:rsidP="001F2E4E">
      <w:pPr>
        <w:rPr>
          <w:rFonts w:ascii="Times New Roman" w:hAnsi="Times New Roman" w:cs="Times New Roman"/>
          <w:sz w:val="24"/>
          <w:szCs w:val="24"/>
        </w:rPr>
      </w:pPr>
    </w:p>
    <w:p w14:paraId="092399C6" w14:textId="77777777" w:rsidR="002242CA" w:rsidRPr="002242CA" w:rsidRDefault="002242CA" w:rsidP="002242CA">
      <w:pPr>
        <w:rPr>
          <w:ins w:id="1007" w:author="Jujia Li" w:date="2025-04-30T10:17:00Z"/>
          <w:rFonts w:ascii="Times New Roman" w:hAnsi="Times New Roman" w:cs="Times New Roman"/>
          <w:sz w:val="24"/>
          <w:szCs w:val="24"/>
          <w:lang w:val="en"/>
        </w:rPr>
      </w:pPr>
      <w:ins w:id="1008" w:author="Jujia Li" w:date="2025-04-30T10:17:00Z">
        <w:r w:rsidRPr="002242CA">
          <w:rPr>
            <w:rFonts w:ascii="Times New Roman" w:hAnsi="Times New Roman" w:cs="Times New Roman"/>
            <w:sz w:val="24"/>
            <w:szCs w:val="24"/>
            <w:lang w:val="en"/>
          </w:rPr>
          <w:lastRenderedPageBreak/>
          <w:t xml:space="preserve">Heinrich, M., Geiser, C., </w:t>
        </w:r>
        <w:proofErr w:type="spellStart"/>
        <w:r w:rsidRPr="002242CA">
          <w:rPr>
            <w:rFonts w:ascii="Times New Roman" w:hAnsi="Times New Roman" w:cs="Times New Roman"/>
            <w:sz w:val="24"/>
            <w:szCs w:val="24"/>
            <w:lang w:val="en"/>
          </w:rPr>
          <w:t>Zagorscak</w:t>
        </w:r>
        <w:proofErr w:type="spellEnd"/>
        <w:r w:rsidRPr="002242CA">
          <w:rPr>
            <w:rFonts w:ascii="Times New Roman" w:hAnsi="Times New Roman" w:cs="Times New Roman"/>
            <w:sz w:val="24"/>
            <w:szCs w:val="24"/>
            <w:lang w:val="en"/>
          </w:rPr>
          <w:t xml:space="preserve">, P., Burns, G. L., Bohn, J., Becker, S. P., ... &amp; </w:t>
        </w:r>
        <w:proofErr w:type="spellStart"/>
        <w:r w:rsidRPr="002242CA">
          <w:rPr>
            <w:rFonts w:ascii="Times New Roman" w:hAnsi="Times New Roman" w:cs="Times New Roman"/>
            <w:sz w:val="24"/>
            <w:szCs w:val="24"/>
            <w:lang w:val="en"/>
          </w:rPr>
          <w:t>Knaevelsrud</w:t>
        </w:r>
        <w:proofErr w:type="spellEnd"/>
        <w:r w:rsidRPr="002242CA">
          <w:rPr>
            <w:rFonts w:ascii="Times New Roman" w:hAnsi="Times New Roman" w:cs="Times New Roman"/>
            <w:sz w:val="24"/>
            <w:szCs w:val="24"/>
            <w:lang w:val="en"/>
          </w:rPr>
          <w:t>, C. (2023). On the meaning of the “P factor” in symmetrical bifactor models of psychopathology: Recommendations for future research from the bifactor-(S− 1) perspective. Assessment, 30(3), 487-507.</w:t>
        </w:r>
      </w:ins>
    </w:p>
    <w:p w14:paraId="35CEE7D2" w14:textId="77777777" w:rsidR="002242CA" w:rsidRPr="002242CA" w:rsidRDefault="002242CA" w:rsidP="002242CA">
      <w:pPr>
        <w:rPr>
          <w:ins w:id="1009" w:author="Jujia Li" w:date="2025-04-30T10:17:00Z"/>
          <w:rFonts w:ascii="Times New Roman" w:hAnsi="Times New Roman" w:cs="Times New Roman"/>
          <w:sz w:val="24"/>
          <w:szCs w:val="24"/>
          <w:lang w:val="en"/>
        </w:rPr>
      </w:pPr>
      <w:ins w:id="1010" w:author="Jujia Li" w:date="2025-04-30T10:17:00Z">
        <w:r w:rsidRPr="002242CA">
          <w:rPr>
            <w:rFonts w:ascii="Times New Roman" w:hAnsi="Times New Roman" w:cs="Times New Roman"/>
            <w:sz w:val="24"/>
            <w:szCs w:val="24"/>
            <w:lang w:val="en"/>
          </w:rPr>
          <w:t xml:space="preserve">Reise, S. P., </w:t>
        </w:r>
        <w:proofErr w:type="spellStart"/>
        <w:r w:rsidRPr="002242CA">
          <w:rPr>
            <w:rFonts w:ascii="Times New Roman" w:hAnsi="Times New Roman" w:cs="Times New Roman"/>
            <w:sz w:val="24"/>
            <w:szCs w:val="24"/>
            <w:lang w:val="en"/>
          </w:rPr>
          <w:t>Mansolf</w:t>
        </w:r>
        <w:proofErr w:type="spellEnd"/>
        <w:r w:rsidRPr="002242CA">
          <w:rPr>
            <w:rFonts w:ascii="Times New Roman" w:hAnsi="Times New Roman" w:cs="Times New Roman"/>
            <w:sz w:val="24"/>
            <w:szCs w:val="24"/>
            <w:lang w:val="en"/>
          </w:rPr>
          <w:t>, M., &amp; Haviland, M. G. (2023). Bifactor measurement models. Handbook of structural equation modeling, 329-348.</w:t>
        </w:r>
      </w:ins>
    </w:p>
    <w:p w14:paraId="5DA0212E" w14:textId="77777777" w:rsidR="002242CA" w:rsidRPr="002242CA" w:rsidRDefault="002242CA" w:rsidP="002242CA">
      <w:pPr>
        <w:rPr>
          <w:ins w:id="1011" w:author="Jujia Li" w:date="2025-04-30T10:17:00Z"/>
          <w:rFonts w:ascii="Times New Roman" w:hAnsi="Times New Roman" w:cs="Times New Roman"/>
          <w:sz w:val="24"/>
          <w:szCs w:val="24"/>
          <w:lang w:val="en"/>
        </w:rPr>
      </w:pPr>
      <w:ins w:id="1012" w:author="Jujia Li" w:date="2025-04-30T10:17:00Z">
        <w:r w:rsidRPr="002242CA">
          <w:rPr>
            <w:rFonts w:ascii="Times New Roman" w:hAnsi="Times New Roman" w:cs="Times New Roman"/>
            <w:sz w:val="24"/>
            <w:szCs w:val="24"/>
            <w:lang w:val="en"/>
          </w:rPr>
          <w:t>Rodriguez, A., Reise, S. P., &amp; Haviland, M. G. (2016). Evaluating bifactor models: Calculating and interpreting statistical indices. Psychological methods, 21(2), 137.</w:t>
        </w:r>
      </w:ins>
    </w:p>
    <w:p w14:paraId="6325BCE6" w14:textId="77777777" w:rsidR="002242CA" w:rsidRDefault="002242CA" w:rsidP="002242CA">
      <w:pPr>
        <w:rPr>
          <w:ins w:id="1013" w:author="Jujia Li" w:date="2025-04-30T10:27:00Z" w16du:dateUtc="2025-04-30T15:27:00Z"/>
          <w:rFonts w:ascii="Times New Roman" w:hAnsi="Times New Roman" w:cs="Times New Roman"/>
          <w:sz w:val="24"/>
          <w:szCs w:val="24"/>
          <w:lang w:val="en"/>
        </w:rPr>
      </w:pPr>
      <w:ins w:id="1014" w:author="Jujia Li" w:date="2025-04-30T10:17:00Z">
        <w:r w:rsidRPr="002242CA">
          <w:rPr>
            <w:rFonts w:ascii="Times New Roman" w:hAnsi="Times New Roman" w:cs="Times New Roman"/>
            <w:sz w:val="24"/>
            <w:szCs w:val="24"/>
            <w:lang w:val="en"/>
          </w:rPr>
          <w:t>DeMars, C. E. (2013). A tutorial on interpreting bifactor model scores. International journal of testing, 13(4), 354-378.</w:t>
        </w:r>
      </w:ins>
    </w:p>
    <w:p w14:paraId="56152ABD" w14:textId="13F25912" w:rsidR="002242CA" w:rsidRDefault="002242CA" w:rsidP="002242CA">
      <w:pPr>
        <w:rPr>
          <w:ins w:id="1015" w:author="Jujia Li" w:date="2025-04-30T16:47:00Z" w16du:dateUtc="2025-04-30T21:47:00Z"/>
          <w:rFonts w:ascii="Times New Roman" w:hAnsi="Times New Roman" w:cs="Times New Roman"/>
          <w:sz w:val="24"/>
          <w:szCs w:val="24"/>
        </w:rPr>
      </w:pPr>
      <w:ins w:id="1016" w:author="Jujia Li" w:date="2025-04-30T10:27:00Z">
        <w:r w:rsidRPr="002242CA">
          <w:rPr>
            <w:rFonts w:ascii="Times New Roman" w:hAnsi="Times New Roman" w:cs="Times New Roman"/>
            <w:sz w:val="24"/>
            <w:szCs w:val="24"/>
          </w:rPr>
          <w:t>Gibbons, R. D., &amp; Hedeker, D. R. (1992). Full-information item bi-factor analysis. Psychometrika, 57(3), 423-436.</w:t>
        </w:r>
      </w:ins>
    </w:p>
    <w:p w14:paraId="7C2F48F2" w14:textId="7AA61F44" w:rsidR="009910A4" w:rsidRPr="002242CA" w:rsidRDefault="009910A4" w:rsidP="002242CA">
      <w:pPr>
        <w:rPr>
          <w:ins w:id="1017" w:author="Jujia Li" w:date="2025-04-30T10:17:00Z"/>
          <w:rFonts w:ascii="Times New Roman" w:hAnsi="Times New Roman" w:cs="Times New Roman"/>
          <w:sz w:val="24"/>
          <w:szCs w:val="24"/>
          <w:lang w:val="en"/>
        </w:rPr>
      </w:pPr>
      <w:ins w:id="1018" w:author="Jujia Li" w:date="2025-04-30T16:47:00Z">
        <w:r w:rsidRPr="009910A4">
          <w:rPr>
            <w:rFonts w:ascii="Times New Roman" w:hAnsi="Times New Roman" w:cs="Times New Roman"/>
            <w:sz w:val="24"/>
            <w:szCs w:val="24"/>
          </w:rPr>
          <w:t>Finch, H., &amp; Edwards, J. M. (2016). Rasch model parameter estimation in the presence of a nonnormal latent trait using a nonparametric Bayesian approach. </w:t>
        </w:r>
        <w:r w:rsidRPr="009910A4">
          <w:rPr>
            <w:rFonts w:ascii="Times New Roman" w:hAnsi="Times New Roman" w:cs="Times New Roman"/>
            <w:i/>
            <w:iCs/>
            <w:sz w:val="24"/>
            <w:szCs w:val="24"/>
          </w:rPr>
          <w:t>Educational and Psychological Measurement</w:t>
        </w:r>
        <w:r w:rsidRPr="009910A4">
          <w:rPr>
            <w:rFonts w:ascii="Times New Roman" w:hAnsi="Times New Roman" w:cs="Times New Roman"/>
            <w:sz w:val="24"/>
            <w:szCs w:val="24"/>
          </w:rPr>
          <w:t>, </w:t>
        </w:r>
        <w:r w:rsidRPr="009910A4">
          <w:rPr>
            <w:rFonts w:ascii="Times New Roman" w:hAnsi="Times New Roman" w:cs="Times New Roman"/>
            <w:i/>
            <w:iCs/>
            <w:sz w:val="24"/>
            <w:szCs w:val="24"/>
          </w:rPr>
          <w:t>76</w:t>
        </w:r>
        <w:r w:rsidRPr="009910A4">
          <w:rPr>
            <w:rFonts w:ascii="Times New Roman" w:hAnsi="Times New Roman" w:cs="Times New Roman"/>
            <w:sz w:val="24"/>
            <w:szCs w:val="24"/>
          </w:rPr>
          <w:t>(4), 662-684.</w:t>
        </w:r>
      </w:ins>
      <w:ins w:id="1019" w:author="Jujia Li" w:date="2025-04-30T16:48:00Z" w16du:dateUtc="2025-04-30T21:48:00Z">
        <w:r>
          <w:rPr>
            <w:rFonts w:ascii="Times New Roman" w:hAnsi="Times New Roman" w:cs="Times New Roman"/>
            <w:sz w:val="24"/>
            <w:szCs w:val="24"/>
          </w:rPr>
          <w:t xml:space="preserve"> </w:t>
        </w:r>
        <w:r w:rsidRPr="009910A4">
          <w:rPr>
            <w:rFonts w:ascii="Times New Roman" w:hAnsi="Times New Roman" w:cs="Times New Roman"/>
            <w:sz w:val="24"/>
            <w:szCs w:val="24"/>
          </w:rPr>
          <w:t>https://doi.org/10.1177/0013164415608418</w:t>
        </w:r>
      </w:ins>
    </w:p>
    <w:p w14:paraId="1B95EF25" w14:textId="7700CE5F" w:rsidR="00044EF1" w:rsidRDefault="008147B3" w:rsidP="001F2E4E">
      <w:pPr>
        <w:rPr>
          <w:ins w:id="1020" w:author="Jujia Li" w:date="2025-04-30T17:12:00Z" w16du:dateUtc="2025-04-30T22:12:00Z"/>
          <w:rFonts w:ascii="Times New Roman" w:hAnsi="Times New Roman" w:cs="Times New Roman"/>
          <w:sz w:val="24"/>
          <w:szCs w:val="24"/>
        </w:rPr>
      </w:pPr>
      <w:ins w:id="1021" w:author="Jujia Li" w:date="2025-04-30T17:11:00Z">
        <w:r w:rsidRPr="008147B3">
          <w:rPr>
            <w:rFonts w:ascii="Times New Roman" w:hAnsi="Times New Roman" w:cs="Times New Roman"/>
            <w:sz w:val="24"/>
            <w:szCs w:val="24"/>
          </w:rPr>
          <w:t>Selçuk, E., &amp; Demir, E. (2024). Comparison of item response theory ability and item parameters according to classical and Bayesian estimation methods. </w:t>
        </w:r>
        <w:r w:rsidRPr="008147B3">
          <w:rPr>
            <w:rFonts w:ascii="Times New Roman" w:hAnsi="Times New Roman" w:cs="Times New Roman"/>
            <w:i/>
            <w:iCs/>
            <w:sz w:val="24"/>
            <w:szCs w:val="24"/>
          </w:rPr>
          <w:t>International Journal of Assessment Tools in Education</w:t>
        </w:r>
        <w:r w:rsidRPr="008147B3">
          <w:rPr>
            <w:rFonts w:ascii="Times New Roman" w:hAnsi="Times New Roman" w:cs="Times New Roman"/>
            <w:sz w:val="24"/>
            <w:szCs w:val="24"/>
          </w:rPr>
          <w:t>, </w:t>
        </w:r>
        <w:r w:rsidRPr="008147B3">
          <w:rPr>
            <w:rFonts w:ascii="Times New Roman" w:hAnsi="Times New Roman" w:cs="Times New Roman"/>
            <w:i/>
            <w:iCs/>
            <w:sz w:val="24"/>
            <w:szCs w:val="24"/>
          </w:rPr>
          <w:t>11</w:t>
        </w:r>
        <w:r w:rsidRPr="008147B3">
          <w:rPr>
            <w:rFonts w:ascii="Times New Roman" w:hAnsi="Times New Roman" w:cs="Times New Roman"/>
            <w:sz w:val="24"/>
            <w:szCs w:val="24"/>
          </w:rPr>
          <w:t>(2), 213-248.</w:t>
        </w:r>
      </w:ins>
    </w:p>
    <w:p w14:paraId="5B50D43D" w14:textId="060953E6" w:rsidR="008147B3" w:rsidRDefault="008147B3" w:rsidP="001F2E4E">
      <w:pPr>
        <w:rPr>
          <w:ins w:id="1022" w:author="Jujia Li" w:date="2025-04-30T17:22:00Z" w16du:dateUtc="2025-04-30T22:22:00Z"/>
          <w:rFonts w:ascii="Times New Roman" w:hAnsi="Times New Roman" w:cs="Times New Roman"/>
          <w:sz w:val="24"/>
          <w:szCs w:val="24"/>
        </w:rPr>
      </w:pPr>
      <w:proofErr w:type="spellStart"/>
      <w:ins w:id="1023" w:author="Jujia Li" w:date="2025-04-30T17:12:00Z">
        <w:r w:rsidRPr="008147B3">
          <w:rPr>
            <w:rFonts w:ascii="Times New Roman" w:hAnsi="Times New Roman" w:cs="Times New Roman"/>
            <w:sz w:val="24"/>
            <w:szCs w:val="24"/>
          </w:rPr>
          <w:t>Kieftenbeld</w:t>
        </w:r>
        <w:proofErr w:type="spellEnd"/>
        <w:r w:rsidRPr="008147B3">
          <w:rPr>
            <w:rFonts w:ascii="Times New Roman" w:hAnsi="Times New Roman" w:cs="Times New Roman"/>
            <w:sz w:val="24"/>
            <w:szCs w:val="24"/>
          </w:rPr>
          <w:t>, V., &amp; Natesan, P. (2012). Recovery of graded response model parameters: A comparison of marginal maximum likelihood and Markov chain Monte Carlo estimation. </w:t>
        </w:r>
        <w:r w:rsidRPr="008147B3">
          <w:rPr>
            <w:rFonts w:ascii="Times New Roman" w:hAnsi="Times New Roman" w:cs="Times New Roman"/>
            <w:i/>
            <w:iCs/>
            <w:sz w:val="24"/>
            <w:szCs w:val="24"/>
          </w:rPr>
          <w:t>Applied Psychological Measurement</w:t>
        </w:r>
        <w:r w:rsidRPr="008147B3">
          <w:rPr>
            <w:rFonts w:ascii="Times New Roman" w:hAnsi="Times New Roman" w:cs="Times New Roman"/>
            <w:sz w:val="24"/>
            <w:szCs w:val="24"/>
          </w:rPr>
          <w:t>, </w:t>
        </w:r>
        <w:r w:rsidRPr="008147B3">
          <w:rPr>
            <w:rFonts w:ascii="Times New Roman" w:hAnsi="Times New Roman" w:cs="Times New Roman"/>
            <w:i/>
            <w:iCs/>
            <w:sz w:val="24"/>
            <w:szCs w:val="24"/>
          </w:rPr>
          <w:t>36</w:t>
        </w:r>
        <w:r w:rsidRPr="008147B3">
          <w:rPr>
            <w:rFonts w:ascii="Times New Roman" w:hAnsi="Times New Roman" w:cs="Times New Roman"/>
            <w:sz w:val="24"/>
            <w:szCs w:val="24"/>
          </w:rPr>
          <w:t>(5), 399-419.</w:t>
        </w:r>
      </w:ins>
    </w:p>
    <w:p w14:paraId="46CB9AF2" w14:textId="56E8B1AE" w:rsidR="00E66CB3" w:rsidRPr="00732ED6" w:rsidRDefault="00E66CB3" w:rsidP="001F2E4E">
      <w:pPr>
        <w:rPr>
          <w:rFonts w:ascii="Times New Roman" w:hAnsi="Times New Roman" w:cs="Times New Roman"/>
          <w:sz w:val="24"/>
          <w:szCs w:val="24"/>
        </w:rPr>
      </w:pPr>
      <w:ins w:id="1024" w:author="Jujia Li" w:date="2025-04-30T17:22:00Z">
        <w:r w:rsidRPr="00E66CB3">
          <w:rPr>
            <w:rFonts w:ascii="Times New Roman" w:hAnsi="Times New Roman" w:cs="Times New Roman"/>
            <w:sz w:val="24"/>
            <w:szCs w:val="24"/>
          </w:rPr>
          <w:t>Sass, D. A., Schmitt, T. A., &amp; Walker, C. M. (2008). Estimating non-normal latent trait distributions within item response theory using true and estimated item parameters. </w:t>
        </w:r>
        <w:r w:rsidRPr="00E66CB3">
          <w:rPr>
            <w:rFonts w:ascii="Times New Roman" w:hAnsi="Times New Roman" w:cs="Times New Roman"/>
            <w:i/>
            <w:iCs/>
            <w:sz w:val="24"/>
            <w:szCs w:val="24"/>
          </w:rPr>
          <w:t>Applied Measurement in Education</w:t>
        </w:r>
        <w:r w:rsidRPr="00E66CB3">
          <w:rPr>
            <w:rFonts w:ascii="Times New Roman" w:hAnsi="Times New Roman" w:cs="Times New Roman"/>
            <w:sz w:val="24"/>
            <w:szCs w:val="24"/>
          </w:rPr>
          <w:t>, </w:t>
        </w:r>
        <w:r w:rsidRPr="00E66CB3">
          <w:rPr>
            <w:rFonts w:ascii="Times New Roman" w:hAnsi="Times New Roman" w:cs="Times New Roman"/>
            <w:i/>
            <w:iCs/>
            <w:sz w:val="24"/>
            <w:szCs w:val="24"/>
          </w:rPr>
          <w:t>21</w:t>
        </w:r>
        <w:r w:rsidRPr="00E66CB3">
          <w:rPr>
            <w:rFonts w:ascii="Times New Roman" w:hAnsi="Times New Roman" w:cs="Times New Roman"/>
            <w:sz w:val="24"/>
            <w:szCs w:val="24"/>
          </w:rPr>
          <w:t>(1), 65-88.</w:t>
        </w:r>
      </w:ins>
    </w:p>
    <w:p w14:paraId="1D136823" w14:textId="174E5164" w:rsidR="001D51E5" w:rsidRPr="00DE74BA" w:rsidRDefault="00DE74BA">
      <w:pPr>
        <w:rPr>
          <w:ins w:id="1025" w:author="Jujia Li" w:date="2025-04-30T17:38:00Z" w16du:dateUtc="2025-04-30T22:38:00Z"/>
          <w:rFonts w:ascii="Times New Roman" w:hAnsi="Times New Roman" w:cs="Times New Roman"/>
          <w:sz w:val="24"/>
          <w:szCs w:val="24"/>
          <w:rPrChange w:id="1026" w:author="Jujia Li" w:date="2025-04-30T17:38:00Z" w16du:dateUtc="2025-04-30T22:38:00Z">
            <w:rPr>
              <w:ins w:id="1027" w:author="Jujia Li" w:date="2025-04-30T17:38:00Z" w16du:dateUtc="2025-04-30T22:38:00Z"/>
              <w:rFonts w:ascii="Times New Roman" w:hAnsi="Times New Roman" w:cs="Times New Roman"/>
              <w:b/>
              <w:bCs/>
              <w:sz w:val="24"/>
              <w:szCs w:val="24"/>
            </w:rPr>
          </w:rPrChange>
        </w:rPr>
      </w:pPr>
      <w:ins w:id="1028" w:author="Jujia Li" w:date="2025-04-30T17:38:00Z">
        <w:r w:rsidRPr="00DE74BA">
          <w:rPr>
            <w:rFonts w:ascii="Times New Roman" w:hAnsi="Times New Roman" w:cs="Times New Roman"/>
            <w:sz w:val="24"/>
            <w:szCs w:val="24"/>
            <w:rPrChange w:id="1029" w:author="Jujia Li" w:date="2025-04-30T17:38:00Z" w16du:dateUtc="2025-04-30T22:38:00Z">
              <w:rPr>
                <w:rFonts w:ascii="Times New Roman" w:hAnsi="Times New Roman" w:cs="Times New Roman"/>
                <w:b/>
                <w:bCs/>
                <w:sz w:val="24"/>
                <w:szCs w:val="24"/>
              </w:rPr>
            </w:rPrChange>
          </w:rPr>
          <w:t>Seong, T. J. (1990). Sensitivity of marginal maximum likelihood estimation of item and ability parameters to the characteristics of the prior ability distributions. </w:t>
        </w:r>
        <w:r w:rsidRPr="00DE74BA">
          <w:rPr>
            <w:rFonts w:ascii="Times New Roman" w:hAnsi="Times New Roman" w:cs="Times New Roman"/>
            <w:i/>
            <w:iCs/>
            <w:sz w:val="24"/>
            <w:szCs w:val="24"/>
            <w:rPrChange w:id="1030" w:author="Jujia Li" w:date="2025-04-30T17:38:00Z" w16du:dateUtc="2025-04-30T22:38:00Z">
              <w:rPr>
                <w:rFonts w:ascii="Times New Roman" w:hAnsi="Times New Roman" w:cs="Times New Roman"/>
                <w:b/>
                <w:bCs/>
                <w:i/>
                <w:iCs/>
                <w:sz w:val="24"/>
                <w:szCs w:val="24"/>
              </w:rPr>
            </w:rPrChange>
          </w:rPr>
          <w:t>Applied psychological measurement</w:t>
        </w:r>
        <w:r w:rsidRPr="00DE74BA">
          <w:rPr>
            <w:rFonts w:ascii="Times New Roman" w:hAnsi="Times New Roman" w:cs="Times New Roman"/>
            <w:sz w:val="24"/>
            <w:szCs w:val="24"/>
            <w:rPrChange w:id="1031" w:author="Jujia Li" w:date="2025-04-30T17:38:00Z" w16du:dateUtc="2025-04-30T22:38:00Z">
              <w:rPr>
                <w:rFonts w:ascii="Times New Roman" w:hAnsi="Times New Roman" w:cs="Times New Roman"/>
                <w:b/>
                <w:bCs/>
                <w:sz w:val="24"/>
                <w:szCs w:val="24"/>
              </w:rPr>
            </w:rPrChange>
          </w:rPr>
          <w:t>, </w:t>
        </w:r>
        <w:r w:rsidRPr="00DE74BA">
          <w:rPr>
            <w:rFonts w:ascii="Times New Roman" w:hAnsi="Times New Roman" w:cs="Times New Roman"/>
            <w:i/>
            <w:iCs/>
            <w:sz w:val="24"/>
            <w:szCs w:val="24"/>
            <w:rPrChange w:id="1032" w:author="Jujia Li" w:date="2025-04-30T17:38:00Z" w16du:dateUtc="2025-04-30T22:38:00Z">
              <w:rPr>
                <w:rFonts w:ascii="Times New Roman" w:hAnsi="Times New Roman" w:cs="Times New Roman"/>
                <w:b/>
                <w:bCs/>
                <w:i/>
                <w:iCs/>
                <w:sz w:val="24"/>
                <w:szCs w:val="24"/>
              </w:rPr>
            </w:rPrChange>
          </w:rPr>
          <w:t>14</w:t>
        </w:r>
        <w:r w:rsidRPr="00DE74BA">
          <w:rPr>
            <w:rFonts w:ascii="Times New Roman" w:hAnsi="Times New Roman" w:cs="Times New Roman"/>
            <w:sz w:val="24"/>
            <w:szCs w:val="24"/>
            <w:rPrChange w:id="1033" w:author="Jujia Li" w:date="2025-04-30T17:38:00Z" w16du:dateUtc="2025-04-30T22:38:00Z">
              <w:rPr>
                <w:rFonts w:ascii="Times New Roman" w:hAnsi="Times New Roman" w:cs="Times New Roman"/>
                <w:b/>
                <w:bCs/>
                <w:sz w:val="24"/>
                <w:szCs w:val="24"/>
              </w:rPr>
            </w:rPrChange>
          </w:rPr>
          <w:t>(3), 299-311.</w:t>
        </w:r>
      </w:ins>
    </w:p>
    <w:p w14:paraId="4100CAC3" w14:textId="3136BD63" w:rsidR="001D51E5" w:rsidRPr="004C00A0" w:rsidRDefault="004C00A0">
      <w:pPr>
        <w:rPr>
          <w:ins w:id="1034" w:author="Jujia Li" w:date="2025-04-30T17:38:00Z" w16du:dateUtc="2025-04-30T22:38:00Z"/>
          <w:rFonts w:ascii="Times New Roman" w:hAnsi="Times New Roman" w:cs="Times New Roman"/>
          <w:sz w:val="24"/>
          <w:szCs w:val="24"/>
          <w:rPrChange w:id="1035" w:author="Jujia Li" w:date="2025-05-01T15:19:00Z" w16du:dateUtc="2025-05-01T20:19:00Z">
            <w:rPr>
              <w:ins w:id="1036" w:author="Jujia Li" w:date="2025-04-30T17:38:00Z" w16du:dateUtc="2025-04-30T22:38:00Z"/>
              <w:rFonts w:ascii="Times New Roman" w:hAnsi="Times New Roman" w:cs="Times New Roman"/>
              <w:b/>
              <w:bCs/>
              <w:sz w:val="24"/>
              <w:szCs w:val="24"/>
            </w:rPr>
          </w:rPrChange>
        </w:rPr>
      </w:pPr>
      <w:ins w:id="1037" w:author="Jujia Li" w:date="2025-05-01T15:18:00Z">
        <w:r w:rsidRPr="004C00A0">
          <w:rPr>
            <w:rFonts w:ascii="Times New Roman" w:hAnsi="Times New Roman" w:cs="Times New Roman"/>
            <w:sz w:val="24"/>
            <w:szCs w:val="24"/>
            <w:rPrChange w:id="1038" w:author="Jujia Li" w:date="2025-05-01T15:19:00Z" w16du:dateUtc="2025-05-01T20:19:00Z">
              <w:rPr>
                <w:rFonts w:ascii="Times New Roman" w:hAnsi="Times New Roman" w:cs="Times New Roman"/>
                <w:b/>
                <w:bCs/>
                <w:sz w:val="24"/>
                <w:szCs w:val="24"/>
              </w:rPr>
            </w:rPrChange>
          </w:rPr>
          <w:t xml:space="preserve">Bonifay, W., Lane, S. P., &amp; Reise, S. P. (2017). </w:t>
        </w:r>
        <w:proofErr w:type="gramStart"/>
        <w:r w:rsidRPr="004C00A0">
          <w:rPr>
            <w:rFonts w:ascii="Times New Roman" w:hAnsi="Times New Roman" w:cs="Times New Roman"/>
            <w:sz w:val="24"/>
            <w:szCs w:val="24"/>
            <w:rPrChange w:id="1039" w:author="Jujia Li" w:date="2025-05-01T15:19:00Z" w16du:dateUtc="2025-05-01T20:19:00Z">
              <w:rPr>
                <w:rFonts w:ascii="Times New Roman" w:hAnsi="Times New Roman" w:cs="Times New Roman"/>
                <w:b/>
                <w:bCs/>
                <w:sz w:val="24"/>
                <w:szCs w:val="24"/>
              </w:rPr>
            </w:rPrChange>
          </w:rPr>
          <w:t>Three</w:t>
        </w:r>
        <w:proofErr w:type="gramEnd"/>
        <w:r w:rsidRPr="004C00A0">
          <w:rPr>
            <w:rFonts w:ascii="Times New Roman" w:hAnsi="Times New Roman" w:cs="Times New Roman"/>
            <w:sz w:val="24"/>
            <w:szCs w:val="24"/>
            <w:rPrChange w:id="1040" w:author="Jujia Li" w:date="2025-05-01T15:19:00Z" w16du:dateUtc="2025-05-01T20:19:00Z">
              <w:rPr>
                <w:rFonts w:ascii="Times New Roman" w:hAnsi="Times New Roman" w:cs="Times New Roman"/>
                <w:b/>
                <w:bCs/>
                <w:sz w:val="24"/>
                <w:szCs w:val="24"/>
              </w:rPr>
            </w:rPrChange>
          </w:rPr>
          <w:t xml:space="preserve"> concerns with applying a bifactor model as a structure of psychopathology. </w:t>
        </w:r>
        <w:r w:rsidRPr="004C00A0">
          <w:rPr>
            <w:rFonts w:ascii="Times New Roman" w:hAnsi="Times New Roman" w:cs="Times New Roman"/>
            <w:i/>
            <w:iCs/>
            <w:sz w:val="24"/>
            <w:szCs w:val="24"/>
            <w:rPrChange w:id="1041" w:author="Jujia Li" w:date="2025-05-01T15:19:00Z" w16du:dateUtc="2025-05-01T20:19:00Z">
              <w:rPr>
                <w:rFonts w:ascii="Times New Roman" w:hAnsi="Times New Roman" w:cs="Times New Roman"/>
                <w:b/>
                <w:bCs/>
                <w:i/>
                <w:iCs/>
                <w:sz w:val="24"/>
                <w:szCs w:val="24"/>
              </w:rPr>
            </w:rPrChange>
          </w:rPr>
          <w:t>Clinical Psychological Science</w:t>
        </w:r>
        <w:r w:rsidRPr="004C00A0">
          <w:rPr>
            <w:rFonts w:ascii="Times New Roman" w:hAnsi="Times New Roman" w:cs="Times New Roman"/>
            <w:sz w:val="24"/>
            <w:szCs w:val="24"/>
            <w:rPrChange w:id="1042" w:author="Jujia Li" w:date="2025-05-01T15:19:00Z" w16du:dateUtc="2025-05-01T20:19:00Z">
              <w:rPr>
                <w:rFonts w:ascii="Times New Roman" w:hAnsi="Times New Roman" w:cs="Times New Roman"/>
                <w:b/>
                <w:bCs/>
                <w:sz w:val="24"/>
                <w:szCs w:val="24"/>
              </w:rPr>
            </w:rPrChange>
          </w:rPr>
          <w:t>, </w:t>
        </w:r>
        <w:r w:rsidRPr="004C00A0">
          <w:rPr>
            <w:rFonts w:ascii="Times New Roman" w:hAnsi="Times New Roman" w:cs="Times New Roman"/>
            <w:i/>
            <w:iCs/>
            <w:sz w:val="24"/>
            <w:szCs w:val="24"/>
            <w:rPrChange w:id="1043" w:author="Jujia Li" w:date="2025-05-01T15:19:00Z" w16du:dateUtc="2025-05-01T20:19:00Z">
              <w:rPr>
                <w:rFonts w:ascii="Times New Roman" w:hAnsi="Times New Roman" w:cs="Times New Roman"/>
                <w:b/>
                <w:bCs/>
                <w:i/>
                <w:iCs/>
                <w:sz w:val="24"/>
                <w:szCs w:val="24"/>
              </w:rPr>
            </w:rPrChange>
          </w:rPr>
          <w:t>5</w:t>
        </w:r>
        <w:r w:rsidRPr="004C00A0">
          <w:rPr>
            <w:rFonts w:ascii="Times New Roman" w:hAnsi="Times New Roman" w:cs="Times New Roman"/>
            <w:sz w:val="24"/>
            <w:szCs w:val="24"/>
            <w:rPrChange w:id="1044" w:author="Jujia Li" w:date="2025-05-01T15:19:00Z" w16du:dateUtc="2025-05-01T20:19:00Z">
              <w:rPr>
                <w:rFonts w:ascii="Times New Roman" w:hAnsi="Times New Roman" w:cs="Times New Roman"/>
                <w:b/>
                <w:bCs/>
                <w:sz w:val="24"/>
                <w:szCs w:val="24"/>
              </w:rPr>
            </w:rPrChange>
          </w:rPr>
          <w:t>(1), 184-186.</w:t>
        </w:r>
      </w:ins>
    </w:p>
    <w:p w14:paraId="521DC823" w14:textId="359BCD48" w:rsidR="004C00A0" w:rsidRPr="004C00A0" w:rsidRDefault="007245F3">
      <w:pPr>
        <w:rPr>
          <w:ins w:id="1045" w:author="Jujia Li" w:date="2025-05-01T15:19:00Z" w16du:dateUtc="2025-05-01T20:19:00Z"/>
          <w:rFonts w:ascii="Times New Roman" w:hAnsi="Times New Roman" w:cs="Times New Roman"/>
          <w:sz w:val="24"/>
          <w:szCs w:val="24"/>
          <w:rPrChange w:id="1046" w:author="Jujia Li" w:date="2025-05-01T15:19:00Z" w16du:dateUtc="2025-05-01T20:19:00Z">
            <w:rPr>
              <w:ins w:id="1047" w:author="Jujia Li" w:date="2025-05-01T15:19:00Z" w16du:dateUtc="2025-05-01T20:19:00Z"/>
              <w:rFonts w:ascii="Times New Roman" w:hAnsi="Times New Roman" w:cs="Times New Roman"/>
              <w:b/>
              <w:bCs/>
              <w:sz w:val="24"/>
              <w:szCs w:val="24"/>
            </w:rPr>
          </w:rPrChange>
        </w:rPr>
      </w:pPr>
      <w:ins w:id="1048" w:author="Jujia Li" w:date="2025-05-01T18:48:00Z">
        <w:r w:rsidRPr="007245F3">
          <w:rPr>
            <w:rFonts w:ascii="Times New Roman" w:hAnsi="Times New Roman" w:cs="Times New Roman"/>
            <w:sz w:val="24"/>
            <w:szCs w:val="24"/>
          </w:rPr>
          <w:t>Wang, C., Su, S., &amp; Weiss, D. J. (2018). Robustness of parameter estimation to assumptions of normality in the multidimensional graded response model. </w:t>
        </w:r>
        <w:r w:rsidRPr="007245F3">
          <w:rPr>
            <w:rFonts w:ascii="Times New Roman" w:hAnsi="Times New Roman" w:cs="Times New Roman"/>
            <w:i/>
            <w:iCs/>
            <w:sz w:val="24"/>
            <w:szCs w:val="24"/>
          </w:rPr>
          <w:t>Multivariate behavioral research</w:t>
        </w:r>
        <w:r w:rsidRPr="007245F3">
          <w:rPr>
            <w:rFonts w:ascii="Times New Roman" w:hAnsi="Times New Roman" w:cs="Times New Roman"/>
            <w:sz w:val="24"/>
            <w:szCs w:val="24"/>
          </w:rPr>
          <w:t>, </w:t>
        </w:r>
        <w:r w:rsidRPr="007245F3">
          <w:rPr>
            <w:rFonts w:ascii="Times New Roman" w:hAnsi="Times New Roman" w:cs="Times New Roman"/>
            <w:i/>
            <w:iCs/>
            <w:sz w:val="24"/>
            <w:szCs w:val="24"/>
          </w:rPr>
          <w:t>53</w:t>
        </w:r>
        <w:r w:rsidRPr="007245F3">
          <w:rPr>
            <w:rFonts w:ascii="Times New Roman" w:hAnsi="Times New Roman" w:cs="Times New Roman"/>
            <w:sz w:val="24"/>
            <w:szCs w:val="24"/>
          </w:rPr>
          <w:t>(3), 403-418.</w:t>
        </w:r>
      </w:ins>
    </w:p>
    <w:p w14:paraId="6EF0E508" w14:textId="67BD8F72" w:rsidR="004C00A0" w:rsidRDefault="009601AD">
      <w:pPr>
        <w:rPr>
          <w:ins w:id="1049" w:author="Jujia Li" w:date="2025-05-09T20:56:00Z" w16du:dateUtc="2025-05-10T01:56:00Z"/>
          <w:rFonts w:ascii="Times New Roman" w:hAnsi="Times New Roman" w:cs="Times New Roman"/>
          <w:sz w:val="24"/>
          <w:szCs w:val="24"/>
        </w:rPr>
      </w:pPr>
      <w:ins w:id="1050" w:author="Jujia Li" w:date="2025-05-09T17:46:00Z">
        <w:r w:rsidRPr="009601AD">
          <w:rPr>
            <w:rFonts w:ascii="Times New Roman" w:hAnsi="Times New Roman" w:cs="Times New Roman"/>
            <w:sz w:val="24"/>
            <w:szCs w:val="24"/>
          </w:rPr>
          <w:t>Samejima, F. (1969). Estimation of latent ability using a response pattern of graded scores. </w:t>
        </w:r>
        <w:r w:rsidRPr="009601AD">
          <w:rPr>
            <w:rFonts w:ascii="Times New Roman" w:hAnsi="Times New Roman" w:cs="Times New Roman"/>
            <w:i/>
            <w:iCs/>
            <w:sz w:val="24"/>
            <w:szCs w:val="24"/>
          </w:rPr>
          <w:t>Psychometrika</w:t>
        </w:r>
        <w:r w:rsidRPr="009601AD">
          <w:rPr>
            <w:rFonts w:ascii="Times New Roman" w:hAnsi="Times New Roman" w:cs="Times New Roman"/>
            <w:sz w:val="24"/>
            <w:szCs w:val="24"/>
          </w:rPr>
          <w:t>, </w:t>
        </w:r>
        <w:r w:rsidRPr="009601AD">
          <w:rPr>
            <w:rFonts w:ascii="Times New Roman" w:hAnsi="Times New Roman" w:cs="Times New Roman"/>
            <w:i/>
            <w:iCs/>
            <w:sz w:val="24"/>
            <w:szCs w:val="24"/>
          </w:rPr>
          <w:t>34</w:t>
        </w:r>
        <w:r w:rsidRPr="009601AD">
          <w:rPr>
            <w:rFonts w:ascii="Times New Roman" w:hAnsi="Times New Roman" w:cs="Times New Roman"/>
            <w:sz w:val="24"/>
            <w:szCs w:val="24"/>
          </w:rPr>
          <w:t>(S1), 1-97.</w:t>
        </w:r>
      </w:ins>
    </w:p>
    <w:p w14:paraId="319BBF15" w14:textId="6FAAB460" w:rsidR="00F41375" w:rsidRPr="004C00A0" w:rsidRDefault="00F41375">
      <w:pPr>
        <w:rPr>
          <w:ins w:id="1051" w:author="Jujia Li" w:date="2025-05-01T15:19:00Z" w16du:dateUtc="2025-05-01T20:19:00Z"/>
          <w:rFonts w:ascii="Times New Roman" w:hAnsi="Times New Roman" w:cs="Times New Roman"/>
          <w:sz w:val="24"/>
          <w:szCs w:val="24"/>
          <w:rPrChange w:id="1052" w:author="Jujia Li" w:date="2025-05-01T15:19:00Z" w16du:dateUtc="2025-05-01T20:19:00Z">
            <w:rPr>
              <w:ins w:id="1053" w:author="Jujia Li" w:date="2025-05-01T15:19:00Z" w16du:dateUtc="2025-05-01T20:19:00Z"/>
              <w:rFonts w:ascii="Times New Roman" w:hAnsi="Times New Roman" w:cs="Times New Roman"/>
              <w:b/>
              <w:bCs/>
              <w:sz w:val="24"/>
              <w:szCs w:val="24"/>
            </w:rPr>
          </w:rPrChange>
        </w:rPr>
      </w:pPr>
      <w:ins w:id="1054" w:author="Jujia Li" w:date="2025-05-09T20:56:00Z">
        <w:r w:rsidRPr="00F41375">
          <w:rPr>
            <w:rFonts w:ascii="Times New Roman" w:hAnsi="Times New Roman" w:cs="Times New Roman"/>
            <w:sz w:val="24"/>
            <w:szCs w:val="24"/>
          </w:rPr>
          <w:lastRenderedPageBreak/>
          <w:t>Gibbons, R. D., Bock, R. D., Hedeker, D., Weiss, D. J., Segawa, E., Bhaumik, D. K., ... &amp; Stover, A. (2007). Full-information item bifactor analysis of graded response data. </w:t>
        </w:r>
        <w:r w:rsidRPr="00F41375">
          <w:rPr>
            <w:rFonts w:ascii="Times New Roman" w:hAnsi="Times New Roman" w:cs="Times New Roman"/>
            <w:i/>
            <w:iCs/>
            <w:sz w:val="24"/>
            <w:szCs w:val="24"/>
          </w:rPr>
          <w:t>Applied Psychological Measurement</w:t>
        </w:r>
        <w:r w:rsidRPr="00F41375">
          <w:rPr>
            <w:rFonts w:ascii="Times New Roman" w:hAnsi="Times New Roman" w:cs="Times New Roman"/>
            <w:sz w:val="24"/>
            <w:szCs w:val="24"/>
          </w:rPr>
          <w:t>, </w:t>
        </w:r>
        <w:r w:rsidRPr="00F41375">
          <w:rPr>
            <w:rFonts w:ascii="Times New Roman" w:hAnsi="Times New Roman" w:cs="Times New Roman"/>
            <w:i/>
            <w:iCs/>
            <w:sz w:val="24"/>
            <w:szCs w:val="24"/>
          </w:rPr>
          <w:t>31</w:t>
        </w:r>
        <w:r w:rsidRPr="00F41375">
          <w:rPr>
            <w:rFonts w:ascii="Times New Roman" w:hAnsi="Times New Roman" w:cs="Times New Roman"/>
            <w:sz w:val="24"/>
            <w:szCs w:val="24"/>
          </w:rPr>
          <w:t>(1), 4-19.</w:t>
        </w:r>
      </w:ins>
    </w:p>
    <w:p w14:paraId="709E8C46" w14:textId="2CFC87C2" w:rsidR="00695B84" w:rsidRPr="004C00A0" w:rsidRDefault="00695B84">
      <w:pPr>
        <w:rPr>
          <w:rFonts w:ascii="Times New Roman" w:hAnsi="Times New Roman" w:cs="Times New Roman"/>
          <w:sz w:val="24"/>
          <w:szCs w:val="24"/>
          <w:rPrChange w:id="1055" w:author="Jujia Li" w:date="2025-05-01T15:19:00Z" w16du:dateUtc="2025-05-01T20:19:00Z">
            <w:rPr>
              <w:rFonts w:ascii="Times New Roman" w:hAnsi="Times New Roman" w:cs="Times New Roman"/>
              <w:b/>
              <w:bCs/>
              <w:sz w:val="24"/>
              <w:szCs w:val="24"/>
            </w:rPr>
          </w:rPrChange>
        </w:rPr>
      </w:pPr>
      <w:r w:rsidRPr="004C00A0">
        <w:rPr>
          <w:rFonts w:ascii="Times New Roman" w:hAnsi="Times New Roman" w:cs="Times New Roman"/>
          <w:sz w:val="24"/>
          <w:szCs w:val="24"/>
          <w:rPrChange w:id="1056" w:author="Jujia Li" w:date="2025-05-01T15:19:00Z" w16du:dateUtc="2025-05-01T20:19:00Z">
            <w:rPr>
              <w:rFonts w:ascii="Times New Roman" w:hAnsi="Times New Roman" w:cs="Times New Roman"/>
              <w:b/>
              <w:bCs/>
              <w:sz w:val="24"/>
              <w:szCs w:val="24"/>
            </w:rPr>
          </w:rPrChange>
        </w:rPr>
        <w:br w:type="page"/>
      </w:r>
    </w:p>
    <w:sectPr w:rsidR="00695B84" w:rsidRPr="004C00A0" w:rsidSect="00442D97">
      <w:headerReference w:type="default" r:id="rId3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Wenchao Ma" w:date="2025-02-16T11:21:00Z" w:initials="w">
    <w:p w14:paraId="43ABF8B8" w14:textId="77777777" w:rsidR="001B2066" w:rsidRDefault="001B2066" w:rsidP="001B2066">
      <w:r>
        <w:rPr>
          <w:rStyle w:val="CommentReference"/>
        </w:rPr>
        <w:annotationRef/>
      </w:r>
      <w:r>
        <w:rPr>
          <w:color w:val="000000"/>
          <w:sz w:val="20"/>
          <w:szCs w:val="20"/>
        </w:rPr>
        <w:t>Gibbons, R. D., &amp; Hedeker, D. R. (1992). Full-information item bi-factor analysis. Psychometrika, 57(3), 423-436.</w:t>
      </w:r>
    </w:p>
  </w:comment>
  <w:comment w:id="9" w:author="Wenchao Ma" w:date="2025-02-16T11:20:00Z" w:initials="w">
    <w:p w14:paraId="37718AD4" w14:textId="77777777" w:rsidR="001B2066" w:rsidRDefault="001B2066" w:rsidP="001B2066">
      <w:r>
        <w:rPr>
          <w:rStyle w:val="CommentReference"/>
        </w:rPr>
        <w:annotationRef/>
      </w:r>
      <w:r>
        <w:rPr>
          <w:color w:val="000000"/>
          <w:sz w:val="20"/>
          <w:szCs w:val="20"/>
        </w:rPr>
        <w:t>Heinrich, M., Geiser, C., Zagorscak, P., Burns, G. L., Bohn, J., Becker, S. P., ... &amp; Knaevelsrud, C. (2023). On the meaning of the “P factor” in symmetrical bifactor models of psychopathology: Recommendations for future research from the bifactor-(S− 1) perspective. Assessment, 30(3), 487-507.</w:t>
      </w:r>
    </w:p>
    <w:p w14:paraId="19E7B4A5" w14:textId="77777777" w:rsidR="001B2066" w:rsidRDefault="001B2066" w:rsidP="001B2066"/>
    <w:p w14:paraId="6909D84F" w14:textId="77777777" w:rsidR="001B2066" w:rsidRDefault="001B2066" w:rsidP="001B2066">
      <w:r>
        <w:rPr>
          <w:color w:val="000000"/>
          <w:sz w:val="20"/>
          <w:szCs w:val="20"/>
        </w:rPr>
        <w:t>Reise, S. P., Mansolf, M., &amp; Haviland, M. G. (2023). Bifactor measurement models. Handbook of structural equation modeling, 329-348.</w:t>
      </w:r>
    </w:p>
    <w:p w14:paraId="39BC3BA5" w14:textId="77777777" w:rsidR="001B2066" w:rsidRDefault="001B2066" w:rsidP="001B2066"/>
    <w:p w14:paraId="054906D5" w14:textId="77777777" w:rsidR="001B2066" w:rsidRDefault="001B2066" w:rsidP="001B2066">
      <w:r>
        <w:rPr>
          <w:color w:val="000000"/>
          <w:sz w:val="20"/>
          <w:szCs w:val="20"/>
        </w:rPr>
        <w:t>Rodriguez, A., Reise, S. P., &amp; Haviland, M. G. (2016). Evaluating bifactor models: Calculating and interpreting statistical indices. Psychological methods, 21(2), 137.</w:t>
      </w:r>
    </w:p>
    <w:p w14:paraId="5D97BD58" w14:textId="77777777" w:rsidR="001B2066" w:rsidRDefault="001B2066" w:rsidP="001B2066"/>
    <w:p w14:paraId="2147BA01" w14:textId="77777777" w:rsidR="001B2066" w:rsidRDefault="001B2066" w:rsidP="001B2066">
      <w:r>
        <w:rPr>
          <w:color w:val="000000"/>
          <w:sz w:val="20"/>
          <w:szCs w:val="20"/>
        </w:rPr>
        <w:t>DeMars, C. E. (2013). A tutorial on interpreting bifactor model scores. International journal of testing, 13(4), 354-378.</w:t>
      </w:r>
    </w:p>
  </w:comment>
  <w:comment w:id="40" w:author="Wenchao Ma" w:date="2025-03-11T12:00:00Z" w:initials="w">
    <w:p w14:paraId="1408B44E" w14:textId="77777777" w:rsidR="00C425AF" w:rsidRDefault="00C425AF" w:rsidP="00C425AF">
      <w:r>
        <w:rPr>
          <w:rStyle w:val="CommentReference"/>
        </w:rPr>
        <w:annotationRef/>
      </w:r>
      <w:r>
        <w:rPr>
          <w:color w:val="000000"/>
          <w:sz w:val="20"/>
          <w:szCs w:val="20"/>
        </w:rPr>
        <w:t>Please add literature review related to nonnormality, especially related to IRT.</w:t>
      </w:r>
    </w:p>
  </w:comment>
  <w:comment w:id="41" w:author="Wenchao Ma" w:date="2025-03-11T13:02:00Z" w:initials="w">
    <w:p w14:paraId="61DF63D6" w14:textId="77777777" w:rsidR="00A97A66" w:rsidRDefault="00A97A66" w:rsidP="00A97A66">
      <w:r>
        <w:rPr>
          <w:rStyle w:val="CommentReference"/>
        </w:rPr>
        <w:annotationRef/>
      </w:r>
      <w:r>
        <w:rPr>
          <w:color w:val="000000"/>
          <w:sz w:val="20"/>
          <w:szCs w:val="20"/>
        </w:rPr>
        <w:t xml:space="preserve">For example, how nonnomality affects item and person parameter recovery? </w:t>
      </w:r>
    </w:p>
  </w:comment>
  <w:comment w:id="42" w:author="Wenchao Ma" w:date="2025-03-11T13:06:00Z" w:initials="w">
    <w:p w14:paraId="72B7EA9C" w14:textId="77777777" w:rsidR="00A97A66" w:rsidRDefault="00A97A66" w:rsidP="00A97A66">
      <w:r>
        <w:rPr>
          <w:rStyle w:val="CommentReference"/>
        </w:rPr>
        <w:annotationRef/>
      </w:r>
      <w:r>
        <w:rPr>
          <w:color w:val="000000"/>
          <w:sz w:val="20"/>
          <w:szCs w:val="20"/>
        </w:rPr>
        <w:t>And how do they affect MLE, MAP or EAP estimation of person parameters?</w:t>
      </w:r>
    </w:p>
  </w:comment>
  <w:comment w:id="77" w:author="Wenchao Ma" w:date="2025-03-11T13:10:00Z" w:initials="w">
    <w:p w14:paraId="5312E06A" w14:textId="77777777" w:rsidR="00A97A66" w:rsidRDefault="00A97A66" w:rsidP="00A97A66">
      <w:r>
        <w:rPr>
          <w:rStyle w:val="CommentReference"/>
        </w:rPr>
        <w:annotationRef/>
      </w:r>
      <w:r>
        <w:rPr>
          <w:color w:val="000000"/>
          <w:sz w:val="20"/>
          <w:szCs w:val="20"/>
        </w:rPr>
        <w:t xml:space="preserve">You want to discuss why the findings for other models may not directly apply for bifactor model and why bifactor model is unique. </w:t>
      </w:r>
    </w:p>
  </w:comment>
  <w:comment w:id="180" w:author="Wenchao Ma" w:date="2025-03-11T13:53:00Z" w:initials="w">
    <w:p w14:paraId="193E69E7" w14:textId="77777777" w:rsidR="00FA71B9" w:rsidRDefault="00FA71B9" w:rsidP="00FA71B9">
      <w:r>
        <w:rPr>
          <w:rStyle w:val="CommentReference"/>
        </w:rPr>
        <w:annotationRef/>
      </w:r>
      <w:r>
        <w:rPr>
          <w:color w:val="000000"/>
          <w:sz w:val="20"/>
          <w:szCs w:val="20"/>
        </w:rPr>
        <w:t>This should build upon the limitations that we discussed above.</w:t>
      </w:r>
    </w:p>
  </w:comment>
  <w:comment w:id="193" w:author="Wenchao Ma" w:date="2025-03-11T13:51:00Z" w:initials="w">
    <w:p w14:paraId="696B3AF7" w14:textId="26F07C26" w:rsidR="00FA71B9" w:rsidRDefault="00FA71B9" w:rsidP="00FA71B9">
      <w:r>
        <w:rPr>
          <w:rStyle w:val="CommentReference"/>
        </w:rPr>
        <w:annotationRef/>
      </w:r>
      <w:r>
        <w:rPr>
          <w:color w:val="000000"/>
          <w:sz w:val="20"/>
          <w:szCs w:val="20"/>
        </w:rPr>
        <w:t>You need some text like this to introduce the settings.</w:t>
      </w:r>
    </w:p>
  </w:comment>
  <w:comment w:id="242" w:author="Wenchao Ma" w:date="2025-03-11T13:45:00Z" w:initials="w">
    <w:p w14:paraId="3BF68744" w14:textId="4B7C982A" w:rsidR="00FA71B9" w:rsidRDefault="00FA71B9" w:rsidP="00FA71B9">
      <w:r>
        <w:rPr>
          <w:rStyle w:val="CommentReference"/>
        </w:rPr>
        <w:annotationRef/>
      </w:r>
      <w:r>
        <w:rPr>
          <w:color w:val="000000"/>
          <w:sz w:val="20"/>
          <w:szCs w:val="20"/>
        </w:rPr>
        <w:t>I think we should use respondent to make this more generic for both educational but also psychological measurements.</w:t>
      </w:r>
    </w:p>
  </w:comment>
  <w:comment w:id="337" w:author="Wenchao Ma" w:date="2025-03-11T13:52:00Z" w:initials="w">
    <w:p w14:paraId="1042B776" w14:textId="77777777" w:rsidR="00FA71B9" w:rsidRDefault="00FA71B9" w:rsidP="00FA71B9">
      <w:r>
        <w:rPr>
          <w:rStyle w:val="CommentReference"/>
        </w:rPr>
        <w:annotationRef/>
      </w:r>
      <w:r>
        <w:rPr>
          <w:color w:val="000000"/>
          <w:sz w:val="20"/>
          <w:szCs w:val="20"/>
        </w:rPr>
        <w:t>Should Eq 1 has p*?</w:t>
      </w:r>
    </w:p>
  </w:comment>
  <w:comment w:id="342" w:author="Wenchao Ma" w:date="2025-03-11T13:52:00Z" w:initials="w">
    <w:p w14:paraId="281C9487" w14:textId="42CEA941" w:rsidR="00FA71B9" w:rsidRDefault="00FA71B9" w:rsidP="00FA71B9">
      <w:r>
        <w:rPr>
          <w:rStyle w:val="CommentReference"/>
        </w:rPr>
        <w:annotationRef/>
      </w:r>
      <w:r>
        <w:rPr>
          <w:color w:val="000000"/>
          <w:sz w:val="20"/>
          <w:szCs w:val="20"/>
        </w:rPr>
        <w:t>Can you please rewrite this section? It is very unclear.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3ABF8B8" w15:done="0"/>
  <w15:commentEx w15:paraId="2147BA01" w15:done="0"/>
  <w15:commentEx w15:paraId="1408B44E" w15:done="0"/>
  <w15:commentEx w15:paraId="61DF63D6" w15:paraIdParent="1408B44E" w15:done="0"/>
  <w15:commentEx w15:paraId="72B7EA9C" w15:paraIdParent="1408B44E" w15:done="0"/>
  <w15:commentEx w15:paraId="5312E06A" w15:done="0"/>
  <w15:commentEx w15:paraId="193E69E7" w15:done="0"/>
  <w15:commentEx w15:paraId="696B3AF7" w15:done="0"/>
  <w15:commentEx w15:paraId="3BF68744" w15:done="0"/>
  <w15:commentEx w15:paraId="1042B776" w15:done="0"/>
  <w15:commentEx w15:paraId="281C94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0E281DE" w16cex:dateUtc="2025-02-16T17:21:00Z"/>
  <w16cex:commentExtensible w16cex:durableId="58D8D1A3" w16cex:dateUtc="2025-02-16T17:20:00Z"/>
  <w16cex:commentExtensible w16cex:durableId="2D9744B6" w16cex:dateUtc="2025-03-11T17:00:00Z"/>
  <w16cex:commentExtensible w16cex:durableId="5C02BEFE" w16cex:dateUtc="2025-03-11T18:02:00Z"/>
  <w16cex:commentExtensible w16cex:durableId="1BBBFB25" w16cex:dateUtc="2025-03-11T18:06:00Z"/>
  <w16cex:commentExtensible w16cex:durableId="18ADF6CC" w16cex:dateUtc="2025-03-11T18:10:00Z"/>
  <w16cex:commentExtensible w16cex:durableId="3355EF79" w16cex:dateUtc="2025-03-11T18:53:00Z"/>
  <w16cex:commentExtensible w16cex:durableId="1D1C3612" w16cex:dateUtc="2025-03-11T18:51:00Z"/>
  <w16cex:commentExtensible w16cex:durableId="4E0DC8CF" w16cex:dateUtc="2025-03-11T18:45:00Z"/>
  <w16cex:commentExtensible w16cex:durableId="1C764BEC" w16cex:dateUtc="2025-03-11T18:52:00Z"/>
  <w16cex:commentExtensible w16cex:durableId="713126C8" w16cex:dateUtc="2025-03-11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3ABF8B8" w16cid:durableId="60E281DE"/>
  <w16cid:commentId w16cid:paraId="2147BA01" w16cid:durableId="58D8D1A3"/>
  <w16cid:commentId w16cid:paraId="1408B44E" w16cid:durableId="2D9744B6"/>
  <w16cid:commentId w16cid:paraId="61DF63D6" w16cid:durableId="5C02BEFE"/>
  <w16cid:commentId w16cid:paraId="72B7EA9C" w16cid:durableId="1BBBFB25"/>
  <w16cid:commentId w16cid:paraId="5312E06A" w16cid:durableId="18ADF6CC"/>
  <w16cid:commentId w16cid:paraId="193E69E7" w16cid:durableId="3355EF79"/>
  <w16cid:commentId w16cid:paraId="696B3AF7" w16cid:durableId="1D1C3612"/>
  <w16cid:commentId w16cid:paraId="3BF68744" w16cid:durableId="4E0DC8CF"/>
  <w16cid:commentId w16cid:paraId="1042B776" w16cid:durableId="1C764BEC"/>
  <w16cid:commentId w16cid:paraId="281C9487" w16cid:durableId="713126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3C440E" w14:textId="77777777" w:rsidR="0078731C" w:rsidRDefault="0078731C" w:rsidP="00093723">
      <w:pPr>
        <w:spacing w:after="0" w:line="240" w:lineRule="auto"/>
      </w:pPr>
      <w:r>
        <w:separator/>
      </w:r>
    </w:p>
  </w:endnote>
  <w:endnote w:type="continuationSeparator" w:id="0">
    <w:p w14:paraId="1D2F6DDC" w14:textId="77777777" w:rsidR="0078731C" w:rsidRDefault="0078731C" w:rsidP="000937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07D7F6" w14:textId="77777777" w:rsidR="0078731C" w:rsidRDefault="0078731C" w:rsidP="00093723">
      <w:pPr>
        <w:spacing w:after="0" w:line="240" w:lineRule="auto"/>
      </w:pPr>
      <w:r>
        <w:separator/>
      </w:r>
    </w:p>
  </w:footnote>
  <w:footnote w:type="continuationSeparator" w:id="0">
    <w:p w14:paraId="5781894E" w14:textId="77777777" w:rsidR="0078731C" w:rsidRDefault="0078731C" w:rsidP="000937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6068355"/>
      <w:docPartObj>
        <w:docPartGallery w:val="Page Numbers (Top of Page)"/>
        <w:docPartUnique/>
      </w:docPartObj>
    </w:sdtPr>
    <w:sdtEndPr>
      <w:rPr>
        <w:noProof/>
      </w:rPr>
    </w:sdtEndPr>
    <w:sdtContent>
      <w:p w14:paraId="5BB30264" w14:textId="3C005309" w:rsidR="00206ED2" w:rsidRDefault="00206ED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2AE944" w14:textId="77777777" w:rsidR="00206ED2" w:rsidRDefault="00206E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0729D"/>
    <w:multiLevelType w:val="hybridMultilevel"/>
    <w:tmpl w:val="1E1EE21C"/>
    <w:lvl w:ilvl="0" w:tplc="83B407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4A71BC3"/>
    <w:multiLevelType w:val="hybridMultilevel"/>
    <w:tmpl w:val="3104B7B0"/>
    <w:lvl w:ilvl="0" w:tplc="8C3EBA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79CF438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429576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30120028">
    <w:abstractNumId w:val="1"/>
  </w:num>
  <w:num w:numId="3" w16cid:durableId="11839761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ujia Li">
    <w15:presenceInfo w15:providerId="AD" w15:userId="S::jli183@crimson.ua.edu::de3a5541-c6d5-4a79-8d87-9fceda2adc16"/>
  </w15:person>
  <w15:person w15:author="Wenchao Ma">
    <w15:presenceInfo w15:providerId="AD" w15:userId="S::wma9@ua.edu::29589c66-676b-4d1e-b6c9-412bce4560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wNjc1MLc0sjCyNDJS0lEKTi0uzszPAykwrAUAAVXFnSwAAAA="/>
  </w:docVars>
  <w:rsids>
    <w:rsidRoot w:val="00793143"/>
    <w:rsid w:val="00002A6E"/>
    <w:rsid w:val="00003E7C"/>
    <w:rsid w:val="0000416B"/>
    <w:rsid w:val="0000452E"/>
    <w:rsid w:val="000046B6"/>
    <w:rsid w:val="000055EA"/>
    <w:rsid w:val="0000566D"/>
    <w:rsid w:val="00007B03"/>
    <w:rsid w:val="00011BEC"/>
    <w:rsid w:val="00012398"/>
    <w:rsid w:val="00012909"/>
    <w:rsid w:val="00013DBA"/>
    <w:rsid w:val="00014055"/>
    <w:rsid w:val="000140EE"/>
    <w:rsid w:val="00014F2C"/>
    <w:rsid w:val="00015053"/>
    <w:rsid w:val="00015D2A"/>
    <w:rsid w:val="0001675B"/>
    <w:rsid w:val="0001734B"/>
    <w:rsid w:val="00020711"/>
    <w:rsid w:val="0002142C"/>
    <w:rsid w:val="000238BE"/>
    <w:rsid w:val="00023F16"/>
    <w:rsid w:val="00024183"/>
    <w:rsid w:val="00024BF4"/>
    <w:rsid w:val="000252F4"/>
    <w:rsid w:val="00025472"/>
    <w:rsid w:val="000267BE"/>
    <w:rsid w:val="00027282"/>
    <w:rsid w:val="000277A8"/>
    <w:rsid w:val="000304F5"/>
    <w:rsid w:val="0003081F"/>
    <w:rsid w:val="00030A63"/>
    <w:rsid w:val="000312EF"/>
    <w:rsid w:val="00031553"/>
    <w:rsid w:val="000322F5"/>
    <w:rsid w:val="00032868"/>
    <w:rsid w:val="00032EC0"/>
    <w:rsid w:val="000330DE"/>
    <w:rsid w:val="000333DA"/>
    <w:rsid w:val="000336B1"/>
    <w:rsid w:val="00033759"/>
    <w:rsid w:val="000348CF"/>
    <w:rsid w:val="000356C2"/>
    <w:rsid w:val="000366A5"/>
    <w:rsid w:val="00036C0E"/>
    <w:rsid w:val="000373FA"/>
    <w:rsid w:val="00037D60"/>
    <w:rsid w:val="000415BD"/>
    <w:rsid w:val="00041F7F"/>
    <w:rsid w:val="00041FD7"/>
    <w:rsid w:val="00043A91"/>
    <w:rsid w:val="00043B7B"/>
    <w:rsid w:val="000447EB"/>
    <w:rsid w:val="00044EF1"/>
    <w:rsid w:val="000450AF"/>
    <w:rsid w:val="00050AD5"/>
    <w:rsid w:val="000512BD"/>
    <w:rsid w:val="0005173E"/>
    <w:rsid w:val="00052025"/>
    <w:rsid w:val="000527A8"/>
    <w:rsid w:val="00052B68"/>
    <w:rsid w:val="0005458E"/>
    <w:rsid w:val="00056433"/>
    <w:rsid w:val="00056F74"/>
    <w:rsid w:val="000573C5"/>
    <w:rsid w:val="00057B5C"/>
    <w:rsid w:val="00057F16"/>
    <w:rsid w:val="0006105D"/>
    <w:rsid w:val="0006296B"/>
    <w:rsid w:val="00063961"/>
    <w:rsid w:val="00063C6F"/>
    <w:rsid w:val="00065213"/>
    <w:rsid w:val="00066A94"/>
    <w:rsid w:val="00066EAF"/>
    <w:rsid w:val="0006715F"/>
    <w:rsid w:val="000707D7"/>
    <w:rsid w:val="00070F01"/>
    <w:rsid w:val="00071089"/>
    <w:rsid w:val="000718B4"/>
    <w:rsid w:val="00071D0E"/>
    <w:rsid w:val="00071D9E"/>
    <w:rsid w:val="00072453"/>
    <w:rsid w:val="00072941"/>
    <w:rsid w:val="00073CB5"/>
    <w:rsid w:val="00074E6F"/>
    <w:rsid w:val="00075643"/>
    <w:rsid w:val="00084674"/>
    <w:rsid w:val="00085D89"/>
    <w:rsid w:val="00087848"/>
    <w:rsid w:val="00090C22"/>
    <w:rsid w:val="00092764"/>
    <w:rsid w:val="0009341C"/>
    <w:rsid w:val="00093723"/>
    <w:rsid w:val="0009398F"/>
    <w:rsid w:val="0009399C"/>
    <w:rsid w:val="00095FEA"/>
    <w:rsid w:val="00097260"/>
    <w:rsid w:val="0009755D"/>
    <w:rsid w:val="00097C52"/>
    <w:rsid w:val="000A0ECB"/>
    <w:rsid w:val="000A12ED"/>
    <w:rsid w:val="000A1B2E"/>
    <w:rsid w:val="000A3636"/>
    <w:rsid w:val="000A5F76"/>
    <w:rsid w:val="000A632B"/>
    <w:rsid w:val="000A69A1"/>
    <w:rsid w:val="000B024C"/>
    <w:rsid w:val="000B02D7"/>
    <w:rsid w:val="000B07BF"/>
    <w:rsid w:val="000B10A6"/>
    <w:rsid w:val="000B1184"/>
    <w:rsid w:val="000B3539"/>
    <w:rsid w:val="000B3C4D"/>
    <w:rsid w:val="000B4DC3"/>
    <w:rsid w:val="000B559A"/>
    <w:rsid w:val="000B60A9"/>
    <w:rsid w:val="000B7DA4"/>
    <w:rsid w:val="000C0838"/>
    <w:rsid w:val="000C0FE9"/>
    <w:rsid w:val="000C12A8"/>
    <w:rsid w:val="000C2D90"/>
    <w:rsid w:val="000C2FAD"/>
    <w:rsid w:val="000C3172"/>
    <w:rsid w:val="000C72E8"/>
    <w:rsid w:val="000C743D"/>
    <w:rsid w:val="000D0424"/>
    <w:rsid w:val="000D135A"/>
    <w:rsid w:val="000D1896"/>
    <w:rsid w:val="000D2840"/>
    <w:rsid w:val="000D5005"/>
    <w:rsid w:val="000D67A8"/>
    <w:rsid w:val="000E0644"/>
    <w:rsid w:val="000E1B93"/>
    <w:rsid w:val="000E2C77"/>
    <w:rsid w:val="000E3B91"/>
    <w:rsid w:val="000E3DD3"/>
    <w:rsid w:val="000E74FA"/>
    <w:rsid w:val="000F0580"/>
    <w:rsid w:val="000F0F6E"/>
    <w:rsid w:val="000F3B48"/>
    <w:rsid w:val="000F3B56"/>
    <w:rsid w:val="000F474C"/>
    <w:rsid w:val="000F5E4B"/>
    <w:rsid w:val="000F6256"/>
    <w:rsid w:val="000F7445"/>
    <w:rsid w:val="000F7504"/>
    <w:rsid w:val="000F7C59"/>
    <w:rsid w:val="000F7D35"/>
    <w:rsid w:val="00100690"/>
    <w:rsid w:val="00101701"/>
    <w:rsid w:val="00102E6D"/>
    <w:rsid w:val="00102F49"/>
    <w:rsid w:val="00105B87"/>
    <w:rsid w:val="00106E2C"/>
    <w:rsid w:val="00107937"/>
    <w:rsid w:val="001100B4"/>
    <w:rsid w:val="00110488"/>
    <w:rsid w:val="00113063"/>
    <w:rsid w:val="00114D21"/>
    <w:rsid w:val="001156E2"/>
    <w:rsid w:val="00115BAA"/>
    <w:rsid w:val="00116872"/>
    <w:rsid w:val="0011751B"/>
    <w:rsid w:val="00117EAC"/>
    <w:rsid w:val="00120D88"/>
    <w:rsid w:val="00121809"/>
    <w:rsid w:val="0012186A"/>
    <w:rsid w:val="00122333"/>
    <w:rsid w:val="00122481"/>
    <w:rsid w:val="0012285E"/>
    <w:rsid w:val="00122BF1"/>
    <w:rsid w:val="001230FF"/>
    <w:rsid w:val="0013058F"/>
    <w:rsid w:val="00131682"/>
    <w:rsid w:val="00137963"/>
    <w:rsid w:val="001379AA"/>
    <w:rsid w:val="00137B21"/>
    <w:rsid w:val="0014165B"/>
    <w:rsid w:val="00142485"/>
    <w:rsid w:val="00144A24"/>
    <w:rsid w:val="00144EB4"/>
    <w:rsid w:val="00145B63"/>
    <w:rsid w:val="001461A8"/>
    <w:rsid w:val="00151943"/>
    <w:rsid w:val="00151C9C"/>
    <w:rsid w:val="0015316D"/>
    <w:rsid w:val="00154D3E"/>
    <w:rsid w:val="00155AFD"/>
    <w:rsid w:val="001573D9"/>
    <w:rsid w:val="00162222"/>
    <w:rsid w:val="00162491"/>
    <w:rsid w:val="00162EDB"/>
    <w:rsid w:val="00164BCC"/>
    <w:rsid w:val="00164DD1"/>
    <w:rsid w:val="00165502"/>
    <w:rsid w:val="001662B2"/>
    <w:rsid w:val="00166522"/>
    <w:rsid w:val="0017247A"/>
    <w:rsid w:val="00174F8E"/>
    <w:rsid w:val="00174FF8"/>
    <w:rsid w:val="0017620B"/>
    <w:rsid w:val="00177EEC"/>
    <w:rsid w:val="0018078F"/>
    <w:rsid w:val="00180F41"/>
    <w:rsid w:val="001828D6"/>
    <w:rsid w:val="00182C09"/>
    <w:rsid w:val="0018334E"/>
    <w:rsid w:val="00187074"/>
    <w:rsid w:val="00187E37"/>
    <w:rsid w:val="001912E3"/>
    <w:rsid w:val="001933A0"/>
    <w:rsid w:val="00193B00"/>
    <w:rsid w:val="00193C8F"/>
    <w:rsid w:val="00195F28"/>
    <w:rsid w:val="00196A65"/>
    <w:rsid w:val="00197A33"/>
    <w:rsid w:val="001A14D5"/>
    <w:rsid w:val="001A1A31"/>
    <w:rsid w:val="001A22FD"/>
    <w:rsid w:val="001A311A"/>
    <w:rsid w:val="001A34F9"/>
    <w:rsid w:val="001A36B8"/>
    <w:rsid w:val="001A382C"/>
    <w:rsid w:val="001A492F"/>
    <w:rsid w:val="001A4C0E"/>
    <w:rsid w:val="001A78A7"/>
    <w:rsid w:val="001B0A50"/>
    <w:rsid w:val="001B1135"/>
    <w:rsid w:val="001B1630"/>
    <w:rsid w:val="001B2066"/>
    <w:rsid w:val="001B2CCC"/>
    <w:rsid w:val="001B42E6"/>
    <w:rsid w:val="001B4DAB"/>
    <w:rsid w:val="001B7F2E"/>
    <w:rsid w:val="001C06F5"/>
    <w:rsid w:val="001C2024"/>
    <w:rsid w:val="001C27E5"/>
    <w:rsid w:val="001C36A2"/>
    <w:rsid w:val="001C3AC9"/>
    <w:rsid w:val="001C406B"/>
    <w:rsid w:val="001C4CD2"/>
    <w:rsid w:val="001C4F6B"/>
    <w:rsid w:val="001C531B"/>
    <w:rsid w:val="001C5491"/>
    <w:rsid w:val="001C575B"/>
    <w:rsid w:val="001C651D"/>
    <w:rsid w:val="001C6F65"/>
    <w:rsid w:val="001D255C"/>
    <w:rsid w:val="001D43FA"/>
    <w:rsid w:val="001D51E5"/>
    <w:rsid w:val="001D7BC8"/>
    <w:rsid w:val="001E1AFC"/>
    <w:rsid w:val="001E313D"/>
    <w:rsid w:val="001E4A65"/>
    <w:rsid w:val="001E4EC5"/>
    <w:rsid w:val="001E5A28"/>
    <w:rsid w:val="001E5F52"/>
    <w:rsid w:val="001E6B4D"/>
    <w:rsid w:val="001E7046"/>
    <w:rsid w:val="001F042B"/>
    <w:rsid w:val="001F19BA"/>
    <w:rsid w:val="001F22DA"/>
    <w:rsid w:val="001F2E4E"/>
    <w:rsid w:val="001F410E"/>
    <w:rsid w:val="001F6A8C"/>
    <w:rsid w:val="00201AC3"/>
    <w:rsid w:val="002032B5"/>
    <w:rsid w:val="0020373B"/>
    <w:rsid w:val="00203AF0"/>
    <w:rsid w:val="00205E33"/>
    <w:rsid w:val="002067C8"/>
    <w:rsid w:val="00206ED2"/>
    <w:rsid w:val="002072F8"/>
    <w:rsid w:val="00212BF4"/>
    <w:rsid w:val="002132D7"/>
    <w:rsid w:val="00213B7C"/>
    <w:rsid w:val="002147D0"/>
    <w:rsid w:val="002149F4"/>
    <w:rsid w:val="00214B3C"/>
    <w:rsid w:val="00214EEA"/>
    <w:rsid w:val="00216909"/>
    <w:rsid w:val="00217A1E"/>
    <w:rsid w:val="00220D06"/>
    <w:rsid w:val="002210D6"/>
    <w:rsid w:val="002214CF"/>
    <w:rsid w:val="00221ED7"/>
    <w:rsid w:val="00222B3B"/>
    <w:rsid w:val="00222C86"/>
    <w:rsid w:val="00222EE9"/>
    <w:rsid w:val="00223F22"/>
    <w:rsid w:val="002242CA"/>
    <w:rsid w:val="00224E1A"/>
    <w:rsid w:val="00227BAF"/>
    <w:rsid w:val="002334E1"/>
    <w:rsid w:val="00233813"/>
    <w:rsid w:val="00234236"/>
    <w:rsid w:val="0023458A"/>
    <w:rsid w:val="002345FF"/>
    <w:rsid w:val="00234AA1"/>
    <w:rsid w:val="00236860"/>
    <w:rsid w:val="00236E4A"/>
    <w:rsid w:val="0024099B"/>
    <w:rsid w:val="00242354"/>
    <w:rsid w:val="002446FB"/>
    <w:rsid w:val="00245DB1"/>
    <w:rsid w:val="002460E3"/>
    <w:rsid w:val="00246C68"/>
    <w:rsid w:val="002470D7"/>
    <w:rsid w:val="002478F5"/>
    <w:rsid w:val="002503C6"/>
    <w:rsid w:val="0025101C"/>
    <w:rsid w:val="00252432"/>
    <w:rsid w:val="002528D5"/>
    <w:rsid w:val="00252F4C"/>
    <w:rsid w:val="00255799"/>
    <w:rsid w:val="00256B85"/>
    <w:rsid w:val="00261523"/>
    <w:rsid w:val="00270E71"/>
    <w:rsid w:val="00271EF2"/>
    <w:rsid w:val="00272E24"/>
    <w:rsid w:val="00273D40"/>
    <w:rsid w:val="002750B9"/>
    <w:rsid w:val="0027788D"/>
    <w:rsid w:val="00277FD5"/>
    <w:rsid w:val="002800BB"/>
    <w:rsid w:val="002805F0"/>
    <w:rsid w:val="00280604"/>
    <w:rsid w:val="002812DF"/>
    <w:rsid w:val="00281B65"/>
    <w:rsid w:val="002840B0"/>
    <w:rsid w:val="00284DF2"/>
    <w:rsid w:val="0028540D"/>
    <w:rsid w:val="00286A5B"/>
    <w:rsid w:val="00290DD9"/>
    <w:rsid w:val="00291070"/>
    <w:rsid w:val="00291571"/>
    <w:rsid w:val="002924BC"/>
    <w:rsid w:val="00293660"/>
    <w:rsid w:val="00293F16"/>
    <w:rsid w:val="0029509D"/>
    <w:rsid w:val="00295D2D"/>
    <w:rsid w:val="002964E2"/>
    <w:rsid w:val="0029667D"/>
    <w:rsid w:val="00296CEC"/>
    <w:rsid w:val="0029754B"/>
    <w:rsid w:val="00297E7C"/>
    <w:rsid w:val="002A0334"/>
    <w:rsid w:val="002A0AD8"/>
    <w:rsid w:val="002A1301"/>
    <w:rsid w:val="002A1492"/>
    <w:rsid w:val="002A488B"/>
    <w:rsid w:val="002A5EE2"/>
    <w:rsid w:val="002A6E95"/>
    <w:rsid w:val="002B0374"/>
    <w:rsid w:val="002B1B52"/>
    <w:rsid w:val="002B1EC9"/>
    <w:rsid w:val="002B4E50"/>
    <w:rsid w:val="002B636B"/>
    <w:rsid w:val="002B6BE8"/>
    <w:rsid w:val="002B6DB6"/>
    <w:rsid w:val="002C0173"/>
    <w:rsid w:val="002C071B"/>
    <w:rsid w:val="002C101F"/>
    <w:rsid w:val="002C3CF4"/>
    <w:rsid w:val="002C46B3"/>
    <w:rsid w:val="002C5208"/>
    <w:rsid w:val="002C6575"/>
    <w:rsid w:val="002D01F4"/>
    <w:rsid w:val="002D1C9F"/>
    <w:rsid w:val="002D2A30"/>
    <w:rsid w:val="002D5DDB"/>
    <w:rsid w:val="002D7960"/>
    <w:rsid w:val="002D7A43"/>
    <w:rsid w:val="002D7F62"/>
    <w:rsid w:val="002E0553"/>
    <w:rsid w:val="002E3208"/>
    <w:rsid w:val="002E5798"/>
    <w:rsid w:val="002E5C48"/>
    <w:rsid w:val="002E61D2"/>
    <w:rsid w:val="002E65DF"/>
    <w:rsid w:val="002E7618"/>
    <w:rsid w:val="002E774B"/>
    <w:rsid w:val="002E7B1C"/>
    <w:rsid w:val="002F50C6"/>
    <w:rsid w:val="002F5EA4"/>
    <w:rsid w:val="002F6D74"/>
    <w:rsid w:val="002F6E98"/>
    <w:rsid w:val="002F793A"/>
    <w:rsid w:val="00302C84"/>
    <w:rsid w:val="003032BB"/>
    <w:rsid w:val="0030583F"/>
    <w:rsid w:val="00307768"/>
    <w:rsid w:val="0031041E"/>
    <w:rsid w:val="00310620"/>
    <w:rsid w:val="00311631"/>
    <w:rsid w:val="00314482"/>
    <w:rsid w:val="00316CE2"/>
    <w:rsid w:val="00316E44"/>
    <w:rsid w:val="003221C0"/>
    <w:rsid w:val="0032226A"/>
    <w:rsid w:val="0032281B"/>
    <w:rsid w:val="0032358B"/>
    <w:rsid w:val="00323C3D"/>
    <w:rsid w:val="00324869"/>
    <w:rsid w:val="00325376"/>
    <w:rsid w:val="00325420"/>
    <w:rsid w:val="00326DA0"/>
    <w:rsid w:val="00330A29"/>
    <w:rsid w:val="003317A0"/>
    <w:rsid w:val="00331A66"/>
    <w:rsid w:val="00332826"/>
    <w:rsid w:val="0033369C"/>
    <w:rsid w:val="00334AB6"/>
    <w:rsid w:val="00334CA7"/>
    <w:rsid w:val="00335B53"/>
    <w:rsid w:val="00335D44"/>
    <w:rsid w:val="0033743C"/>
    <w:rsid w:val="00337A79"/>
    <w:rsid w:val="00341435"/>
    <w:rsid w:val="0034539B"/>
    <w:rsid w:val="00345AFC"/>
    <w:rsid w:val="00345EB9"/>
    <w:rsid w:val="0034750F"/>
    <w:rsid w:val="0034799B"/>
    <w:rsid w:val="00351FCC"/>
    <w:rsid w:val="00352417"/>
    <w:rsid w:val="003549BF"/>
    <w:rsid w:val="00356EF6"/>
    <w:rsid w:val="0036027C"/>
    <w:rsid w:val="003612D4"/>
    <w:rsid w:val="0036239A"/>
    <w:rsid w:val="00363083"/>
    <w:rsid w:val="003643D2"/>
    <w:rsid w:val="0036653F"/>
    <w:rsid w:val="00367EB2"/>
    <w:rsid w:val="00370557"/>
    <w:rsid w:val="00370571"/>
    <w:rsid w:val="00371705"/>
    <w:rsid w:val="00372DA5"/>
    <w:rsid w:val="00374A10"/>
    <w:rsid w:val="0037515B"/>
    <w:rsid w:val="00375318"/>
    <w:rsid w:val="0037581E"/>
    <w:rsid w:val="00375911"/>
    <w:rsid w:val="003763D7"/>
    <w:rsid w:val="003775D5"/>
    <w:rsid w:val="00377639"/>
    <w:rsid w:val="00380CC8"/>
    <w:rsid w:val="00381BAE"/>
    <w:rsid w:val="00382A5F"/>
    <w:rsid w:val="00382C71"/>
    <w:rsid w:val="00382F3D"/>
    <w:rsid w:val="00383C5B"/>
    <w:rsid w:val="0038400D"/>
    <w:rsid w:val="00385AD0"/>
    <w:rsid w:val="003904FD"/>
    <w:rsid w:val="00390B27"/>
    <w:rsid w:val="00390BC9"/>
    <w:rsid w:val="00390FF7"/>
    <w:rsid w:val="00391045"/>
    <w:rsid w:val="00391B6E"/>
    <w:rsid w:val="00392985"/>
    <w:rsid w:val="0039435E"/>
    <w:rsid w:val="0039466D"/>
    <w:rsid w:val="00395CA7"/>
    <w:rsid w:val="003A3F40"/>
    <w:rsid w:val="003A5BB2"/>
    <w:rsid w:val="003A642C"/>
    <w:rsid w:val="003A6B6E"/>
    <w:rsid w:val="003B0690"/>
    <w:rsid w:val="003B22BA"/>
    <w:rsid w:val="003B3852"/>
    <w:rsid w:val="003B4ECA"/>
    <w:rsid w:val="003B66B1"/>
    <w:rsid w:val="003B7574"/>
    <w:rsid w:val="003C0236"/>
    <w:rsid w:val="003C0551"/>
    <w:rsid w:val="003C0E26"/>
    <w:rsid w:val="003C10E2"/>
    <w:rsid w:val="003C11FD"/>
    <w:rsid w:val="003C2A6D"/>
    <w:rsid w:val="003C3751"/>
    <w:rsid w:val="003C5B89"/>
    <w:rsid w:val="003C629E"/>
    <w:rsid w:val="003C73F9"/>
    <w:rsid w:val="003C75A2"/>
    <w:rsid w:val="003D034F"/>
    <w:rsid w:val="003D20F0"/>
    <w:rsid w:val="003D469F"/>
    <w:rsid w:val="003D4E3C"/>
    <w:rsid w:val="003D6F16"/>
    <w:rsid w:val="003D7021"/>
    <w:rsid w:val="003D7ECE"/>
    <w:rsid w:val="003E240B"/>
    <w:rsid w:val="003E7987"/>
    <w:rsid w:val="003F03A7"/>
    <w:rsid w:val="003F0FE3"/>
    <w:rsid w:val="003F1C3F"/>
    <w:rsid w:val="003F1E79"/>
    <w:rsid w:val="003F2827"/>
    <w:rsid w:val="003F3F15"/>
    <w:rsid w:val="003F5CED"/>
    <w:rsid w:val="00400656"/>
    <w:rsid w:val="0040295D"/>
    <w:rsid w:val="0040366C"/>
    <w:rsid w:val="00403EA2"/>
    <w:rsid w:val="004040DA"/>
    <w:rsid w:val="00404B08"/>
    <w:rsid w:val="0040556B"/>
    <w:rsid w:val="00406A7E"/>
    <w:rsid w:val="00407969"/>
    <w:rsid w:val="004147D1"/>
    <w:rsid w:val="004149E9"/>
    <w:rsid w:val="00416948"/>
    <w:rsid w:val="00417929"/>
    <w:rsid w:val="00417958"/>
    <w:rsid w:val="00420735"/>
    <w:rsid w:val="004211AE"/>
    <w:rsid w:val="00423582"/>
    <w:rsid w:val="004236F3"/>
    <w:rsid w:val="00423C5D"/>
    <w:rsid w:val="00424E9D"/>
    <w:rsid w:val="004250CE"/>
    <w:rsid w:val="004261FA"/>
    <w:rsid w:val="004265C8"/>
    <w:rsid w:val="004307D0"/>
    <w:rsid w:val="00430830"/>
    <w:rsid w:val="00431227"/>
    <w:rsid w:val="0043213D"/>
    <w:rsid w:val="00432D55"/>
    <w:rsid w:val="0043464E"/>
    <w:rsid w:val="00437F05"/>
    <w:rsid w:val="004404D9"/>
    <w:rsid w:val="00440A0D"/>
    <w:rsid w:val="0044135E"/>
    <w:rsid w:val="0044165A"/>
    <w:rsid w:val="004423C8"/>
    <w:rsid w:val="00442D97"/>
    <w:rsid w:val="00445556"/>
    <w:rsid w:val="00445A40"/>
    <w:rsid w:val="004465A6"/>
    <w:rsid w:val="00447936"/>
    <w:rsid w:val="00447D3F"/>
    <w:rsid w:val="00447FA3"/>
    <w:rsid w:val="00450BC5"/>
    <w:rsid w:val="00451BF0"/>
    <w:rsid w:val="00455C16"/>
    <w:rsid w:val="00455D7D"/>
    <w:rsid w:val="00455FC5"/>
    <w:rsid w:val="0045717B"/>
    <w:rsid w:val="00460830"/>
    <w:rsid w:val="00461528"/>
    <w:rsid w:val="00463061"/>
    <w:rsid w:val="004640B5"/>
    <w:rsid w:val="00464D7F"/>
    <w:rsid w:val="004656F8"/>
    <w:rsid w:val="00465F97"/>
    <w:rsid w:val="00466C75"/>
    <w:rsid w:val="004704DB"/>
    <w:rsid w:val="004708BD"/>
    <w:rsid w:val="004715EB"/>
    <w:rsid w:val="004719A4"/>
    <w:rsid w:val="004725CB"/>
    <w:rsid w:val="00473B4B"/>
    <w:rsid w:val="00474C79"/>
    <w:rsid w:val="00475062"/>
    <w:rsid w:val="0047531A"/>
    <w:rsid w:val="00476104"/>
    <w:rsid w:val="00476510"/>
    <w:rsid w:val="00476A2E"/>
    <w:rsid w:val="004776CA"/>
    <w:rsid w:val="00482BCE"/>
    <w:rsid w:val="00484E04"/>
    <w:rsid w:val="0049219E"/>
    <w:rsid w:val="00492783"/>
    <w:rsid w:val="00492D4B"/>
    <w:rsid w:val="004930C7"/>
    <w:rsid w:val="004935DB"/>
    <w:rsid w:val="0049470B"/>
    <w:rsid w:val="00494D61"/>
    <w:rsid w:val="00495331"/>
    <w:rsid w:val="004966E8"/>
    <w:rsid w:val="00496A69"/>
    <w:rsid w:val="004A03B7"/>
    <w:rsid w:val="004A085E"/>
    <w:rsid w:val="004A1224"/>
    <w:rsid w:val="004A129A"/>
    <w:rsid w:val="004A4831"/>
    <w:rsid w:val="004A4B19"/>
    <w:rsid w:val="004A4CCC"/>
    <w:rsid w:val="004B070D"/>
    <w:rsid w:val="004B2DB5"/>
    <w:rsid w:val="004B3218"/>
    <w:rsid w:val="004B4587"/>
    <w:rsid w:val="004B692E"/>
    <w:rsid w:val="004B721B"/>
    <w:rsid w:val="004C00A0"/>
    <w:rsid w:val="004C1C88"/>
    <w:rsid w:val="004C2FB8"/>
    <w:rsid w:val="004C450B"/>
    <w:rsid w:val="004C513A"/>
    <w:rsid w:val="004C6A98"/>
    <w:rsid w:val="004D074B"/>
    <w:rsid w:val="004D19FD"/>
    <w:rsid w:val="004D1F92"/>
    <w:rsid w:val="004D2AA0"/>
    <w:rsid w:val="004D2DA1"/>
    <w:rsid w:val="004D5916"/>
    <w:rsid w:val="004D63B8"/>
    <w:rsid w:val="004D6F13"/>
    <w:rsid w:val="004E0C15"/>
    <w:rsid w:val="004E18E2"/>
    <w:rsid w:val="004E2434"/>
    <w:rsid w:val="004E277E"/>
    <w:rsid w:val="004E30F7"/>
    <w:rsid w:val="004E35B8"/>
    <w:rsid w:val="004E3C80"/>
    <w:rsid w:val="004E4641"/>
    <w:rsid w:val="004E5178"/>
    <w:rsid w:val="004E5C19"/>
    <w:rsid w:val="004E5D2B"/>
    <w:rsid w:val="004E60CD"/>
    <w:rsid w:val="004E7B56"/>
    <w:rsid w:val="004F0499"/>
    <w:rsid w:val="004F28C5"/>
    <w:rsid w:val="004F365C"/>
    <w:rsid w:val="004F37A9"/>
    <w:rsid w:val="004F5617"/>
    <w:rsid w:val="004F6837"/>
    <w:rsid w:val="005028D4"/>
    <w:rsid w:val="00502EE7"/>
    <w:rsid w:val="00503E9E"/>
    <w:rsid w:val="005064E5"/>
    <w:rsid w:val="00506851"/>
    <w:rsid w:val="00507700"/>
    <w:rsid w:val="00510A27"/>
    <w:rsid w:val="00510C70"/>
    <w:rsid w:val="00510DE4"/>
    <w:rsid w:val="005133DB"/>
    <w:rsid w:val="0052040D"/>
    <w:rsid w:val="005210AE"/>
    <w:rsid w:val="00524A92"/>
    <w:rsid w:val="005252C9"/>
    <w:rsid w:val="00525A1F"/>
    <w:rsid w:val="00526907"/>
    <w:rsid w:val="00527D88"/>
    <w:rsid w:val="00530383"/>
    <w:rsid w:val="00530409"/>
    <w:rsid w:val="00530E6A"/>
    <w:rsid w:val="00531BF7"/>
    <w:rsid w:val="0053336A"/>
    <w:rsid w:val="00533E16"/>
    <w:rsid w:val="005355AE"/>
    <w:rsid w:val="00535A3B"/>
    <w:rsid w:val="005361F6"/>
    <w:rsid w:val="00540773"/>
    <w:rsid w:val="005413C1"/>
    <w:rsid w:val="00541A20"/>
    <w:rsid w:val="00542CFA"/>
    <w:rsid w:val="00544A9B"/>
    <w:rsid w:val="00545476"/>
    <w:rsid w:val="00545E93"/>
    <w:rsid w:val="00546301"/>
    <w:rsid w:val="005501FB"/>
    <w:rsid w:val="0055168F"/>
    <w:rsid w:val="00551C43"/>
    <w:rsid w:val="00552628"/>
    <w:rsid w:val="00552AD2"/>
    <w:rsid w:val="005532E3"/>
    <w:rsid w:val="005535A5"/>
    <w:rsid w:val="00553804"/>
    <w:rsid w:val="005547E8"/>
    <w:rsid w:val="005572DC"/>
    <w:rsid w:val="00557315"/>
    <w:rsid w:val="0055766E"/>
    <w:rsid w:val="005610DF"/>
    <w:rsid w:val="0056127F"/>
    <w:rsid w:val="00563299"/>
    <w:rsid w:val="0056391E"/>
    <w:rsid w:val="00563C35"/>
    <w:rsid w:val="00563DE1"/>
    <w:rsid w:val="00565087"/>
    <w:rsid w:val="005650C4"/>
    <w:rsid w:val="00567C5D"/>
    <w:rsid w:val="00567E2C"/>
    <w:rsid w:val="00572384"/>
    <w:rsid w:val="005725CA"/>
    <w:rsid w:val="005735C3"/>
    <w:rsid w:val="0057471F"/>
    <w:rsid w:val="005754BF"/>
    <w:rsid w:val="00575EF2"/>
    <w:rsid w:val="00576435"/>
    <w:rsid w:val="005768F5"/>
    <w:rsid w:val="00576D81"/>
    <w:rsid w:val="00577307"/>
    <w:rsid w:val="00577429"/>
    <w:rsid w:val="005813DF"/>
    <w:rsid w:val="00581710"/>
    <w:rsid w:val="005864A4"/>
    <w:rsid w:val="0058744B"/>
    <w:rsid w:val="0059177B"/>
    <w:rsid w:val="0059235E"/>
    <w:rsid w:val="00592432"/>
    <w:rsid w:val="005935D2"/>
    <w:rsid w:val="00593610"/>
    <w:rsid w:val="00593645"/>
    <w:rsid w:val="005A1206"/>
    <w:rsid w:val="005A32C3"/>
    <w:rsid w:val="005A5028"/>
    <w:rsid w:val="005A53A2"/>
    <w:rsid w:val="005A6410"/>
    <w:rsid w:val="005A653C"/>
    <w:rsid w:val="005A674F"/>
    <w:rsid w:val="005A6CAB"/>
    <w:rsid w:val="005A75C4"/>
    <w:rsid w:val="005B017D"/>
    <w:rsid w:val="005B05FB"/>
    <w:rsid w:val="005B0B42"/>
    <w:rsid w:val="005B201C"/>
    <w:rsid w:val="005B2875"/>
    <w:rsid w:val="005B36CB"/>
    <w:rsid w:val="005B5341"/>
    <w:rsid w:val="005B6D9F"/>
    <w:rsid w:val="005C0E46"/>
    <w:rsid w:val="005C1332"/>
    <w:rsid w:val="005C3443"/>
    <w:rsid w:val="005C5163"/>
    <w:rsid w:val="005C51FA"/>
    <w:rsid w:val="005C745F"/>
    <w:rsid w:val="005C7B83"/>
    <w:rsid w:val="005C7C58"/>
    <w:rsid w:val="005D05CD"/>
    <w:rsid w:val="005D099F"/>
    <w:rsid w:val="005D0ECD"/>
    <w:rsid w:val="005D1E38"/>
    <w:rsid w:val="005D2337"/>
    <w:rsid w:val="005D3831"/>
    <w:rsid w:val="005D49C5"/>
    <w:rsid w:val="005D5262"/>
    <w:rsid w:val="005E0583"/>
    <w:rsid w:val="005E0E7F"/>
    <w:rsid w:val="005E16B0"/>
    <w:rsid w:val="005E236B"/>
    <w:rsid w:val="005E4200"/>
    <w:rsid w:val="005E5DD5"/>
    <w:rsid w:val="005E6DDE"/>
    <w:rsid w:val="005E7394"/>
    <w:rsid w:val="005F0889"/>
    <w:rsid w:val="005F0CC7"/>
    <w:rsid w:val="005F1546"/>
    <w:rsid w:val="005F1734"/>
    <w:rsid w:val="005F2280"/>
    <w:rsid w:val="005F56AB"/>
    <w:rsid w:val="005F5A22"/>
    <w:rsid w:val="005F608F"/>
    <w:rsid w:val="005F6C2A"/>
    <w:rsid w:val="005F7093"/>
    <w:rsid w:val="005F7B38"/>
    <w:rsid w:val="00601917"/>
    <w:rsid w:val="00602B21"/>
    <w:rsid w:val="0060436F"/>
    <w:rsid w:val="00604627"/>
    <w:rsid w:val="0060751C"/>
    <w:rsid w:val="00607F6B"/>
    <w:rsid w:val="00613096"/>
    <w:rsid w:val="00613AA3"/>
    <w:rsid w:val="00614079"/>
    <w:rsid w:val="00614A22"/>
    <w:rsid w:val="006150A4"/>
    <w:rsid w:val="00615EAF"/>
    <w:rsid w:val="00616F8C"/>
    <w:rsid w:val="006170E3"/>
    <w:rsid w:val="00620A84"/>
    <w:rsid w:val="00621579"/>
    <w:rsid w:val="0062166B"/>
    <w:rsid w:val="00622C38"/>
    <w:rsid w:val="0062521C"/>
    <w:rsid w:val="00632BB7"/>
    <w:rsid w:val="0063309F"/>
    <w:rsid w:val="00634AB1"/>
    <w:rsid w:val="006352D3"/>
    <w:rsid w:val="00635C1A"/>
    <w:rsid w:val="00636886"/>
    <w:rsid w:val="00640B36"/>
    <w:rsid w:val="006446BD"/>
    <w:rsid w:val="00647B37"/>
    <w:rsid w:val="006521F6"/>
    <w:rsid w:val="00654F67"/>
    <w:rsid w:val="00656D8F"/>
    <w:rsid w:val="006609F4"/>
    <w:rsid w:val="00660EEA"/>
    <w:rsid w:val="00661771"/>
    <w:rsid w:val="0066353F"/>
    <w:rsid w:val="0066478E"/>
    <w:rsid w:val="00664F50"/>
    <w:rsid w:val="00667057"/>
    <w:rsid w:val="00667554"/>
    <w:rsid w:val="00667DAC"/>
    <w:rsid w:val="006709CB"/>
    <w:rsid w:val="0067197D"/>
    <w:rsid w:val="00672603"/>
    <w:rsid w:val="006746F9"/>
    <w:rsid w:val="00674F5F"/>
    <w:rsid w:val="00676618"/>
    <w:rsid w:val="006771B3"/>
    <w:rsid w:val="006773C5"/>
    <w:rsid w:val="006811EE"/>
    <w:rsid w:val="00681AFB"/>
    <w:rsid w:val="006823DF"/>
    <w:rsid w:val="00682A64"/>
    <w:rsid w:val="006832E8"/>
    <w:rsid w:val="0068386E"/>
    <w:rsid w:val="006868E0"/>
    <w:rsid w:val="00690B0E"/>
    <w:rsid w:val="00690B50"/>
    <w:rsid w:val="0069126E"/>
    <w:rsid w:val="0069155A"/>
    <w:rsid w:val="00691DC3"/>
    <w:rsid w:val="006938B6"/>
    <w:rsid w:val="00694108"/>
    <w:rsid w:val="006949D6"/>
    <w:rsid w:val="006955FD"/>
    <w:rsid w:val="00695B14"/>
    <w:rsid w:val="00695B84"/>
    <w:rsid w:val="006A03E1"/>
    <w:rsid w:val="006A24CD"/>
    <w:rsid w:val="006A2F04"/>
    <w:rsid w:val="006A5273"/>
    <w:rsid w:val="006A52F3"/>
    <w:rsid w:val="006A5378"/>
    <w:rsid w:val="006A69F2"/>
    <w:rsid w:val="006A6E72"/>
    <w:rsid w:val="006A7DA7"/>
    <w:rsid w:val="006B0476"/>
    <w:rsid w:val="006B21DF"/>
    <w:rsid w:val="006B2325"/>
    <w:rsid w:val="006B3FE2"/>
    <w:rsid w:val="006B4A51"/>
    <w:rsid w:val="006B5456"/>
    <w:rsid w:val="006B5F10"/>
    <w:rsid w:val="006B69D7"/>
    <w:rsid w:val="006B7DC5"/>
    <w:rsid w:val="006C02D6"/>
    <w:rsid w:val="006C1647"/>
    <w:rsid w:val="006C16F5"/>
    <w:rsid w:val="006C533F"/>
    <w:rsid w:val="006C5FEB"/>
    <w:rsid w:val="006C6CB7"/>
    <w:rsid w:val="006C79B2"/>
    <w:rsid w:val="006D1D77"/>
    <w:rsid w:val="006D25EE"/>
    <w:rsid w:val="006D2634"/>
    <w:rsid w:val="006D32D4"/>
    <w:rsid w:val="006D36FA"/>
    <w:rsid w:val="006D5E25"/>
    <w:rsid w:val="006E0C83"/>
    <w:rsid w:val="006E22E7"/>
    <w:rsid w:val="006E3924"/>
    <w:rsid w:val="006E5165"/>
    <w:rsid w:val="006E5260"/>
    <w:rsid w:val="006E7A24"/>
    <w:rsid w:val="006F042F"/>
    <w:rsid w:val="006F1361"/>
    <w:rsid w:val="006F23C7"/>
    <w:rsid w:val="006F279C"/>
    <w:rsid w:val="006F28F6"/>
    <w:rsid w:val="006F3D69"/>
    <w:rsid w:val="006F4766"/>
    <w:rsid w:val="006F500B"/>
    <w:rsid w:val="006F62B2"/>
    <w:rsid w:val="00701FE0"/>
    <w:rsid w:val="0070241F"/>
    <w:rsid w:val="00704292"/>
    <w:rsid w:val="00704EDB"/>
    <w:rsid w:val="007056A7"/>
    <w:rsid w:val="00706420"/>
    <w:rsid w:val="00706F4B"/>
    <w:rsid w:val="00711991"/>
    <w:rsid w:val="00712F23"/>
    <w:rsid w:val="007144A6"/>
    <w:rsid w:val="007158C9"/>
    <w:rsid w:val="007160A0"/>
    <w:rsid w:val="00717167"/>
    <w:rsid w:val="00717548"/>
    <w:rsid w:val="00720B07"/>
    <w:rsid w:val="0072241C"/>
    <w:rsid w:val="00722921"/>
    <w:rsid w:val="00723220"/>
    <w:rsid w:val="00723E38"/>
    <w:rsid w:val="007245F3"/>
    <w:rsid w:val="00724CCB"/>
    <w:rsid w:val="0072581E"/>
    <w:rsid w:val="007267FC"/>
    <w:rsid w:val="007269E0"/>
    <w:rsid w:val="00730A19"/>
    <w:rsid w:val="007316AF"/>
    <w:rsid w:val="00731E36"/>
    <w:rsid w:val="00732609"/>
    <w:rsid w:val="00732701"/>
    <w:rsid w:val="00732ED6"/>
    <w:rsid w:val="00733012"/>
    <w:rsid w:val="0073380B"/>
    <w:rsid w:val="0073478A"/>
    <w:rsid w:val="0073607F"/>
    <w:rsid w:val="00740099"/>
    <w:rsid w:val="00743C1A"/>
    <w:rsid w:val="00743CE8"/>
    <w:rsid w:val="00750669"/>
    <w:rsid w:val="0075167D"/>
    <w:rsid w:val="007524C5"/>
    <w:rsid w:val="00753948"/>
    <w:rsid w:val="00754A85"/>
    <w:rsid w:val="007552A1"/>
    <w:rsid w:val="00755719"/>
    <w:rsid w:val="007563B6"/>
    <w:rsid w:val="0075668E"/>
    <w:rsid w:val="00757F56"/>
    <w:rsid w:val="0076067A"/>
    <w:rsid w:val="0076244A"/>
    <w:rsid w:val="00763838"/>
    <w:rsid w:val="0076439A"/>
    <w:rsid w:val="00764A4A"/>
    <w:rsid w:val="00764AFD"/>
    <w:rsid w:val="007661FF"/>
    <w:rsid w:val="00766ABE"/>
    <w:rsid w:val="00766EFD"/>
    <w:rsid w:val="007677DA"/>
    <w:rsid w:val="0077001D"/>
    <w:rsid w:val="00770506"/>
    <w:rsid w:val="00771274"/>
    <w:rsid w:val="00771A1D"/>
    <w:rsid w:val="00773118"/>
    <w:rsid w:val="0077345D"/>
    <w:rsid w:val="00774189"/>
    <w:rsid w:val="007742DE"/>
    <w:rsid w:val="00774993"/>
    <w:rsid w:val="007773CA"/>
    <w:rsid w:val="00780EA0"/>
    <w:rsid w:val="0078113F"/>
    <w:rsid w:val="007833EE"/>
    <w:rsid w:val="00783C33"/>
    <w:rsid w:val="00784304"/>
    <w:rsid w:val="00785E35"/>
    <w:rsid w:val="0078731C"/>
    <w:rsid w:val="00787B0F"/>
    <w:rsid w:val="00787B1C"/>
    <w:rsid w:val="00793143"/>
    <w:rsid w:val="0079398A"/>
    <w:rsid w:val="007948E6"/>
    <w:rsid w:val="007950D2"/>
    <w:rsid w:val="00796B92"/>
    <w:rsid w:val="00796CE0"/>
    <w:rsid w:val="00797AB2"/>
    <w:rsid w:val="007A0AC2"/>
    <w:rsid w:val="007A1846"/>
    <w:rsid w:val="007A24B1"/>
    <w:rsid w:val="007A2AA7"/>
    <w:rsid w:val="007A3849"/>
    <w:rsid w:val="007A5640"/>
    <w:rsid w:val="007A5A44"/>
    <w:rsid w:val="007A5F8A"/>
    <w:rsid w:val="007A7C52"/>
    <w:rsid w:val="007A7D67"/>
    <w:rsid w:val="007B1C79"/>
    <w:rsid w:val="007B2D2C"/>
    <w:rsid w:val="007B38A5"/>
    <w:rsid w:val="007B7922"/>
    <w:rsid w:val="007C1CEF"/>
    <w:rsid w:val="007C338A"/>
    <w:rsid w:val="007C511B"/>
    <w:rsid w:val="007C525E"/>
    <w:rsid w:val="007C5BF5"/>
    <w:rsid w:val="007C792C"/>
    <w:rsid w:val="007D05C2"/>
    <w:rsid w:val="007D0AB0"/>
    <w:rsid w:val="007D0AF0"/>
    <w:rsid w:val="007D1037"/>
    <w:rsid w:val="007D4168"/>
    <w:rsid w:val="007D41B3"/>
    <w:rsid w:val="007D4408"/>
    <w:rsid w:val="007D4ED8"/>
    <w:rsid w:val="007D4FF1"/>
    <w:rsid w:val="007D66EC"/>
    <w:rsid w:val="007E0285"/>
    <w:rsid w:val="007E0BB9"/>
    <w:rsid w:val="007E16F5"/>
    <w:rsid w:val="007E1844"/>
    <w:rsid w:val="007E1E79"/>
    <w:rsid w:val="007E259E"/>
    <w:rsid w:val="007E3B20"/>
    <w:rsid w:val="007E3D69"/>
    <w:rsid w:val="007E5863"/>
    <w:rsid w:val="007E655B"/>
    <w:rsid w:val="007E7A8E"/>
    <w:rsid w:val="007E7C1D"/>
    <w:rsid w:val="007F04B1"/>
    <w:rsid w:val="007F0BC2"/>
    <w:rsid w:val="007F1523"/>
    <w:rsid w:val="007F27D7"/>
    <w:rsid w:val="007F2EB0"/>
    <w:rsid w:val="007F381C"/>
    <w:rsid w:val="007F42F4"/>
    <w:rsid w:val="007F51DA"/>
    <w:rsid w:val="007F6E35"/>
    <w:rsid w:val="007F72E5"/>
    <w:rsid w:val="00800B84"/>
    <w:rsid w:val="00801E99"/>
    <w:rsid w:val="00801EB0"/>
    <w:rsid w:val="008026A5"/>
    <w:rsid w:val="008103C0"/>
    <w:rsid w:val="0081040C"/>
    <w:rsid w:val="008127F1"/>
    <w:rsid w:val="00812DC1"/>
    <w:rsid w:val="00813860"/>
    <w:rsid w:val="00814256"/>
    <w:rsid w:val="008145E7"/>
    <w:rsid w:val="008147B3"/>
    <w:rsid w:val="00815917"/>
    <w:rsid w:val="00816066"/>
    <w:rsid w:val="008169F6"/>
    <w:rsid w:val="00816BD8"/>
    <w:rsid w:val="00816DDE"/>
    <w:rsid w:val="00821289"/>
    <w:rsid w:val="008221B4"/>
    <w:rsid w:val="00822638"/>
    <w:rsid w:val="00824EBB"/>
    <w:rsid w:val="00825E5C"/>
    <w:rsid w:val="00826288"/>
    <w:rsid w:val="00826909"/>
    <w:rsid w:val="00830D9A"/>
    <w:rsid w:val="00833808"/>
    <w:rsid w:val="0083404B"/>
    <w:rsid w:val="00834163"/>
    <w:rsid w:val="00835D79"/>
    <w:rsid w:val="008376BD"/>
    <w:rsid w:val="00840B3C"/>
    <w:rsid w:val="0084429E"/>
    <w:rsid w:val="008463E1"/>
    <w:rsid w:val="0084690E"/>
    <w:rsid w:val="008472FE"/>
    <w:rsid w:val="00853CC7"/>
    <w:rsid w:val="00854352"/>
    <w:rsid w:val="00861D62"/>
    <w:rsid w:val="00861FC6"/>
    <w:rsid w:val="008626B3"/>
    <w:rsid w:val="008626E0"/>
    <w:rsid w:val="008628C5"/>
    <w:rsid w:val="00863521"/>
    <w:rsid w:val="00864259"/>
    <w:rsid w:val="00865AAA"/>
    <w:rsid w:val="00866D12"/>
    <w:rsid w:val="0086729B"/>
    <w:rsid w:val="0087040E"/>
    <w:rsid w:val="00870616"/>
    <w:rsid w:val="00870B8D"/>
    <w:rsid w:val="00872090"/>
    <w:rsid w:val="00872575"/>
    <w:rsid w:val="00872C38"/>
    <w:rsid w:val="00872EEE"/>
    <w:rsid w:val="00874162"/>
    <w:rsid w:val="0087448D"/>
    <w:rsid w:val="008745D8"/>
    <w:rsid w:val="00875565"/>
    <w:rsid w:val="00875DBE"/>
    <w:rsid w:val="008763E2"/>
    <w:rsid w:val="00877A03"/>
    <w:rsid w:val="00880970"/>
    <w:rsid w:val="008814D0"/>
    <w:rsid w:val="00881966"/>
    <w:rsid w:val="00881C56"/>
    <w:rsid w:val="00883C51"/>
    <w:rsid w:val="00883C8C"/>
    <w:rsid w:val="008859D9"/>
    <w:rsid w:val="008863A3"/>
    <w:rsid w:val="00887C91"/>
    <w:rsid w:val="00891A34"/>
    <w:rsid w:val="00894425"/>
    <w:rsid w:val="0089569E"/>
    <w:rsid w:val="008956B0"/>
    <w:rsid w:val="0089593C"/>
    <w:rsid w:val="008979CB"/>
    <w:rsid w:val="00897AAB"/>
    <w:rsid w:val="00897D04"/>
    <w:rsid w:val="008A0B55"/>
    <w:rsid w:val="008A17D2"/>
    <w:rsid w:val="008A1AE1"/>
    <w:rsid w:val="008A2EA6"/>
    <w:rsid w:val="008A2FE3"/>
    <w:rsid w:val="008A585E"/>
    <w:rsid w:val="008A6185"/>
    <w:rsid w:val="008A7C15"/>
    <w:rsid w:val="008A7E26"/>
    <w:rsid w:val="008B1F56"/>
    <w:rsid w:val="008B1FC0"/>
    <w:rsid w:val="008B254B"/>
    <w:rsid w:val="008B3423"/>
    <w:rsid w:val="008B3507"/>
    <w:rsid w:val="008B3C93"/>
    <w:rsid w:val="008B55E2"/>
    <w:rsid w:val="008B5784"/>
    <w:rsid w:val="008B70BD"/>
    <w:rsid w:val="008B7C21"/>
    <w:rsid w:val="008B7E87"/>
    <w:rsid w:val="008C0B5B"/>
    <w:rsid w:val="008C4CEA"/>
    <w:rsid w:val="008C759E"/>
    <w:rsid w:val="008D00B3"/>
    <w:rsid w:val="008D1372"/>
    <w:rsid w:val="008D172D"/>
    <w:rsid w:val="008D3323"/>
    <w:rsid w:val="008D4C39"/>
    <w:rsid w:val="008D7A22"/>
    <w:rsid w:val="008E01F5"/>
    <w:rsid w:val="008E2834"/>
    <w:rsid w:val="008E6334"/>
    <w:rsid w:val="008E6B31"/>
    <w:rsid w:val="008E7022"/>
    <w:rsid w:val="008E7BB2"/>
    <w:rsid w:val="008F0647"/>
    <w:rsid w:val="008F1214"/>
    <w:rsid w:val="008F2994"/>
    <w:rsid w:val="008F3306"/>
    <w:rsid w:val="008F34E4"/>
    <w:rsid w:val="008F4160"/>
    <w:rsid w:val="008F471F"/>
    <w:rsid w:val="008F565D"/>
    <w:rsid w:val="008F7536"/>
    <w:rsid w:val="008F7D96"/>
    <w:rsid w:val="008F7DE5"/>
    <w:rsid w:val="00902A7F"/>
    <w:rsid w:val="00902B3F"/>
    <w:rsid w:val="00903713"/>
    <w:rsid w:val="00906EE4"/>
    <w:rsid w:val="009074A4"/>
    <w:rsid w:val="00907D18"/>
    <w:rsid w:val="00907D53"/>
    <w:rsid w:val="00912DF2"/>
    <w:rsid w:val="00913FD2"/>
    <w:rsid w:val="009154C9"/>
    <w:rsid w:val="00915687"/>
    <w:rsid w:val="009169DF"/>
    <w:rsid w:val="009175C8"/>
    <w:rsid w:val="0091781B"/>
    <w:rsid w:val="00920649"/>
    <w:rsid w:val="00922098"/>
    <w:rsid w:val="00922DB8"/>
    <w:rsid w:val="00922EDD"/>
    <w:rsid w:val="00925415"/>
    <w:rsid w:val="0092680D"/>
    <w:rsid w:val="00926E8A"/>
    <w:rsid w:val="00926EA4"/>
    <w:rsid w:val="009272D0"/>
    <w:rsid w:val="00927E90"/>
    <w:rsid w:val="00930F50"/>
    <w:rsid w:val="00930F79"/>
    <w:rsid w:val="00933E99"/>
    <w:rsid w:val="00933F2F"/>
    <w:rsid w:val="00937AE2"/>
    <w:rsid w:val="009401F6"/>
    <w:rsid w:val="00940528"/>
    <w:rsid w:val="00940840"/>
    <w:rsid w:val="00942228"/>
    <w:rsid w:val="009425A6"/>
    <w:rsid w:val="00943306"/>
    <w:rsid w:val="00943E31"/>
    <w:rsid w:val="0094486A"/>
    <w:rsid w:val="00945D4D"/>
    <w:rsid w:val="00947F80"/>
    <w:rsid w:val="00951721"/>
    <w:rsid w:val="00953BC3"/>
    <w:rsid w:val="00953D6E"/>
    <w:rsid w:val="00956D4F"/>
    <w:rsid w:val="009601AD"/>
    <w:rsid w:val="00960B89"/>
    <w:rsid w:val="00960FB1"/>
    <w:rsid w:val="009622D0"/>
    <w:rsid w:val="00962F3C"/>
    <w:rsid w:val="00963D31"/>
    <w:rsid w:val="00964C1A"/>
    <w:rsid w:val="009653A7"/>
    <w:rsid w:val="00965CB7"/>
    <w:rsid w:val="009665F4"/>
    <w:rsid w:val="0096705E"/>
    <w:rsid w:val="00967207"/>
    <w:rsid w:val="00967869"/>
    <w:rsid w:val="009702D0"/>
    <w:rsid w:val="00970432"/>
    <w:rsid w:val="00970615"/>
    <w:rsid w:val="00970CCA"/>
    <w:rsid w:val="0097157B"/>
    <w:rsid w:val="00971F60"/>
    <w:rsid w:val="0097678C"/>
    <w:rsid w:val="00977A73"/>
    <w:rsid w:val="00977FB7"/>
    <w:rsid w:val="00980F5D"/>
    <w:rsid w:val="009823AB"/>
    <w:rsid w:val="009829FE"/>
    <w:rsid w:val="0098390E"/>
    <w:rsid w:val="0098411B"/>
    <w:rsid w:val="00986180"/>
    <w:rsid w:val="00986F58"/>
    <w:rsid w:val="00987B03"/>
    <w:rsid w:val="009910A4"/>
    <w:rsid w:val="00992713"/>
    <w:rsid w:val="009927EA"/>
    <w:rsid w:val="00992B83"/>
    <w:rsid w:val="00992B9B"/>
    <w:rsid w:val="00995699"/>
    <w:rsid w:val="009972F6"/>
    <w:rsid w:val="0099799E"/>
    <w:rsid w:val="00997DDB"/>
    <w:rsid w:val="009A1A3F"/>
    <w:rsid w:val="009A1BDA"/>
    <w:rsid w:val="009A1E14"/>
    <w:rsid w:val="009A21EF"/>
    <w:rsid w:val="009A2516"/>
    <w:rsid w:val="009A347D"/>
    <w:rsid w:val="009A35ED"/>
    <w:rsid w:val="009A3A9D"/>
    <w:rsid w:val="009A4413"/>
    <w:rsid w:val="009A4B4D"/>
    <w:rsid w:val="009A564B"/>
    <w:rsid w:val="009A5721"/>
    <w:rsid w:val="009A658D"/>
    <w:rsid w:val="009A7006"/>
    <w:rsid w:val="009B00E1"/>
    <w:rsid w:val="009B08C0"/>
    <w:rsid w:val="009B0DD0"/>
    <w:rsid w:val="009B161C"/>
    <w:rsid w:val="009B1F63"/>
    <w:rsid w:val="009B33C7"/>
    <w:rsid w:val="009B7E47"/>
    <w:rsid w:val="009C0242"/>
    <w:rsid w:val="009C0FF3"/>
    <w:rsid w:val="009C24D3"/>
    <w:rsid w:val="009C3E78"/>
    <w:rsid w:val="009C40C7"/>
    <w:rsid w:val="009C55CD"/>
    <w:rsid w:val="009C5929"/>
    <w:rsid w:val="009C5A83"/>
    <w:rsid w:val="009C7655"/>
    <w:rsid w:val="009C77BF"/>
    <w:rsid w:val="009D1FFF"/>
    <w:rsid w:val="009D2A83"/>
    <w:rsid w:val="009D3959"/>
    <w:rsid w:val="009D6700"/>
    <w:rsid w:val="009D7705"/>
    <w:rsid w:val="009E049D"/>
    <w:rsid w:val="009E1FCB"/>
    <w:rsid w:val="009E3CDE"/>
    <w:rsid w:val="009E3D32"/>
    <w:rsid w:val="009E4B42"/>
    <w:rsid w:val="009E4E15"/>
    <w:rsid w:val="009E57FB"/>
    <w:rsid w:val="009E5AC7"/>
    <w:rsid w:val="009E7F80"/>
    <w:rsid w:val="009F02B5"/>
    <w:rsid w:val="009F3540"/>
    <w:rsid w:val="009F3BD3"/>
    <w:rsid w:val="009F4848"/>
    <w:rsid w:val="009F588C"/>
    <w:rsid w:val="009F63E7"/>
    <w:rsid w:val="009F6BB3"/>
    <w:rsid w:val="009F75AD"/>
    <w:rsid w:val="009F7CEF"/>
    <w:rsid w:val="00A0109E"/>
    <w:rsid w:val="00A032F1"/>
    <w:rsid w:val="00A0376A"/>
    <w:rsid w:val="00A04AA7"/>
    <w:rsid w:val="00A076CC"/>
    <w:rsid w:val="00A11C28"/>
    <w:rsid w:val="00A12A40"/>
    <w:rsid w:val="00A160CD"/>
    <w:rsid w:val="00A16869"/>
    <w:rsid w:val="00A17162"/>
    <w:rsid w:val="00A17A49"/>
    <w:rsid w:val="00A21053"/>
    <w:rsid w:val="00A213B4"/>
    <w:rsid w:val="00A2155A"/>
    <w:rsid w:val="00A2162B"/>
    <w:rsid w:val="00A216B9"/>
    <w:rsid w:val="00A2481D"/>
    <w:rsid w:val="00A24F84"/>
    <w:rsid w:val="00A2515A"/>
    <w:rsid w:val="00A25966"/>
    <w:rsid w:val="00A25B14"/>
    <w:rsid w:val="00A267E4"/>
    <w:rsid w:val="00A26A7F"/>
    <w:rsid w:val="00A26AD4"/>
    <w:rsid w:val="00A26BCF"/>
    <w:rsid w:val="00A26CBF"/>
    <w:rsid w:val="00A27CE1"/>
    <w:rsid w:val="00A30E43"/>
    <w:rsid w:val="00A3220E"/>
    <w:rsid w:val="00A33D68"/>
    <w:rsid w:val="00A3541B"/>
    <w:rsid w:val="00A35CE0"/>
    <w:rsid w:val="00A35E2B"/>
    <w:rsid w:val="00A440FE"/>
    <w:rsid w:val="00A4722A"/>
    <w:rsid w:val="00A47457"/>
    <w:rsid w:val="00A47786"/>
    <w:rsid w:val="00A50741"/>
    <w:rsid w:val="00A51743"/>
    <w:rsid w:val="00A51903"/>
    <w:rsid w:val="00A51E74"/>
    <w:rsid w:val="00A5240D"/>
    <w:rsid w:val="00A528DD"/>
    <w:rsid w:val="00A540B1"/>
    <w:rsid w:val="00A543C6"/>
    <w:rsid w:val="00A57C55"/>
    <w:rsid w:val="00A614D8"/>
    <w:rsid w:val="00A6407C"/>
    <w:rsid w:val="00A64C9E"/>
    <w:rsid w:val="00A65371"/>
    <w:rsid w:val="00A65A18"/>
    <w:rsid w:val="00A660B3"/>
    <w:rsid w:val="00A66CDA"/>
    <w:rsid w:val="00A67295"/>
    <w:rsid w:val="00A67B5F"/>
    <w:rsid w:val="00A70BD4"/>
    <w:rsid w:val="00A71155"/>
    <w:rsid w:val="00A71C45"/>
    <w:rsid w:val="00A71FC1"/>
    <w:rsid w:val="00A73097"/>
    <w:rsid w:val="00A73B41"/>
    <w:rsid w:val="00A74286"/>
    <w:rsid w:val="00A754C6"/>
    <w:rsid w:val="00A75A65"/>
    <w:rsid w:val="00A7762A"/>
    <w:rsid w:val="00A82C2D"/>
    <w:rsid w:val="00A83C7D"/>
    <w:rsid w:val="00A841F1"/>
    <w:rsid w:val="00A84401"/>
    <w:rsid w:val="00A84DAC"/>
    <w:rsid w:val="00A86B34"/>
    <w:rsid w:val="00A879E7"/>
    <w:rsid w:val="00A9153D"/>
    <w:rsid w:val="00A91940"/>
    <w:rsid w:val="00A92964"/>
    <w:rsid w:val="00A95D03"/>
    <w:rsid w:val="00A968E2"/>
    <w:rsid w:val="00A97A66"/>
    <w:rsid w:val="00AA1C0C"/>
    <w:rsid w:val="00AA2A43"/>
    <w:rsid w:val="00AA2A71"/>
    <w:rsid w:val="00AA5EF3"/>
    <w:rsid w:val="00AA5F6F"/>
    <w:rsid w:val="00AA6DF2"/>
    <w:rsid w:val="00AB0FD0"/>
    <w:rsid w:val="00AB1E87"/>
    <w:rsid w:val="00AB2FFF"/>
    <w:rsid w:val="00AB58B1"/>
    <w:rsid w:val="00AB6D76"/>
    <w:rsid w:val="00AB7068"/>
    <w:rsid w:val="00AB73A5"/>
    <w:rsid w:val="00AC36E4"/>
    <w:rsid w:val="00AC7758"/>
    <w:rsid w:val="00AC77D0"/>
    <w:rsid w:val="00AC7CE6"/>
    <w:rsid w:val="00AD07A6"/>
    <w:rsid w:val="00AD172C"/>
    <w:rsid w:val="00AD2167"/>
    <w:rsid w:val="00AD21FD"/>
    <w:rsid w:val="00AD4E6B"/>
    <w:rsid w:val="00AD568E"/>
    <w:rsid w:val="00AD63A4"/>
    <w:rsid w:val="00AD7101"/>
    <w:rsid w:val="00AD7467"/>
    <w:rsid w:val="00AD7A11"/>
    <w:rsid w:val="00AE0014"/>
    <w:rsid w:val="00AE0FED"/>
    <w:rsid w:val="00AE4E56"/>
    <w:rsid w:val="00AE6140"/>
    <w:rsid w:val="00AE71A1"/>
    <w:rsid w:val="00AE747D"/>
    <w:rsid w:val="00AF1636"/>
    <w:rsid w:val="00AF20C5"/>
    <w:rsid w:val="00AF220B"/>
    <w:rsid w:val="00AF4CFB"/>
    <w:rsid w:val="00AF57BC"/>
    <w:rsid w:val="00AF5C0F"/>
    <w:rsid w:val="00AF6975"/>
    <w:rsid w:val="00AF7861"/>
    <w:rsid w:val="00AF7B62"/>
    <w:rsid w:val="00AF7C92"/>
    <w:rsid w:val="00B001E3"/>
    <w:rsid w:val="00B00271"/>
    <w:rsid w:val="00B00274"/>
    <w:rsid w:val="00B0083F"/>
    <w:rsid w:val="00B009A9"/>
    <w:rsid w:val="00B012BA"/>
    <w:rsid w:val="00B02835"/>
    <w:rsid w:val="00B0425C"/>
    <w:rsid w:val="00B064B7"/>
    <w:rsid w:val="00B0788D"/>
    <w:rsid w:val="00B107F3"/>
    <w:rsid w:val="00B1095B"/>
    <w:rsid w:val="00B10F7C"/>
    <w:rsid w:val="00B12A30"/>
    <w:rsid w:val="00B12AA1"/>
    <w:rsid w:val="00B12D44"/>
    <w:rsid w:val="00B135DF"/>
    <w:rsid w:val="00B175A6"/>
    <w:rsid w:val="00B2014E"/>
    <w:rsid w:val="00B20573"/>
    <w:rsid w:val="00B23FDB"/>
    <w:rsid w:val="00B2684A"/>
    <w:rsid w:val="00B275C5"/>
    <w:rsid w:val="00B30C90"/>
    <w:rsid w:val="00B30DC7"/>
    <w:rsid w:val="00B30F51"/>
    <w:rsid w:val="00B31D4B"/>
    <w:rsid w:val="00B31E32"/>
    <w:rsid w:val="00B33079"/>
    <w:rsid w:val="00B34172"/>
    <w:rsid w:val="00B3450B"/>
    <w:rsid w:val="00B34D75"/>
    <w:rsid w:val="00B35F2C"/>
    <w:rsid w:val="00B36278"/>
    <w:rsid w:val="00B365C7"/>
    <w:rsid w:val="00B37DDA"/>
    <w:rsid w:val="00B41076"/>
    <w:rsid w:val="00B41CA7"/>
    <w:rsid w:val="00B4303A"/>
    <w:rsid w:val="00B446C0"/>
    <w:rsid w:val="00B447CC"/>
    <w:rsid w:val="00B46A00"/>
    <w:rsid w:val="00B47995"/>
    <w:rsid w:val="00B5096D"/>
    <w:rsid w:val="00B509FD"/>
    <w:rsid w:val="00B511AD"/>
    <w:rsid w:val="00B51226"/>
    <w:rsid w:val="00B52A2C"/>
    <w:rsid w:val="00B53106"/>
    <w:rsid w:val="00B53352"/>
    <w:rsid w:val="00B53422"/>
    <w:rsid w:val="00B53E6A"/>
    <w:rsid w:val="00B56865"/>
    <w:rsid w:val="00B601FA"/>
    <w:rsid w:val="00B60F36"/>
    <w:rsid w:val="00B613B5"/>
    <w:rsid w:val="00B613CF"/>
    <w:rsid w:val="00B61EEF"/>
    <w:rsid w:val="00B6221F"/>
    <w:rsid w:val="00B63149"/>
    <w:rsid w:val="00B6651F"/>
    <w:rsid w:val="00B66D13"/>
    <w:rsid w:val="00B67321"/>
    <w:rsid w:val="00B67D5A"/>
    <w:rsid w:val="00B725AE"/>
    <w:rsid w:val="00B73A66"/>
    <w:rsid w:val="00B74AAF"/>
    <w:rsid w:val="00B75EC0"/>
    <w:rsid w:val="00B76DB9"/>
    <w:rsid w:val="00B838E8"/>
    <w:rsid w:val="00B83A8B"/>
    <w:rsid w:val="00B84A63"/>
    <w:rsid w:val="00B84C64"/>
    <w:rsid w:val="00B871D0"/>
    <w:rsid w:val="00B876B3"/>
    <w:rsid w:val="00B87FD0"/>
    <w:rsid w:val="00B90018"/>
    <w:rsid w:val="00B90B09"/>
    <w:rsid w:val="00B93438"/>
    <w:rsid w:val="00B9536E"/>
    <w:rsid w:val="00B95C0E"/>
    <w:rsid w:val="00B973C2"/>
    <w:rsid w:val="00BA47B5"/>
    <w:rsid w:val="00BA648B"/>
    <w:rsid w:val="00BA6D74"/>
    <w:rsid w:val="00BA6FDB"/>
    <w:rsid w:val="00BA7EBB"/>
    <w:rsid w:val="00BB02A6"/>
    <w:rsid w:val="00BB1D5E"/>
    <w:rsid w:val="00BB2F2E"/>
    <w:rsid w:val="00BB3226"/>
    <w:rsid w:val="00BB3C34"/>
    <w:rsid w:val="00BB3D87"/>
    <w:rsid w:val="00BB3FBB"/>
    <w:rsid w:val="00BB5A57"/>
    <w:rsid w:val="00BB6418"/>
    <w:rsid w:val="00BB764D"/>
    <w:rsid w:val="00BB7C2B"/>
    <w:rsid w:val="00BC1895"/>
    <w:rsid w:val="00BC2535"/>
    <w:rsid w:val="00BC490A"/>
    <w:rsid w:val="00BC4D8D"/>
    <w:rsid w:val="00BC6A15"/>
    <w:rsid w:val="00BD065D"/>
    <w:rsid w:val="00BD1FCE"/>
    <w:rsid w:val="00BD3849"/>
    <w:rsid w:val="00BD3B03"/>
    <w:rsid w:val="00BD43C2"/>
    <w:rsid w:val="00BD7676"/>
    <w:rsid w:val="00BE0567"/>
    <w:rsid w:val="00BE1275"/>
    <w:rsid w:val="00BE1F4B"/>
    <w:rsid w:val="00BE1FC3"/>
    <w:rsid w:val="00BE2295"/>
    <w:rsid w:val="00BE274A"/>
    <w:rsid w:val="00BE4115"/>
    <w:rsid w:val="00BE4969"/>
    <w:rsid w:val="00BE5061"/>
    <w:rsid w:val="00BE518A"/>
    <w:rsid w:val="00BE6233"/>
    <w:rsid w:val="00BF0722"/>
    <w:rsid w:val="00BF205B"/>
    <w:rsid w:val="00BF609B"/>
    <w:rsid w:val="00BF78B6"/>
    <w:rsid w:val="00BF7B61"/>
    <w:rsid w:val="00C01066"/>
    <w:rsid w:val="00C033BE"/>
    <w:rsid w:val="00C04D1C"/>
    <w:rsid w:val="00C0740C"/>
    <w:rsid w:val="00C0762C"/>
    <w:rsid w:val="00C07FE5"/>
    <w:rsid w:val="00C10DCF"/>
    <w:rsid w:val="00C13F04"/>
    <w:rsid w:val="00C1594E"/>
    <w:rsid w:val="00C15B14"/>
    <w:rsid w:val="00C160E9"/>
    <w:rsid w:val="00C20BC8"/>
    <w:rsid w:val="00C21DED"/>
    <w:rsid w:val="00C21E82"/>
    <w:rsid w:val="00C22ED8"/>
    <w:rsid w:val="00C2397E"/>
    <w:rsid w:val="00C23B6C"/>
    <w:rsid w:val="00C2563D"/>
    <w:rsid w:val="00C2633B"/>
    <w:rsid w:val="00C26CB8"/>
    <w:rsid w:val="00C272AF"/>
    <w:rsid w:val="00C32FF7"/>
    <w:rsid w:val="00C339C2"/>
    <w:rsid w:val="00C3435E"/>
    <w:rsid w:val="00C349E6"/>
    <w:rsid w:val="00C34D56"/>
    <w:rsid w:val="00C35AA8"/>
    <w:rsid w:val="00C36E22"/>
    <w:rsid w:val="00C36FF3"/>
    <w:rsid w:val="00C37BB9"/>
    <w:rsid w:val="00C40877"/>
    <w:rsid w:val="00C41156"/>
    <w:rsid w:val="00C41B60"/>
    <w:rsid w:val="00C425AF"/>
    <w:rsid w:val="00C42A07"/>
    <w:rsid w:val="00C42E4C"/>
    <w:rsid w:val="00C435AF"/>
    <w:rsid w:val="00C45361"/>
    <w:rsid w:val="00C4552B"/>
    <w:rsid w:val="00C45790"/>
    <w:rsid w:val="00C457E2"/>
    <w:rsid w:val="00C46283"/>
    <w:rsid w:val="00C46638"/>
    <w:rsid w:val="00C467F0"/>
    <w:rsid w:val="00C5039F"/>
    <w:rsid w:val="00C50429"/>
    <w:rsid w:val="00C5082E"/>
    <w:rsid w:val="00C522B6"/>
    <w:rsid w:val="00C524BE"/>
    <w:rsid w:val="00C5287C"/>
    <w:rsid w:val="00C53F6A"/>
    <w:rsid w:val="00C541D3"/>
    <w:rsid w:val="00C5442C"/>
    <w:rsid w:val="00C5459C"/>
    <w:rsid w:val="00C61171"/>
    <w:rsid w:val="00C61A36"/>
    <w:rsid w:val="00C622FC"/>
    <w:rsid w:val="00C62466"/>
    <w:rsid w:val="00C62F0F"/>
    <w:rsid w:val="00C64C97"/>
    <w:rsid w:val="00C658A3"/>
    <w:rsid w:val="00C66538"/>
    <w:rsid w:val="00C676F8"/>
    <w:rsid w:val="00C67D2B"/>
    <w:rsid w:val="00C70867"/>
    <w:rsid w:val="00C70B12"/>
    <w:rsid w:val="00C70B58"/>
    <w:rsid w:val="00C72EBD"/>
    <w:rsid w:val="00C73066"/>
    <w:rsid w:val="00C742E8"/>
    <w:rsid w:val="00C75031"/>
    <w:rsid w:val="00C751E8"/>
    <w:rsid w:val="00C75B0F"/>
    <w:rsid w:val="00C7618D"/>
    <w:rsid w:val="00C769E5"/>
    <w:rsid w:val="00C8149A"/>
    <w:rsid w:val="00C819C6"/>
    <w:rsid w:val="00C81FB0"/>
    <w:rsid w:val="00C82454"/>
    <w:rsid w:val="00C82C0F"/>
    <w:rsid w:val="00C831D4"/>
    <w:rsid w:val="00C8444A"/>
    <w:rsid w:val="00C8475B"/>
    <w:rsid w:val="00C85F87"/>
    <w:rsid w:val="00C878BA"/>
    <w:rsid w:val="00C87C29"/>
    <w:rsid w:val="00C91842"/>
    <w:rsid w:val="00C9193E"/>
    <w:rsid w:val="00C919E6"/>
    <w:rsid w:val="00C91E56"/>
    <w:rsid w:val="00C92206"/>
    <w:rsid w:val="00C92E1A"/>
    <w:rsid w:val="00C94C7F"/>
    <w:rsid w:val="00C96198"/>
    <w:rsid w:val="00C9760A"/>
    <w:rsid w:val="00CA0CAD"/>
    <w:rsid w:val="00CA15E9"/>
    <w:rsid w:val="00CA181C"/>
    <w:rsid w:val="00CA34C0"/>
    <w:rsid w:val="00CA465F"/>
    <w:rsid w:val="00CA527B"/>
    <w:rsid w:val="00CA7753"/>
    <w:rsid w:val="00CB062D"/>
    <w:rsid w:val="00CB17AA"/>
    <w:rsid w:val="00CB17CC"/>
    <w:rsid w:val="00CB1D10"/>
    <w:rsid w:val="00CB4F6F"/>
    <w:rsid w:val="00CB646F"/>
    <w:rsid w:val="00CB6899"/>
    <w:rsid w:val="00CB6CEF"/>
    <w:rsid w:val="00CB6E52"/>
    <w:rsid w:val="00CB74D4"/>
    <w:rsid w:val="00CC1E1F"/>
    <w:rsid w:val="00CC31A9"/>
    <w:rsid w:val="00CC31EB"/>
    <w:rsid w:val="00CC4E11"/>
    <w:rsid w:val="00CC6E36"/>
    <w:rsid w:val="00CC7013"/>
    <w:rsid w:val="00CC760A"/>
    <w:rsid w:val="00CD0BC3"/>
    <w:rsid w:val="00CD156A"/>
    <w:rsid w:val="00CD21A4"/>
    <w:rsid w:val="00CD2A08"/>
    <w:rsid w:val="00CD360B"/>
    <w:rsid w:val="00CD3AF8"/>
    <w:rsid w:val="00CD5904"/>
    <w:rsid w:val="00CD6723"/>
    <w:rsid w:val="00CE128E"/>
    <w:rsid w:val="00CE34FC"/>
    <w:rsid w:val="00CE376D"/>
    <w:rsid w:val="00CE3F85"/>
    <w:rsid w:val="00CE4034"/>
    <w:rsid w:val="00CE4288"/>
    <w:rsid w:val="00CE4D19"/>
    <w:rsid w:val="00CE5AFA"/>
    <w:rsid w:val="00CF1070"/>
    <w:rsid w:val="00CF16AB"/>
    <w:rsid w:val="00CF1779"/>
    <w:rsid w:val="00CF24CD"/>
    <w:rsid w:val="00CF2655"/>
    <w:rsid w:val="00CF4F21"/>
    <w:rsid w:val="00CF521B"/>
    <w:rsid w:val="00CF6DB3"/>
    <w:rsid w:val="00CF6E7D"/>
    <w:rsid w:val="00D00934"/>
    <w:rsid w:val="00D00A99"/>
    <w:rsid w:val="00D013DC"/>
    <w:rsid w:val="00D03E33"/>
    <w:rsid w:val="00D04224"/>
    <w:rsid w:val="00D0451E"/>
    <w:rsid w:val="00D07B1D"/>
    <w:rsid w:val="00D1170B"/>
    <w:rsid w:val="00D11A09"/>
    <w:rsid w:val="00D131B3"/>
    <w:rsid w:val="00D139C4"/>
    <w:rsid w:val="00D1498F"/>
    <w:rsid w:val="00D15364"/>
    <w:rsid w:val="00D15D58"/>
    <w:rsid w:val="00D16671"/>
    <w:rsid w:val="00D25645"/>
    <w:rsid w:val="00D257B2"/>
    <w:rsid w:val="00D2597B"/>
    <w:rsid w:val="00D25EC7"/>
    <w:rsid w:val="00D27887"/>
    <w:rsid w:val="00D322C4"/>
    <w:rsid w:val="00D326AB"/>
    <w:rsid w:val="00D3412A"/>
    <w:rsid w:val="00D34277"/>
    <w:rsid w:val="00D36E0E"/>
    <w:rsid w:val="00D3757E"/>
    <w:rsid w:val="00D37FF8"/>
    <w:rsid w:val="00D402C2"/>
    <w:rsid w:val="00D4127D"/>
    <w:rsid w:val="00D4171D"/>
    <w:rsid w:val="00D418D1"/>
    <w:rsid w:val="00D427D4"/>
    <w:rsid w:val="00D45410"/>
    <w:rsid w:val="00D45897"/>
    <w:rsid w:val="00D463FC"/>
    <w:rsid w:val="00D4647A"/>
    <w:rsid w:val="00D466F5"/>
    <w:rsid w:val="00D51D8C"/>
    <w:rsid w:val="00D51F90"/>
    <w:rsid w:val="00D54A19"/>
    <w:rsid w:val="00D55286"/>
    <w:rsid w:val="00D55BA3"/>
    <w:rsid w:val="00D55E3A"/>
    <w:rsid w:val="00D57243"/>
    <w:rsid w:val="00D62538"/>
    <w:rsid w:val="00D629B6"/>
    <w:rsid w:val="00D62CD9"/>
    <w:rsid w:val="00D63534"/>
    <w:rsid w:val="00D635EF"/>
    <w:rsid w:val="00D63F35"/>
    <w:rsid w:val="00D64A96"/>
    <w:rsid w:val="00D67234"/>
    <w:rsid w:val="00D7176F"/>
    <w:rsid w:val="00D717A0"/>
    <w:rsid w:val="00D723CE"/>
    <w:rsid w:val="00D73323"/>
    <w:rsid w:val="00D74A89"/>
    <w:rsid w:val="00D7524E"/>
    <w:rsid w:val="00D75347"/>
    <w:rsid w:val="00D77C6A"/>
    <w:rsid w:val="00D80DFF"/>
    <w:rsid w:val="00D81478"/>
    <w:rsid w:val="00D83234"/>
    <w:rsid w:val="00D834AB"/>
    <w:rsid w:val="00D851C9"/>
    <w:rsid w:val="00D87C52"/>
    <w:rsid w:val="00D90209"/>
    <w:rsid w:val="00D903F4"/>
    <w:rsid w:val="00D92A25"/>
    <w:rsid w:val="00D92DB9"/>
    <w:rsid w:val="00D945DE"/>
    <w:rsid w:val="00D9487F"/>
    <w:rsid w:val="00D94A6C"/>
    <w:rsid w:val="00D94B0C"/>
    <w:rsid w:val="00D94BC4"/>
    <w:rsid w:val="00D95562"/>
    <w:rsid w:val="00D96395"/>
    <w:rsid w:val="00D9757B"/>
    <w:rsid w:val="00DA0434"/>
    <w:rsid w:val="00DA2554"/>
    <w:rsid w:val="00DA4934"/>
    <w:rsid w:val="00DA4F1D"/>
    <w:rsid w:val="00DA5501"/>
    <w:rsid w:val="00DA6742"/>
    <w:rsid w:val="00DA706F"/>
    <w:rsid w:val="00DB08DF"/>
    <w:rsid w:val="00DB095A"/>
    <w:rsid w:val="00DB0F46"/>
    <w:rsid w:val="00DB2BF5"/>
    <w:rsid w:val="00DB2D9D"/>
    <w:rsid w:val="00DB51CF"/>
    <w:rsid w:val="00DB632D"/>
    <w:rsid w:val="00DB6AF7"/>
    <w:rsid w:val="00DB6FF1"/>
    <w:rsid w:val="00DC28A7"/>
    <w:rsid w:val="00DC3F0E"/>
    <w:rsid w:val="00DC44DA"/>
    <w:rsid w:val="00DC5295"/>
    <w:rsid w:val="00DC65FA"/>
    <w:rsid w:val="00DC7DBC"/>
    <w:rsid w:val="00DD0AEA"/>
    <w:rsid w:val="00DD0D8A"/>
    <w:rsid w:val="00DD1672"/>
    <w:rsid w:val="00DD2F4D"/>
    <w:rsid w:val="00DD7805"/>
    <w:rsid w:val="00DD7D38"/>
    <w:rsid w:val="00DE05B1"/>
    <w:rsid w:val="00DE1003"/>
    <w:rsid w:val="00DE11A9"/>
    <w:rsid w:val="00DE175B"/>
    <w:rsid w:val="00DE2B0E"/>
    <w:rsid w:val="00DE33EC"/>
    <w:rsid w:val="00DE5526"/>
    <w:rsid w:val="00DE55CB"/>
    <w:rsid w:val="00DE573C"/>
    <w:rsid w:val="00DE5DC1"/>
    <w:rsid w:val="00DE5F5C"/>
    <w:rsid w:val="00DE74BA"/>
    <w:rsid w:val="00DF0AA3"/>
    <w:rsid w:val="00DF22A6"/>
    <w:rsid w:val="00DF370E"/>
    <w:rsid w:val="00DF4970"/>
    <w:rsid w:val="00DF5089"/>
    <w:rsid w:val="00DF546C"/>
    <w:rsid w:val="00DF764C"/>
    <w:rsid w:val="00DF7A2E"/>
    <w:rsid w:val="00E00116"/>
    <w:rsid w:val="00E007B4"/>
    <w:rsid w:val="00E014B9"/>
    <w:rsid w:val="00E0165B"/>
    <w:rsid w:val="00E02278"/>
    <w:rsid w:val="00E04546"/>
    <w:rsid w:val="00E04FAC"/>
    <w:rsid w:val="00E05700"/>
    <w:rsid w:val="00E059BB"/>
    <w:rsid w:val="00E0661A"/>
    <w:rsid w:val="00E06768"/>
    <w:rsid w:val="00E06F13"/>
    <w:rsid w:val="00E0799C"/>
    <w:rsid w:val="00E10698"/>
    <w:rsid w:val="00E10FDB"/>
    <w:rsid w:val="00E12E95"/>
    <w:rsid w:val="00E13EE8"/>
    <w:rsid w:val="00E16A81"/>
    <w:rsid w:val="00E21598"/>
    <w:rsid w:val="00E218E9"/>
    <w:rsid w:val="00E22F5B"/>
    <w:rsid w:val="00E231D7"/>
    <w:rsid w:val="00E234FF"/>
    <w:rsid w:val="00E23911"/>
    <w:rsid w:val="00E24B54"/>
    <w:rsid w:val="00E24DCB"/>
    <w:rsid w:val="00E25679"/>
    <w:rsid w:val="00E25D73"/>
    <w:rsid w:val="00E25DA9"/>
    <w:rsid w:val="00E300C9"/>
    <w:rsid w:val="00E30731"/>
    <w:rsid w:val="00E31227"/>
    <w:rsid w:val="00E31963"/>
    <w:rsid w:val="00E32CF8"/>
    <w:rsid w:val="00E34344"/>
    <w:rsid w:val="00E373E8"/>
    <w:rsid w:val="00E377B5"/>
    <w:rsid w:val="00E41D76"/>
    <w:rsid w:val="00E43371"/>
    <w:rsid w:val="00E43428"/>
    <w:rsid w:val="00E43EB0"/>
    <w:rsid w:val="00E44DD6"/>
    <w:rsid w:val="00E473F9"/>
    <w:rsid w:val="00E479BC"/>
    <w:rsid w:val="00E503DF"/>
    <w:rsid w:val="00E52A62"/>
    <w:rsid w:val="00E53659"/>
    <w:rsid w:val="00E53BB1"/>
    <w:rsid w:val="00E5520F"/>
    <w:rsid w:val="00E56669"/>
    <w:rsid w:val="00E57CFC"/>
    <w:rsid w:val="00E57D6C"/>
    <w:rsid w:val="00E60090"/>
    <w:rsid w:val="00E60AC3"/>
    <w:rsid w:val="00E64231"/>
    <w:rsid w:val="00E65747"/>
    <w:rsid w:val="00E65C67"/>
    <w:rsid w:val="00E66866"/>
    <w:rsid w:val="00E66CB3"/>
    <w:rsid w:val="00E7031C"/>
    <w:rsid w:val="00E72F51"/>
    <w:rsid w:val="00E742A4"/>
    <w:rsid w:val="00E74D76"/>
    <w:rsid w:val="00E758DE"/>
    <w:rsid w:val="00E76815"/>
    <w:rsid w:val="00E80FA2"/>
    <w:rsid w:val="00E81646"/>
    <w:rsid w:val="00E8279D"/>
    <w:rsid w:val="00E83BDB"/>
    <w:rsid w:val="00E83CE9"/>
    <w:rsid w:val="00E83FD5"/>
    <w:rsid w:val="00E85707"/>
    <w:rsid w:val="00E86048"/>
    <w:rsid w:val="00E877B5"/>
    <w:rsid w:val="00E90256"/>
    <w:rsid w:val="00E90EC4"/>
    <w:rsid w:val="00E9197F"/>
    <w:rsid w:val="00E92E2B"/>
    <w:rsid w:val="00E933A6"/>
    <w:rsid w:val="00E94B34"/>
    <w:rsid w:val="00E9515A"/>
    <w:rsid w:val="00E9764A"/>
    <w:rsid w:val="00E97C28"/>
    <w:rsid w:val="00EA0C6B"/>
    <w:rsid w:val="00EA3131"/>
    <w:rsid w:val="00EA5FE2"/>
    <w:rsid w:val="00EB0BCC"/>
    <w:rsid w:val="00EB0D48"/>
    <w:rsid w:val="00EB12FD"/>
    <w:rsid w:val="00EB1379"/>
    <w:rsid w:val="00EB16B6"/>
    <w:rsid w:val="00EB433E"/>
    <w:rsid w:val="00EB4624"/>
    <w:rsid w:val="00EB476B"/>
    <w:rsid w:val="00EB5FC5"/>
    <w:rsid w:val="00EC17A0"/>
    <w:rsid w:val="00EC1AE9"/>
    <w:rsid w:val="00EC2A6B"/>
    <w:rsid w:val="00EC46C0"/>
    <w:rsid w:val="00EC4F12"/>
    <w:rsid w:val="00EC6A14"/>
    <w:rsid w:val="00EC71C8"/>
    <w:rsid w:val="00ED1682"/>
    <w:rsid w:val="00ED29B9"/>
    <w:rsid w:val="00ED2F94"/>
    <w:rsid w:val="00ED329F"/>
    <w:rsid w:val="00ED3322"/>
    <w:rsid w:val="00ED41DC"/>
    <w:rsid w:val="00ED5819"/>
    <w:rsid w:val="00ED796F"/>
    <w:rsid w:val="00EE0CCA"/>
    <w:rsid w:val="00EE2298"/>
    <w:rsid w:val="00EE25FC"/>
    <w:rsid w:val="00EE4E8E"/>
    <w:rsid w:val="00EE5113"/>
    <w:rsid w:val="00EE5F47"/>
    <w:rsid w:val="00EE5F71"/>
    <w:rsid w:val="00EE6F37"/>
    <w:rsid w:val="00EE7B35"/>
    <w:rsid w:val="00EE7D28"/>
    <w:rsid w:val="00EF0824"/>
    <w:rsid w:val="00EF0A62"/>
    <w:rsid w:val="00EF0C33"/>
    <w:rsid w:val="00EF2D74"/>
    <w:rsid w:val="00EF3126"/>
    <w:rsid w:val="00EF3BA5"/>
    <w:rsid w:val="00EF5539"/>
    <w:rsid w:val="00EF567F"/>
    <w:rsid w:val="00EF56C3"/>
    <w:rsid w:val="00EF5A0F"/>
    <w:rsid w:val="00EF6445"/>
    <w:rsid w:val="00EF648F"/>
    <w:rsid w:val="00EF67E0"/>
    <w:rsid w:val="00F01A67"/>
    <w:rsid w:val="00F01DF7"/>
    <w:rsid w:val="00F01EFD"/>
    <w:rsid w:val="00F02155"/>
    <w:rsid w:val="00F03D8D"/>
    <w:rsid w:val="00F04C7C"/>
    <w:rsid w:val="00F05D99"/>
    <w:rsid w:val="00F0629A"/>
    <w:rsid w:val="00F06B09"/>
    <w:rsid w:val="00F10080"/>
    <w:rsid w:val="00F1013A"/>
    <w:rsid w:val="00F1333A"/>
    <w:rsid w:val="00F1703F"/>
    <w:rsid w:val="00F21465"/>
    <w:rsid w:val="00F2211F"/>
    <w:rsid w:val="00F22208"/>
    <w:rsid w:val="00F225E9"/>
    <w:rsid w:val="00F22DCF"/>
    <w:rsid w:val="00F231AB"/>
    <w:rsid w:val="00F2362F"/>
    <w:rsid w:val="00F23E5D"/>
    <w:rsid w:val="00F24A00"/>
    <w:rsid w:val="00F25367"/>
    <w:rsid w:val="00F260BA"/>
    <w:rsid w:val="00F272EC"/>
    <w:rsid w:val="00F274F8"/>
    <w:rsid w:val="00F30057"/>
    <w:rsid w:val="00F31489"/>
    <w:rsid w:val="00F31969"/>
    <w:rsid w:val="00F31F82"/>
    <w:rsid w:val="00F342CD"/>
    <w:rsid w:val="00F35695"/>
    <w:rsid w:val="00F36D81"/>
    <w:rsid w:val="00F37036"/>
    <w:rsid w:val="00F374B5"/>
    <w:rsid w:val="00F401B2"/>
    <w:rsid w:val="00F41358"/>
    <w:rsid w:val="00F41375"/>
    <w:rsid w:val="00F424DB"/>
    <w:rsid w:val="00F43369"/>
    <w:rsid w:val="00F44F6E"/>
    <w:rsid w:val="00F45435"/>
    <w:rsid w:val="00F47661"/>
    <w:rsid w:val="00F50FF9"/>
    <w:rsid w:val="00F56558"/>
    <w:rsid w:val="00F569E1"/>
    <w:rsid w:val="00F57DAC"/>
    <w:rsid w:val="00F60511"/>
    <w:rsid w:val="00F61D46"/>
    <w:rsid w:val="00F6211E"/>
    <w:rsid w:val="00F63F0E"/>
    <w:rsid w:val="00F66854"/>
    <w:rsid w:val="00F706E4"/>
    <w:rsid w:val="00F70DC1"/>
    <w:rsid w:val="00F711CD"/>
    <w:rsid w:val="00F71547"/>
    <w:rsid w:val="00F71D67"/>
    <w:rsid w:val="00F73234"/>
    <w:rsid w:val="00F76788"/>
    <w:rsid w:val="00F80789"/>
    <w:rsid w:val="00F80E66"/>
    <w:rsid w:val="00F81339"/>
    <w:rsid w:val="00F82160"/>
    <w:rsid w:val="00F84D25"/>
    <w:rsid w:val="00F8690D"/>
    <w:rsid w:val="00F86DA0"/>
    <w:rsid w:val="00F86FF5"/>
    <w:rsid w:val="00F90ECC"/>
    <w:rsid w:val="00F92C6D"/>
    <w:rsid w:val="00F953C8"/>
    <w:rsid w:val="00F95519"/>
    <w:rsid w:val="00F95CCF"/>
    <w:rsid w:val="00F96BFE"/>
    <w:rsid w:val="00F96C17"/>
    <w:rsid w:val="00F97966"/>
    <w:rsid w:val="00FA02AC"/>
    <w:rsid w:val="00FA043B"/>
    <w:rsid w:val="00FA1F2B"/>
    <w:rsid w:val="00FA2E82"/>
    <w:rsid w:val="00FA523C"/>
    <w:rsid w:val="00FA59F0"/>
    <w:rsid w:val="00FA5E89"/>
    <w:rsid w:val="00FA62F6"/>
    <w:rsid w:val="00FA687E"/>
    <w:rsid w:val="00FA7049"/>
    <w:rsid w:val="00FA71B9"/>
    <w:rsid w:val="00FA76A2"/>
    <w:rsid w:val="00FB1921"/>
    <w:rsid w:val="00FB19E3"/>
    <w:rsid w:val="00FB2343"/>
    <w:rsid w:val="00FB4093"/>
    <w:rsid w:val="00FB5212"/>
    <w:rsid w:val="00FB68CC"/>
    <w:rsid w:val="00FB7BFE"/>
    <w:rsid w:val="00FC4B65"/>
    <w:rsid w:val="00FC4DF2"/>
    <w:rsid w:val="00FC53FB"/>
    <w:rsid w:val="00FC5CFB"/>
    <w:rsid w:val="00FC705C"/>
    <w:rsid w:val="00FD0A54"/>
    <w:rsid w:val="00FD2810"/>
    <w:rsid w:val="00FD2FBF"/>
    <w:rsid w:val="00FD31B6"/>
    <w:rsid w:val="00FD4BFC"/>
    <w:rsid w:val="00FD5C62"/>
    <w:rsid w:val="00FD5CDA"/>
    <w:rsid w:val="00FD5E2E"/>
    <w:rsid w:val="00FD6AB3"/>
    <w:rsid w:val="00FD7035"/>
    <w:rsid w:val="00FE0523"/>
    <w:rsid w:val="00FE05E2"/>
    <w:rsid w:val="00FE15C1"/>
    <w:rsid w:val="00FE2579"/>
    <w:rsid w:val="00FE26DD"/>
    <w:rsid w:val="00FE3334"/>
    <w:rsid w:val="00FE3A87"/>
    <w:rsid w:val="00FE5B44"/>
    <w:rsid w:val="00FE7E75"/>
    <w:rsid w:val="00FF01BC"/>
    <w:rsid w:val="00FF0B7C"/>
    <w:rsid w:val="00FF1EA7"/>
    <w:rsid w:val="00FF293B"/>
    <w:rsid w:val="00FF30EA"/>
    <w:rsid w:val="00FF34C4"/>
    <w:rsid w:val="00FF34C6"/>
    <w:rsid w:val="00FF4164"/>
    <w:rsid w:val="00FF4E73"/>
    <w:rsid w:val="00FF5AF0"/>
    <w:rsid w:val="00FF7403"/>
    <w:rsid w:val="00FF748F"/>
    <w:rsid w:val="00FF7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6FAD5"/>
  <w15:docId w15:val="{6E6E38EE-07C9-4EBB-8DF5-4D33A371F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72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93723"/>
  </w:style>
  <w:style w:type="paragraph" w:styleId="Footer">
    <w:name w:val="footer"/>
    <w:basedOn w:val="Normal"/>
    <w:link w:val="FooterChar"/>
    <w:uiPriority w:val="99"/>
    <w:unhideWhenUsed/>
    <w:rsid w:val="0009372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93723"/>
  </w:style>
  <w:style w:type="table" w:styleId="TableGrid">
    <w:name w:val="Table Grid"/>
    <w:basedOn w:val="TableNormal"/>
    <w:uiPriority w:val="39"/>
    <w:rsid w:val="00A52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085E"/>
    <w:pPr>
      <w:ind w:left="720"/>
      <w:contextualSpacing/>
    </w:pPr>
  </w:style>
  <w:style w:type="character" w:styleId="PlaceholderText">
    <w:name w:val="Placeholder Text"/>
    <w:basedOn w:val="DefaultParagraphFont"/>
    <w:uiPriority w:val="99"/>
    <w:semiHidden/>
    <w:rsid w:val="000B07BF"/>
    <w:rPr>
      <w:color w:val="808080"/>
    </w:rPr>
  </w:style>
  <w:style w:type="paragraph" w:styleId="HTMLPreformatted">
    <w:name w:val="HTML Preformatted"/>
    <w:basedOn w:val="Normal"/>
    <w:link w:val="HTMLPreformattedChar"/>
    <w:uiPriority w:val="99"/>
    <w:semiHidden/>
    <w:unhideWhenUsed/>
    <w:rsid w:val="009861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6180"/>
    <w:rPr>
      <w:rFonts w:ascii="Courier New" w:eastAsia="Times New Roman" w:hAnsi="Courier New" w:cs="Courier New"/>
      <w:sz w:val="20"/>
      <w:szCs w:val="20"/>
    </w:rPr>
  </w:style>
  <w:style w:type="character" w:customStyle="1" w:styleId="gnd-iwgdn2b">
    <w:name w:val="gnd-iwgdn2b"/>
    <w:basedOn w:val="DefaultParagraphFont"/>
    <w:rsid w:val="00986180"/>
  </w:style>
  <w:style w:type="character" w:customStyle="1" w:styleId="gnd-iwgdo3b">
    <w:name w:val="gnd-iwgdo3b"/>
    <w:basedOn w:val="DefaultParagraphFont"/>
    <w:rsid w:val="00986180"/>
  </w:style>
  <w:style w:type="character" w:customStyle="1" w:styleId="gnd-iwgdh3b">
    <w:name w:val="gnd-iwgdh3b"/>
    <w:basedOn w:val="DefaultParagraphFont"/>
    <w:rsid w:val="00986180"/>
  </w:style>
  <w:style w:type="table" w:styleId="PlainTable5">
    <w:name w:val="Plain Table 5"/>
    <w:basedOn w:val="TableNormal"/>
    <w:uiPriority w:val="45"/>
    <w:rsid w:val="002F5EA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E307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3073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DF0AA3"/>
    <w:pPr>
      <w:spacing w:after="0" w:line="240" w:lineRule="auto"/>
    </w:pPr>
  </w:style>
  <w:style w:type="character" w:styleId="CommentReference">
    <w:name w:val="annotation reference"/>
    <w:basedOn w:val="DefaultParagraphFont"/>
    <w:uiPriority w:val="99"/>
    <w:semiHidden/>
    <w:unhideWhenUsed/>
    <w:rsid w:val="00014055"/>
    <w:rPr>
      <w:sz w:val="16"/>
      <w:szCs w:val="16"/>
    </w:rPr>
  </w:style>
  <w:style w:type="paragraph" w:styleId="CommentText">
    <w:name w:val="annotation text"/>
    <w:basedOn w:val="Normal"/>
    <w:link w:val="CommentTextChar"/>
    <w:uiPriority w:val="99"/>
    <w:unhideWhenUsed/>
    <w:rsid w:val="00014055"/>
    <w:pPr>
      <w:spacing w:line="240" w:lineRule="auto"/>
    </w:pPr>
    <w:rPr>
      <w:sz w:val="20"/>
      <w:szCs w:val="20"/>
    </w:rPr>
  </w:style>
  <w:style w:type="character" w:customStyle="1" w:styleId="CommentTextChar">
    <w:name w:val="Comment Text Char"/>
    <w:basedOn w:val="DefaultParagraphFont"/>
    <w:link w:val="CommentText"/>
    <w:uiPriority w:val="99"/>
    <w:rsid w:val="00014055"/>
    <w:rPr>
      <w:sz w:val="20"/>
      <w:szCs w:val="20"/>
    </w:rPr>
  </w:style>
  <w:style w:type="paragraph" w:styleId="CommentSubject">
    <w:name w:val="annotation subject"/>
    <w:basedOn w:val="CommentText"/>
    <w:next w:val="CommentText"/>
    <w:link w:val="CommentSubjectChar"/>
    <w:uiPriority w:val="99"/>
    <w:semiHidden/>
    <w:unhideWhenUsed/>
    <w:rsid w:val="00014055"/>
    <w:rPr>
      <w:b/>
      <w:bCs/>
    </w:rPr>
  </w:style>
  <w:style w:type="character" w:customStyle="1" w:styleId="CommentSubjectChar">
    <w:name w:val="Comment Subject Char"/>
    <w:basedOn w:val="CommentTextChar"/>
    <w:link w:val="CommentSubject"/>
    <w:uiPriority w:val="99"/>
    <w:semiHidden/>
    <w:rsid w:val="00014055"/>
    <w:rPr>
      <w:b/>
      <w:bCs/>
      <w:sz w:val="20"/>
      <w:szCs w:val="20"/>
    </w:rPr>
  </w:style>
  <w:style w:type="character" w:customStyle="1" w:styleId="cf01">
    <w:name w:val="cf01"/>
    <w:basedOn w:val="DefaultParagraphFont"/>
    <w:rsid w:val="00CB646F"/>
    <w:rPr>
      <w:rFonts w:ascii="Segoe UI" w:hAnsi="Segoe UI" w:cs="Segoe UI" w:hint="default"/>
      <w:sz w:val="18"/>
      <w:szCs w:val="18"/>
    </w:rPr>
  </w:style>
  <w:style w:type="paragraph" w:customStyle="1" w:styleId="MTDisplayEquation">
    <w:name w:val="MTDisplayEquation"/>
    <w:basedOn w:val="Normal"/>
    <w:next w:val="Normal"/>
    <w:link w:val="MTDisplayEquationChar"/>
    <w:rsid w:val="00B61EEF"/>
    <w:pPr>
      <w:tabs>
        <w:tab w:val="center" w:pos="4680"/>
        <w:tab w:val="right" w:pos="9360"/>
      </w:tabs>
      <w:spacing w:after="0" w:line="480" w:lineRule="auto"/>
    </w:pPr>
    <w:rPr>
      <w:rFonts w:ascii="Times New Roman" w:hAnsi="Times New Roman" w:cs="Times New Roman"/>
      <w:sz w:val="24"/>
      <w:szCs w:val="24"/>
    </w:rPr>
  </w:style>
  <w:style w:type="character" w:customStyle="1" w:styleId="MTDisplayEquationChar">
    <w:name w:val="MTDisplayEquation Char"/>
    <w:basedOn w:val="DefaultParagraphFont"/>
    <w:link w:val="MTDisplayEquation"/>
    <w:rsid w:val="00B61EE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25061">
      <w:bodyDiv w:val="1"/>
      <w:marLeft w:val="0"/>
      <w:marRight w:val="0"/>
      <w:marTop w:val="0"/>
      <w:marBottom w:val="0"/>
      <w:divBdr>
        <w:top w:val="none" w:sz="0" w:space="0" w:color="auto"/>
        <w:left w:val="none" w:sz="0" w:space="0" w:color="auto"/>
        <w:bottom w:val="none" w:sz="0" w:space="0" w:color="auto"/>
        <w:right w:val="none" w:sz="0" w:space="0" w:color="auto"/>
      </w:divBdr>
    </w:div>
    <w:div w:id="22631382">
      <w:bodyDiv w:val="1"/>
      <w:marLeft w:val="0"/>
      <w:marRight w:val="0"/>
      <w:marTop w:val="0"/>
      <w:marBottom w:val="0"/>
      <w:divBdr>
        <w:top w:val="none" w:sz="0" w:space="0" w:color="auto"/>
        <w:left w:val="none" w:sz="0" w:space="0" w:color="auto"/>
        <w:bottom w:val="none" w:sz="0" w:space="0" w:color="auto"/>
        <w:right w:val="none" w:sz="0" w:space="0" w:color="auto"/>
      </w:divBdr>
    </w:div>
    <w:div w:id="43220351">
      <w:bodyDiv w:val="1"/>
      <w:marLeft w:val="0"/>
      <w:marRight w:val="0"/>
      <w:marTop w:val="0"/>
      <w:marBottom w:val="0"/>
      <w:divBdr>
        <w:top w:val="none" w:sz="0" w:space="0" w:color="auto"/>
        <w:left w:val="none" w:sz="0" w:space="0" w:color="auto"/>
        <w:bottom w:val="none" w:sz="0" w:space="0" w:color="auto"/>
        <w:right w:val="none" w:sz="0" w:space="0" w:color="auto"/>
      </w:divBdr>
    </w:div>
    <w:div w:id="53243403">
      <w:bodyDiv w:val="1"/>
      <w:marLeft w:val="0"/>
      <w:marRight w:val="0"/>
      <w:marTop w:val="0"/>
      <w:marBottom w:val="0"/>
      <w:divBdr>
        <w:top w:val="none" w:sz="0" w:space="0" w:color="auto"/>
        <w:left w:val="none" w:sz="0" w:space="0" w:color="auto"/>
        <w:bottom w:val="none" w:sz="0" w:space="0" w:color="auto"/>
        <w:right w:val="none" w:sz="0" w:space="0" w:color="auto"/>
      </w:divBdr>
    </w:div>
    <w:div w:id="70854562">
      <w:bodyDiv w:val="1"/>
      <w:marLeft w:val="0"/>
      <w:marRight w:val="0"/>
      <w:marTop w:val="0"/>
      <w:marBottom w:val="0"/>
      <w:divBdr>
        <w:top w:val="none" w:sz="0" w:space="0" w:color="auto"/>
        <w:left w:val="none" w:sz="0" w:space="0" w:color="auto"/>
        <w:bottom w:val="none" w:sz="0" w:space="0" w:color="auto"/>
        <w:right w:val="none" w:sz="0" w:space="0" w:color="auto"/>
      </w:divBdr>
    </w:div>
    <w:div w:id="162088287">
      <w:bodyDiv w:val="1"/>
      <w:marLeft w:val="0"/>
      <w:marRight w:val="0"/>
      <w:marTop w:val="0"/>
      <w:marBottom w:val="0"/>
      <w:divBdr>
        <w:top w:val="none" w:sz="0" w:space="0" w:color="auto"/>
        <w:left w:val="none" w:sz="0" w:space="0" w:color="auto"/>
        <w:bottom w:val="none" w:sz="0" w:space="0" w:color="auto"/>
        <w:right w:val="none" w:sz="0" w:space="0" w:color="auto"/>
      </w:divBdr>
    </w:div>
    <w:div w:id="222256119">
      <w:bodyDiv w:val="1"/>
      <w:marLeft w:val="0"/>
      <w:marRight w:val="0"/>
      <w:marTop w:val="0"/>
      <w:marBottom w:val="0"/>
      <w:divBdr>
        <w:top w:val="none" w:sz="0" w:space="0" w:color="auto"/>
        <w:left w:val="none" w:sz="0" w:space="0" w:color="auto"/>
        <w:bottom w:val="none" w:sz="0" w:space="0" w:color="auto"/>
        <w:right w:val="none" w:sz="0" w:space="0" w:color="auto"/>
      </w:divBdr>
    </w:div>
    <w:div w:id="282352443">
      <w:bodyDiv w:val="1"/>
      <w:marLeft w:val="0"/>
      <w:marRight w:val="0"/>
      <w:marTop w:val="0"/>
      <w:marBottom w:val="0"/>
      <w:divBdr>
        <w:top w:val="none" w:sz="0" w:space="0" w:color="auto"/>
        <w:left w:val="none" w:sz="0" w:space="0" w:color="auto"/>
        <w:bottom w:val="none" w:sz="0" w:space="0" w:color="auto"/>
        <w:right w:val="none" w:sz="0" w:space="0" w:color="auto"/>
      </w:divBdr>
    </w:div>
    <w:div w:id="287861488">
      <w:bodyDiv w:val="1"/>
      <w:marLeft w:val="0"/>
      <w:marRight w:val="0"/>
      <w:marTop w:val="0"/>
      <w:marBottom w:val="0"/>
      <w:divBdr>
        <w:top w:val="none" w:sz="0" w:space="0" w:color="auto"/>
        <w:left w:val="none" w:sz="0" w:space="0" w:color="auto"/>
        <w:bottom w:val="none" w:sz="0" w:space="0" w:color="auto"/>
        <w:right w:val="none" w:sz="0" w:space="0" w:color="auto"/>
      </w:divBdr>
    </w:div>
    <w:div w:id="294871106">
      <w:bodyDiv w:val="1"/>
      <w:marLeft w:val="0"/>
      <w:marRight w:val="0"/>
      <w:marTop w:val="0"/>
      <w:marBottom w:val="0"/>
      <w:divBdr>
        <w:top w:val="none" w:sz="0" w:space="0" w:color="auto"/>
        <w:left w:val="none" w:sz="0" w:space="0" w:color="auto"/>
        <w:bottom w:val="none" w:sz="0" w:space="0" w:color="auto"/>
        <w:right w:val="none" w:sz="0" w:space="0" w:color="auto"/>
      </w:divBdr>
    </w:div>
    <w:div w:id="327173977">
      <w:bodyDiv w:val="1"/>
      <w:marLeft w:val="0"/>
      <w:marRight w:val="0"/>
      <w:marTop w:val="0"/>
      <w:marBottom w:val="0"/>
      <w:divBdr>
        <w:top w:val="none" w:sz="0" w:space="0" w:color="auto"/>
        <w:left w:val="none" w:sz="0" w:space="0" w:color="auto"/>
        <w:bottom w:val="none" w:sz="0" w:space="0" w:color="auto"/>
        <w:right w:val="none" w:sz="0" w:space="0" w:color="auto"/>
      </w:divBdr>
    </w:div>
    <w:div w:id="337386594">
      <w:bodyDiv w:val="1"/>
      <w:marLeft w:val="0"/>
      <w:marRight w:val="0"/>
      <w:marTop w:val="0"/>
      <w:marBottom w:val="0"/>
      <w:divBdr>
        <w:top w:val="none" w:sz="0" w:space="0" w:color="auto"/>
        <w:left w:val="none" w:sz="0" w:space="0" w:color="auto"/>
        <w:bottom w:val="none" w:sz="0" w:space="0" w:color="auto"/>
        <w:right w:val="none" w:sz="0" w:space="0" w:color="auto"/>
      </w:divBdr>
    </w:div>
    <w:div w:id="345863046">
      <w:bodyDiv w:val="1"/>
      <w:marLeft w:val="0"/>
      <w:marRight w:val="0"/>
      <w:marTop w:val="0"/>
      <w:marBottom w:val="0"/>
      <w:divBdr>
        <w:top w:val="none" w:sz="0" w:space="0" w:color="auto"/>
        <w:left w:val="none" w:sz="0" w:space="0" w:color="auto"/>
        <w:bottom w:val="none" w:sz="0" w:space="0" w:color="auto"/>
        <w:right w:val="none" w:sz="0" w:space="0" w:color="auto"/>
      </w:divBdr>
    </w:div>
    <w:div w:id="356153174">
      <w:bodyDiv w:val="1"/>
      <w:marLeft w:val="0"/>
      <w:marRight w:val="0"/>
      <w:marTop w:val="0"/>
      <w:marBottom w:val="0"/>
      <w:divBdr>
        <w:top w:val="none" w:sz="0" w:space="0" w:color="auto"/>
        <w:left w:val="none" w:sz="0" w:space="0" w:color="auto"/>
        <w:bottom w:val="none" w:sz="0" w:space="0" w:color="auto"/>
        <w:right w:val="none" w:sz="0" w:space="0" w:color="auto"/>
      </w:divBdr>
    </w:div>
    <w:div w:id="450319372">
      <w:bodyDiv w:val="1"/>
      <w:marLeft w:val="0"/>
      <w:marRight w:val="0"/>
      <w:marTop w:val="0"/>
      <w:marBottom w:val="0"/>
      <w:divBdr>
        <w:top w:val="none" w:sz="0" w:space="0" w:color="auto"/>
        <w:left w:val="none" w:sz="0" w:space="0" w:color="auto"/>
        <w:bottom w:val="none" w:sz="0" w:space="0" w:color="auto"/>
        <w:right w:val="none" w:sz="0" w:space="0" w:color="auto"/>
      </w:divBdr>
    </w:div>
    <w:div w:id="469828197">
      <w:bodyDiv w:val="1"/>
      <w:marLeft w:val="0"/>
      <w:marRight w:val="0"/>
      <w:marTop w:val="0"/>
      <w:marBottom w:val="0"/>
      <w:divBdr>
        <w:top w:val="none" w:sz="0" w:space="0" w:color="auto"/>
        <w:left w:val="none" w:sz="0" w:space="0" w:color="auto"/>
        <w:bottom w:val="none" w:sz="0" w:space="0" w:color="auto"/>
        <w:right w:val="none" w:sz="0" w:space="0" w:color="auto"/>
      </w:divBdr>
    </w:div>
    <w:div w:id="486823399">
      <w:bodyDiv w:val="1"/>
      <w:marLeft w:val="0"/>
      <w:marRight w:val="0"/>
      <w:marTop w:val="0"/>
      <w:marBottom w:val="0"/>
      <w:divBdr>
        <w:top w:val="none" w:sz="0" w:space="0" w:color="auto"/>
        <w:left w:val="none" w:sz="0" w:space="0" w:color="auto"/>
        <w:bottom w:val="none" w:sz="0" w:space="0" w:color="auto"/>
        <w:right w:val="none" w:sz="0" w:space="0" w:color="auto"/>
      </w:divBdr>
    </w:div>
    <w:div w:id="503395136">
      <w:bodyDiv w:val="1"/>
      <w:marLeft w:val="0"/>
      <w:marRight w:val="0"/>
      <w:marTop w:val="0"/>
      <w:marBottom w:val="0"/>
      <w:divBdr>
        <w:top w:val="none" w:sz="0" w:space="0" w:color="auto"/>
        <w:left w:val="none" w:sz="0" w:space="0" w:color="auto"/>
        <w:bottom w:val="none" w:sz="0" w:space="0" w:color="auto"/>
        <w:right w:val="none" w:sz="0" w:space="0" w:color="auto"/>
      </w:divBdr>
    </w:div>
    <w:div w:id="522015836">
      <w:bodyDiv w:val="1"/>
      <w:marLeft w:val="0"/>
      <w:marRight w:val="0"/>
      <w:marTop w:val="0"/>
      <w:marBottom w:val="0"/>
      <w:divBdr>
        <w:top w:val="none" w:sz="0" w:space="0" w:color="auto"/>
        <w:left w:val="none" w:sz="0" w:space="0" w:color="auto"/>
        <w:bottom w:val="none" w:sz="0" w:space="0" w:color="auto"/>
        <w:right w:val="none" w:sz="0" w:space="0" w:color="auto"/>
      </w:divBdr>
    </w:div>
    <w:div w:id="545994637">
      <w:bodyDiv w:val="1"/>
      <w:marLeft w:val="0"/>
      <w:marRight w:val="0"/>
      <w:marTop w:val="0"/>
      <w:marBottom w:val="0"/>
      <w:divBdr>
        <w:top w:val="none" w:sz="0" w:space="0" w:color="auto"/>
        <w:left w:val="none" w:sz="0" w:space="0" w:color="auto"/>
        <w:bottom w:val="none" w:sz="0" w:space="0" w:color="auto"/>
        <w:right w:val="none" w:sz="0" w:space="0" w:color="auto"/>
      </w:divBdr>
    </w:div>
    <w:div w:id="559022330">
      <w:bodyDiv w:val="1"/>
      <w:marLeft w:val="0"/>
      <w:marRight w:val="0"/>
      <w:marTop w:val="0"/>
      <w:marBottom w:val="0"/>
      <w:divBdr>
        <w:top w:val="none" w:sz="0" w:space="0" w:color="auto"/>
        <w:left w:val="none" w:sz="0" w:space="0" w:color="auto"/>
        <w:bottom w:val="none" w:sz="0" w:space="0" w:color="auto"/>
        <w:right w:val="none" w:sz="0" w:space="0" w:color="auto"/>
      </w:divBdr>
    </w:div>
    <w:div w:id="561407465">
      <w:bodyDiv w:val="1"/>
      <w:marLeft w:val="0"/>
      <w:marRight w:val="0"/>
      <w:marTop w:val="0"/>
      <w:marBottom w:val="0"/>
      <w:divBdr>
        <w:top w:val="none" w:sz="0" w:space="0" w:color="auto"/>
        <w:left w:val="none" w:sz="0" w:space="0" w:color="auto"/>
        <w:bottom w:val="none" w:sz="0" w:space="0" w:color="auto"/>
        <w:right w:val="none" w:sz="0" w:space="0" w:color="auto"/>
      </w:divBdr>
    </w:div>
    <w:div w:id="590043517">
      <w:bodyDiv w:val="1"/>
      <w:marLeft w:val="0"/>
      <w:marRight w:val="0"/>
      <w:marTop w:val="0"/>
      <w:marBottom w:val="0"/>
      <w:divBdr>
        <w:top w:val="none" w:sz="0" w:space="0" w:color="auto"/>
        <w:left w:val="none" w:sz="0" w:space="0" w:color="auto"/>
        <w:bottom w:val="none" w:sz="0" w:space="0" w:color="auto"/>
        <w:right w:val="none" w:sz="0" w:space="0" w:color="auto"/>
      </w:divBdr>
    </w:div>
    <w:div w:id="638195776">
      <w:bodyDiv w:val="1"/>
      <w:marLeft w:val="0"/>
      <w:marRight w:val="0"/>
      <w:marTop w:val="0"/>
      <w:marBottom w:val="0"/>
      <w:divBdr>
        <w:top w:val="none" w:sz="0" w:space="0" w:color="auto"/>
        <w:left w:val="none" w:sz="0" w:space="0" w:color="auto"/>
        <w:bottom w:val="none" w:sz="0" w:space="0" w:color="auto"/>
        <w:right w:val="none" w:sz="0" w:space="0" w:color="auto"/>
      </w:divBdr>
    </w:div>
    <w:div w:id="645621427">
      <w:bodyDiv w:val="1"/>
      <w:marLeft w:val="0"/>
      <w:marRight w:val="0"/>
      <w:marTop w:val="0"/>
      <w:marBottom w:val="0"/>
      <w:divBdr>
        <w:top w:val="none" w:sz="0" w:space="0" w:color="auto"/>
        <w:left w:val="none" w:sz="0" w:space="0" w:color="auto"/>
        <w:bottom w:val="none" w:sz="0" w:space="0" w:color="auto"/>
        <w:right w:val="none" w:sz="0" w:space="0" w:color="auto"/>
      </w:divBdr>
    </w:div>
    <w:div w:id="648823703">
      <w:bodyDiv w:val="1"/>
      <w:marLeft w:val="0"/>
      <w:marRight w:val="0"/>
      <w:marTop w:val="0"/>
      <w:marBottom w:val="0"/>
      <w:divBdr>
        <w:top w:val="none" w:sz="0" w:space="0" w:color="auto"/>
        <w:left w:val="none" w:sz="0" w:space="0" w:color="auto"/>
        <w:bottom w:val="none" w:sz="0" w:space="0" w:color="auto"/>
        <w:right w:val="none" w:sz="0" w:space="0" w:color="auto"/>
      </w:divBdr>
    </w:div>
    <w:div w:id="686829951">
      <w:bodyDiv w:val="1"/>
      <w:marLeft w:val="0"/>
      <w:marRight w:val="0"/>
      <w:marTop w:val="0"/>
      <w:marBottom w:val="0"/>
      <w:divBdr>
        <w:top w:val="none" w:sz="0" w:space="0" w:color="auto"/>
        <w:left w:val="none" w:sz="0" w:space="0" w:color="auto"/>
        <w:bottom w:val="none" w:sz="0" w:space="0" w:color="auto"/>
        <w:right w:val="none" w:sz="0" w:space="0" w:color="auto"/>
      </w:divBdr>
    </w:div>
    <w:div w:id="736051924">
      <w:bodyDiv w:val="1"/>
      <w:marLeft w:val="0"/>
      <w:marRight w:val="0"/>
      <w:marTop w:val="0"/>
      <w:marBottom w:val="0"/>
      <w:divBdr>
        <w:top w:val="none" w:sz="0" w:space="0" w:color="auto"/>
        <w:left w:val="none" w:sz="0" w:space="0" w:color="auto"/>
        <w:bottom w:val="none" w:sz="0" w:space="0" w:color="auto"/>
        <w:right w:val="none" w:sz="0" w:space="0" w:color="auto"/>
      </w:divBdr>
    </w:div>
    <w:div w:id="736905799">
      <w:bodyDiv w:val="1"/>
      <w:marLeft w:val="0"/>
      <w:marRight w:val="0"/>
      <w:marTop w:val="0"/>
      <w:marBottom w:val="0"/>
      <w:divBdr>
        <w:top w:val="none" w:sz="0" w:space="0" w:color="auto"/>
        <w:left w:val="none" w:sz="0" w:space="0" w:color="auto"/>
        <w:bottom w:val="none" w:sz="0" w:space="0" w:color="auto"/>
        <w:right w:val="none" w:sz="0" w:space="0" w:color="auto"/>
      </w:divBdr>
    </w:div>
    <w:div w:id="837430855">
      <w:bodyDiv w:val="1"/>
      <w:marLeft w:val="0"/>
      <w:marRight w:val="0"/>
      <w:marTop w:val="0"/>
      <w:marBottom w:val="0"/>
      <w:divBdr>
        <w:top w:val="none" w:sz="0" w:space="0" w:color="auto"/>
        <w:left w:val="none" w:sz="0" w:space="0" w:color="auto"/>
        <w:bottom w:val="none" w:sz="0" w:space="0" w:color="auto"/>
        <w:right w:val="none" w:sz="0" w:space="0" w:color="auto"/>
      </w:divBdr>
    </w:div>
    <w:div w:id="866454479">
      <w:bodyDiv w:val="1"/>
      <w:marLeft w:val="0"/>
      <w:marRight w:val="0"/>
      <w:marTop w:val="0"/>
      <w:marBottom w:val="0"/>
      <w:divBdr>
        <w:top w:val="none" w:sz="0" w:space="0" w:color="auto"/>
        <w:left w:val="none" w:sz="0" w:space="0" w:color="auto"/>
        <w:bottom w:val="none" w:sz="0" w:space="0" w:color="auto"/>
        <w:right w:val="none" w:sz="0" w:space="0" w:color="auto"/>
      </w:divBdr>
    </w:div>
    <w:div w:id="973406567">
      <w:bodyDiv w:val="1"/>
      <w:marLeft w:val="0"/>
      <w:marRight w:val="0"/>
      <w:marTop w:val="0"/>
      <w:marBottom w:val="0"/>
      <w:divBdr>
        <w:top w:val="none" w:sz="0" w:space="0" w:color="auto"/>
        <w:left w:val="none" w:sz="0" w:space="0" w:color="auto"/>
        <w:bottom w:val="none" w:sz="0" w:space="0" w:color="auto"/>
        <w:right w:val="none" w:sz="0" w:space="0" w:color="auto"/>
      </w:divBdr>
    </w:div>
    <w:div w:id="979000885">
      <w:bodyDiv w:val="1"/>
      <w:marLeft w:val="0"/>
      <w:marRight w:val="0"/>
      <w:marTop w:val="0"/>
      <w:marBottom w:val="0"/>
      <w:divBdr>
        <w:top w:val="none" w:sz="0" w:space="0" w:color="auto"/>
        <w:left w:val="none" w:sz="0" w:space="0" w:color="auto"/>
        <w:bottom w:val="none" w:sz="0" w:space="0" w:color="auto"/>
        <w:right w:val="none" w:sz="0" w:space="0" w:color="auto"/>
      </w:divBdr>
    </w:div>
    <w:div w:id="1138571165">
      <w:bodyDiv w:val="1"/>
      <w:marLeft w:val="0"/>
      <w:marRight w:val="0"/>
      <w:marTop w:val="0"/>
      <w:marBottom w:val="0"/>
      <w:divBdr>
        <w:top w:val="none" w:sz="0" w:space="0" w:color="auto"/>
        <w:left w:val="none" w:sz="0" w:space="0" w:color="auto"/>
        <w:bottom w:val="none" w:sz="0" w:space="0" w:color="auto"/>
        <w:right w:val="none" w:sz="0" w:space="0" w:color="auto"/>
      </w:divBdr>
      <w:divsChild>
        <w:div w:id="1081951349">
          <w:marLeft w:val="0"/>
          <w:marRight w:val="0"/>
          <w:marTop w:val="0"/>
          <w:marBottom w:val="0"/>
          <w:divBdr>
            <w:top w:val="none" w:sz="0" w:space="0" w:color="auto"/>
            <w:left w:val="none" w:sz="0" w:space="0" w:color="auto"/>
            <w:bottom w:val="none" w:sz="0" w:space="0" w:color="auto"/>
            <w:right w:val="none" w:sz="0" w:space="0" w:color="auto"/>
          </w:divBdr>
        </w:div>
      </w:divsChild>
    </w:div>
    <w:div w:id="1147745946">
      <w:bodyDiv w:val="1"/>
      <w:marLeft w:val="0"/>
      <w:marRight w:val="0"/>
      <w:marTop w:val="0"/>
      <w:marBottom w:val="0"/>
      <w:divBdr>
        <w:top w:val="none" w:sz="0" w:space="0" w:color="auto"/>
        <w:left w:val="none" w:sz="0" w:space="0" w:color="auto"/>
        <w:bottom w:val="none" w:sz="0" w:space="0" w:color="auto"/>
        <w:right w:val="none" w:sz="0" w:space="0" w:color="auto"/>
      </w:divBdr>
    </w:div>
    <w:div w:id="1148477275">
      <w:bodyDiv w:val="1"/>
      <w:marLeft w:val="0"/>
      <w:marRight w:val="0"/>
      <w:marTop w:val="0"/>
      <w:marBottom w:val="0"/>
      <w:divBdr>
        <w:top w:val="none" w:sz="0" w:space="0" w:color="auto"/>
        <w:left w:val="none" w:sz="0" w:space="0" w:color="auto"/>
        <w:bottom w:val="none" w:sz="0" w:space="0" w:color="auto"/>
        <w:right w:val="none" w:sz="0" w:space="0" w:color="auto"/>
      </w:divBdr>
    </w:div>
    <w:div w:id="1155221669">
      <w:bodyDiv w:val="1"/>
      <w:marLeft w:val="0"/>
      <w:marRight w:val="0"/>
      <w:marTop w:val="0"/>
      <w:marBottom w:val="0"/>
      <w:divBdr>
        <w:top w:val="none" w:sz="0" w:space="0" w:color="auto"/>
        <w:left w:val="none" w:sz="0" w:space="0" w:color="auto"/>
        <w:bottom w:val="none" w:sz="0" w:space="0" w:color="auto"/>
        <w:right w:val="none" w:sz="0" w:space="0" w:color="auto"/>
      </w:divBdr>
    </w:div>
    <w:div w:id="1208029507">
      <w:bodyDiv w:val="1"/>
      <w:marLeft w:val="0"/>
      <w:marRight w:val="0"/>
      <w:marTop w:val="0"/>
      <w:marBottom w:val="0"/>
      <w:divBdr>
        <w:top w:val="none" w:sz="0" w:space="0" w:color="auto"/>
        <w:left w:val="none" w:sz="0" w:space="0" w:color="auto"/>
        <w:bottom w:val="none" w:sz="0" w:space="0" w:color="auto"/>
        <w:right w:val="none" w:sz="0" w:space="0" w:color="auto"/>
      </w:divBdr>
    </w:div>
    <w:div w:id="1261449411">
      <w:bodyDiv w:val="1"/>
      <w:marLeft w:val="0"/>
      <w:marRight w:val="0"/>
      <w:marTop w:val="0"/>
      <w:marBottom w:val="0"/>
      <w:divBdr>
        <w:top w:val="none" w:sz="0" w:space="0" w:color="auto"/>
        <w:left w:val="none" w:sz="0" w:space="0" w:color="auto"/>
        <w:bottom w:val="none" w:sz="0" w:space="0" w:color="auto"/>
        <w:right w:val="none" w:sz="0" w:space="0" w:color="auto"/>
      </w:divBdr>
    </w:div>
    <w:div w:id="1284270418">
      <w:bodyDiv w:val="1"/>
      <w:marLeft w:val="0"/>
      <w:marRight w:val="0"/>
      <w:marTop w:val="0"/>
      <w:marBottom w:val="0"/>
      <w:divBdr>
        <w:top w:val="none" w:sz="0" w:space="0" w:color="auto"/>
        <w:left w:val="none" w:sz="0" w:space="0" w:color="auto"/>
        <w:bottom w:val="none" w:sz="0" w:space="0" w:color="auto"/>
        <w:right w:val="none" w:sz="0" w:space="0" w:color="auto"/>
      </w:divBdr>
    </w:div>
    <w:div w:id="1284994449">
      <w:bodyDiv w:val="1"/>
      <w:marLeft w:val="0"/>
      <w:marRight w:val="0"/>
      <w:marTop w:val="0"/>
      <w:marBottom w:val="0"/>
      <w:divBdr>
        <w:top w:val="none" w:sz="0" w:space="0" w:color="auto"/>
        <w:left w:val="none" w:sz="0" w:space="0" w:color="auto"/>
        <w:bottom w:val="none" w:sz="0" w:space="0" w:color="auto"/>
        <w:right w:val="none" w:sz="0" w:space="0" w:color="auto"/>
      </w:divBdr>
    </w:div>
    <w:div w:id="1366908055">
      <w:bodyDiv w:val="1"/>
      <w:marLeft w:val="0"/>
      <w:marRight w:val="0"/>
      <w:marTop w:val="0"/>
      <w:marBottom w:val="0"/>
      <w:divBdr>
        <w:top w:val="none" w:sz="0" w:space="0" w:color="auto"/>
        <w:left w:val="none" w:sz="0" w:space="0" w:color="auto"/>
        <w:bottom w:val="none" w:sz="0" w:space="0" w:color="auto"/>
        <w:right w:val="none" w:sz="0" w:space="0" w:color="auto"/>
      </w:divBdr>
    </w:div>
    <w:div w:id="1424036693">
      <w:bodyDiv w:val="1"/>
      <w:marLeft w:val="0"/>
      <w:marRight w:val="0"/>
      <w:marTop w:val="0"/>
      <w:marBottom w:val="0"/>
      <w:divBdr>
        <w:top w:val="none" w:sz="0" w:space="0" w:color="auto"/>
        <w:left w:val="none" w:sz="0" w:space="0" w:color="auto"/>
        <w:bottom w:val="none" w:sz="0" w:space="0" w:color="auto"/>
        <w:right w:val="none" w:sz="0" w:space="0" w:color="auto"/>
      </w:divBdr>
    </w:div>
    <w:div w:id="1464732929">
      <w:bodyDiv w:val="1"/>
      <w:marLeft w:val="0"/>
      <w:marRight w:val="0"/>
      <w:marTop w:val="0"/>
      <w:marBottom w:val="0"/>
      <w:divBdr>
        <w:top w:val="none" w:sz="0" w:space="0" w:color="auto"/>
        <w:left w:val="none" w:sz="0" w:space="0" w:color="auto"/>
        <w:bottom w:val="none" w:sz="0" w:space="0" w:color="auto"/>
        <w:right w:val="none" w:sz="0" w:space="0" w:color="auto"/>
      </w:divBdr>
    </w:div>
    <w:div w:id="1503858939">
      <w:bodyDiv w:val="1"/>
      <w:marLeft w:val="0"/>
      <w:marRight w:val="0"/>
      <w:marTop w:val="0"/>
      <w:marBottom w:val="0"/>
      <w:divBdr>
        <w:top w:val="none" w:sz="0" w:space="0" w:color="auto"/>
        <w:left w:val="none" w:sz="0" w:space="0" w:color="auto"/>
        <w:bottom w:val="none" w:sz="0" w:space="0" w:color="auto"/>
        <w:right w:val="none" w:sz="0" w:space="0" w:color="auto"/>
      </w:divBdr>
    </w:div>
    <w:div w:id="1592085248">
      <w:bodyDiv w:val="1"/>
      <w:marLeft w:val="0"/>
      <w:marRight w:val="0"/>
      <w:marTop w:val="0"/>
      <w:marBottom w:val="0"/>
      <w:divBdr>
        <w:top w:val="none" w:sz="0" w:space="0" w:color="auto"/>
        <w:left w:val="none" w:sz="0" w:space="0" w:color="auto"/>
        <w:bottom w:val="none" w:sz="0" w:space="0" w:color="auto"/>
        <w:right w:val="none" w:sz="0" w:space="0" w:color="auto"/>
      </w:divBdr>
    </w:div>
    <w:div w:id="1688556693">
      <w:bodyDiv w:val="1"/>
      <w:marLeft w:val="0"/>
      <w:marRight w:val="0"/>
      <w:marTop w:val="0"/>
      <w:marBottom w:val="0"/>
      <w:divBdr>
        <w:top w:val="none" w:sz="0" w:space="0" w:color="auto"/>
        <w:left w:val="none" w:sz="0" w:space="0" w:color="auto"/>
        <w:bottom w:val="none" w:sz="0" w:space="0" w:color="auto"/>
        <w:right w:val="none" w:sz="0" w:space="0" w:color="auto"/>
      </w:divBdr>
    </w:div>
    <w:div w:id="1714034598">
      <w:bodyDiv w:val="1"/>
      <w:marLeft w:val="0"/>
      <w:marRight w:val="0"/>
      <w:marTop w:val="0"/>
      <w:marBottom w:val="0"/>
      <w:divBdr>
        <w:top w:val="none" w:sz="0" w:space="0" w:color="auto"/>
        <w:left w:val="none" w:sz="0" w:space="0" w:color="auto"/>
        <w:bottom w:val="none" w:sz="0" w:space="0" w:color="auto"/>
        <w:right w:val="none" w:sz="0" w:space="0" w:color="auto"/>
      </w:divBdr>
    </w:div>
    <w:div w:id="1772507737">
      <w:bodyDiv w:val="1"/>
      <w:marLeft w:val="0"/>
      <w:marRight w:val="0"/>
      <w:marTop w:val="0"/>
      <w:marBottom w:val="0"/>
      <w:divBdr>
        <w:top w:val="none" w:sz="0" w:space="0" w:color="auto"/>
        <w:left w:val="none" w:sz="0" w:space="0" w:color="auto"/>
        <w:bottom w:val="none" w:sz="0" w:space="0" w:color="auto"/>
        <w:right w:val="none" w:sz="0" w:space="0" w:color="auto"/>
      </w:divBdr>
    </w:div>
    <w:div w:id="1810322684">
      <w:bodyDiv w:val="1"/>
      <w:marLeft w:val="0"/>
      <w:marRight w:val="0"/>
      <w:marTop w:val="0"/>
      <w:marBottom w:val="0"/>
      <w:divBdr>
        <w:top w:val="none" w:sz="0" w:space="0" w:color="auto"/>
        <w:left w:val="none" w:sz="0" w:space="0" w:color="auto"/>
        <w:bottom w:val="none" w:sz="0" w:space="0" w:color="auto"/>
        <w:right w:val="none" w:sz="0" w:space="0" w:color="auto"/>
      </w:divBdr>
    </w:div>
    <w:div w:id="1824420912">
      <w:bodyDiv w:val="1"/>
      <w:marLeft w:val="0"/>
      <w:marRight w:val="0"/>
      <w:marTop w:val="0"/>
      <w:marBottom w:val="0"/>
      <w:divBdr>
        <w:top w:val="none" w:sz="0" w:space="0" w:color="auto"/>
        <w:left w:val="none" w:sz="0" w:space="0" w:color="auto"/>
        <w:bottom w:val="none" w:sz="0" w:space="0" w:color="auto"/>
        <w:right w:val="none" w:sz="0" w:space="0" w:color="auto"/>
      </w:divBdr>
    </w:div>
    <w:div w:id="1913733868">
      <w:bodyDiv w:val="1"/>
      <w:marLeft w:val="0"/>
      <w:marRight w:val="0"/>
      <w:marTop w:val="0"/>
      <w:marBottom w:val="0"/>
      <w:divBdr>
        <w:top w:val="none" w:sz="0" w:space="0" w:color="auto"/>
        <w:left w:val="none" w:sz="0" w:space="0" w:color="auto"/>
        <w:bottom w:val="none" w:sz="0" w:space="0" w:color="auto"/>
        <w:right w:val="none" w:sz="0" w:space="0" w:color="auto"/>
      </w:divBdr>
    </w:div>
    <w:div w:id="1920627250">
      <w:bodyDiv w:val="1"/>
      <w:marLeft w:val="0"/>
      <w:marRight w:val="0"/>
      <w:marTop w:val="0"/>
      <w:marBottom w:val="0"/>
      <w:divBdr>
        <w:top w:val="none" w:sz="0" w:space="0" w:color="auto"/>
        <w:left w:val="none" w:sz="0" w:space="0" w:color="auto"/>
        <w:bottom w:val="none" w:sz="0" w:space="0" w:color="auto"/>
        <w:right w:val="none" w:sz="0" w:space="0" w:color="auto"/>
      </w:divBdr>
      <w:divsChild>
        <w:div w:id="1986003194">
          <w:marLeft w:val="0"/>
          <w:marRight w:val="0"/>
          <w:marTop w:val="0"/>
          <w:marBottom w:val="45"/>
          <w:divBdr>
            <w:top w:val="none" w:sz="0" w:space="0" w:color="auto"/>
            <w:left w:val="none" w:sz="0" w:space="0" w:color="auto"/>
            <w:bottom w:val="none" w:sz="0" w:space="0" w:color="auto"/>
            <w:right w:val="none" w:sz="0" w:space="0" w:color="auto"/>
          </w:divBdr>
          <w:divsChild>
            <w:div w:id="1695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14742">
      <w:bodyDiv w:val="1"/>
      <w:marLeft w:val="0"/>
      <w:marRight w:val="0"/>
      <w:marTop w:val="0"/>
      <w:marBottom w:val="0"/>
      <w:divBdr>
        <w:top w:val="none" w:sz="0" w:space="0" w:color="auto"/>
        <w:left w:val="none" w:sz="0" w:space="0" w:color="auto"/>
        <w:bottom w:val="none" w:sz="0" w:space="0" w:color="auto"/>
        <w:right w:val="none" w:sz="0" w:space="0" w:color="auto"/>
      </w:divBdr>
    </w:div>
    <w:div w:id="2005426944">
      <w:bodyDiv w:val="1"/>
      <w:marLeft w:val="0"/>
      <w:marRight w:val="0"/>
      <w:marTop w:val="0"/>
      <w:marBottom w:val="0"/>
      <w:divBdr>
        <w:top w:val="none" w:sz="0" w:space="0" w:color="auto"/>
        <w:left w:val="none" w:sz="0" w:space="0" w:color="auto"/>
        <w:bottom w:val="none" w:sz="0" w:space="0" w:color="auto"/>
        <w:right w:val="none" w:sz="0" w:space="0" w:color="auto"/>
      </w:divBdr>
    </w:div>
    <w:div w:id="2012558690">
      <w:bodyDiv w:val="1"/>
      <w:marLeft w:val="0"/>
      <w:marRight w:val="0"/>
      <w:marTop w:val="0"/>
      <w:marBottom w:val="0"/>
      <w:divBdr>
        <w:top w:val="none" w:sz="0" w:space="0" w:color="auto"/>
        <w:left w:val="none" w:sz="0" w:space="0" w:color="auto"/>
        <w:bottom w:val="none" w:sz="0" w:space="0" w:color="auto"/>
        <w:right w:val="none" w:sz="0" w:space="0" w:color="auto"/>
      </w:divBdr>
    </w:div>
    <w:div w:id="2046177461">
      <w:bodyDiv w:val="1"/>
      <w:marLeft w:val="0"/>
      <w:marRight w:val="0"/>
      <w:marTop w:val="0"/>
      <w:marBottom w:val="0"/>
      <w:divBdr>
        <w:top w:val="none" w:sz="0" w:space="0" w:color="auto"/>
        <w:left w:val="none" w:sz="0" w:space="0" w:color="auto"/>
        <w:bottom w:val="none" w:sz="0" w:space="0" w:color="auto"/>
        <w:right w:val="none" w:sz="0" w:space="0" w:color="auto"/>
      </w:divBdr>
    </w:div>
    <w:div w:id="2054038865">
      <w:bodyDiv w:val="1"/>
      <w:marLeft w:val="0"/>
      <w:marRight w:val="0"/>
      <w:marTop w:val="0"/>
      <w:marBottom w:val="0"/>
      <w:divBdr>
        <w:top w:val="none" w:sz="0" w:space="0" w:color="auto"/>
        <w:left w:val="none" w:sz="0" w:space="0" w:color="auto"/>
        <w:bottom w:val="none" w:sz="0" w:space="0" w:color="auto"/>
        <w:right w:val="none" w:sz="0" w:space="0" w:color="auto"/>
      </w:divBdr>
    </w:div>
    <w:div w:id="2077705038">
      <w:bodyDiv w:val="1"/>
      <w:marLeft w:val="0"/>
      <w:marRight w:val="0"/>
      <w:marTop w:val="0"/>
      <w:marBottom w:val="0"/>
      <w:divBdr>
        <w:top w:val="none" w:sz="0" w:space="0" w:color="auto"/>
        <w:left w:val="none" w:sz="0" w:space="0" w:color="auto"/>
        <w:bottom w:val="none" w:sz="0" w:space="0" w:color="auto"/>
        <w:right w:val="none" w:sz="0" w:space="0" w:color="auto"/>
      </w:divBdr>
    </w:div>
    <w:div w:id="2140219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8.wmf"/><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7.wmf"/><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png"/><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oleObject4.bin"/><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1.png"/><Relationship Id="rId35" Type="http://schemas.microsoft.com/office/2011/relationships/people" Target="people.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3815-3FD3-40FF-A923-EE2C2FAD3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TotalTime>
  <Pages>35</Pages>
  <Words>8562</Words>
  <Characters>48808</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36</cp:revision>
  <dcterms:created xsi:type="dcterms:W3CDTF">2025-05-11T23:19:00Z</dcterms:created>
  <dcterms:modified xsi:type="dcterms:W3CDTF">2025-05-12T17:17:00Z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dccf2e1404b8ca4c893ce7da772650af29226ec3b0dcb52cbab009f3852374c2</vt:lpwstr>
  </property>
  <property fmtid="{D5CDD505-2E9C-101B-9397-08002B2CF9AE}" pid="3" name="MTWinEqns">
    <vt:bool>true</vt:bool>
  </property>
  <property fmtid="{D5CDD505-2E9C-101B-9397-08002B2CF9AE}" pid="4" name="MTEquationNumber2">
    <vt:lpwstr>(#S1.#E1)</vt:lpwstr>
  </property>
</Properties>
</file>