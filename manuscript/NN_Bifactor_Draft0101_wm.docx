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29F88FB8" w:rsidR="00B31E32" w:rsidRPr="00732ED6" w:rsidRDefault="00337A79"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 xml:space="preserve">Examining </w:t>
      </w:r>
      <w:r w:rsidR="00F1703F" w:rsidRPr="00732ED6">
        <w:rPr>
          <w:rFonts w:ascii="Times New Roman" w:hAnsi="Times New Roman" w:cs="Times New Roman"/>
          <w:b/>
          <w:bCs/>
          <w:sz w:val="24"/>
          <w:szCs w:val="24"/>
        </w:rPr>
        <w:t xml:space="preserve">the </w:t>
      </w:r>
      <w:r w:rsidR="00616F8C">
        <w:rPr>
          <w:rFonts w:ascii="Times New Roman" w:hAnsi="Times New Roman" w:cs="Times New Roman"/>
          <w:b/>
          <w:bCs/>
          <w:sz w:val="24"/>
          <w:szCs w:val="24"/>
        </w:rPr>
        <w:t>Effects</w:t>
      </w:r>
      <w:r w:rsidR="00F1703F" w:rsidRPr="00732ED6">
        <w:rPr>
          <w:rFonts w:ascii="Times New Roman" w:hAnsi="Times New Roman" w:cs="Times New Roman"/>
          <w:b/>
          <w:bCs/>
          <w:sz w:val="24"/>
          <w:szCs w:val="24"/>
        </w:rPr>
        <w:t xml:space="preserve"> of 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r w:rsidR="00616F8C">
        <w:rPr>
          <w:rFonts w:ascii="Times New Roman" w:hAnsi="Times New Roman" w:cs="Times New Roman"/>
          <w:b/>
          <w:bCs/>
          <w:sz w:val="24"/>
          <w:szCs w:val="24"/>
        </w:rPr>
        <w:t>s</w:t>
      </w:r>
    </w:p>
    <w:p w14:paraId="3C4C2C9C" w14:textId="77777777" w:rsidR="00695B84" w:rsidRPr="00732ED6" w:rsidRDefault="00695B84" w:rsidP="00695B84">
      <w:pPr>
        <w:spacing w:after="0" w:line="480" w:lineRule="auto"/>
        <w:rPr>
          <w:rFonts w:ascii="Times New Roman" w:hAnsi="Times New Roman" w:cs="Times New Roman"/>
          <w:b/>
          <w:bCs/>
          <w:sz w:val="24"/>
          <w:szCs w:val="24"/>
        </w:rPr>
      </w:pPr>
    </w:p>
    <w:p w14:paraId="2F2F70F1" w14:textId="7258F8FD" w:rsidR="00BB7C2B" w:rsidRPr="00732ED6" w:rsidRDefault="00F711CD" w:rsidP="00BB7C2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Purpose</w:t>
      </w:r>
      <w:r w:rsidR="00BB6418" w:rsidRPr="00732ED6">
        <w:rPr>
          <w:rFonts w:ascii="Times New Roman" w:hAnsi="Times New Roman" w:cs="Times New Roman"/>
          <w:b/>
          <w:bCs/>
          <w:sz w:val="24"/>
          <w:szCs w:val="24"/>
        </w:rPr>
        <w:t xml:space="preserve"> of the Study</w:t>
      </w:r>
    </w:p>
    <w:p w14:paraId="0FB1CE36" w14:textId="5FCF06AB" w:rsidR="00337A79" w:rsidRPr="00732ED6" w:rsidRDefault="00C524BE" w:rsidP="00D945D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psychology and psychiatric research area</w:t>
      </w:r>
      <w:r w:rsidR="00DF0AA3" w:rsidRPr="00732ED6">
        <w:rPr>
          <w:rFonts w:ascii="Times New Roman" w:hAnsi="Times New Roman" w:cs="Times New Roman"/>
          <w:sz w:val="24"/>
          <w:szCs w:val="24"/>
        </w:rPr>
        <w:t>s</w:t>
      </w:r>
      <w:r w:rsidRPr="00732ED6">
        <w:rPr>
          <w:rFonts w:ascii="Times New Roman" w:hAnsi="Times New Roman" w:cs="Times New Roman"/>
          <w:sz w:val="24"/>
          <w:szCs w:val="24"/>
        </w:rPr>
        <w:t>,</w:t>
      </w:r>
      <w:r w:rsidR="00DF0AA3" w:rsidRPr="00732ED6">
        <w:rPr>
          <w:rFonts w:ascii="Times New Roman" w:hAnsi="Times New Roman" w:cs="Times New Roman"/>
          <w:sz w:val="24"/>
          <w:szCs w:val="24"/>
        </w:rPr>
        <w:t xml:space="preserve"> it is common to encounter</w:t>
      </w:r>
      <w:r w:rsidRPr="00732ED6">
        <w:rPr>
          <w:rFonts w:ascii="Times New Roman" w:hAnsi="Times New Roman" w:cs="Times New Roman"/>
          <w:sz w:val="24"/>
          <w:szCs w:val="24"/>
        </w:rPr>
        <w:t xml:space="preserve"> </w:t>
      </w:r>
      <w:r w:rsidR="00DF0AA3" w:rsidRPr="00732ED6">
        <w:rPr>
          <w:rFonts w:ascii="Times New Roman" w:hAnsi="Times New Roman" w:cs="Times New Roman"/>
          <w:sz w:val="24"/>
          <w:szCs w:val="24"/>
        </w:rPr>
        <w:t xml:space="preserve">a latent construct that is positively skewed. For example, most people </w:t>
      </w:r>
      <w:r w:rsidR="00F231AB" w:rsidRPr="00732ED6">
        <w:rPr>
          <w:rFonts w:ascii="Times New Roman" w:hAnsi="Times New Roman" w:cs="Times New Roman"/>
          <w:sz w:val="24"/>
          <w:szCs w:val="24"/>
        </w:rPr>
        <w:t>are in</w:t>
      </w:r>
      <w:r w:rsidR="00DF0AA3" w:rsidRPr="00732ED6">
        <w:rPr>
          <w:rFonts w:ascii="Times New Roman" w:hAnsi="Times New Roman" w:cs="Times New Roman"/>
          <w:sz w:val="24"/>
          <w:szCs w:val="24"/>
        </w:rPr>
        <w:t xml:space="preserve"> the normal end of a psychiatric disorder spectrum, while a smaller number of individuals spread out along the continuum of the disorder end. However, </w:t>
      </w:r>
      <w:r w:rsidR="00337A79" w:rsidRPr="00732ED6">
        <w:rPr>
          <w:rFonts w:ascii="Times New Roman" w:hAnsi="Times New Roman" w:cs="Times New Roman"/>
          <w:sz w:val="24"/>
          <w:szCs w:val="24"/>
        </w:rPr>
        <w:t xml:space="preserve">many latent variable approaches, such as </w:t>
      </w:r>
      <w:r w:rsidR="00DF0AA3" w:rsidRPr="00732ED6">
        <w:rPr>
          <w:rFonts w:ascii="Times New Roman" w:hAnsi="Times New Roman" w:cs="Times New Roman"/>
          <w:sz w:val="24"/>
          <w:szCs w:val="24"/>
        </w:rPr>
        <w:t xml:space="preserve">item response theory (IRT) </w:t>
      </w:r>
      <w:r w:rsidR="00337A79" w:rsidRPr="00732ED6">
        <w:rPr>
          <w:rFonts w:ascii="Times New Roman" w:hAnsi="Times New Roman" w:cs="Times New Roman"/>
          <w:sz w:val="24"/>
          <w:szCs w:val="24"/>
        </w:rPr>
        <w:t>and factor analytic methods</w:t>
      </w:r>
      <w:r w:rsidR="000356C2" w:rsidRPr="00732ED6">
        <w:rPr>
          <w:rFonts w:ascii="Times New Roman" w:hAnsi="Times New Roman" w:cs="Times New Roman"/>
          <w:sz w:val="24"/>
          <w:szCs w:val="24"/>
        </w:rPr>
        <w:t>,</w:t>
      </w:r>
      <w:r w:rsidR="00337A79" w:rsidRPr="00732ED6">
        <w:rPr>
          <w:rFonts w:ascii="Times New Roman" w:hAnsi="Times New Roman" w:cs="Times New Roman"/>
          <w:sz w:val="24"/>
          <w:szCs w:val="24"/>
        </w:rPr>
        <w:t xml:space="preserve"> assume</w:t>
      </w:r>
      <w:r w:rsidR="00DF0AA3" w:rsidRPr="00732ED6">
        <w:rPr>
          <w:rFonts w:ascii="Times New Roman" w:hAnsi="Times New Roman" w:cs="Times New Roman"/>
          <w:sz w:val="24"/>
          <w:szCs w:val="24"/>
        </w:rPr>
        <w:t xml:space="preserve"> </w:t>
      </w:r>
      <w:r w:rsidR="00337A79" w:rsidRPr="00732ED6">
        <w:rPr>
          <w:rFonts w:ascii="Times New Roman" w:hAnsi="Times New Roman" w:cs="Times New Roman"/>
          <w:sz w:val="24"/>
          <w:szCs w:val="24"/>
        </w:rPr>
        <w:t xml:space="preserve">the </w:t>
      </w:r>
      <w:r w:rsidR="00DF0AA3" w:rsidRPr="00732ED6">
        <w:rPr>
          <w:rFonts w:ascii="Times New Roman" w:hAnsi="Times New Roman" w:cs="Times New Roman"/>
          <w:sz w:val="24"/>
          <w:szCs w:val="24"/>
        </w:rPr>
        <w:t xml:space="preserve">normality of the latent trait </w:t>
      </w:r>
      <w:r w:rsidR="00F47661" w:rsidRPr="00732ED6">
        <w:rPr>
          <w:rFonts w:ascii="Times New Roman" w:hAnsi="Times New Roman" w:cs="Times New Roman"/>
          <w:sz w:val="24"/>
          <w:szCs w:val="24"/>
        </w:rPr>
        <w:t>of interest. 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r w:rsidR="00DB095A" w:rsidRPr="00732ED6">
        <w:rPr>
          <w:rFonts w:ascii="Times New Roman" w:hAnsi="Times New Roman" w:cs="Times New Roman"/>
          <w:sz w:val="24"/>
          <w:szCs w:val="24"/>
        </w:rPr>
        <w:t xml:space="preserve">on parameter estimation </w:t>
      </w:r>
      <w:r w:rsidR="00337A79" w:rsidRPr="00732ED6">
        <w:rPr>
          <w:rFonts w:ascii="Times New Roman" w:hAnsi="Times New Roman" w:cs="Times New Roman"/>
          <w:sz w:val="24"/>
          <w:szCs w:val="24"/>
        </w:rPr>
        <w:t xml:space="preserve">of latent variable approaches </w:t>
      </w:r>
      <w:r w:rsidR="00DB095A" w:rsidRPr="00732ED6">
        <w:rPr>
          <w:rFonts w:ascii="Times New Roman" w:hAnsi="Times New Roman" w:cs="Times New Roman"/>
          <w:sz w:val="24"/>
          <w:szCs w:val="24"/>
        </w:rPr>
        <w:t>has been attracting researchers’ attention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r w:rsidR="00014055" w:rsidRPr="00732ED6">
        <w:rPr>
          <w:rFonts w:ascii="Times New Roman" w:hAnsi="Times New Roman" w:cs="Times New Roman"/>
          <w:sz w:val="24"/>
          <w:szCs w:val="24"/>
        </w:rPr>
        <w:t xml:space="preserve">. </w:t>
      </w:r>
      <w:r w:rsidR="00D945DE" w:rsidRPr="00732ED6">
        <w:rPr>
          <w:rFonts w:ascii="Times New Roman" w:hAnsi="Times New Roman" w:cs="Times New Roman"/>
          <w:color w:val="000000" w:themeColor="text1"/>
          <w:sz w:val="24"/>
          <w:szCs w:val="24"/>
        </w:rPr>
        <w:t xml:space="preserve">Previous research has primarily focused on exploring the effects of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on structural equation modeling (SEM)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 xml:space="preserve">-Olivares, 2017; Olsson et al., 2000; Ory &amp; Mokhtarian, 2010), and confirmatory factor analysis (CFA)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xml:space="preserve">, 2008). There has been relatively less research in investigating </w:t>
      </w:r>
      <w:r w:rsidR="00113063">
        <w:rPr>
          <w:rFonts w:ascii="Times New Roman" w:hAnsi="Times New Roman" w:cs="Times New Roman"/>
          <w:color w:val="000000" w:themeColor="text1"/>
          <w:sz w:val="24"/>
          <w:szCs w:val="24"/>
        </w:rPr>
        <w:t>non-normality</w:t>
      </w:r>
      <w:r w:rsidR="00D945DE" w:rsidRPr="00732ED6">
        <w:rPr>
          <w:rFonts w:ascii="Times New Roman" w:hAnsi="Times New Roman" w:cs="Times New Roman"/>
          <w:color w:val="000000" w:themeColor="text1"/>
          <w:sz w:val="24"/>
          <w:szCs w:val="24"/>
        </w:rPr>
        <w:t xml:space="preserve"> in the context of item response theory (IRT) models (Svetina et al., 2017; Woods, 2014), particularly using the bifactor IRT model.</w:t>
      </w:r>
      <w:r w:rsidR="008127F1" w:rsidRPr="00732ED6">
        <w:rPr>
          <w:rFonts w:ascii="Times New Roman" w:hAnsi="Times New Roman" w:cs="Times New Roman"/>
          <w:color w:val="ED7D31" w:themeColor="accent2"/>
          <w:sz w:val="24"/>
          <w:szCs w:val="24"/>
        </w:rPr>
        <w:t xml:space="preserve"> </w:t>
      </w:r>
      <w:r w:rsidR="0025101C" w:rsidRPr="00732ED6">
        <w:rPr>
          <w:rFonts w:ascii="Times New Roman" w:hAnsi="Times New Roman" w:cs="Times New Roman"/>
          <w:sz w:val="24"/>
          <w:szCs w:val="24"/>
        </w:rPr>
        <w:t>The Bifactor</w:t>
      </w:r>
      <w:r w:rsidR="00014055" w:rsidRPr="00732ED6">
        <w:rPr>
          <w:rFonts w:ascii="Times New Roman" w:hAnsi="Times New Roman" w:cs="Times New Roman"/>
          <w:sz w:val="24"/>
          <w:szCs w:val="24"/>
        </w:rPr>
        <w:t xml:space="preserve"> model has been gaining popularity in psychological and other social sciences because of its flexibility </w:t>
      </w:r>
      <w:r w:rsidR="006F1361" w:rsidRPr="00732ED6">
        <w:rPr>
          <w:rFonts w:ascii="Times New Roman" w:hAnsi="Times New Roman" w:cs="Times New Roman"/>
          <w:sz w:val="24"/>
          <w:szCs w:val="24"/>
        </w:rPr>
        <w:t>in</w:t>
      </w:r>
      <w:r w:rsidR="00014055" w:rsidRPr="00732ED6">
        <w:rPr>
          <w:rFonts w:ascii="Times New Roman" w:hAnsi="Times New Roman" w:cs="Times New Roman"/>
          <w:sz w:val="24"/>
          <w:szCs w:val="24"/>
        </w:rPr>
        <w:t xml:space="preserve"> incorporat</w:t>
      </w:r>
      <w:r w:rsidR="006F1361" w:rsidRPr="00732ED6">
        <w:rPr>
          <w:rFonts w:ascii="Times New Roman" w:hAnsi="Times New Roman" w:cs="Times New Roman"/>
          <w:sz w:val="24"/>
          <w:szCs w:val="24"/>
        </w:rPr>
        <w:t>ing</w:t>
      </w:r>
      <w:r w:rsidR="00014055" w:rsidRPr="00732ED6">
        <w:rPr>
          <w:rFonts w:ascii="Times New Roman" w:hAnsi="Times New Roman" w:cs="Times New Roman"/>
          <w:sz w:val="24"/>
          <w:szCs w:val="24"/>
        </w:rPr>
        <w:t xml:space="preserve"> a general factor and some specific factors for the </w:t>
      </w:r>
      <w:r w:rsidR="00C04D1C" w:rsidRPr="00732ED6">
        <w:rPr>
          <w:rFonts w:ascii="Times New Roman" w:hAnsi="Times New Roman" w:cs="Times New Roman"/>
          <w:sz w:val="24"/>
          <w:szCs w:val="24"/>
        </w:rPr>
        <w:t>multidimensional</w:t>
      </w:r>
      <w:r w:rsidR="00014055" w:rsidRPr="00732ED6">
        <w:rPr>
          <w:rFonts w:ascii="Times New Roman" w:hAnsi="Times New Roman" w:cs="Times New Roman"/>
          <w:sz w:val="24"/>
          <w:szCs w:val="24"/>
        </w:rPr>
        <w:t xml:space="preserve"> latent factors. To the best of our knowledge, no previous study </w:t>
      </w:r>
      <w:r w:rsidR="006F1361" w:rsidRPr="00732ED6">
        <w:rPr>
          <w:rFonts w:ascii="Times New Roman" w:hAnsi="Times New Roman" w:cs="Times New Roman"/>
          <w:sz w:val="24"/>
          <w:szCs w:val="24"/>
        </w:rPr>
        <w:t xml:space="preserve">has examined </w:t>
      </w:r>
      <w:r w:rsidR="00014055" w:rsidRPr="00732ED6">
        <w:rPr>
          <w:rFonts w:ascii="Times New Roman" w:hAnsi="Times New Roman" w:cs="Times New Roman"/>
          <w:sz w:val="24"/>
          <w:szCs w:val="24"/>
        </w:rPr>
        <w:t xml:space="preserve">the impact of </w:t>
      </w:r>
      <w:r w:rsidR="00113063">
        <w:rPr>
          <w:rFonts w:ascii="Times New Roman" w:hAnsi="Times New Roman" w:cs="Times New Roman"/>
          <w:sz w:val="24"/>
          <w:szCs w:val="24"/>
        </w:rPr>
        <w:t>non-normality</w:t>
      </w:r>
      <w:r w:rsidR="00014055" w:rsidRPr="00732ED6">
        <w:rPr>
          <w:rFonts w:ascii="Times New Roman" w:hAnsi="Times New Roman" w:cs="Times New Roman"/>
          <w:sz w:val="24"/>
          <w:szCs w:val="24"/>
        </w:rPr>
        <w:t xml:space="preserve"> on </w:t>
      </w:r>
      <w:r w:rsidR="000356C2" w:rsidRPr="00732ED6">
        <w:rPr>
          <w:rFonts w:ascii="Times New Roman" w:hAnsi="Times New Roman" w:cs="Times New Roman"/>
          <w:sz w:val="24"/>
          <w:szCs w:val="24"/>
        </w:rPr>
        <w:t>bi</w:t>
      </w:r>
      <w:r w:rsidR="00B876B3" w:rsidRPr="00732ED6">
        <w:rPr>
          <w:rFonts w:ascii="Times New Roman" w:hAnsi="Times New Roman" w:cs="Times New Roman"/>
          <w:sz w:val="24"/>
          <w:szCs w:val="24"/>
        </w:rPr>
        <w:t>factor models’</w:t>
      </w:r>
      <w:r w:rsidR="00014055" w:rsidRPr="00732ED6">
        <w:rPr>
          <w:rFonts w:ascii="Times New Roman" w:hAnsi="Times New Roman" w:cs="Times New Roman"/>
          <w:sz w:val="24"/>
          <w:szCs w:val="24"/>
        </w:rPr>
        <w:t xml:space="preserve"> parameter estimation. </w:t>
      </w:r>
      <w:r w:rsidR="00F711CD" w:rsidRPr="00732ED6">
        <w:rPr>
          <w:rFonts w:ascii="Times New Roman" w:hAnsi="Times New Roman" w:cs="Times New Roman"/>
          <w:sz w:val="24"/>
          <w:szCs w:val="24"/>
        </w:rPr>
        <w:t xml:space="preserve">This study will focus on the </w:t>
      </w:r>
      <w:r w:rsidR="00930F79" w:rsidRPr="00732ED6">
        <w:rPr>
          <w:rFonts w:ascii="Times New Roman" w:hAnsi="Times New Roman" w:cs="Times New Roman"/>
          <w:sz w:val="24"/>
          <w:szCs w:val="24"/>
        </w:rPr>
        <w:t xml:space="preserve">impact of the violation of the </w:t>
      </w:r>
      <w:r w:rsidR="00F711CD" w:rsidRPr="00732ED6">
        <w:rPr>
          <w:rFonts w:ascii="Times New Roman" w:hAnsi="Times New Roman" w:cs="Times New Roman"/>
          <w:sz w:val="24"/>
          <w:szCs w:val="24"/>
        </w:rPr>
        <w:t xml:space="preserve">assumption of normality in the </w:t>
      </w:r>
      <w:r w:rsidR="00A2155A" w:rsidRPr="00732ED6">
        <w:rPr>
          <w:rFonts w:ascii="Times New Roman" w:hAnsi="Times New Roman" w:cs="Times New Roman"/>
          <w:sz w:val="24"/>
          <w:szCs w:val="24"/>
        </w:rPr>
        <w:t>b</w:t>
      </w:r>
      <w:r w:rsidR="004F37A9" w:rsidRPr="00732ED6">
        <w:rPr>
          <w:rFonts w:ascii="Times New Roman" w:hAnsi="Times New Roman" w:cs="Times New Roman"/>
          <w:sz w:val="24"/>
          <w:szCs w:val="24"/>
        </w:rPr>
        <w:t>ifactor</w:t>
      </w:r>
      <w:r w:rsidR="00F711CD" w:rsidRPr="00732ED6">
        <w:rPr>
          <w:rFonts w:ascii="Times New Roman" w:hAnsi="Times New Roman" w:cs="Times New Roman"/>
          <w:sz w:val="24"/>
          <w:szCs w:val="24"/>
        </w:rPr>
        <w:t xml:space="preserve"> model with the graded response</w:t>
      </w:r>
      <w:r w:rsidR="00B876B3" w:rsidRPr="00732ED6">
        <w:rPr>
          <w:rFonts w:ascii="Times New Roman" w:hAnsi="Times New Roman" w:cs="Times New Roman"/>
          <w:sz w:val="24"/>
          <w:szCs w:val="24"/>
        </w:rPr>
        <w:t xml:space="preserve"> data</w:t>
      </w:r>
      <w:r w:rsidR="00F711CD" w:rsidRPr="00732ED6">
        <w:rPr>
          <w:rFonts w:ascii="Times New Roman" w:hAnsi="Times New Roman" w:cs="Times New Roman"/>
          <w:sz w:val="24"/>
          <w:szCs w:val="24"/>
        </w:rPr>
        <w:t>.</w:t>
      </w:r>
      <w:r w:rsidR="00937AE2" w:rsidRPr="00732ED6">
        <w:rPr>
          <w:rFonts w:ascii="Times New Roman" w:hAnsi="Times New Roman" w:cs="Times New Roman"/>
          <w:sz w:val="24"/>
          <w:szCs w:val="24"/>
        </w:rPr>
        <w:t xml:space="preserve"> It is an extension of previous </w:t>
      </w:r>
      <w:r w:rsidR="00937AE2" w:rsidRPr="00732ED6">
        <w:rPr>
          <w:rFonts w:ascii="Times New Roman" w:hAnsi="Times New Roman" w:cs="Times New Roman"/>
          <w:sz w:val="24"/>
          <w:szCs w:val="24"/>
        </w:rPr>
        <w:lastRenderedPageBreak/>
        <w:t>studies focused on unidimensional IRT models (</w:t>
      </w:r>
      <w:r w:rsidR="008127F1" w:rsidRPr="00732ED6">
        <w:rPr>
          <w:rFonts w:ascii="Times New Roman" w:hAnsi="Times New Roman" w:cs="Times New Roman"/>
          <w:sz w:val="24"/>
          <w:szCs w:val="24"/>
        </w:rPr>
        <w:t xml:space="preserve">DeMars, </w:t>
      </w:r>
      <w:r w:rsidR="008127F1" w:rsidRPr="00732ED6">
        <w:rPr>
          <w:rFonts w:ascii="Times New Roman" w:hAnsi="Times New Roman" w:cs="Times New Roman"/>
          <w:color w:val="000000" w:themeColor="text1"/>
          <w:sz w:val="24"/>
          <w:szCs w:val="24"/>
        </w:rPr>
        <w:t>2012; Sen</w:t>
      </w:r>
      <w:r w:rsidR="00A2155A"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2016</w:t>
      </w:r>
      <w:r w:rsidR="00937AE2" w:rsidRPr="00732ED6">
        <w:rPr>
          <w:rFonts w:ascii="Times New Roman" w:hAnsi="Times New Roman" w:cs="Times New Roman"/>
          <w:sz w:val="24"/>
          <w:szCs w:val="24"/>
        </w:rPr>
        <w:t>) and multidimensional IRT models (</w:t>
      </w:r>
      <w:r w:rsidR="008127F1" w:rsidRPr="00732ED6">
        <w:rPr>
          <w:rFonts w:ascii="Times New Roman" w:hAnsi="Times New Roman" w:cs="Times New Roman"/>
          <w:color w:val="000000" w:themeColor="text1"/>
          <w:sz w:val="24"/>
          <w:szCs w:val="24"/>
        </w:rPr>
        <w:t>Svetina</w:t>
      </w:r>
      <w:r w:rsidR="00927E90" w:rsidRPr="00732ED6">
        <w:rPr>
          <w:rFonts w:ascii="Times New Roman" w:hAnsi="Times New Roman" w:cs="Times New Roman"/>
          <w:color w:val="000000" w:themeColor="text1"/>
          <w:sz w:val="24"/>
          <w:szCs w:val="24"/>
        </w:rPr>
        <w:t xml:space="preserve"> et al.</w:t>
      </w:r>
      <w:r w:rsidR="008127F1" w:rsidRPr="00732ED6">
        <w:rPr>
          <w:rFonts w:ascii="Times New Roman" w:hAnsi="Times New Roman" w:cs="Times New Roman"/>
          <w:color w:val="000000" w:themeColor="text1"/>
          <w:sz w:val="24"/>
          <w:szCs w:val="24"/>
        </w:rPr>
        <w:t>, 2017</w:t>
      </w:r>
      <w:r w:rsidR="00105B87" w:rsidRPr="00732ED6">
        <w:rPr>
          <w:rFonts w:ascii="Times New Roman" w:hAnsi="Times New Roman" w:cs="Times New Roman"/>
          <w:color w:val="000000" w:themeColor="text1"/>
          <w:sz w:val="24"/>
          <w:szCs w:val="24"/>
        </w:rPr>
        <w:t>;</w:t>
      </w:r>
      <w:r w:rsidR="008127F1" w:rsidRPr="00732ED6">
        <w:rPr>
          <w:rFonts w:ascii="Times New Roman" w:hAnsi="Times New Roman" w:cs="Times New Roman"/>
          <w:color w:val="000000" w:themeColor="text1"/>
          <w:sz w:val="24"/>
          <w:szCs w:val="24"/>
        </w:rPr>
        <w:t xml:space="preserve"> </w:t>
      </w:r>
      <w:r w:rsidR="00937AE2" w:rsidRPr="00732ED6">
        <w:rPr>
          <w:rFonts w:ascii="Times New Roman" w:hAnsi="Times New Roman" w:cs="Times New Roman"/>
          <w:sz w:val="24"/>
          <w:szCs w:val="24"/>
        </w:rPr>
        <w:t>Wang</w:t>
      </w:r>
      <w:r w:rsidR="00930F79" w:rsidRPr="00732ED6">
        <w:rPr>
          <w:rFonts w:ascii="Times New Roman" w:hAnsi="Times New Roman" w:cs="Times New Roman"/>
          <w:sz w:val="24"/>
          <w:szCs w:val="24"/>
        </w:rPr>
        <w:t xml:space="preserve"> et al.</w:t>
      </w:r>
      <w:r w:rsidR="00937AE2" w:rsidRPr="00732ED6">
        <w:rPr>
          <w:rFonts w:ascii="Times New Roman" w:hAnsi="Times New Roman" w:cs="Times New Roman"/>
          <w:sz w:val="24"/>
          <w:szCs w:val="24"/>
        </w:rPr>
        <w:t>, 2018</w:t>
      </w:r>
      <w:r w:rsidR="00927E90" w:rsidRPr="00732ED6">
        <w:rPr>
          <w:rFonts w:ascii="Times New Roman" w:hAnsi="Times New Roman" w:cs="Times New Roman"/>
          <w:sz w:val="24"/>
          <w:szCs w:val="24"/>
        </w:rPr>
        <w:t xml:space="preserve">; </w:t>
      </w:r>
      <w:r w:rsidR="00927E90" w:rsidRPr="00732ED6">
        <w:rPr>
          <w:rFonts w:ascii="Times New Roman" w:hAnsi="Times New Roman" w:cs="Times New Roman"/>
          <w:color w:val="000000" w:themeColor="text1"/>
          <w:sz w:val="24"/>
          <w:szCs w:val="24"/>
        </w:rPr>
        <w:t>Woods, 2014</w:t>
      </w:r>
      <w:r w:rsidR="00937AE2" w:rsidRPr="00732ED6">
        <w:rPr>
          <w:rFonts w:ascii="Times New Roman" w:hAnsi="Times New Roman" w:cs="Times New Roman"/>
          <w:sz w:val="24"/>
          <w:szCs w:val="24"/>
        </w:rPr>
        <w:t xml:space="preserve">). </w:t>
      </w:r>
    </w:p>
    <w:p w14:paraId="13F36726" w14:textId="06F9EEA2" w:rsidR="00F711CD" w:rsidRPr="00732ED6" w:rsidRDefault="00937AE2" w:rsidP="00106E2C">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Compared to </w:t>
      </w:r>
      <w:r w:rsidR="00EB16B6" w:rsidRPr="00732ED6">
        <w:rPr>
          <w:rFonts w:ascii="Times New Roman" w:hAnsi="Times New Roman" w:cs="Times New Roman"/>
          <w:sz w:val="24"/>
          <w:szCs w:val="24"/>
        </w:rPr>
        <w:t xml:space="preserve">previous </w:t>
      </w:r>
      <w:r w:rsidRPr="00732ED6">
        <w:rPr>
          <w:rFonts w:ascii="Times New Roman" w:hAnsi="Times New Roman" w:cs="Times New Roman"/>
          <w:sz w:val="24"/>
          <w:szCs w:val="24"/>
        </w:rPr>
        <w:t>research</w:t>
      </w:r>
      <w:r w:rsidR="00EB16B6" w:rsidRPr="00732ED6">
        <w:rPr>
          <w:rFonts w:ascii="Times New Roman" w:hAnsi="Times New Roman" w:cs="Times New Roman"/>
          <w:sz w:val="24"/>
          <w:szCs w:val="24"/>
        </w:rPr>
        <w:t xml:space="preserve"> studies</w:t>
      </w:r>
      <w:r w:rsidRPr="00732ED6">
        <w:rPr>
          <w:rFonts w:ascii="Times New Roman" w:hAnsi="Times New Roman" w:cs="Times New Roman"/>
          <w:sz w:val="24"/>
          <w:szCs w:val="24"/>
        </w:rPr>
        <w:t xml:space="preserve"> designed for </w:t>
      </w:r>
      <w:r w:rsidR="0070241F" w:rsidRPr="00732ED6">
        <w:rPr>
          <w:rFonts w:ascii="Times New Roman" w:hAnsi="Times New Roman" w:cs="Times New Roman"/>
          <w:sz w:val="24"/>
          <w:szCs w:val="24"/>
        </w:rPr>
        <w:t xml:space="preserve">normality violation </w:t>
      </w:r>
      <w:r w:rsidR="00EB16B6" w:rsidRPr="00732ED6">
        <w:rPr>
          <w:rFonts w:ascii="Times New Roman" w:hAnsi="Times New Roman" w:cs="Times New Roman"/>
          <w:sz w:val="24"/>
          <w:szCs w:val="24"/>
        </w:rPr>
        <w:t>in uni</w:t>
      </w:r>
      <w:r w:rsidR="0070241F" w:rsidRPr="00732ED6">
        <w:rPr>
          <w:rFonts w:ascii="Times New Roman" w:hAnsi="Times New Roman" w:cs="Times New Roman"/>
          <w:sz w:val="24"/>
          <w:szCs w:val="24"/>
        </w:rPr>
        <w:t>dimension</w:t>
      </w:r>
      <w:r w:rsidR="00EB16B6" w:rsidRPr="00732ED6">
        <w:rPr>
          <w:rFonts w:ascii="Times New Roman" w:hAnsi="Times New Roman" w:cs="Times New Roman"/>
          <w:sz w:val="24"/>
          <w:szCs w:val="24"/>
        </w:rPr>
        <w:t>al</w:t>
      </w:r>
      <w:r w:rsidR="0070241F" w:rsidRPr="00732ED6">
        <w:rPr>
          <w:rFonts w:ascii="Times New Roman" w:hAnsi="Times New Roman" w:cs="Times New Roman"/>
          <w:sz w:val="24"/>
          <w:szCs w:val="24"/>
        </w:rPr>
        <w:t xml:space="preserve"> or </w:t>
      </w:r>
      <w:r w:rsidR="00FA2E82" w:rsidRPr="00732ED6">
        <w:rPr>
          <w:rFonts w:ascii="Times New Roman" w:hAnsi="Times New Roman" w:cs="Times New Roman"/>
          <w:sz w:val="24"/>
          <w:szCs w:val="24"/>
        </w:rPr>
        <w:t>multidimension</w:t>
      </w:r>
      <w:r w:rsidR="00EB16B6" w:rsidRPr="00732ED6">
        <w:rPr>
          <w:rFonts w:ascii="Times New Roman" w:hAnsi="Times New Roman" w:cs="Times New Roman"/>
          <w:sz w:val="24"/>
          <w:szCs w:val="24"/>
        </w:rPr>
        <w:t>al models</w:t>
      </w:r>
      <w:r w:rsidR="00FA2E82" w:rsidRPr="00732ED6">
        <w:rPr>
          <w:rFonts w:ascii="Times New Roman" w:hAnsi="Times New Roman" w:cs="Times New Roman"/>
          <w:sz w:val="24"/>
          <w:szCs w:val="24"/>
        </w:rPr>
        <w:t>, t</w:t>
      </w:r>
      <w:r w:rsidR="00EB16B6" w:rsidRPr="00732ED6">
        <w:rPr>
          <w:rFonts w:ascii="Times New Roman" w:hAnsi="Times New Roman" w:cs="Times New Roman"/>
          <w:sz w:val="24"/>
          <w:szCs w:val="24"/>
        </w:rPr>
        <w:t>he current</w:t>
      </w:r>
      <w:r w:rsidR="00FA2E82" w:rsidRPr="00732ED6">
        <w:rPr>
          <w:rFonts w:ascii="Times New Roman" w:hAnsi="Times New Roman" w:cs="Times New Roman"/>
          <w:sz w:val="24"/>
          <w:szCs w:val="24"/>
        </w:rPr>
        <w:t xml:space="preserve"> study uses </w:t>
      </w:r>
      <w:r w:rsidR="00DA6742" w:rsidRPr="00732ED6">
        <w:rPr>
          <w:rFonts w:ascii="Times New Roman" w:hAnsi="Times New Roman" w:cs="Times New Roman"/>
          <w:sz w:val="24"/>
          <w:szCs w:val="24"/>
        </w:rPr>
        <w:t>b</w:t>
      </w:r>
      <w:r w:rsidR="00A4722A" w:rsidRPr="00732ED6">
        <w:rPr>
          <w:rFonts w:ascii="Times New Roman" w:hAnsi="Times New Roman" w:cs="Times New Roman"/>
          <w:sz w:val="24"/>
          <w:szCs w:val="24"/>
        </w:rPr>
        <w:t>ifactor</w:t>
      </w:r>
      <w:r w:rsidR="00A2162B" w:rsidRPr="00732ED6">
        <w:rPr>
          <w:rFonts w:ascii="Times New Roman" w:hAnsi="Times New Roman" w:cs="Times New Roman"/>
          <w:sz w:val="24"/>
          <w:szCs w:val="24"/>
        </w:rPr>
        <w:t xml:space="preserve"> </w:t>
      </w:r>
      <w:r w:rsidR="00A2162B" w:rsidRPr="00732ED6">
        <w:rPr>
          <w:rFonts w:ascii="Times New Roman" w:eastAsia="Times New Roman" w:hAnsi="Times New Roman" w:cs="Times New Roman"/>
          <w:color w:val="000000"/>
          <w:sz w:val="24"/>
          <w:szCs w:val="24"/>
        </w:rPr>
        <w:t>graded response model (Bifactor</w:t>
      </w:r>
      <w:r w:rsidR="00201AC3" w:rsidRPr="00732ED6">
        <w:rPr>
          <w:rFonts w:ascii="Times New Roman" w:eastAsia="Times New Roman" w:hAnsi="Times New Roman" w:cs="Times New Roman"/>
          <w:color w:val="000000"/>
          <w:sz w:val="24"/>
          <w:szCs w:val="24"/>
        </w:rPr>
        <w:t>-</w:t>
      </w:r>
      <w:r w:rsidR="00A2162B" w:rsidRPr="00732ED6">
        <w:rPr>
          <w:rFonts w:ascii="Times New Roman" w:eastAsia="Times New Roman" w:hAnsi="Times New Roman" w:cs="Times New Roman"/>
          <w:color w:val="000000"/>
          <w:sz w:val="24"/>
          <w:szCs w:val="24"/>
        </w:rPr>
        <w:t>GRM)</w:t>
      </w:r>
      <w:r w:rsidR="00FA2E82" w:rsidRPr="00732ED6">
        <w:rPr>
          <w:rFonts w:ascii="Times New Roman" w:hAnsi="Times New Roman" w:cs="Times New Roman"/>
          <w:sz w:val="24"/>
          <w:szCs w:val="24"/>
        </w:rPr>
        <w:t xml:space="preserve"> to </w:t>
      </w:r>
      <w:r w:rsidR="006F1361" w:rsidRPr="00732ED6">
        <w:rPr>
          <w:rFonts w:ascii="Times New Roman" w:hAnsi="Times New Roman" w:cs="Times New Roman"/>
          <w:sz w:val="24"/>
          <w:szCs w:val="24"/>
        </w:rPr>
        <w:t>examine</w:t>
      </w:r>
      <w:r w:rsidR="00FA2E82" w:rsidRPr="00732ED6">
        <w:rPr>
          <w:rFonts w:ascii="Times New Roman" w:hAnsi="Times New Roman" w:cs="Times New Roman"/>
          <w:sz w:val="24"/>
          <w:szCs w:val="24"/>
        </w:rPr>
        <w:t xml:space="preserve"> how the skewness</w:t>
      </w:r>
      <w:r w:rsidR="00EB16B6" w:rsidRPr="00732ED6">
        <w:rPr>
          <w:rFonts w:ascii="Times New Roman" w:hAnsi="Times New Roman" w:cs="Times New Roman"/>
          <w:sz w:val="24"/>
          <w:szCs w:val="24"/>
        </w:rPr>
        <w:t xml:space="preserve"> and kurtosis</w:t>
      </w:r>
      <w:r w:rsidR="00FA2E82" w:rsidRPr="00732ED6">
        <w:rPr>
          <w:rFonts w:ascii="Times New Roman" w:hAnsi="Times New Roman" w:cs="Times New Roman"/>
          <w:sz w:val="24"/>
          <w:szCs w:val="24"/>
        </w:rPr>
        <w:t xml:space="preserve"> of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general factor and specific factors affect the recovery of parameters</w:t>
      </w:r>
      <w:r w:rsidR="00EB16B6" w:rsidRPr="00732ED6">
        <w:rPr>
          <w:rFonts w:ascii="Times New Roman" w:hAnsi="Times New Roman" w:cs="Times New Roman"/>
          <w:sz w:val="24"/>
          <w:szCs w:val="24"/>
        </w:rPr>
        <w:t>, including item parameters and person ability estimates.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The design factors included the</w:t>
      </w:r>
      <w:r w:rsidR="0069155A" w:rsidRPr="00732ED6">
        <w:rPr>
          <w:rFonts w:ascii="Times New Roman" w:hAnsi="Times New Roman" w:cs="Times New Roman"/>
          <w:sz w:val="24"/>
          <w:szCs w:val="24"/>
        </w:rPr>
        <w:t xml:space="preserve"> </w:t>
      </w:r>
      <w:r w:rsidR="00FA2E82" w:rsidRPr="00732ED6">
        <w:rPr>
          <w:rFonts w:ascii="Times New Roman" w:hAnsi="Times New Roman" w:cs="Times New Roman"/>
          <w:sz w:val="24"/>
          <w:szCs w:val="24"/>
        </w:rPr>
        <w:t>severity of skewness</w:t>
      </w:r>
      <w:r w:rsidR="00E44DD6" w:rsidRPr="00732ED6">
        <w:rPr>
          <w:rFonts w:ascii="Times New Roman" w:hAnsi="Times New Roman" w:cs="Times New Roman"/>
          <w:sz w:val="24"/>
          <w:szCs w:val="24"/>
        </w:rPr>
        <w:t xml:space="preserve"> of the general factor and specification factors</w:t>
      </w:r>
      <w:r w:rsidR="00FA2E82" w:rsidRPr="00732ED6">
        <w:rPr>
          <w:rFonts w:ascii="Times New Roman" w:hAnsi="Times New Roman" w:cs="Times New Roman"/>
          <w:sz w:val="24"/>
          <w:szCs w:val="24"/>
        </w:rPr>
        <w:t xml:space="preserve">, sample size, </w:t>
      </w:r>
      <w:r w:rsidR="0069155A" w:rsidRPr="00732ED6">
        <w:rPr>
          <w:rFonts w:ascii="Times New Roman" w:hAnsi="Times New Roman" w:cs="Times New Roman"/>
          <w:sz w:val="24"/>
          <w:szCs w:val="24"/>
        </w:rPr>
        <w:t xml:space="preserve">the </w:t>
      </w:r>
      <w:r w:rsidR="00FA2E82" w:rsidRPr="00732ED6">
        <w:rPr>
          <w:rFonts w:ascii="Times New Roman" w:hAnsi="Times New Roman" w:cs="Times New Roman"/>
          <w:sz w:val="24"/>
          <w:szCs w:val="24"/>
        </w:rPr>
        <w:t xml:space="preserve">number of </w:t>
      </w:r>
      <w:r w:rsidR="0069155A" w:rsidRPr="00732ED6">
        <w:rPr>
          <w:rFonts w:ascii="Times New Roman" w:hAnsi="Times New Roman" w:cs="Times New Roman"/>
          <w:sz w:val="24"/>
          <w:szCs w:val="24"/>
        </w:rPr>
        <w:t>factors</w:t>
      </w:r>
      <w:r w:rsidR="00FA2E82" w:rsidRPr="00732ED6">
        <w:rPr>
          <w:rFonts w:ascii="Times New Roman" w:hAnsi="Times New Roman" w:cs="Times New Roman"/>
          <w:sz w:val="24"/>
          <w:szCs w:val="24"/>
        </w:rPr>
        <w:t xml:space="preserve">, </w:t>
      </w:r>
      <w:r w:rsidR="00E44DD6" w:rsidRPr="00732ED6">
        <w:rPr>
          <w:rFonts w:ascii="Times New Roman" w:hAnsi="Times New Roman" w:cs="Times New Roman"/>
          <w:sz w:val="24"/>
          <w:szCs w:val="24"/>
        </w:rPr>
        <w:t xml:space="preserve">and the number of </w:t>
      </w:r>
      <w:r w:rsidR="00FA2E82" w:rsidRPr="00732ED6">
        <w:rPr>
          <w:rFonts w:ascii="Times New Roman" w:hAnsi="Times New Roman" w:cs="Times New Roman"/>
          <w:sz w:val="24"/>
          <w:szCs w:val="24"/>
        </w:rPr>
        <w:t>items per factor</w:t>
      </w:r>
      <w:r w:rsidR="002C101F" w:rsidRPr="00732ED6">
        <w:rPr>
          <w:rFonts w:ascii="Times New Roman" w:hAnsi="Times New Roman" w:cs="Times New Roman"/>
          <w:sz w:val="24"/>
          <w:szCs w:val="24"/>
        </w:rPr>
        <w:t>.</w:t>
      </w:r>
      <w:r w:rsidR="0069155A" w:rsidRPr="00732ED6">
        <w:rPr>
          <w:rFonts w:ascii="Times New Roman" w:hAnsi="Times New Roman" w:cs="Times New Roman"/>
          <w:sz w:val="24"/>
          <w:szCs w:val="24"/>
        </w:rPr>
        <w:t xml:space="preserve"> </w:t>
      </w:r>
    </w:p>
    <w:p w14:paraId="32BAB91F" w14:textId="219DEDB7" w:rsidR="00695B84" w:rsidRPr="00732ED6" w:rsidRDefault="00BB7C2B" w:rsidP="00695B8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Most commercial software and open-source </w:t>
      </w:r>
      <w:r w:rsidR="00F86FF5" w:rsidRPr="00732ED6">
        <w:rPr>
          <w:rFonts w:ascii="Times New Roman" w:hAnsi="Times New Roman" w:cs="Times New Roman"/>
          <w:sz w:val="24"/>
          <w:szCs w:val="24"/>
        </w:rPr>
        <w:t>packages</w:t>
      </w:r>
      <w:r w:rsidRPr="00732ED6">
        <w:rPr>
          <w:rFonts w:ascii="Times New Roman" w:hAnsi="Times New Roman" w:cs="Times New Roman"/>
          <w:sz w:val="24"/>
          <w:szCs w:val="24"/>
        </w:rPr>
        <w:t xml:space="preserve"> offer one or more</w:t>
      </w:r>
      <w:r w:rsidR="00DA6742" w:rsidRPr="00732ED6">
        <w:rPr>
          <w:rFonts w:ascii="Times New Roman" w:hAnsi="Times New Roman" w:cs="Times New Roman"/>
          <w:sz w:val="24"/>
          <w:szCs w:val="24"/>
        </w:rPr>
        <w:t xml:space="preserve"> than one</w:t>
      </w:r>
      <w:r w:rsidRPr="00732ED6">
        <w:rPr>
          <w:rFonts w:ascii="Times New Roman" w:hAnsi="Times New Roman" w:cs="Times New Roman"/>
          <w:sz w:val="24"/>
          <w:szCs w:val="24"/>
        </w:rPr>
        <w:t xml:space="preserve"> estimation </w:t>
      </w:r>
      <w:r w:rsidR="008F2994" w:rsidRPr="00732ED6">
        <w:rPr>
          <w:rFonts w:ascii="Times New Roman" w:hAnsi="Times New Roman" w:cs="Times New Roman"/>
          <w:sz w:val="24"/>
          <w:szCs w:val="24"/>
        </w:rPr>
        <w:t>method</w:t>
      </w:r>
      <w:r w:rsidRPr="00732ED6">
        <w:rPr>
          <w:rFonts w:ascii="Times New Roman" w:hAnsi="Times New Roman" w:cs="Times New Roman"/>
          <w:sz w:val="24"/>
          <w:szCs w:val="24"/>
        </w:rPr>
        <w:t xml:space="preserve"> to estimate the parameters of models, but most of them are based on the normal distribution</w:t>
      </w:r>
      <w:r w:rsidR="00EC2A6B" w:rsidRPr="00732ED6">
        <w:rPr>
          <w:rFonts w:ascii="Times New Roman" w:hAnsi="Times New Roman" w:cs="Times New Roman"/>
          <w:sz w:val="24"/>
          <w:szCs w:val="24"/>
        </w:rPr>
        <w:t xml:space="preserve">. </w:t>
      </w:r>
      <w:r w:rsidR="00E22F5B" w:rsidRPr="00732ED6">
        <w:rPr>
          <w:rFonts w:ascii="Times New Roman" w:hAnsi="Times New Roman" w:cs="Times New Roman"/>
          <w:sz w:val="24"/>
          <w:szCs w:val="24"/>
        </w:rPr>
        <w:t xml:space="preserve">For person parameter estimation, </w:t>
      </w:r>
      <w:r w:rsidR="00B876B3" w:rsidRPr="00732ED6">
        <w:rPr>
          <w:rFonts w:ascii="Times New Roman" w:hAnsi="Times New Roman" w:cs="Times New Roman"/>
          <w:sz w:val="24"/>
          <w:szCs w:val="24"/>
        </w:rPr>
        <w:t>the marginal maximum likelihood</w:t>
      </w:r>
      <w:r w:rsidR="00E473F9" w:rsidRPr="00732ED6">
        <w:rPr>
          <w:rFonts w:ascii="Times New Roman" w:hAnsi="Times New Roman" w:cs="Times New Roman"/>
          <w:sz w:val="24"/>
          <w:szCs w:val="24"/>
        </w:rPr>
        <w:t xml:space="preserve"> (ML)</w:t>
      </w:r>
      <w:r w:rsidR="00B876B3" w:rsidRPr="00732ED6">
        <w:rPr>
          <w:rFonts w:ascii="Times New Roman" w:hAnsi="Times New Roman" w:cs="Times New Roman"/>
          <w:sz w:val="24"/>
          <w:szCs w:val="24"/>
        </w:rPr>
        <w:t xml:space="preserve"> method is the most widely used approach for </w:t>
      </w:r>
      <w:r w:rsidR="00E473F9" w:rsidRPr="00732ED6">
        <w:rPr>
          <w:rFonts w:ascii="Times New Roman" w:hAnsi="Times New Roman" w:cs="Times New Roman"/>
          <w:sz w:val="24"/>
          <w:szCs w:val="24"/>
        </w:rPr>
        <w:t xml:space="preserve">estimating </w:t>
      </w:r>
      <w:r w:rsidR="00B876B3" w:rsidRPr="00732ED6">
        <w:rPr>
          <w:rFonts w:ascii="Times New Roman" w:hAnsi="Times New Roman" w:cs="Times New Roman"/>
          <w:sz w:val="24"/>
          <w:szCs w:val="24"/>
        </w:rPr>
        <w:t>item parameters</w:t>
      </w:r>
      <w:r w:rsidR="00E22F5B" w:rsidRPr="00732ED6">
        <w:rPr>
          <w:rFonts w:ascii="Times New Roman" w:hAnsi="Times New Roman" w:cs="Times New Roman"/>
          <w:sz w:val="24"/>
          <w:szCs w:val="24"/>
        </w:rPr>
        <w:t xml:space="preserve">, while </w:t>
      </w:r>
      <w:r w:rsidR="00B876B3" w:rsidRPr="00732ED6">
        <w:rPr>
          <w:rFonts w:ascii="Times New Roman" w:hAnsi="Times New Roman" w:cs="Times New Roman"/>
          <w:sz w:val="24"/>
          <w:szCs w:val="24"/>
        </w:rPr>
        <w:t>m</w:t>
      </w:r>
      <w:r w:rsidR="00A17162" w:rsidRPr="00732ED6">
        <w:rPr>
          <w:rFonts w:ascii="Times New Roman" w:hAnsi="Times New Roman" w:cs="Times New Roman"/>
          <w:sz w:val="24"/>
          <w:szCs w:val="24"/>
        </w:rPr>
        <w:t xml:space="preserve">aximum a posteriori (MAP) estimation </w:t>
      </w:r>
      <w:r w:rsidR="00B876B3" w:rsidRPr="00732ED6">
        <w:rPr>
          <w:rFonts w:ascii="Times New Roman" w:hAnsi="Times New Roman" w:cs="Times New Roman"/>
          <w:sz w:val="24"/>
          <w:szCs w:val="24"/>
        </w:rPr>
        <w:t>has</w:t>
      </w:r>
      <w:r w:rsidR="000373FA" w:rsidRPr="00732ED6">
        <w:rPr>
          <w:rFonts w:ascii="Times New Roman" w:hAnsi="Times New Roman" w:cs="Times New Roman"/>
          <w:sz w:val="24"/>
          <w:szCs w:val="24"/>
        </w:rPr>
        <w:t xml:space="preserve"> been shown to achieve </w:t>
      </w:r>
      <w:r w:rsidR="00E473F9" w:rsidRPr="00732ED6">
        <w:rPr>
          <w:rFonts w:ascii="Times New Roman" w:hAnsi="Times New Roman" w:cs="Times New Roman"/>
          <w:sz w:val="24"/>
          <w:szCs w:val="24"/>
        </w:rPr>
        <w:t>more accurate</w:t>
      </w:r>
      <w:r w:rsidR="000373FA" w:rsidRPr="00732ED6">
        <w:rPr>
          <w:rFonts w:ascii="Times New Roman" w:hAnsi="Times New Roman" w:cs="Times New Roman"/>
          <w:sz w:val="24"/>
          <w:szCs w:val="24"/>
        </w:rPr>
        <w:t xml:space="preserve"> estimat</w:t>
      </w:r>
      <w:r w:rsidR="00B876B3" w:rsidRPr="00732ED6">
        <w:rPr>
          <w:rFonts w:ascii="Times New Roman" w:hAnsi="Times New Roman" w:cs="Times New Roman"/>
          <w:sz w:val="24"/>
          <w:szCs w:val="24"/>
        </w:rPr>
        <w:t>ion</w:t>
      </w:r>
      <w:r w:rsidR="000373FA" w:rsidRPr="00732ED6">
        <w:rPr>
          <w:rFonts w:ascii="Times New Roman" w:hAnsi="Times New Roman" w:cs="Times New Roman"/>
          <w:sz w:val="24"/>
          <w:szCs w:val="24"/>
        </w:rPr>
        <w:t xml:space="preserve"> with fewer items</w:t>
      </w:r>
      <w:r w:rsidR="00B876B3" w:rsidRPr="00732ED6">
        <w:rPr>
          <w:rFonts w:ascii="Times New Roman" w:hAnsi="Times New Roman" w:cs="Times New Roman"/>
          <w:sz w:val="24"/>
          <w:szCs w:val="24"/>
        </w:rPr>
        <w:t>, but also requires the assumption of normality of person parameters</w:t>
      </w:r>
      <w:r w:rsidR="000373FA" w:rsidRPr="00732ED6">
        <w:rPr>
          <w:rFonts w:ascii="Times New Roman" w:hAnsi="Times New Roman" w:cs="Times New Roman"/>
          <w:sz w:val="24"/>
          <w:szCs w:val="24"/>
        </w:rPr>
        <w:t xml:space="preserve"> (Brown, 2015). </w:t>
      </w:r>
      <w:r w:rsidR="00EC2A6B" w:rsidRPr="00732ED6">
        <w:rPr>
          <w:rFonts w:ascii="Times New Roman" w:hAnsi="Times New Roman" w:cs="Times New Roman"/>
          <w:sz w:val="24"/>
          <w:szCs w:val="24"/>
        </w:rPr>
        <w:t xml:space="preserve">In </w:t>
      </w:r>
      <w:r w:rsidR="000373FA" w:rsidRPr="00732ED6">
        <w:rPr>
          <w:rFonts w:ascii="Times New Roman" w:hAnsi="Times New Roman" w:cs="Times New Roman"/>
          <w:sz w:val="24"/>
          <w:szCs w:val="24"/>
        </w:rPr>
        <w:t>this</w:t>
      </w:r>
      <w:r w:rsidR="00EC2A6B" w:rsidRPr="00732ED6">
        <w:rPr>
          <w:rFonts w:ascii="Times New Roman" w:hAnsi="Times New Roman" w:cs="Times New Roman"/>
          <w:sz w:val="24"/>
          <w:szCs w:val="24"/>
        </w:rPr>
        <w:t xml:space="preserve"> study, MAP</w:t>
      </w:r>
      <w:r w:rsidR="000373FA" w:rsidRPr="00732ED6">
        <w:rPr>
          <w:rFonts w:ascii="Times New Roman" w:hAnsi="Times New Roman" w:cs="Times New Roman"/>
          <w:sz w:val="24"/>
          <w:szCs w:val="24"/>
        </w:rPr>
        <w:t xml:space="preserve"> and ML</w:t>
      </w:r>
      <w:r w:rsidR="00EC2A6B" w:rsidRPr="00732ED6">
        <w:rPr>
          <w:rFonts w:ascii="Times New Roman" w:hAnsi="Times New Roman" w:cs="Times New Roman"/>
          <w:sz w:val="24"/>
          <w:szCs w:val="24"/>
        </w:rPr>
        <w:t xml:space="preserve"> estimation </w:t>
      </w:r>
      <w:r w:rsidR="00A4722A" w:rsidRPr="00732ED6">
        <w:rPr>
          <w:rFonts w:ascii="Times New Roman" w:hAnsi="Times New Roman" w:cs="Times New Roman"/>
          <w:sz w:val="24"/>
          <w:szCs w:val="24"/>
        </w:rPr>
        <w:t>are</w:t>
      </w:r>
      <w:r w:rsidR="00EC2A6B" w:rsidRPr="00732ED6">
        <w:rPr>
          <w:rFonts w:ascii="Times New Roman" w:hAnsi="Times New Roman" w:cs="Times New Roman"/>
          <w:sz w:val="24"/>
          <w:szCs w:val="24"/>
        </w:rPr>
        <w:t xml:space="preserve"> used to estimate the parameters of the bifactor IRT model</w:t>
      </w:r>
      <w:r w:rsidR="00A4722A" w:rsidRPr="00732ED6">
        <w:rPr>
          <w:rFonts w:ascii="Times New Roman" w:hAnsi="Times New Roman" w:cs="Times New Roman"/>
          <w:sz w:val="24"/>
          <w:szCs w:val="24"/>
        </w:rPr>
        <w:t>.</w:t>
      </w:r>
    </w:p>
    <w:p w14:paraId="2D9AB8AA" w14:textId="77777777" w:rsidR="00695B84" w:rsidRPr="00732ED6" w:rsidRDefault="00695B84" w:rsidP="00D67234">
      <w:pPr>
        <w:spacing w:after="0" w:line="480" w:lineRule="auto"/>
        <w:rPr>
          <w:rFonts w:ascii="Times New Roman" w:eastAsia="Times New Roman" w:hAnsi="Times New Roman" w:cs="Times New Roman"/>
          <w:color w:val="000000"/>
          <w:sz w:val="24"/>
          <w:szCs w:val="24"/>
        </w:rPr>
      </w:pPr>
    </w:p>
    <w:p w14:paraId="108037F4" w14:textId="1A90DFEB" w:rsidR="00C61171" w:rsidRPr="00732ED6" w:rsidRDefault="00BF0722" w:rsidP="00041F7F">
      <w:pPr>
        <w:spacing w:after="0" w:line="480"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Method</w:t>
      </w:r>
    </w:p>
    <w:p w14:paraId="6473E090" w14:textId="0DF837EC" w:rsidR="0069155A" w:rsidRPr="00732ED6" w:rsidRDefault="00272E24" w:rsidP="00041F7F">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5847E987" w:rsidR="007267FC" w:rsidRPr="00732ED6" w:rsidRDefault="000D1896"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Bifactor-GRM is an extension of the conventional GRM</w:t>
      </w:r>
      <w:r w:rsidR="00201AC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and is a part </w:t>
      </w:r>
      <w:r w:rsidR="008F34E4" w:rsidRPr="00732ED6">
        <w:rPr>
          <w:rFonts w:ascii="Times New Roman" w:hAnsi="Times New Roman" w:cs="Times New Roman"/>
          <w:sz w:val="24"/>
          <w:szCs w:val="24"/>
        </w:rPr>
        <w:t xml:space="preserve">of </w:t>
      </w:r>
      <w:r w:rsidRPr="00732ED6">
        <w:rPr>
          <w:rFonts w:ascii="Times New Roman" w:hAnsi="Times New Roman" w:cs="Times New Roman"/>
          <w:sz w:val="24"/>
          <w:szCs w:val="24"/>
        </w:rPr>
        <w:t>IRT</w:t>
      </w:r>
      <w:r w:rsidR="00201AC3" w:rsidRPr="00732ED6">
        <w:rPr>
          <w:rFonts w:ascii="Times New Roman" w:hAnsi="Times New Roman" w:cs="Times New Roman"/>
          <w:sz w:val="24"/>
          <w:szCs w:val="24"/>
        </w:rPr>
        <w:t xml:space="preserve"> models</w:t>
      </w:r>
      <w:r w:rsidRPr="00732ED6">
        <w:rPr>
          <w:rFonts w:ascii="Times New Roman" w:hAnsi="Times New Roman" w:cs="Times New Roman"/>
          <w:sz w:val="24"/>
          <w:szCs w:val="24"/>
        </w:rPr>
        <w:t xml:space="preserve">. In a Bifactor-GRM, items are allowed to load onto a general factor (akin to a general ability or trait in the respondent) and one or more </w:t>
      </w:r>
      <w:r w:rsidR="0067197D">
        <w:rPr>
          <w:rFonts w:ascii="Times New Roman" w:hAnsi="Times New Roman" w:cs="Times New Roman"/>
          <w:sz w:val="24"/>
          <w:szCs w:val="24"/>
        </w:rPr>
        <w:t xml:space="preserve">specific or </w:t>
      </w:r>
      <w:r w:rsidRPr="00732ED6">
        <w:rPr>
          <w:rFonts w:ascii="Times New Roman" w:hAnsi="Times New Roman" w:cs="Times New Roman"/>
          <w:sz w:val="24"/>
          <w:szCs w:val="24"/>
        </w:rPr>
        <w:t>group factors (specific abilities or traits) (Reise et al., 2010).</w:t>
      </w:r>
      <w:r w:rsidR="00E300C9" w:rsidRPr="00732ED6">
        <w:rPr>
          <w:rFonts w:ascii="Times New Roman" w:hAnsi="Times New Roman" w:cs="Times New Roman"/>
          <w:sz w:val="24"/>
          <w:szCs w:val="24"/>
        </w:rPr>
        <w:t xml:space="preserve"> The</w:t>
      </w:r>
      <w:r w:rsidR="00286A5B" w:rsidRPr="00732ED6">
        <w:rPr>
          <w:rFonts w:ascii="Times New Roman" w:hAnsi="Times New Roman" w:cs="Times New Roman"/>
          <w:sz w:val="24"/>
          <w:szCs w:val="24"/>
        </w:rPr>
        <w:t xml:space="preserve"> probability that an examinee’s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 xml:space="preserve">falls at or above a particular </w:t>
      </w:r>
      <w:r w:rsidR="00286A5B" w:rsidRPr="00732ED6">
        <w:rPr>
          <w:rFonts w:ascii="Times New Roman" w:hAnsi="Times New Roman" w:cs="Times New Roman"/>
          <w:sz w:val="24"/>
          <w:szCs w:val="24"/>
        </w:rPr>
        <w:lastRenderedPageBreak/>
        <w:t>ordered category given</w:t>
      </w:r>
      <w:r w:rsidR="00530383"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θ</w:t>
      </w:r>
      <w:r w:rsidR="00530383" w:rsidRPr="00732ED6">
        <w:rPr>
          <w:rFonts w:ascii="Times New Roman" w:hAnsi="Times New Roman" w:cs="Times New Roman"/>
          <w:sz w:val="24"/>
          <w:szCs w:val="24"/>
        </w:rPr>
        <w:t>.</w:t>
      </w:r>
      <w:r w:rsidR="00041F7F"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≥k|θ,</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,α)=</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w:p>
    <w:p w14:paraId="002E7C0C" w14:textId="0AF160D6" w:rsidR="000B07BF" w:rsidRPr="00732ED6" w:rsidRDefault="00B83A8B" w:rsidP="00D67234">
      <w:pPr>
        <w:spacing w:after="0" w:line="480" w:lineRule="auto"/>
        <w:rPr>
          <w:rFonts w:ascii="Times New Roman" w:hAnsi="Times New Roman" w:cs="Times New Roman"/>
          <w:sz w:val="24"/>
          <w:szCs w:val="24"/>
        </w:rPr>
      </w:pPr>
      <w:r>
        <w:rPr>
          <w:rFonts w:ascii="Times New Roman" w:hAnsi="Times New Roman" w:cs="Times New Roman"/>
          <w:sz w:val="24"/>
          <w:szCs w:val="24"/>
        </w:rPr>
        <w:t>In which</w:t>
      </w:r>
      <w:r w:rsidR="008D4C39" w:rsidRPr="00732ED6">
        <w:rPr>
          <w:rFonts w:ascii="Times New Roman" w:hAnsi="Times New Roman" w:cs="Times New Roman"/>
          <w:sz w:val="24"/>
          <w:szCs w:val="24"/>
        </w:rPr>
        <w:t xml:space="preserve"> P is the probability to provide a response equal to k or greater given a person's location on</w:t>
      </w:r>
      <w:r w:rsidR="00201AC3" w:rsidRPr="00732ED6">
        <w:rPr>
          <w:rFonts w:ascii="Times New Roman" w:hAnsi="Times New Roman" w:cs="Times New Roman"/>
          <w:sz w:val="24"/>
          <w:szCs w:val="24"/>
        </w:rPr>
        <w:t xml:space="preserve"> general factor</w:t>
      </w:r>
      <w:r w:rsidR="008D4C39" w:rsidRPr="00732ED6">
        <w:rPr>
          <w:rFonts w:ascii="Times New Roman" w:hAnsi="Times New Roman" w:cs="Times New Roman"/>
          <w:sz w:val="24"/>
          <w:szCs w:val="24"/>
        </w:rPr>
        <w:t xml:space="preserve"> </w:t>
      </w:r>
      <w:r w:rsidR="00201AC3"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G</w:t>
      </w:r>
      <w:r w:rsidR="00201AC3"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and a specific trait </w:t>
      </w:r>
      <w:r w:rsidR="008F34E4" w:rsidRPr="00732ED6">
        <w:rPr>
          <w:rFonts w:ascii="Times New Roman" w:hAnsi="Times New Roman" w:cs="Times New Roman"/>
          <w:sz w:val="24"/>
          <w:szCs w:val="24"/>
        </w:rPr>
        <w:t>(</w:t>
      </w:r>
      <w:r w:rsidR="008D4C39" w:rsidRPr="00B83A8B">
        <w:rPr>
          <w:rFonts w:ascii="Times New Roman" w:hAnsi="Times New Roman" w:cs="Times New Roman"/>
          <w:i/>
          <w:iCs/>
          <w:sz w:val="24"/>
          <w:szCs w:val="24"/>
        </w:rPr>
        <w:t>S</w:t>
      </w:r>
      <w:r w:rsidR="008F34E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 category k's item-intercept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oMath>
      <w:r w:rsidR="008D4C39" w:rsidRPr="00732ED6">
        <w:rPr>
          <w:rFonts w:ascii="Times New Roman" w:hAnsi="Times New Roman" w:cs="Times New Roman"/>
          <w:sz w:val="24"/>
          <w:szCs w:val="24"/>
          <w:vertAlign w:val="subscript"/>
        </w:rPr>
        <w:t xml:space="preserve"> </w:t>
      </w:r>
      <w:r w:rsidR="008D4C39" w:rsidRPr="00732ED6">
        <w:rPr>
          <w:rFonts w:ascii="Times New Roman" w:hAnsi="Times New Roman" w:cs="Times New Roman"/>
          <w:sz w:val="24"/>
          <w:szCs w:val="24"/>
        </w:rPr>
        <w:t>as defined</w:t>
      </w:r>
      <w:r w:rsidR="00EF5539"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j(k)</m:t>
            </m:r>
          </m:sub>
        </m:sSub>
      </m:oMath>
      <w:r w:rsidR="005F7B38"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 xml:space="preserve">and the conditional item </w:t>
      </w:r>
      <w:r>
        <w:rPr>
          <w:rFonts w:ascii="Times New Roman" w:hAnsi="Times New Roman" w:cs="Times New Roman"/>
          <w:sz w:val="24"/>
          <w:szCs w:val="24"/>
        </w:rPr>
        <w:t>discrimination</w:t>
      </w:r>
      <w:r w:rsidR="008D4C39" w:rsidRPr="00732ED6">
        <w:rPr>
          <w:rFonts w:ascii="Times New Roman" w:hAnsi="Times New Roman" w:cs="Times New Roman"/>
          <w:sz w:val="24"/>
          <w:szCs w:val="24"/>
        </w:rPr>
        <w:t xml:space="preserve"> parameter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and on </w:t>
      </w:r>
      <w:r w:rsidR="008D4C39" w:rsidRPr="00B83A8B">
        <w:rPr>
          <w:rFonts w:ascii="Times New Roman" w:hAnsi="Times New Roman" w:cs="Times New Roman"/>
          <w:i/>
          <w:iCs/>
          <w:sz w:val="24"/>
          <w:szCs w:val="24"/>
        </w:rPr>
        <w:t xml:space="preserve">S </w:t>
      </w:r>
      <w:r w:rsidR="008D4C39" w:rsidRPr="00732ED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The</w:t>
      </w:r>
      <w:r w:rsidR="00C64C97" w:rsidRPr="00732ED6">
        <w:rPr>
          <w:rFonts w:ascii="Times New Roman" w:hAnsi="Times New Roman" w:cs="Times New Roman"/>
          <w:sz w:val="24"/>
          <w:szCs w:val="24"/>
        </w:rPr>
        <w:t xml:space="preserve"> </w:t>
      </w:r>
      <w:r w:rsidR="008D4C39" w:rsidRPr="00732ED6">
        <w:rPr>
          <w:rFonts w:ascii="Times New Roman" w:hAnsi="Times New Roman" w:cs="Times New Roman"/>
          <w:sz w:val="24"/>
          <w:szCs w:val="24"/>
        </w:rPr>
        <w:t>person parameter</w:t>
      </w:r>
      <w:r w:rsidR="00201AC3" w:rsidRPr="00732ED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r>
              <w:rPr>
                <w:rFonts w:ascii="Cambria Math" w:hAnsi="Cambria Math" w:cs="Times New Roman"/>
                <w:sz w:val="24"/>
                <w:szCs w:val="24"/>
              </w:rPr>
              <m:t>G</m:t>
            </m:r>
          </m:sup>
        </m:sSubSup>
      </m:oMath>
      <w:r w:rsidR="008D4C39" w:rsidRPr="00732ED6">
        <w:rPr>
          <w:rFonts w:ascii="Times New Roman" w:hAnsi="Times New Roman" w:cs="Times New Roman"/>
          <w:sz w:val="24"/>
          <w:szCs w:val="24"/>
        </w:rPr>
        <w:t xml:space="preserve"> represents person </w:t>
      </w:r>
      <w:r w:rsidR="008D4C39" w:rsidRPr="00B83A8B">
        <w:rPr>
          <w:rFonts w:ascii="Times New Roman" w:hAnsi="Times New Roman" w:cs="Times New Roman"/>
          <w:i/>
          <w:iCs/>
          <w:sz w:val="24"/>
          <w:szCs w:val="24"/>
        </w:rPr>
        <w:t>i</w:t>
      </w:r>
      <w:r w:rsidR="008D4C39" w:rsidRPr="00732ED6">
        <w:rPr>
          <w:rFonts w:ascii="Times New Roman" w:hAnsi="Times New Roman" w:cs="Times New Roman"/>
          <w:sz w:val="24"/>
          <w:szCs w:val="24"/>
        </w:rPr>
        <w:t>'s location</w:t>
      </w:r>
      <w:r>
        <w:rPr>
          <w:rFonts w:ascii="Times New Roman" w:hAnsi="Times New Roman" w:cs="Times New Roman"/>
          <w:sz w:val="24"/>
          <w:szCs w:val="24"/>
        </w:rPr>
        <w:t xml:space="preserve"> (ability or trait)</w:t>
      </w:r>
      <w:r w:rsidR="008D4C39" w:rsidRPr="00732ED6">
        <w:rPr>
          <w:rFonts w:ascii="Times New Roman" w:hAnsi="Times New Roman" w:cs="Times New Roman"/>
          <w:sz w:val="24"/>
          <w:szCs w:val="24"/>
        </w:rPr>
        <w:t xml:space="preserve"> on </w:t>
      </w:r>
      <w:r w:rsidR="008D4C39" w:rsidRPr="00B83A8B">
        <w:rPr>
          <w:rFonts w:ascii="Times New Roman" w:hAnsi="Times New Roman" w:cs="Times New Roman"/>
          <w:i/>
          <w:iCs/>
          <w:sz w:val="24"/>
          <w:szCs w:val="24"/>
        </w:rPr>
        <w:t>G</w:t>
      </w:r>
      <w:r w:rsidR="008D4C39" w:rsidRPr="00732ED6">
        <w:rPr>
          <w:rFonts w:ascii="Times New Roman" w:hAnsi="Times New Roman" w:cs="Times New Roman"/>
          <w:sz w:val="24"/>
          <w:szCs w:val="24"/>
        </w:rPr>
        <w:t xml:space="preserve">, whereas </w:t>
      </w:r>
      <m:oMath>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sup>
        </m:sSubSup>
      </m:oMath>
      <w:r w:rsidR="008D4C39" w:rsidRPr="00732ED6">
        <w:rPr>
          <w:rFonts w:ascii="Times New Roman" w:hAnsi="Times New Roman" w:cs="Times New Roman"/>
          <w:sz w:val="24"/>
          <w:szCs w:val="24"/>
        </w:rPr>
        <w:t xml:space="preserve"> represents person </w:t>
      </w:r>
      <w:r w:rsidR="008F34E4" w:rsidRPr="00B83A8B">
        <w:rPr>
          <w:rFonts w:ascii="Times New Roman" w:hAnsi="Times New Roman" w:cs="Times New Roman"/>
          <w:i/>
          <w:iCs/>
          <w:sz w:val="24"/>
          <w:szCs w:val="24"/>
        </w:rPr>
        <w:t>i</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 xml:space="preserve">s location on </w:t>
      </w:r>
      <w:r w:rsidR="008D4C39" w:rsidRPr="00B83A8B">
        <w:rPr>
          <w:rFonts w:ascii="Times New Roman" w:hAnsi="Times New Roman" w:cs="Times New Roman"/>
          <w:i/>
          <w:iCs/>
          <w:sz w:val="24"/>
          <w:szCs w:val="24"/>
        </w:rPr>
        <w:t>S</w:t>
      </w:r>
      <w:r w:rsidR="008D4C39" w:rsidRPr="00732ED6">
        <w:rPr>
          <w:rFonts w:ascii="Times New Roman" w:hAnsi="Times New Roman" w:cs="Times New Roman"/>
          <w:sz w:val="24"/>
          <w:szCs w:val="24"/>
        </w:rPr>
        <w:t xml:space="preserve">. For each person </w:t>
      </w:r>
      <w:r w:rsidR="008F34E4" w:rsidRPr="00732ED6">
        <w:rPr>
          <w:rFonts w:ascii="Times New Roman" w:hAnsi="Times New Roman" w:cs="Times New Roman"/>
          <w:sz w:val="24"/>
          <w:szCs w:val="24"/>
        </w:rPr>
        <w:t>there are</w:t>
      </w:r>
      <w:r w:rsidR="00C64C97" w:rsidRPr="00732ED6">
        <w:rPr>
          <w:rFonts w:ascii="Times New Roman" w:hAnsi="Times New Roman" w:cs="Times New Roman"/>
          <w:sz w:val="24"/>
          <w:szCs w:val="24"/>
        </w:rPr>
        <w:t xml:space="preserve"> </w:t>
      </w:r>
      <w:r w:rsidR="004211AE" w:rsidRPr="00732ED6">
        <w:rPr>
          <w:rFonts w:ascii="Times New Roman" w:hAnsi="Times New Roman" w:cs="Times New Roman"/>
          <w:sz w:val="24"/>
          <w:szCs w:val="24"/>
        </w:rPr>
        <w:t>several</w:t>
      </w:r>
      <w:r w:rsidR="008D4C39" w:rsidRPr="00732ED6">
        <w:rPr>
          <w:rFonts w:ascii="Times New Roman" w:hAnsi="Times New Roman" w:cs="Times New Roman"/>
          <w:sz w:val="24"/>
          <w:szCs w:val="24"/>
        </w:rPr>
        <w:t xml:space="preserve"> specific trait scores equivalent to the number of specific traits defining the model</w:t>
      </w:r>
      <w:r w:rsidR="006150A4" w:rsidRPr="00732ED6">
        <w:rPr>
          <w:rFonts w:ascii="Times New Roman" w:hAnsi="Times New Roman" w:cs="Times New Roman"/>
          <w:sz w:val="24"/>
          <w:szCs w:val="24"/>
        </w:rPr>
        <w:t xml:space="preserve"> (</w:t>
      </w:r>
      <w:r w:rsidR="002A5EE2" w:rsidRPr="00732ED6">
        <w:rPr>
          <w:rFonts w:ascii="Times New Roman" w:hAnsi="Times New Roman" w:cs="Times New Roman"/>
          <w:sz w:val="24"/>
          <w:szCs w:val="24"/>
        </w:rPr>
        <w:t>Toland et al., 2017</w:t>
      </w:r>
      <w:r w:rsidR="006150A4" w:rsidRPr="00732ED6">
        <w:rPr>
          <w:rFonts w:ascii="Times New Roman" w:hAnsi="Times New Roman" w:cs="Times New Roman"/>
          <w:sz w:val="24"/>
          <w:szCs w:val="24"/>
        </w:rPr>
        <w:t>)</w:t>
      </w:r>
      <w:r w:rsidR="008D4C39" w:rsidRPr="00732ED6">
        <w:rPr>
          <w:rFonts w:ascii="Times New Roman" w:hAnsi="Times New Roman" w:cs="Times New Roman"/>
          <w:sz w:val="24"/>
          <w:szCs w:val="24"/>
        </w:rPr>
        <w:t>.</w:t>
      </w:r>
    </w:p>
    <w:p w14:paraId="2BA9D777" w14:textId="77777777" w:rsidR="009A4413" w:rsidRPr="00732ED6" w:rsidRDefault="009A4413"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5A53470D" w:rsidR="00992B83" w:rsidRPr="00732ED6" w:rsidRDefault="00A30E43" w:rsidP="00695B84">
      <w:pPr>
        <w:spacing w:after="0" w:line="480" w:lineRule="auto"/>
        <w:ind w:firstLine="720"/>
        <w:rPr>
          <w:rFonts w:ascii="Times New Roman" w:hAnsi="Times New Roman" w:cs="Times New Roman"/>
          <w:b/>
          <w:bCs/>
          <w:sz w:val="24"/>
          <w:szCs w:val="24"/>
        </w:rPr>
      </w:pPr>
      <m:oMathPara>
        <m:oMath>
          <m:eqArr>
            <m:eqArrPr>
              <m:maxDist m:val="1"/>
              <m:ctrlPr>
                <w:rPr>
                  <w:rFonts w:ascii="Cambria Math" w:hAnsi="Cambria Math" w:cs="Times New Roman"/>
                  <w:i/>
                  <w:sz w:val="24"/>
                  <w:szCs w:val="24"/>
                </w:rPr>
              </m:ctrlPr>
            </m:eqArrPr>
            <m:e>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Jk</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P</m:t>
                  </m:r>
                </m:e>
                <m:sub>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2F487665" w14:textId="77777777" w:rsidR="00695B84" w:rsidRPr="00732ED6" w:rsidRDefault="00695B84" w:rsidP="00D67234">
      <w:pPr>
        <w:spacing w:after="0" w:line="480" w:lineRule="auto"/>
        <w:rPr>
          <w:rFonts w:ascii="Times New Roman" w:hAnsi="Times New Roman" w:cs="Times New Roman"/>
          <w:sz w:val="24"/>
          <w:szCs w:val="24"/>
        </w:rPr>
      </w:pPr>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72D595C"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effects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latent trait distributions within a bifactor model, which is a common framework in psychometric and educational assessments. The model accounts for both a general factor and various specific factors that describe individual abilities. Furthermore, the research incorporates four-category polytomous items, which are frequently used in these fields.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2011; Svetina et al., 2017; Wang et al., 2018), it explores how deviations from normality in these latent traits affect model outcomes. In a bifactor model, individuals are characterized by a single general factor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g</w:t>
      </w:r>
      <w:proofErr w:type="spellEnd"/>
      <w:r w:rsidR="00297E7C" w:rsidRPr="00732ED6">
        <w:rPr>
          <w:rFonts w:ascii="Times New Roman" w:hAnsi="Times New Roman" w:cs="Times New Roman"/>
          <w:sz w:val="24"/>
          <w:szCs w:val="24"/>
        </w:rPr>
        <w:t xml:space="preserve">) and several </w:t>
      </w:r>
      <w:r w:rsidR="00297E7C" w:rsidRPr="00732ED6">
        <w:rPr>
          <w:rFonts w:ascii="Times New Roman" w:hAnsi="Times New Roman" w:cs="Times New Roman"/>
          <w:sz w:val="24"/>
          <w:szCs w:val="24"/>
        </w:rPr>
        <w:lastRenderedPageBreak/>
        <w:t>specific factors (</w:t>
      </w:r>
      <w:proofErr w:type="spellStart"/>
      <w:r w:rsidR="00297E7C" w:rsidRPr="00AE71A1">
        <w:rPr>
          <w:rFonts w:ascii="Times New Roman" w:hAnsi="Times New Roman" w:cs="Times New Roman"/>
          <w:i/>
          <w:iCs/>
          <w:sz w:val="24"/>
          <w:szCs w:val="24"/>
        </w:rPr>
        <w:t>θ</w:t>
      </w:r>
      <w:r w:rsidR="00297E7C" w:rsidRPr="00AE71A1">
        <w:rPr>
          <w:rFonts w:ascii="Times New Roman" w:hAnsi="Times New Roman" w:cs="Times New Roman"/>
          <w:i/>
          <w:iCs/>
          <w:sz w:val="24"/>
          <w:szCs w:val="24"/>
          <w:vertAlign w:val="subscript"/>
        </w:rPr>
        <w:t>sk</w:t>
      </w:r>
      <w:proofErr w:type="spellEnd"/>
      <w:r w:rsidR="00297E7C" w:rsidRPr="00732ED6">
        <w:rPr>
          <w:rFonts w:ascii="Times New Roman" w:hAnsi="Times New Roman" w:cs="Times New Roman"/>
          <w:sz w:val="24"/>
          <w:szCs w:val="24"/>
        </w:rPr>
        <w:t>), where k represents the number of specific factors.</w:t>
      </w:r>
      <w:r w:rsidR="007E5863"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674F5F" w:rsidRPr="00732ED6">
        <w:rPr>
          <w:rFonts w:ascii="Times New Roman" w:hAnsi="Times New Roman" w:cs="Times New Roman"/>
          <w:sz w:val="24"/>
          <w:szCs w:val="24"/>
        </w:rPr>
        <w:t>simulation</w:t>
      </w:r>
      <w:r w:rsidRPr="00732ED6">
        <w:rPr>
          <w:rFonts w:ascii="Times New Roman" w:hAnsi="Times New Roman" w:cs="Times New Roman"/>
          <w:sz w:val="24"/>
          <w:szCs w:val="24"/>
        </w:rPr>
        <w:t xml:space="preserve"> aims to elucidate the impact of latent trait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on model performance, providing insights that are critical for both theoretical understanding and practical application in psychological and educational evaluation.</w:t>
      </w:r>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445A40" w14:paraId="3F361733" w14:textId="77777777" w:rsidTr="00875565">
        <w:tc>
          <w:tcPr>
            <w:tcW w:w="3240" w:type="dxa"/>
          </w:tcPr>
          <w:p w14:paraId="6E8DC699" w14:textId="48115692" w:rsidR="0025101C" w:rsidRPr="005A75C4" w:rsidRDefault="005B5341"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Nonnormality on general factor (</w:t>
            </w:r>
            <w:proofErr w:type="spellStart"/>
            <w:r w:rsidR="00A92964">
              <w:rPr>
                <w:rFonts w:ascii="Times New Roman" w:hAnsi="Times New Roman" w:cs="Times New Roman"/>
                <w:sz w:val="24"/>
                <w:szCs w:val="24"/>
              </w:rPr>
              <w:t>NN</w:t>
            </w:r>
            <w:r w:rsidRPr="005A75C4">
              <w:rPr>
                <w:rFonts w:ascii="Times New Roman" w:hAnsi="Times New Roman" w:cs="Times New Roman"/>
                <w:sz w:val="24"/>
                <w:szCs w:val="24"/>
              </w:rPr>
              <w:t>θ</w:t>
            </w:r>
            <w:r w:rsidRPr="005A75C4">
              <w:rPr>
                <w:rFonts w:ascii="Times New Roman" w:hAnsi="Times New Roman" w:cs="Times New Roman"/>
                <w:sz w:val="24"/>
                <w:szCs w:val="24"/>
                <w:vertAlign w:val="subscript"/>
              </w:rPr>
              <w:t>g</w:t>
            </w:r>
            <w:proofErr w:type="spellEnd"/>
            <w:r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proofErr w:type="spellStart"/>
            <w:r w:rsidR="0025101C" w:rsidRPr="005A75C4">
              <w:rPr>
                <w:rFonts w:ascii="Times New Roman" w:hAnsi="Times New Roman" w:cs="Times New Roman"/>
                <w:sz w:val="24"/>
                <w:szCs w:val="24"/>
                <w:lang w:val="fr-FR"/>
              </w:rPr>
              <w:t>Skew</w:t>
            </w:r>
            <w:proofErr w:type="spellEnd"/>
            <w:r w:rsidR="0025101C" w:rsidRPr="005A75C4">
              <w:rPr>
                <w:rFonts w:ascii="Times New Roman" w:hAnsi="Times New Roman" w:cs="Times New Roman"/>
                <w:sz w:val="24"/>
                <w:szCs w:val="24"/>
                <w:lang w:val="fr-FR"/>
              </w:rPr>
              <w:t xml:space="preserve">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r w:rsidR="005A75C4" w:rsidRPr="00445A40" w14:paraId="35D1E00C" w14:textId="77777777" w:rsidTr="00875565">
        <w:tc>
          <w:tcPr>
            <w:tcW w:w="3240" w:type="dxa"/>
          </w:tcPr>
          <w:p w14:paraId="1924E0C9" w14:textId="2C292E67" w:rsidR="005A75C4" w:rsidRPr="005A75C4" w:rsidRDefault="005A75C4" w:rsidP="005A75C4">
            <w:pPr>
              <w:spacing w:line="360" w:lineRule="auto"/>
              <w:rPr>
                <w:rFonts w:ascii="Times New Roman" w:hAnsi="Times New Roman" w:cs="Times New Roman"/>
                <w:sz w:val="24"/>
                <w:szCs w:val="24"/>
              </w:rPr>
            </w:pPr>
            <w:r w:rsidRPr="005A75C4">
              <w:rPr>
                <w:rFonts w:ascii="Times New Roman" w:hAnsi="Times New Roman" w:cs="Times New Roman"/>
                <w:sz w:val="24"/>
                <w:szCs w:val="24"/>
              </w:rPr>
              <w:t>Nonnormality on general factor (</w:t>
            </w:r>
            <w:proofErr w:type="spellStart"/>
            <w:r w:rsidR="00A92964">
              <w:rPr>
                <w:rFonts w:ascii="Times New Roman" w:hAnsi="Times New Roman" w:cs="Times New Roman"/>
                <w:sz w:val="24"/>
                <w:szCs w:val="24"/>
              </w:rPr>
              <w:t>NN</w:t>
            </w:r>
            <w:r w:rsidRPr="005A75C4">
              <w:rPr>
                <w:rFonts w:ascii="Times New Roman" w:hAnsi="Times New Roman" w:cs="Times New Roman"/>
                <w:sz w:val="24"/>
                <w:szCs w:val="24"/>
              </w:rPr>
              <w:t>θ</w:t>
            </w:r>
            <w:r w:rsidRPr="005A75C4">
              <w:rPr>
                <w:rFonts w:ascii="Times New Roman" w:hAnsi="Times New Roman" w:cs="Times New Roman"/>
                <w:sz w:val="24"/>
                <w:szCs w:val="24"/>
                <w:vertAlign w:val="subscript"/>
              </w:rPr>
              <w:t>sk</w:t>
            </w:r>
            <w:proofErr w:type="spellEnd"/>
            <w:r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bl>
    <w:p w14:paraId="15C3B029" w14:textId="19B4B4D1" w:rsidR="007D05C2" w:rsidRDefault="007D05C2" w:rsidP="00753948">
      <w:pPr>
        <w:spacing w:after="0" w:line="480" w:lineRule="auto"/>
        <w:ind w:firstLine="720"/>
        <w:rPr>
          <w:rFonts w:ascii="Times New Roman" w:hAnsi="Times New Roman" w:cs="Times New Roman"/>
          <w:sz w:val="24"/>
          <w:szCs w:val="24"/>
        </w:rPr>
      </w:pPr>
      <w:r w:rsidRPr="007D05C2">
        <w:rPr>
          <w:rFonts w:ascii="Times New Roman" w:hAnsi="Times New Roman" w:cs="Times New Roman"/>
          <w:sz w:val="24"/>
          <w:szCs w:val="24"/>
        </w:rPr>
        <w:t>Table 1 presents a summary of the manipulated factors in our simulation study, including sample sizes (</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either two or four specific factors (</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proofErr w:type="spellStart"/>
      <w:r w:rsidR="00A92964">
        <w:rPr>
          <w:rFonts w:ascii="Times New Roman" w:hAnsi="Times New Roman" w:cs="Times New Roman"/>
          <w:sz w:val="24"/>
          <w:szCs w:val="24"/>
        </w:rPr>
        <w:t>NN</w:t>
      </w:r>
      <w:r w:rsidR="00A92964" w:rsidRPr="005A75C4">
        <w:rPr>
          <w:rFonts w:ascii="Times New Roman" w:hAnsi="Times New Roman" w:cs="Times New Roman"/>
          <w:sz w:val="24"/>
          <w:szCs w:val="24"/>
        </w:rPr>
        <w:t>θ</w:t>
      </w:r>
      <w:r w:rsidR="00A92964" w:rsidRPr="005A75C4">
        <w:rPr>
          <w:rFonts w:ascii="Times New Roman" w:hAnsi="Times New Roman" w:cs="Times New Roman"/>
          <w:sz w:val="24"/>
          <w:szCs w:val="24"/>
          <w:vertAlign w:val="subscript"/>
        </w:rPr>
        <w:t>g</w:t>
      </w:r>
      <w:proofErr w:type="spellEnd"/>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proofErr w:type="spellStart"/>
      <w:r w:rsidR="00926EA4">
        <w:rPr>
          <w:rFonts w:ascii="Times New Roman" w:hAnsi="Times New Roman" w:cs="Times New Roman"/>
          <w:sz w:val="24"/>
          <w:szCs w:val="24"/>
        </w:rPr>
        <w:t>NN</w:t>
      </w:r>
      <w:r w:rsidR="00926EA4" w:rsidRPr="005A75C4">
        <w:rPr>
          <w:rFonts w:ascii="Times New Roman" w:hAnsi="Times New Roman" w:cs="Times New Roman"/>
          <w:sz w:val="24"/>
          <w:szCs w:val="24"/>
        </w:rPr>
        <w:t>θ</w:t>
      </w:r>
      <w:r w:rsidR="00926EA4" w:rsidRPr="005A75C4">
        <w:rPr>
          <w:rFonts w:ascii="Times New Roman" w:hAnsi="Times New Roman" w:cs="Times New Roman"/>
          <w:sz w:val="24"/>
          <w:szCs w:val="24"/>
          <w:vertAlign w:val="subscript"/>
        </w:rPr>
        <w:t>sk</w:t>
      </w:r>
      <w:proofErr w:type="spellEnd"/>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used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07AB86D2"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lastRenderedPageBreak/>
        <w:t>In psychological and psychiatric research, the general factor discrimination is usually positive and falls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2012; Raines, 2015). Previous studies have consistently shown that specific factor discriminations are typically smaller than the general factor, ranging from 0 to 1.5 (Wang et al., 2018). In the bifactor model, the general factor and specific factor are considered independent, with no correlation between them.</w:t>
      </w:r>
      <w:r w:rsidR="00951721" w:rsidRPr="00732ED6">
        <w:rPr>
          <w:rFonts w:ascii="Times New Roman" w:hAnsi="Times New Roman" w:cs="Times New Roman"/>
          <w:sz w:val="24"/>
          <w:szCs w:val="24"/>
        </w:rPr>
        <w:t xml:space="preserve"> In this study, the discrimination values for the general factor are set to range from 1.1 to 2.8, while the discrimination values for the specific factors are established within the range of 0 to 1.5.</w:t>
      </w:r>
    </w:p>
    <w:p w14:paraId="132AB6CA" w14:textId="449E7735"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r w:rsidR="008E7BB2" w:rsidRPr="00732ED6">
        <w:rPr>
          <w:rFonts w:ascii="Times New Roman" w:hAnsi="Times New Roman" w:cs="Times New Roman"/>
          <w:sz w:val="24"/>
          <w:szCs w:val="24"/>
        </w:rPr>
        <w:t>According</w:t>
      </w:r>
      <w:r w:rsidR="00E00116" w:rsidRPr="00732ED6">
        <w:rPr>
          <w:rFonts w:ascii="Times New Roman" w:hAnsi="Times New Roman" w:cs="Times New Roman"/>
          <w:sz w:val="24"/>
          <w:szCs w:val="24"/>
        </w:rPr>
        <w:t xml:space="preserve"> to</w:t>
      </w:r>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 (2018</w:t>
      </w:r>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 thresholds, b1[−2, −0.67], b2[−0.67, 0.67], and b3[0.67, 2], for three thresholds (locations) to distinguish the possibilities of choosing each item</w:t>
      </w:r>
      <w:r w:rsidR="00951721" w:rsidRPr="00732ED6">
        <w:rPr>
          <w:rFonts w:ascii="Times New Roman" w:hAnsi="Times New Roman" w:cs="Times New Roman"/>
          <w:sz w:val="24"/>
          <w:szCs w:val="24"/>
        </w:rPr>
        <w:t>.</w:t>
      </w:r>
    </w:p>
    <w:p w14:paraId="51E46706" w14:textId="7627A572"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Person </w:t>
      </w:r>
      <w:r w:rsidR="000A12ED" w:rsidRPr="00732ED6">
        <w:rPr>
          <w:rFonts w:ascii="Times New Roman" w:hAnsi="Times New Roman" w:cs="Times New Roman"/>
          <w:b/>
          <w:bCs/>
          <w:sz w:val="24"/>
          <w:szCs w:val="24"/>
        </w:rPr>
        <w:t xml:space="preserve">ability </w:t>
      </w:r>
      <w:r w:rsidRPr="00732ED6">
        <w:rPr>
          <w:rFonts w:ascii="Times New Roman" w:hAnsi="Times New Roman" w:cs="Times New Roman"/>
          <w:b/>
          <w:bCs/>
          <w:sz w:val="24"/>
          <w:szCs w:val="24"/>
        </w:rPr>
        <w:t>parameter</w:t>
      </w:r>
    </w:p>
    <w:p w14:paraId="228459C5" w14:textId="27038E39"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r w:rsidRPr="00732ED6">
        <w:rPr>
          <w:rFonts w:ascii="Times New Roman" w:hAnsi="Times New Roman" w:cs="Times New Roman"/>
          <w:sz w:val="24"/>
          <w:szCs w:val="24"/>
        </w:rPr>
        <w:t xml:space="preserve">and kurtosis 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Hair et al. (2010) and Bryne (2010) argued that data is normal if skewness is between ‐2 to +2 and kurtosis is between ‐7 to +7. </w:t>
      </w:r>
      <w:r w:rsidR="001B1630" w:rsidRPr="00732ED6">
        <w:rPr>
          <w:rFonts w:ascii="Times New Roman" w:hAnsi="Times New Roman" w:cs="Times New Roman"/>
          <w:sz w:val="24"/>
          <w:szCs w:val="24"/>
        </w:rPr>
        <w:t>Thus</w:t>
      </w:r>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normality status for the general factor and specific factors</w:t>
      </w:r>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 xml:space="preserve">n this study, we employed the Fleishman method to generate nonnormal distributions; this technique involves manipulating a normally distributed random variable using a cubic polynomial, thereby adjusting skewness and kurtosis through modification </w:t>
      </w:r>
      <w:r w:rsidR="00C5082E" w:rsidRPr="00732ED6">
        <w:rPr>
          <w:rFonts w:ascii="Times New Roman" w:hAnsi="Times New Roman" w:cs="Times New Roman"/>
          <w:sz w:val="24"/>
          <w:szCs w:val="24"/>
        </w:rPr>
        <w:lastRenderedPageBreak/>
        <w:t xml:space="preserve">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20F46779"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proofErr w:type="gram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w:t>
      </w:r>
      <w:proofErr w:type="gram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r w:rsidR="000B024C" w:rsidRPr="00732ED6">
        <w:rPr>
          <w:rFonts w:ascii="Times New Roman" w:hAnsi="Times New Roman" w:cs="Times New Roman"/>
          <w:sz w:val="24"/>
          <w:szCs w:val="24"/>
        </w:rPr>
        <w:t xml:space="preserve">, </w:t>
      </w:r>
      <w:r w:rsidR="00025472" w:rsidRPr="00732ED6">
        <w:rPr>
          <w:rFonts w:ascii="Times New Roman" w:hAnsi="Times New Roman" w:cs="Times New Roman"/>
          <w:sz w:val="24"/>
          <w:szCs w:val="24"/>
        </w:rPr>
        <w:t xml:space="preserve">limited </w:t>
      </w:r>
      <w:r w:rsidR="0039435E" w:rsidRPr="00732ED6">
        <w:rPr>
          <w:rFonts w:ascii="Times New Roman" w:hAnsi="Times New Roman" w:cs="Times New Roman"/>
          <w:sz w:val="24"/>
          <w:szCs w:val="24"/>
        </w:rPr>
        <w:t>in</w:t>
      </w:r>
      <w:r w:rsidR="000B024C" w:rsidRPr="00732ED6">
        <w:rPr>
          <w:rFonts w:ascii="Times New Roman" w:hAnsi="Times New Roman" w:cs="Times New Roman"/>
          <w:sz w:val="24"/>
          <w:szCs w:val="24"/>
        </w:rPr>
        <w:t xml:space="preserve"> </w:t>
      </w:r>
      <w:r w:rsidR="00907D53" w:rsidRPr="00732ED6">
        <w:rPr>
          <w:rFonts w:ascii="Times New Roman" w:hAnsi="Times New Roman" w:cs="Times New Roman"/>
          <w:sz w:val="24"/>
          <w:szCs w:val="24"/>
        </w:rPr>
        <w:t>6</w:t>
      </w:r>
      <w:r w:rsidR="000B024C" w:rsidRPr="00732ED6">
        <w:rPr>
          <w:rFonts w:ascii="Times New Roman" w:hAnsi="Times New Roman" w:cs="Times New Roman"/>
          <w:sz w:val="24"/>
          <w:szCs w:val="24"/>
        </w:rPr>
        <w:t>000 iterations</w:t>
      </w:r>
      <w:r w:rsidRPr="00732ED6">
        <w:rPr>
          <w:rFonts w:ascii="Times New Roman" w:hAnsi="Times New Roman" w:cs="Times New Roman"/>
          <w:sz w:val="24"/>
          <w:szCs w:val="24"/>
        </w:rPr>
        <w:t>. 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the estimation of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proofErr w:type="gram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w:t>
      </w:r>
      <w:proofErr w:type="gramEnd"/>
      <w:r w:rsidR="009B08C0" w:rsidRPr="00732ED6">
        <w:rPr>
          <w:rFonts w:ascii="Times New Roman" w:hAnsi="Times New Roman" w:cs="Times New Roman"/>
          <w:sz w:val="24"/>
          <w:szCs w:val="24"/>
        </w:rPr>
        <w:t xml:space="preserve">)" function. In this package, the thresholds or locations are calculated as </w:t>
      </w:r>
      <w:proofErr w:type="spellStart"/>
      <w:r w:rsidR="009B08C0" w:rsidRPr="00732ED6">
        <w:rPr>
          <w:rFonts w:ascii="Times New Roman" w:hAnsi="Times New Roman" w:cs="Times New Roman"/>
          <w:sz w:val="24"/>
          <w:szCs w:val="24"/>
        </w:rPr>
        <w:t>c</w:t>
      </w:r>
      <w:r w:rsidR="009B08C0" w:rsidRPr="00732ED6">
        <w:rPr>
          <w:rFonts w:ascii="Times New Roman" w:hAnsi="Times New Roman" w:cs="Times New Roman"/>
          <w:sz w:val="24"/>
          <w:szCs w:val="24"/>
          <w:vertAlign w:val="subscript"/>
        </w:rPr>
        <w:t>jk</w:t>
      </w:r>
      <w:proofErr w:type="spellEnd"/>
      <w:r w:rsidR="009B08C0" w:rsidRPr="00732ED6">
        <w:rPr>
          <w:rFonts w:ascii="Times New Roman" w:hAnsi="Times New Roman" w:cs="Times New Roman"/>
          <w:sz w:val="24"/>
          <w:szCs w:val="24"/>
        </w:rPr>
        <w:t xml:space="preserve">, as described in </w:t>
      </w:r>
      <w:r w:rsidR="00B30DC7" w:rsidRPr="00732ED6">
        <w:rPr>
          <w:rFonts w:ascii="Times New Roman" w:hAnsi="Times New Roman" w:cs="Times New Roman"/>
          <w:sz w:val="24"/>
          <w:szCs w:val="24"/>
        </w:rPr>
        <w:t>E</w:t>
      </w:r>
      <w:r w:rsidR="009B08C0" w:rsidRPr="00732ED6">
        <w:rPr>
          <w:rFonts w:ascii="Times New Roman" w:hAnsi="Times New Roman" w:cs="Times New Roman"/>
          <w:sz w:val="24"/>
          <w:szCs w:val="24"/>
        </w:rPr>
        <w:t>quation (</w:t>
      </w:r>
      <w:r w:rsidR="00025472" w:rsidRPr="00732ED6">
        <w:rPr>
          <w:rFonts w:ascii="Times New Roman" w:hAnsi="Times New Roman" w:cs="Times New Roman"/>
          <w:sz w:val="24"/>
          <w:szCs w:val="24"/>
        </w:rPr>
        <w:t>1</w:t>
      </w:r>
      <w:r w:rsidR="009B08C0" w:rsidRPr="00732ED6">
        <w:rPr>
          <w:rFonts w:ascii="Times New Roman" w:hAnsi="Times New Roman" w:cs="Times New Roman"/>
          <w:sz w:val="24"/>
          <w:szCs w:val="24"/>
        </w:rPr>
        <w:t>).</w:t>
      </w:r>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751DBF50"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the two discrimination parameters, the three boundary parameters, and two personal parameters. </w:t>
      </w:r>
    </w:p>
    <w:p w14:paraId="2D656E7D" w14:textId="53CDC55C"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including item parameter</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6EE9DA24" w14:textId="20333651" w:rsidR="00F56558" w:rsidRPr="00732ED6" w:rsidRDefault="00A30E43" w:rsidP="00F56558">
      <w:pPr>
        <w:spacing w:after="0" w:line="480" w:lineRule="auto"/>
        <w:ind w:left="2160" w:firstLine="720"/>
        <w:jc w:val="cente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Bias</m:t>
                  </m:r>
                </m:e>
                <m:sub>
                  <m:r>
                    <w:rPr>
                      <w:rFonts w:ascii="Cambria Math" w:hAnsi="Cambria Math" w:cs="Times New Roman"/>
                      <w:sz w:val="24"/>
                      <w:szCs w:val="24"/>
                    </w:rPr>
                    <m:t>y</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m:t>
                  </m:r>
                  <m:r>
                    <w:rPr>
                      <w:rFonts w:ascii="Cambria Math" w:hAnsi="Cambria Math" w:cs="Times New Roman"/>
                      <w:sz w:val="24"/>
                      <w:szCs w:val="24"/>
                    </w:rPr>
                    <m:t>=1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=1</m:t>
                      </m:r>
                    </m:sub>
                    <m:sup>
                      <m:r>
                        <w:rPr>
                          <w:rFonts w:ascii="Cambria Math" w:hAnsi="Cambria Math" w:cs="Times New Roman"/>
                          <w:sz w:val="24"/>
                          <w:szCs w:val="24"/>
                        </w:rPr>
                        <m:t>J</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498CC270" w14:textId="6DBFCE01" w:rsidR="009E5AC7" w:rsidRPr="00732ED6" w:rsidRDefault="00382A5F" w:rsidP="009E5AC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gj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sj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1j</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2j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3j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gj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sj</m:t>
            </m:r>
          </m:sub>
        </m:sSub>
      </m:oMath>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gj</w:t>
      </w:r>
      <w:proofErr w:type="spellEnd"/>
      <w:r w:rsidR="00352417" w:rsidRPr="00732ED6">
        <w:rPr>
          <w:rFonts w:ascii="Times New Roman" w:hAnsi="Times New Roman" w:cs="Times New Roman"/>
          <w:sz w:val="24"/>
          <w:szCs w:val="24"/>
        </w:rPr>
        <w:t xml:space="preserve">, </w:t>
      </w:r>
      <w:proofErr w:type="spellStart"/>
      <w:r w:rsidR="00352417" w:rsidRPr="00732ED6">
        <w:rPr>
          <w:rFonts w:ascii="Times New Roman" w:hAnsi="Times New Roman" w:cs="Times New Roman"/>
          <w:sz w:val="24"/>
          <w:szCs w:val="24"/>
        </w:rPr>
        <w:t>a</w:t>
      </w:r>
      <w:r w:rsidR="00352417" w:rsidRPr="00732ED6">
        <w:rPr>
          <w:rFonts w:ascii="Times New Roman" w:hAnsi="Times New Roman" w:cs="Times New Roman"/>
          <w:sz w:val="24"/>
          <w:szCs w:val="24"/>
          <w:vertAlign w:val="subscript"/>
        </w:rPr>
        <w:t>sj</w:t>
      </w:r>
      <w:proofErr w:type="spellEnd"/>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1j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2j</w:t>
      </w:r>
      <w:r w:rsidR="00352417"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352417" w:rsidRPr="00732ED6">
        <w:rPr>
          <w:rFonts w:ascii="Times New Roman" w:hAnsi="Times New Roman" w:cs="Times New Roman"/>
          <w:sz w:val="24"/>
          <w:szCs w:val="24"/>
          <w:vertAlign w:val="subscript"/>
        </w:rPr>
        <w:t>3j</w:t>
      </w:r>
      <w:r w:rsidR="000B10A6" w:rsidRPr="00732ED6">
        <w:rPr>
          <w:rFonts w:ascii="Times New Roman" w:hAnsi="Times New Roman" w:cs="Times New Roman"/>
          <w:sz w:val="24"/>
          <w:szCs w:val="24"/>
        </w:rPr>
        <w:t xml:space="preserve"> ,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gj</w:t>
      </w:r>
      <w:proofErr w:type="spellEnd"/>
      <w:r w:rsidR="000B10A6" w:rsidRPr="00732ED6">
        <w:rPr>
          <w:rFonts w:ascii="Times New Roman" w:hAnsi="Times New Roman" w:cs="Times New Roman"/>
          <w:sz w:val="24"/>
          <w:szCs w:val="24"/>
        </w:rPr>
        <w:t xml:space="preserve">, </w:t>
      </w:r>
      <w:proofErr w:type="spellStart"/>
      <w:r w:rsidR="000B10A6" w:rsidRPr="00732ED6">
        <w:rPr>
          <w:rFonts w:ascii="Times New Roman" w:hAnsi="Times New Roman" w:cs="Times New Roman"/>
          <w:sz w:val="24"/>
          <w:szCs w:val="24"/>
        </w:rPr>
        <w:t>θ</w:t>
      </w:r>
      <w:r w:rsidR="000B10A6" w:rsidRPr="00732ED6">
        <w:rPr>
          <w:rFonts w:ascii="Times New Roman" w:hAnsi="Times New Roman" w:cs="Times New Roman"/>
          <w:sz w:val="24"/>
          <w:szCs w:val="24"/>
          <w:vertAlign w:val="subscript"/>
        </w:rPr>
        <w:t>sj</w:t>
      </w:r>
      <w:proofErr w:type="spellEnd"/>
      <w:r w:rsidR="000B10A6" w:rsidRPr="00732ED6">
        <w:rPr>
          <w:rFonts w:ascii="Times New Roman" w:hAnsi="Times New Roman" w:cs="Times New Roman"/>
          <w:sz w:val="24"/>
          <w:szCs w:val="24"/>
        </w:rPr>
        <w:t>,</w:t>
      </w:r>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xml:space="preserve">. In the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732ED6">
        <w:rPr>
          <w:rFonts w:ascii="Times New Roman" w:hAnsi="Times New Roman" w:cs="Times New Roman"/>
          <w:sz w:val="24"/>
          <w:szCs w:val="24"/>
        </w:rPr>
        <w:t>j represents the item number, ranging from 1 to J. The total number of items J is computed by multiplying the number of items in each specific factor by the number of specific factors. For each condition, a total of 500 replications are carried out, denoted as R in equation (3).</w:t>
      </w:r>
    </w:p>
    <w:p w14:paraId="63F152D1" w14:textId="7853E92B" w:rsidR="00F56558" w:rsidRPr="00732ED6" w:rsidRDefault="000333DA" w:rsidP="000C2FAD">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lastRenderedPageBreak/>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rPr>
                <w:rFonts w:ascii="Cambria Math" w:hAnsi="Cambria Math" w:cs="Times New Roman"/>
                <w:i/>
                <w:sz w:val="24"/>
                <w:szCs w:val="24"/>
              </w:rPr>
            </m:ctrlPr>
          </m:eqArrPr>
          <m:e>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RMSE</m:t>
                    </m:r>
                  </m:e>
                  <m:sub>
                    <m:r>
                      <w:rPr>
                        <w:rFonts w:ascii="Cambria Math" w:hAnsi="Cambria Math" w:cs="Times New Roman"/>
                        <w:sz w:val="24"/>
                        <w:szCs w:val="24"/>
                      </w:rPr>
                      <m:t>y</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p>
                                <m:r>
                                  <w:rPr>
                                    <w:rFonts w:ascii="Cambria Math" w:hAnsi="Cambria Math" w:cs="Times New Roman"/>
                                    <w:sz w:val="24"/>
                                    <w:szCs w:val="24"/>
                                  </w:rPr>
                                  <m:t>2</m:t>
                                </m:r>
                              </m:sup>
                            </m:sSup>
                            <m:r>
                              <m:rPr>
                                <m:lit/>
                              </m:rP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JR</m:t>
                                </m:r>
                              </m:e>
                            </m:d>
                          </m:e>
                        </m:nary>
                      </m:e>
                    </m:nary>
                  </m:e>
                </m:rad>
                <m:r>
                  <w:rPr>
                    <w:rFonts w:ascii="Cambria Math" w:hAnsi="Cambria Math" w:cs="Times New Roman"/>
                    <w:sz w:val="24"/>
                    <w:szCs w:val="24"/>
                  </w:rPr>
                  <m:t xml:space="preserve"> #(4)</m:t>
                </m:r>
              </m:e>
            </m:eqArr>
          </m:e>
        </m:eqArr>
      </m:oMath>
    </w:p>
    <w:p w14:paraId="456CE00E" w14:textId="2B4AA1B1" w:rsidR="000C2FAD" w:rsidRPr="00732ED6" w:rsidRDefault="000C2FAD"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551E2C66" w14:textId="796442EA" w:rsidR="009E5AC7"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Correlation</w:t>
      </w:r>
      <w:r w:rsidR="00356EF6"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Correlation measures the strength and direction of a linear relationship between </w:t>
      </w:r>
      <w:r w:rsidR="001B1630" w:rsidRPr="00732ED6">
        <w:rPr>
          <w:rFonts w:ascii="Times New Roman" w:hAnsi="Times New Roman" w:cs="Times New Roman"/>
          <w:sz w:val="24"/>
          <w:szCs w:val="24"/>
        </w:rPr>
        <w:t>the true personal ability and the estimated personal ability</w:t>
      </w:r>
      <w:r w:rsidRPr="00732ED6">
        <w:rPr>
          <w:rFonts w:ascii="Times New Roman" w:hAnsi="Times New Roman" w:cs="Times New Roman"/>
          <w:sz w:val="24"/>
          <w:szCs w:val="24"/>
        </w:rPr>
        <w:t xml:space="preserve">. </w:t>
      </w:r>
      <w:r w:rsidR="001B1630" w:rsidRPr="00732ED6">
        <w:rPr>
          <w:rFonts w:ascii="Times New Roman" w:hAnsi="Times New Roman" w:cs="Times New Roman"/>
          <w:sz w:val="24"/>
          <w:szCs w:val="24"/>
        </w:rPr>
        <w:t>A correlation closer to one indicates good performance of the estimation methods.</w:t>
      </w:r>
    </w:p>
    <w:p w14:paraId="3F4A55D0" w14:textId="125CE385"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(η</w:t>
      </w:r>
      <w:r w:rsidRPr="00732ED6">
        <w:rPr>
          <w:rFonts w:ascii="Times New Roman" w:hAnsi="Times New Roman" w:cs="Times New Roman"/>
          <w:sz w:val="24"/>
          <w:szCs w:val="24"/>
          <w:vertAlign w:val="superscript"/>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16C6133F" w14:textId="77777777" w:rsidR="00D427D4" w:rsidRDefault="00195F28" w:rsidP="0002071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For our analysis, we concentrate</w:t>
      </w:r>
      <w:r w:rsidR="009D7705" w:rsidRPr="00732ED6">
        <w:rPr>
          <w:rFonts w:ascii="Times New Roman" w:hAnsi="Times New Roman" w:cs="Times New Roman"/>
          <w:sz w:val="24"/>
          <w:szCs w:val="24"/>
        </w:rPr>
        <w:t>d</w:t>
      </w:r>
      <w:r w:rsidRPr="00732ED6">
        <w:rPr>
          <w:rFonts w:ascii="Times New Roman" w:hAnsi="Times New Roman" w:cs="Times New Roman"/>
          <w:sz w:val="24"/>
          <w:szCs w:val="24"/>
        </w:rPr>
        <w:t xml:space="preserve"> on those effects exceeding </w:t>
      </w:r>
      <w:r w:rsidR="00CB062D" w:rsidRPr="00732ED6">
        <w:rPr>
          <w:rFonts w:ascii="Times New Roman" w:hAnsi="Times New Roman" w:cs="Times New Roman"/>
          <w:sz w:val="24"/>
          <w:szCs w:val="24"/>
        </w:rPr>
        <w:t>0</w:t>
      </w:r>
      <w:r w:rsidRPr="00732ED6">
        <w:rPr>
          <w:rFonts w:ascii="Times New Roman" w:hAnsi="Times New Roman" w:cs="Times New Roman"/>
          <w:sz w:val="24"/>
          <w:szCs w:val="24"/>
        </w:rPr>
        <w:t>.06 to underscore the significant influences on item parameter estimation regarding bias and RMSE, as detailed in Table 2.</w:t>
      </w:r>
    </w:p>
    <w:p w14:paraId="6CA5E966" w14:textId="77777777" w:rsidR="00701FE0" w:rsidRDefault="00701FE0">
      <w:pPr>
        <w:rPr>
          <w:ins w:id="2" w:author="Wenchao Ma" w:date="2025-01-08T10:12:00Z" w16du:dateUtc="2025-01-08T16:12:00Z"/>
          <w:rFonts w:ascii="Times New Roman" w:hAnsi="Times New Roman" w:cs="Times New Roman"/>
          <w:b/>
          <w:bCs/>
          <w:sz w:val="24"/>
          <w:szCs w:val="24"/>
        </w:rPr>
      </w:pPr>
      <w:ins w:id="3" w:author="Wenchao Ma" w:date="2025-01-08T10:12:00Z" w16du:dateUtc="2025-01-08T16:12:00Z">
        <w:r>
          <w:rPr>
            <w:rFonts w:ascii="Times New Roman" w:hAnsi="Times New Roman" w:cs="Times New Roman"/>
            <w:b/>
            <w:bCs/>
            <w:sz w:val="24"/>
            <w:szCs w:val="24"/>
          </w:rPr>
          <w:br w:type="page"/>
        </w:r>
      </w:ins>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lastRenderedPageBreak/>
        <w:t>Table 2</w:t>
      </w:r>
    </w:p>
    <w:p w14:paraId="058B4627" w14:textId="3550097D"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del w:id="4" w:author="Wenchao Ma" w:date="2025-01-08T10:07:00Z" w16du:dateUtc="2025-01-08T16:07:00Z">
        <w:r w:rsidR="00D427D4" w:rsidRPr="00732ED6" w:rsidDel="00701FE0">
          <w:rPr>
            <w:rFonts w:ascii="Times New Roman" w:hAnsi="Times New Roman" w:cs="Times New Roman"/>
            <w:i/>
            <w:iCs/>
            <w:sz w:val="24"/>
            <w:szCs w:val="24"/>
          </w:rPr>
          <w:delText>s</w:delText>
        </w:r>
      </w:del>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GF</w:t>
            </w:r>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Pr="0097678C">
              <w:rPr>
                <w:rFonts w:ascii="Times New Roman" w:eastAsia="Times New Roman" w:hAnsi="Times New Roman" w:cs="Times New Roman"/>
                <w:i/>
                <w:iCs/>
                <w:color w:val="000000"/>
                <w:sz w:val="24"/>
                <w:szCs w:val="24"/>
              </w:rPr>
              <w:t>: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505109D2" w:rsidR="002334E1" w:rsidRPr="00732ED6"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DC28A7" w:rsidRPr="00DC28A7">
        <w:rPr>
          <w:rFonts w:ascii="Times New Roman" w:hAnsi="Times New Roman" w:cs="Times New Roman"/>
          <w:sz w:val="24"/>
          <w:szCs w:val="24"/>
        </w:rPr>
        <w:t>GF: Nonnormality on general factor; I</w:t>
      </w:r>
      <w:r w:rsidR="00DC28A7" w:rsidRPr="00DC28A7">
        <w:rPr>
          <w:rFonts w:ascii="Times New Roman" w:hAnsi="Times New Roman" w:cs="Times New Roman"/>
          <w:sz w:val="24"/>
          <w:szCs w:val="24"/>
          <w:vertAlign w:val="subscript"/>
          <w:rPrChange w:id="5" w:author="Jujia Li" w:date="2025-01-08T11:27:00Z" w16du:dateUtc="2025-01-08T17:27:00Z">
            <w:rPr>
              <w:rFonts w:ascii="Times New Roman" w:hAnsi="Times New Roman" w:cs="Times New Roman"/>
              <w:b/>
              <w:bCs/>
              <w:sz w:val="24"/>
              <w:szCs w:val="24"/>
            </w:rPr>
          </w:rPrChange>
        </w:rPr>
        <w:t>s</w:t>
      </w:r>
      <w:r w:rsidR="00DC28A7" w:rsidRPr="00DC28A7">
        <w:rPr>
          <w:rFonts w:ascii="Times New Roman" w:hAnsi="Times New Roman" w:cs="Times New Roman"/>
          <w:sz w:val="24"/>
          <w:szCs w:val="24"/>
        </w:rPr>
        <w:t xml:space="preserve">: Number of Item on specific factor; N: Sample size; </w:t>
      </w:r>
      <w:proofErr w:type="spellStart"/>
      <w:proofErr w:type="gramStart"/>
      <w:r w:rsidR="00DC28A7" w:rsidRPr="00DC28A7">
        <w:rPr>
          <w:rFonts w:ascii="Times New Roman" w:hAnsi="Times New Roman" w:cs="Times New Roman"/>
          <w:sz w:val="24"/>
          <w:szCs w:val="24"/>
        </w:rPr>
        <w:t>I</w:t>
      </w:r>
      <w:r w:rsidR="00DC28A7" w:rsidRPr="00DC28A7">
        <w:rPr>
          <w:rFonts w:ascii="Times New Roman" w:hAnsi="Times New Roman" w:cs="Times New Roman"/>
          <w:sz w:val="24"/>
          <w:szCs w:val="24"/>
          <w:vertAlign w:val="subscript"/>
          <w:rPrChange w:id="6" w:author="Jujia Li" w:date="2025-01-08T11:27:00Z" w16du:dateUtc="2025-01-08T17:27:00Z">
            <w:rPr>
              <w:rFonts w:ascii="Times New Roman" w:hAnsi="Times New Roman" w:cs="Times New Roman"/>
              <w:b/>
              <w:bCs/>
              <w:sz w:val="24"/>
              <w:szCs w:val="24"/>
            </w:rPr>
          </w:rPrChange>
        </w:rPr>
        <w:t>s</w:t>
      </w:r>
      <w:r w:rsidR="00DC28A7" w:rsidRPr="00DC28A7">
        <w:rPr>
          <w:rFonts w:ascii="Times New Roman" w:hAnsi="Times New Roman" w:cs="Times New Roman"/>
          <w:sz w:val="24"/>
          <w:szCs w:val="24"/>
        </w:rPr>
        <w:t>:N</w:t>
      </w:r>
      <w:proofErr w:type="spellEnd"/>
      <w:proofErr w:type="gramEnd"/>
      <w:r w:rsidR="00DC28A7" w:rsidRPr="00DC28A7">
        <w:rPr>
          <w:rFonts w:ascii="Times New Roman" w:hAnsi="Times New Roman" w:cs="Times New Roman"/>
          <w:sz w:val="24"/>
          <w:szCs w:val="24"/>
        </w:rPr>
        <w:t>: Interaction between number of item on specific factor and sample size</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discrimination on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average discrimination on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sidRPr="00B6221F">
        <w:rPr>
          <w:rFonts w:ascii="Times New Roman" w:hAnsi="Times New Roman" w:cs="Times New Roman"/>
          <w:i/>
          <w:iCs/>
          <w:sz w:val="24"/>
          <w:szCs w:val="24"/>
          <w:vertAlign w:val="subscript"/>
        </w:rPr>
        <w:t>1</w:t>
      </w:r>
      <w:r w:rsidR="00DC28A7">
        <w:rPr>
          <w:rFonts w:ascii="Times New Roman" w:hAnsi="Times New Roman" w:cs="Times New Roman"/>
          <w:i/>
          <w:iCs/>
          <w:sz w:val="24"/>
          <w:szCs w:val="24"/>
        </w:rPr>
        <w:t>, c</w:t>
      </w:r>
      <w:r w:rsidR="00DC28A7" w:rsidRPr="00B6221F">
        <w:rPr>
          <w:rFonts w:ascii="Times New Roman" w:hAnsi="Times New Roman" w:cs="Times New Roman"/>
          <w:i/>
          <w:iCs/>
          <w:sz w:val="24"/>
          <w:szCs w:val="24"/>
          <w:vertAlign w:val="subscript"/>
        </w:rPr>
        <w:t>2</w:t>
      </w:r>
      <w:r w:rsidR="00DC28A7">
        <w:rPr>
          <w:rFonts w:ascii="Times New Roman" w:hAnsi="Times New Roman" w:cs="Times New Roman"/>
          <w:i/>
          <w:iCs/>
          <w:sz w:val="24"/>
          <w:szCs w:val="24"/>
        </w:rPr>
        <w:t>, and c</w:t>
      </w:r>
      <w:r w:rsidR="00DC28A7" w:rsidRPr="00B6221F">
        <w:rPr>
          <w:rFonts w:ascii="Times New Roman" w:hAnsi="Times New Roman" w:cs="Times New Roman"/>
          <w:i/>
          <w:iCs/>
          <w:sz w:val="24"/>
          <w:szCs w:val="24"/>
          <w:vertAlign w:val="subscript"/>
        </w:rPr>
        <w:t>3</w:t>
      </w:r>
      <w:r w:rsidR="00DC28A7">
        <w:rPr>
          <w:rFonts w:ascii="Times New Roman" w:hAnsi="Times New Roman" w:cs="Times New Roman"/>
          <w:sz w:val="24"/>
          <w:szCs w:val="24"/>
        </w:rPr>
        <w:t xml:space="preserve">: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DC28A7" w:rsidRPr="00732ED6">
        <w:rPr>
          <w:rFonts w:ascii="Times New Roman" w:hAnsi="Times New Roman" w:cs="Times New Roman"/>
          <w:sz w:val="24"/>
          <w:szCs w:val="24"/>
        </w:rPr>
        <w:t>.</w:t>
      </w:r>
    </w:p>
    <w:p w14:paraId="60F37E73" w14:textId="11071536" w:rsidR="00020711" w:rsidRDefault="00D427D4"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2, t</w:t>
      </w:r>
      <w:r w:rsidR="00020711" w:rsidRPr="00732ED6">
        <w:rPr>
          <w:rFonts w:ascii="Times New Roman" w:hAnsi="Times New Roman" w:cs="Times New Roman"/>
          <w:sz w:val="24"/>
          <w:szCs w:val="24"/>
        </w:rPr>
        <w:t xml:space="preserve">he interaction between </w:t>
      </w:r>
      <w:r w:rsidR="00020711" w:rsidRPr="002744D3">
        <w:rPr>
          <w:rFonts w:ascii="Times New Roman" w:hAnsi="Times New Roman" w:cs="Times New Roman"/>
          <w:i/>
          <w:iCs/>
          <w:sz w:val="24"/>
          <w:szCs w:val="24"/>
        </w:rPr>
        <w:t>I</w:t>
      </w:r>
      <w:r w:rsidR="00B0083F" w:rsidRPr="00B0083F">
        <w:rPr>
          <w:rFonts w:ascii="Times New Roman" w:hAnsi="Times New Roman" w:cs="Times New Roman"/>
          <w:i/>
          <w:iCs/>
          <w:sz w:val="24"/>
          <w:szCs w:val="24"/>
          <w:vertAlign w:val="subscript"/>
        </w:rPr>
        <w:t>s</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(the number of items within factors) </w:t>
      </w:r>
      <w:proofErr w:type="spellStart"/>
      <w:r w:rsidR="00020711" w:rsidRPr="00732ED6">
        <w:rPr>
          <w:rFonts w:ascii="Times New Roman" w:hAnsi="Times New Roman" w:cs="Times New Roman"/>
          <w:sz w:val="24"/>
          <w:szCs w:val="24"/>
        </w:rPr>
        <w:t>an</w:t>
      </w:r>
      <w:r>
        <w:rPr>
          <w:rFonts w:ascii="Times New Roman" w:hAnsi="Times New Roman" w:cs="Times New Roman"/>
          <w:sz w:val="24"/>
          <w:szCs w:val="24"/>
        </w:rPr>
        <w:t>s</w:t>
      </w:r>
      <w:r w:rsidR="00020711" w:rsidRPr="00732ED6">
        <w:rPr>
          <w:rFonts w:ascii="Times New Roman" w:hAnsi="Times New Roman" w:cs="Times New Roman"/>
          <w:sz w:val="24"/>
          <w:szCs w:val="24"/>
        </w:rPr>
        <w:t>d</w:t>
      </w:r>
      <w:proofErr w:type="spellEnd"/>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N</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 xml:space="preserve">(sample size) was the </w:t>
      </w:r>
      <w:r w:rsidR="00020711">
        <w:rPr>
          <w:rFonts w:ascii="Times New Roman" w:hAnsi="Times New Roman" w:cs="Times New Roman"/>
          <w:sz w:val="24"/>
          <w:szCs w:val="24"/>
        </w:rPr>
        <w:t>only</w:t>
      </w:r>
      <w:r w:rsidR="00020711" w:rsidRPr="00732ED6">
        <w:rPr>
          <w:rFonts w:ascii="Times New Roman" w:hAnsi="Times New Roman" w:cs="Times New Roman"/>
          <w:sz w:val="24"/>
          <w:szCs w:val="24"/>
        </w:rPr>
        <w:t xml:space="preserve"> interaction term that exhibited an effect size greater than 0.06. This interaction significantly influenced bias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4C7807">
        <w:rPr>
          <w:rFonts w:ascii="Times New Roman" w:hAnsi="Times New Roman" w:cs="Times New Roman"/>
          <w:sz w:val="24"/>
          <w:szCs w:val="24"/>
        </w:rPr>
        <w:t xml:space="preserve"> </w:t>
      </w:r>
      <w:r w:rsidR="00020711">
        <w:rPr>
          <w:rFonts w:ascii="Times New Roman" w:hAnsi="Times New Roman" w:cs="Times New Roman"/>
          <w:sz w:val="24"/>
          <w:szCs w:val="24"/>
        </w:rPr>
        <w:t>(</w:t>
      </w:r>
      <w:r w:rsidR="00020711" w:rsidRPr="00732ED6">
        <w:rPr>
          <w:rFonts w:ascii="Times New Roman" w:hAnsi="Times New Roman" w:cs="Times New Roman"/>
          <w:sz w:val="24"/>
          <w:szCs w:val="24"/>
        </w:rPr>
        <w:t>the discrimination on general factor</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58637B">
        <w:rPr>
          <w:rFonts w:ascii="Times New Roman" w:hAnsi="Times New Roman" w:cs="Times New Roman"/>
          <w:sz w:val="24"/>
          <w:szCs w:val="24"/>
        </w:rPr>
        <w:t xml:space="preserve"> </w:t>
      </w:r>
      <w:r w:rsidR="00020711">
        <w:rPr>
          <w:rFonts w:ascii="Times New Roman" w:hAnsi="Times New Roman" w:cs="Times New Roman"/>
          <w:sz w:val="24"/>
          <w:szCs w:val="24"/>
        </w:rPr>
        <w:t xml:space="preserve">(the average </w:t>
      </w:r>
      <w:r w:rsidR="00020711" w:rsidRPr="00732ED6">
        <w:rPr>
          <w:rFonts w:ascii="Times New Roman" w:hAnsi="Times New Roman" w:cs="Times New Roman"/>
          <w:sz w:val="24"/>
          <w:szCs w:val="24"/>
        </w:rPr>
        <w:t>discrimination on specific factors</w:t>
      </w:r>
      <w:r w:rsidR="00020711">
        <w:rPr>
          <w:rFonts w:ascii="Times New Roman" w:hAnsi="Times New Roman" w:cs="Times New Roman"/>
          <w:sz w:val="24"/>
          <w:szCs w:val="24"/>
        </w:rPr>
        <w:t>)</w:t>
      </w:r>
      <w:r w:rsidR="00020711" w:rsidRPr="00732ED6">
        <w:rPr>
          <w:rFonts w:ascii="Times New Roman" w:hAnsi="Times New Roman" w:cs="Times New Roman"/>
          <w:sz w:val="24"/>
          <w:szCs w:val="24"/>
        </w:rPr>
        <w:t xml:space="preserve">, and RMSE </w:t>
      </w:r>
      <w:r w:rsidR="00020711">
        <w:rPr>
          <w:rFonts w:ascii="Times New Roman" w:hAnsi="Times New Roman" w:cs="Times New Roman"/>
          <w:sz w:val="24"/>
          <w:szCs w:val="24"/>
        </w:rPr>
        <w:t>of estimation on</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Pr>
          <w:rFonts w:ascii="Times New Roman" w:hAnsi="Times New Roman" w:cs="Times New Roman"/>
          <w:sz w:val="24"/>
          <w:szCs w:val="24"/>
        </w:rPr>
        <w:t xml:space="preserve"> </w:t>
      </w:r>
      <w:r w:rsidR="00020711" w:rsidRPr="00732ED6">
        <w:rPr>
          <w:rFonts w:ascii="Times New Roman" w:hAnsi="Times New Roman" w:cs="Times New Roman"/>
          <w:sz w:val="24"/>
          <w:szCs w:val="24"/>
        </w:rPr>
        <w:t>(</w:t>
      </w:r>
      <w:r w:rsidR="00020711">
        <w:rPr>
          <w:rFonts w:ascii="Times New Roman" w:hAnsi="Times New Roman" w:cs="Times New Roman"/>
          <w:sz w:val="24"/>
          <w:szCs w:val="24"/>
        </w:rPr>
        <w:t xml:space="preserve">the </w:t>
      </w:r>
      <w:r w:rsidR="00020711" w:rsidRPr="00732ED6">
        <w:rPr>
          <w:rFonts w:ascii="Times New Roman" w:hAnsi="Times New Roman" w:cs="Times New Roman"/>
          <w:sz w:val="24"/>
          <w:szCs w:val="24"/>
        </w:rPr>
        <w:t xml:space="preserve">average location), suggesting that </w:t>
      </w:r>
      <w:r w:rsidR="00020711" w:rsidRPr="002744D3">
        <w:rPr>
          <w:rFonts w:ascii="Times New Roman" w:hAnsi="Times New Roman" w:cs="Times New Roman"/>
          <w:i/>
          <w:iCs/>
          <w:sz w:val="24"/>
          <w:szCs w:val="24"/>
        </w:rPr>
        <w:t>I</w:t>
      </w:r>
      <w:r w:rsidR="0076244A" w:rsidRPr="0076244A">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impact estimation differently across various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Regarding main effects, deviations from normality in the general factor primarily affected the bias (.498)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 xml:space="preserve"> and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while having a less effect on the RMSE for all item parameter estimations. On the other hand, the number of items within factors significantly influenced the RMSE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s</w:t>
      </w:r>
      <w:r w:rsidR="00020711" w:rsidRPr="00732ED6">
        <w:rPr>
          <w:rFonts w:ascii="Times New Roman" w:hAnsi="Times New Roman" w:cs="Times New Roman"/>
          <w:sz w:val="24"/>
          <w:szCs w:val="24"/>
        </w:rPr>
        <w:t xml:space="preserve"> and had a medium impact on estimat</w:t>
      </w:r>
      <w:r w:rsidR="00020711">
        <w:rPr>
          <w:rFonts w:ascii="Times New Roman" w:hAnsi="Times New Roman" w:cs="Times New Roman"/>
          <w:sz w:val="24"/>
          <w:szCs w:val="24"/>
        </w:rPr>
        <w:t xml:space="preserve">ing </w:t>
      </w:r>
      <w:r w:rsidR="00020711" w:rsidRPr="002744D3">
        <w:rPr>
          <w:rFonts w:ascii="Times New Roman" w:hAnsi="Times New Roman" w:cs="Times New Roman"/>
          <w:i/>
          <w:iCs/>
          <w:sz w:val="24"/>
          <w:szCs w:val="24"/>
        </w:rPr>
        <w:t>c</w:t>
      </w:r>
      <w:r w:rsidR="00020711" w:rsidRPr="00732ED6">
        <w:rPr>
          <w:rFonts w:ascii="Times New Roman" w:hAnsi="Times New Roman" w:cs="Times New Roman"/>
          <w:sz w:val="24"/>
          <w:szCs w:val="24"/>
        </w:rPr>
        <w:t xml:space="preserve"> but only minimally affected bias in estimating all item parameters. Additionally, </w:t>
      </w:r>
      <w:r w:rsidR="00020711" w:rsidRPr="002744D3">
        <w:rPr>
          <w:rFonts w:ascii="Times New Roman" w:hAnsi="Times New Roman" w:cs="Times New Roman"/>
          <w:i/>
          <w:iCs/>
          <w:sz w:val="24"/>
          <w:szCs w:val="24"/>
        </w:rPr>
        <w:t>N</w:t>
      </w:r>
      <w:r w:rsidR="00020711" w:rsidRPr="00732ED6">
        <w:rPr>
          <w:rFonts w:ascii="Times New Roman" w:hAnsi="Times New Roman" w:cs="Times New Roman"/>
          <w:sz w:val="24"/>
          <w:szCs w:val="24"/>
        </w:rPr>
        <w:t xml:space="preserve"> substantially affected the RMSE in estimating all item parameters and had medium effects on the bias in estimating </w:t>
      </w:r>
      <w:r w:rsidR="00020711" w:rsidRPr="002744D3">
        <w:rPr>
          <w:rFonts w:ascii="Times New Roman" w:hAnsi="Times New Roman" w:cs="Times New Roman"/>
          <w:i/>
          <w:iCs/>
          <w:sz w:val="24"/>
          <w:szCs w:val="24"/>
        </w:rPr>
        <w:t>a</w:t>
      </w:r>
      <w:r w:rsidR="00020711" w:rsidRPr="002744D3">
        <w:rPr>
          <w:rFonts w:ascii="Times New Roman" w:hAnsi="Times New Roman" w:cs="Times New Roman"/>
          <w:i/>
          <w:iCs/>
          <w:sz w:val="24"/>
          <w:szCs w:val="24"/>
          <w:vertAlign w:val="subscript"/>
        </w:rPr>
        <w:t>g</w:t>
      </w:r>
      <w:r w:rsidR="00020711" w:rsidRPr="00732ED6">
        <w:rPr>
          <w:rFonts w:ascii="Times New Roman" w:hAnsi="Times New Roman" w:cs="Times New Roman"/>
          <w:sz w:val="24"/>
          <w:szCs w:val="24"/>
        </w:rPr>
        <w:t>.</w:t>
      </w:r>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a</w:t>
            </w:r>
            <w:r w:rsidRPr="00EF2D74">
              <w:rPr>
                <w:rFonts w:ascii="Times New Roman" w:eastAsia="Times New Roman" w:hAnsi="Times New Roman" w:cs="Times New Roman"/>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c</w:t>
            </w:r>
            <w:r w:rsidRPr="00B60F36">
              <w:rPr>
                <w:rFonts w:ascii="Times New Roman" w:eastAsia="Times New Roman" w:hAnsi="Times New Roman" w:cs="Times New Roman"/>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76CA6C50"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lastRenderedPageBreak/>
              <w:t xml:space="preserve">  GF</w:t>
            </w:r>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7"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8" w:author="Jujia Li" w:date="2025-01-08T11:30:00Z" w16du:dateUtc="2025-01-08T17:30:00Z">
                  <w:rPr>
                    <w:rFonts w:ascii="Times New Roman" w:eastAsia="Times New Roman" w:hAnsi="Times New Roman" w:cs="Times New Roman"/>
                    <w:color w:val="000000"/>
                    <w:sz w:val="24"/>
                    <w:szCs w:val="24"/>
                  </w:rPr>
                </w:rPrChange>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9"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0" w:author="Jujia Li" w:date="2025-01-08T11:30:00Z" w16du:dateUtc="2025-01-08T17:30:00Z">
                  <w:rPr>
                    <w:rFonts w:ascii="Times New Roman" w:eastAsia="Times New Roman" w:hAnsi="Times New Roman" w:cs="Times New Roman"/>
                    <w:color w:val="000000"/>
                    <w:sz w:val="24"/>
                    <w:szCs w:val="24"/>
                  </w:rPr>
                </w:rPrChange>
              </w:rPr>
              <w:t>-0.03(0.23)</w:t>
            </w:r>
          </w:p>
        </w:tc>
        <w:tc>
          <w:tcPr>
            <w:tcW w:w="1297" w:type="dxa"/>
            <w:shd w:val="clear" w:color="auto" w:fill="auto"/>
            <w:noWrap/>
            <w:vAlign w:val="bottom"/>
          </w:tcPr>
          <w:p w14:paraId="3D66BBBB" w14:textId="58AF72A0"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1"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2" w:author="Jujia Li" w:date="2025-01-08T11:30:00Z" w16du:dateUtc="2025-01-08T17:30:00Z">
                  <w:rPr>
                    <w:rFonts w:ascii="Times New Roman" w:eastAsia="Times New Roman" w:hAnsi="Times New Roman" w:cs="Times New Roman"/>
                    <w:color w:val="000000"/>
                    <w:sz w:val="24"/>
                    <w:szCs w:val="24"/>
                  </w:rPr>
                </w:rPrChange>
              </w:rPr>
              <w:t>-0.01(0.19)</w:t>
            </w:r>
          </w:p>
        </w:tc>
        <w:tc>
          <w:tcPr>
            <w:tcW w:w="1297" w:type="dxa"/>
            <w:shd w:val="clear" w:color="auto" w:fill="auto"/>
            <w:noWrap/>
            <w:vAlign w:val="bottom"/>
          </w:tcPr>
          <w:p w14:paraId="293CD2F8" w14:textId="5DCD45E8"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3"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4" w:author="Jujia Li" w:date="2025-01-08T11:30:00Z" w16du:dateUtc="2025-01-08T17:30:00Z">
                  <w:rPr>
                    <w:rFonts w:ascii="Times New Roman" w:eastAsia="Times New Roman" w:hAnsi="Times New Roman" w:cs="Times New Roman"/>
                    <w:color w:val="000000"/>
                    <w:sz w:val="24"/>
                    <w:szCs w:val="24"/>
                  </w:rPr>
                </w:rPrChange>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5"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6" w:author="Jujia Li" w:date="2025-01-08T11:30:00Z" w16du:dateUtc="2025-01-08T17:30:00Z">
                  <w:rPr>
                    <w:rFonts w:ascii="Times New Roman" w:eastAsia="Times New Roman" w:hAnsi="Times New Roman" w:cs="Times New Roman"/>
                    <w:color w:val="000000"/>
                    <w:sz w:val="24"/>
                    <w:szCs w:val="24"/>
                  </w:rPr>
                </w:rPrChange>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7"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18" w:author="Jujia Li" w:date="2025-01-08T11:30:00Z" w16du:dateUtc="2025-01-08T17:30:00Z">
                  <w:rPr>
                    <w:rFonts w:ascii="Times New Roman" w:eastAsia="Times New Roman" w:hAnsi="Times New Roman" w:cs="Times New Roman"/>
                    <w:color w:val="000000"/>
                    <w:sz w:val="24"/>
                    <w:szCs w:val="24"/>
                  </w:rPr>
                </w:rPrChange>
              </w:rPr>
              <w:t>-0.10(0.24)</w:t>
            </w:r>
          </w:p>
        </w:tc>
        <w:tc>
          <w:tcPr>
            <w:tcW w:w="1297" w:type="dxa"/>
            <w:shd w:val="clear" w:color="auto" w:fill="auto"/>
            <w:noWrap/>
            <w:vAlign w:val="bottom"/>
          </w:tcPr>
          <w:p w14:paraId="042A1CCF" w14:textId="3D196AC1"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19"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20" w:author="Jujia Li" w:date="2025-01-08T11:30:00Z" w16du:dateUtc="2025-01-08T17:30:00Z">
                  <w:rPr>
                    <w:rFonts w:ascii="Times New Roman" w:eastAsia="Times New Roman" w:hAnsi="Times New Roman" w:cs="Times New Roman"/>
                    <w:color w:val="000000"/>
                    <w:sz w:val="24"/>
                    <w:szCs w:val="24"/>
                  </w:rPr>
                </w:rPrChange>
              </w:rPr>
              <w:t>-0.10(0.18)</w:t>
            </w:r>
          </w:p>
        </w:tc>
        <w:tc>
          <w:tcPr>
            <w:tcW w:w="1297" w:type="dxa"/>
            <w:shd w:val="clear" w:color="auto" w:fill="auto"/>
            <w:noWrap/>
            <w:vAlign w:val="bottom"/>
          </w:tcPr>
          <w:p w14:paraId="5E9FEFD6" w14:textId="132155BE" w:rsidR="007316AF" w:rsidRPr="008B254B" w:rsidRDefault="007316AF" w:rsidP="007316AF">
            <w:pPr>
              <w:spacing w:after="0" w:line="240" w:lineRule="auto"/>
              <w:jc w:val="center"/>
              <w:rPr>
                <w:rFonts w:ascii="Times New Roman" w:eastAsia="Times New Roman" w:hAnsi="Times New Roman" w:cs="Times New Roman"/>
                <w:b/>
                <w:bCs/>
                <w:color w:val="000000"/>
                <w:sz w:val="24"/>
                <w:szCs w:val="24"/>
                <w:rPrChange w:id="21" w:author="Jujia Li" w:date="2025-01-08T11:30:00Z" w16du:dateUtc="2025-01-08T17:30:00Z">
                  <w:rPr>
                    <w:rFonts w:ascii="Times New Roman" w:eastAsia="Times New Roman" w:hAnsi="Times New Roman" w:cs="Times New Roman"/>
                    <w:color w:val="000000"/>
                    <w:sz w:val="24"/>
                    <w:szCs w:val="24"/>
                  </w:rPr>
                </w:rPrChange>
              </w:rPr>
            </w:pPr>
            <w:r w:rsidRPr="008B254B">
              <w:rPr>
                <w:rFonts w:ascii="Times New Roman" w:eastAsia="Times New Roman" w:hAnsi="Times New Roman" w:cs="Times New Roman"/>
                <w:b/>
                <w:bCs/>
                <w:color w:val="000000"/>
                <w:sz w:val="24"/>
                <w:szCs w:val="24"/>
                <w:rPrChange w:id="22" w:author="Jujia Li" w:date="2025-01-08T11:30:00Z" w16du:dateUtc="2025-01-08T17:30:00Z">
                  <w:rPr>
                    <w:rFonts w:ascii="Times New Roman" w:eastAsia="Times New Roman" w:hAnsi="Times New Roman" w:cs="Times New Roman"/>
                    <w:color w:val="000000"/>
                    <w:sz w:val="24"/>
                    <w:szCs w:val="24"/>
                  </w:rPr>
                </w:rPrChange>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164BCC" w:rsidRDefault="007316AF" w:rsidP="007316AF">
            <w:pPr>
              <w:spacing w:after="0" w:line="240" w:lineRule="auto"/>
              <w:jc w:val="center"/>
              <w:rPr>
                <w:rFonts w:ascii="Times New Roman" w:eastAsia="Times New Roman" w:hAnsi="Times New Roman" w:cs="Times New Roman"/>
                <w:b/>
                <w:bCs/>
                <w:color w:val="000000"/>
                <w:sz w:val="24"/>
                <w:szCs w:val="24"/>
                <w:rPrChange w:id="2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24" w:author="Jujia Li" w:date="2025-01-08T11:30:00Z" w16du:dateUtc="2025-01-08T17:30:00Z">
                  <w:rPr>
                    <w:rFonts w:ascii="Times New Roman" w:eastAsia="Times New Roman" w:hAnsi="Times New Roman" w:cs="Times New Roman"/>
                    <w:color w:val="000000"/>
                    <w:sz w:val="24"/>
                    <w:szCs w:val="24"/>
                  </w:rPr>
                </w:rPrChange>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164BCC" w:rsidRDefault="007316AF" w:rsidP="007316AF">
            <w:pPr>
              <w:spacing w:after="0" w:line="240" w:lineRule="auto"/>
              <w:jc w:val="center"/>
              <w:rPr>
                <w:rFonts w:ascii="Times New Roman" w:eastAsia="Times New Roman" w:hAnsi="Times New Roman" w:cs="Times New Roman"/>
                <w:b/>
                <w:bCs/>
                <w:color w:val="000000"/>
                <w:sz w:val="24"/>
                <w:szCs w:val="24"/>
                <w:rPrChange w:id="2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26" w:author="Jujia Li" w:date="2025-01-08T11:30:00Z" w16du:dateUtc="2025-01-08T17:30:00Z">
                  <w:rPr>
                    <w:rFonts w:ascii="Times New Roman" w:eastAsia="Times New Roman" w:hAnsi="Times New Roman" w:cs="Times New Roman"/>
                    <w:color w:val="000000"/>
                    <w:sz w:val="24"/>
                    <w:szCs w:val="24"/>
                  </w:rPr>
                </w:rPrChange>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164BCC" w:rsidRDefault="007316AF" w:rsidP="007316AF">
            <w:pPr>
              <w:spacing w:after="0" w:line="240" w:lineRule="auto"/>
              <w:jc w:val="center"/>
              <w:rPr>
                <w:rFonts w:ascii="Times New Roman" w:eastAsia="Times New Roman" w:hAnsi="Times New Roman" w:cs="Times New Roman"/>
                <w:b/>
                <w:bCs/>
                <w:color w:val="000000"/>
                <w:sz w:val="24"/>
                <w:szCs w:val="24"/>
                <w:rPrChange w:id="2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28" w:author="Jujia Li" w:date="2025-01-08T11:30:00Z" w16du:dateUtc="2025-01-08T17:30:00Z">
                  <w:rPr>
                    <w:rFonts w:ascii="Times New Roman" w:eastAsia="Times New Roman" w:hAnsi="Times New Roman" w:cs="Times New Roman"/>
                    <w:color w:val="000000"/>
                    <w:sz w:val="24"/>
                    <w:szCs w:val="24"/>
                  </w:rPr>
                </w:rPrChange>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532F74E2" w:rsidR="00FE26DD" w:rsidRPr="00EF2D74"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GF</w:t>
            </w:r>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A604E">
              <w:rPr>
                <w:rFonts w:ascii="Times New Roman" w:eastAsia="Times New Roman" w:hAnsi="Times New Roman" w:cs="Times New Roman"/>
                <w:b/>
                <w:bCs/>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A604E">
              <w:rPr>
                <w:rFonts w:ascii="Times New Roman" w:eastAsia="Times New Roman" w:hAnsi="Times New Roman" w:cs="Times New Roman"/>
                <w:b/>
                <w:bCs/>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2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0" w:author="Jujia Li" w:date="2025-01-08T11:30:00Z" w16du:dateUtc="2025-01-08T17:30:00Z">
                  <w:rPr>
                    <w:rFonts w:ascii="Times New Roman" w:eastAsia="Times New Roman" w:hAnsi="Times New Roman" w:cs="Times New Roman"/>
                    <w:color w:val="000000"/>
                    <w:sz w:val="24"/>
                    <w:szCs w:val="24"/>
                  </w:rPr>
                </w:rPrChange>
              </w:rPr>
              <w:t>0.57(4.26)</w:t>
            </w:r>
          </w:p>
        </w:tc>
        <w:tc>
          <w:tcPr>
            <w:tcW w:w="1297" w:type="dxa"/>
            <w:shd w:val="clear" w:color="auto" w:fill="auto"/>
            <w:noWrap/>
            <w:vAlign w:val="bottom"/>
            <w:hideMark/>
          </w:tcPr>
          <w:p w14:paraId="131268BC"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2" w:author="Jujia Li" w:date="2025-01-08T11:30:00Z" w16du:dateUtc="2025-01-08T17:30:00Z">
                  <w:rPr>
                    <w:rFonts w:ascii="Times New Roman" w:eastAsia="Times New Roman" w:hAnsi="Times New Roman" w:cs="Times New Roman"/>
                    <w:color w:val="000000"/>
                    <w:sz w:val="24"/>
                    <w:szCs w:val="24"/>
                  </w:rPr>
                </w:rPrChange>
              </w:rPr>
              <w:t>0.69(5.57)</w:t>
            </w:r>
          </w:p>
        </w:tc>
        <w:tc>
          <w:tcPr>
            <w:tcW w:w="1297" w:type="dxa"/>
            <w:shd w:val="clear" w:color="auto" w:fill="auto"/>
            <w:noWrap/>
            <w:vAlign w:val="bottom"/>
            <w:hideMark/>
          </w:tcPr>
          <w:p w14:paraId="4448A0A8"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4" w:author="Jujia Li" w:date="2025-01-08T11:30:00Z" w16du:dateUtc="2025-01-08T17:30:00Z">
                  <w:rPr>
                    <w:rFonts w:ascii="Times New Roman" w:eastAsia="Times New Roman" w:hAnsi="Times New Roman" w:cs="Times New Roman"/>
                    <w:color w:val="000000"/>
                    <w:sz w:val="24"/>
                    <w:szCs w:val="24"/>
                  </w:rPr>
                </w:rPrChange>
              </w:rPr>
              <w:t>0.41(2.90)</w:t>
            </w:r>
          </w:p>
        </w:tc>
        <w:tc>
          <w:tcPr>
            <w:tcW w:w="1297" w:type="dxa"/>
            <w:shd w:val="clear" w:color="auto" w:fill="auto"/>
            <w:noWrap/>
            <w:vAlign w:val="bottom"/>
            <w:hideMark/>
          </w:tcPr>
          <w:p w14:paraId="314814E4"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6" w:author="Jujia Li" w:date="2025-01-08T11:30:00Z" w16du:dateUtc="2025-01-08T17:30:00Z">
                  <w:rPr>
                    <w:rFonts w:ascii="Times New Roman" w:eastAsia="Times New Roman" w:hAnsi="Times New Roman" w:cs="Times New Roman"/>
                    <w:color w:val="000000"/>
                    <w:sz w:val="24"/>
                    <w:szCs w:val="24"/>
                  </w:rPr>
                </w:rPrChange>
              </w:rPr>
              <w:t>0.23(0.86)</w:t>
            </w:r>
          </w:p>
        </w:tc>
        <w:tc>
          <w:tcPr>
            <w:tcW w:w="1297" w:type="dxa"/>
            <w:shd w:val="clear" w:color="auto" w:fill="auto"/>
            <w:noWrap/>
            <w:vAlign w:val="bottom"/>
            <w:hideMark/>
          </w:tcPr>
          <w:p w14:paraId="355629B9"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38" w:author="Jujia Li" w:date="2025-01-08T11:30:00Z" w16du:dateUtc="2025-01-08T17:30:00Z">
                  <w:rPr>
                    <w:rFonts w:ascii="Times New Roman" w:eastAsia="Times New Roman" w:hAnsi="Times New Roman" w:cs="Times New Roman"/>
                    <w:color w:val="000000"/>
                    <w:sz w:val="24"/>
                    <w:szCs w:val="24"/>
                  </w:rPr>
                </w:rPrChange>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3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0" w:author="Jujia Li" w:date="2025-01-08T11:30:00Z" w16du:dateUtc="2025-01-08T17:30:00Z">
                  <w:rPr>
                    <w:rFonts w:ascii="Times New Roman" w:eastAsia="Times New Roman" w:hAnsi="Times New Roman" w:cs="Times New Roman"/>
                    <w:color w:val="000000"/>
                    <w:sz w:val="24"/>
                    <w:szCs w:val="24"/>
                  </w:rPr>
                </w:rPrChange>
              </w:rPr>
              <w:t>0.26(0.57)</w:t>
            </w:r>
          </w:p>
        </w:tc>
        <w:tc>
          <w:tcPr>
            <w:tcW w:w="1297" w:type="dxa"/>
            <w:shd w:val="clear" w:color="auto" w:fill="auto"/>
            <w:noWrap/>
            <w:vAlign w:val="bottom"/>
            <w:hideMark/>
          </w:tcPr>
          <w:p w14:paraId="1DDADEF5"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2" w:author="Jujia Li" w:date="2025-01-08T11:30:00Z" w16du:dateUtc="2025-01-08T17:30:00Z">
                  <w:rPr>
                    <w:rFonts w:ascii="Times New Roman" w:eastAsia="Times New Roman" w:hAnsi="Times New Roman" w:cs="Times New Roman"/>
                    <w:color w:val="000000"/>
                    <w:sz w:val="24"/>
                    <w:szCs w:val="24"/>
                  </w:rPr>
                </w:rPrChange>
              </w:rPr>
              <w:t>0.22(0.52)</w:t>
            </w:r>
          </w:p>
        </w:tc>
        <w:tc>
          <w:tcPr>
            <w:tcW w:w="1297" w:type="dxa"/>
            <w:shd w:val="clear" w:color="auto" w:fill="auto"/>
            <w:noWrap/>
            <w:vAlign w:val="bottom"/>
            <w:hideMark/>
          </w:tcPr>
          <w:p w14:paraId="70A81127"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4" w:author="Jujia Li" w:date="2025-01-08T11:30:00Z" w16du:dateUtc="2025-01-08T17:30:00Z">
                  <w:rPr>
                    <w:rFonts w:ascii="Times New Roman" w:eastAsia="Times New Roman" w:hAnsi="Times New Roman" w:cs="Times New Roman"/>
                    <w:color w:val="000000"/>
                    <w:sz w:val="24"/>
                    <w:szCs w:val="24"/>
                  </w:rPr>
                </w:rPrChange>
              </w:rPr>
              <w:t>0.22(0.40)</w:t>
            </w:r>
          </w:p>
        </w:tc>
        <w:tc>
          <w:tcPr>
            <w:tcW w:w="1297" w:type="dxa"/>
            <w:shd w:val="clear" w:color="auto" w:fill="auto"/>
            <w:noWrap/>
            <w:vAlign w:val="bottom"/>
            <w:hideMark/>
          </w:tcPr>
          <w:p w14:paraId="7AA6EF30"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6" w:author="Jujia Li" w:date="2025-01-08T11:30:00Z" w16du:dateUtc="2025-01-08T17:30:00Z">
                  <w:rPr>
                    <w:rFonts w:ascii="Times New Roman" w:eastAsia="Times New Roman" w:hAnsi="Times New Roman" w:cs="Times New Roman"/>
                    <w:color w:val="000000"/>
                    <w:sz w:val="24"/>
                    <w:szCs w:val="24"/>
                  </w:rPr>
                </w:rPrChange>
              </w:rPr>
              <w:t>0.19(0.26)</w:t>
            </w:r>
          </w:p>
        </w:tc>
        <w:tc>
          <w:tcPr>
            <w:tcW w:w="1297" w:type="dxa"/>
            <w:shd w:val="clear" w:color="auto" w:fill="auto"/>
            <w:noWrap/>
            <w:vAlign w:val="bottom"/>
            <w:hideMark/>
          </w:tcPr>
          <w:p w14:paraId="71330589"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48" w:author="Jujia Li" w:date="2025-01-08T11:30:00Z" w16du:dateUtc="2025-01-08T17:30:00Z">
                  <w:rPr>
                    <w:rFonts w:ascii="Times New Roman" w:eastAsia="Times New Roman" w:hAnsi="Times New Roman" w:cs="Times New Roman"/>
                    <w:color w:val="000000"/>
                    <w:sz w:val="24"/>
                    <w:szCs w:val="24"/>
                  </w:rPr>
                </w:rPrChange>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4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0" w:author="Jujia Li" w:date="2025-01-08T11:30:00Z" w16du:dateUtc="2025-01-08T17:30:00Z">
                  <w:rPr>
                    <w:rFonts w:ascii="Times New Roman" w:eastAsia="Times New Roman" w:hAnsi="Times New Roman" w:cs="Times New Roman"/>
                    <w:color w:val="000000"/>
                    <w:sz w:val="24"/>
                    <w:szCs w:val="24"/>
                  </w:rPr>
                </w:rPrChange>
              </w:rPr>
              <w:t>0.23(0.30)</w:t>
            </w:r>
          </w:p>
        </w:tc>
        <w:tc>
          <w:tcPr>
            <w:tcW w:w="1297" w:type="dxa"/>
            <w:shd w:val="clear" w:color="auto" w:fill="auto"/>
            <w:noWrap/>
            <w:vAlign w:val="bottom"/>
            <w:hideMark/>
          </w:tcPr>
          <w:p w14:paraId="5B2FFB48"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2" w:author="Jujia Li" w:date="2025-01-08T11:30:00Z" w16du:dateUtc="2025-01-08T17:30:00Z">
                  <w:rPr>
                    <w:rFonts w:ascii="Times New Roman" w:eastAsia="Times New Roman" w:hAnsi="Times New Roman" w:cs="Times New Roman"/>
                    <w:color w:val="000000"/>
                    <w:sz w:val="24"/>
                    <w:szCs w:val="24"/>
                  </w:rPr>
                </w:rPrChange>
              </w:rPr>
              <w:t>0.16(0.23)</w:t>
            </w:r>
          </w:p>
        </w:tc>
        <w:tc>
          <w:tcPr>
            <w:tcW w:w="1297" w:type="dxa"/>
            <w:shd w:val="clear" w:color="auto" w:fill="auto"/>
            <w:noWrap/>
            <w:vAlign w:val="bottom"/>
            <w:hideMark/>
          </w:tcPr>
          <w:p w14:paraId="5AC7E3E4"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4" w:author="Jujia Li" w:date="2025-01-08T11:30:00Z" w16du:dateUtc="2025-01-08T17:30:00Z">
                  <w:rPr>
                    <w:rFonts w:ascii="Times New Roman" w:eastAsia="Times New Roman" w:hAnsi="Times New Roman" w:cs="Times New Roman"/>
                    <w:color w:val="000000"/>
                    <w:sz w:val="24"/>
                    <w:szCs w:val="24"/>
                  </w:rPr>
                </w:rPrChange>
              </w:rPr>
              <w:t>0.21(0.28)</w:t>
            </w:r>
          </w:p>
        </w:tc>
        <w:tc>
          <w:tcPr>
            <w:tcW w:w="1297" w:type="dxa"/>
            <w:shd w:val="clear" w:color="auto" w:fill="auto"/>
            <w:noWrap/>
            <w:vAlign w:val="bottom"/>
            <w:hideMark/>
          </w:tcPr>
          <w:p w14:paraId="417E852F"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6" w:author="Jujia Li" w:date="2025-01-08T11:30:00Z" w16du:dateUtc="2025-01-08T17:30:00Z">
                  <w:rPr>
                    <w:rFonts w:ascii="Times New Roman" w:eastAsia="Times New Roman" w:hAnsi="Times New Roman" w:cs="Times New Roman"/>
                    <w:color w:val="000000"/>
                    <w:sz w:val="24"/>
                    <w:szCs w:val="24"/>
                  </w:rPr>
                </w:rPrChange>
              </w:rPr>
              <w:t>0.19(0.25)</w:t>
            </w:r>
          </w:p>
        </w:tc>
        <w:tc>
          <w:tcPr>
            <w:tcW w:w="1297" w:type="dxa"/>
            <w:shd w:val="clear" w:color="auto" w:fill="auto"/>
            <w:noWrap/>
            <w:vAlign w:val="bottom"/>
            <w:hideMark/>
          </w:tcPr>
          <w:p w14:paraId="2DC8305F"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58" w:author="Jujia Li" w:date="2025-01-08T11:30:00Z" w16du:dateUtc="2025-01-08T17:30:00Z">
                  <w:rPr>
                    <w:rFonts w:ascii="Times New Roman" w:eastAsia="Times New Roman" w:hAnsi="Times New Roman" w:cs="Times New Roman"/>
                    <w:color w:val="000000"/>
                    <w:sz w:val="24"/>
                    <w:szCs w:val="24"/>
                  </w:rPr>
                </w:rPrChange>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5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0" w:author="Jujia Li" w:date="2025-01-08T11:30:00Z" w16du:dateUtc="2025-01-08T17:30:00Z">
                  <w:rPr>
                    <w:rFonts w:ascii="Times New Roman" w:eastAsia="Times New Roman" w:hAnsi="Times New Roman" w:cs="Times New Roman"/>
                    <w:color w:val="000000"/>
                    <w:sz w:val="24"/>
                    <w:szCs w:val="24"/>
                  </w:rPr>
                </w:rPrChange>
              </w:rPr>
              <w:t>0.43(3.45)</w:t>
            </w:r>
          </w:p>
        </w:tc>
        <w:tc>
          <w:tcPr>
            <w:tcW w:w="1297" w:type="dxa"/>
            <w:shd w:val="clear" w:color="auto" w:fill="auto"/>
            <w:noWrap/>
            <w:vAlign w:val="bottom"/>
            <w:hideMark/>
          </w:tcPr>
          <w:p w14:paraId="5710E074"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2" w:author="Jujia Li" w:date="2025-01-08T11:30:00Z" w16du:dateUtc="2025-01-08T17:30:00Z">
                  <w:rPr>
                    <w:rFonts w:ascii="Times New Roman" w:eastAsia="Times New Roman" w:hAnsi="Times New Roman" w:cs="Times New Roman"/>
                    <w:color w:val="000000"/>
                    <w:sz w:val="24"/>
                    <w:szCs w:val="24"/>
                  </w:rPr>
                </w:rPrChange>
              </w:rPr>
              <w:t>0.46(4.51)</w:t>
            </w:r>
          </w:p>
        </w:tc>
        <w:tc>
          <w:tcPr>
            <w:tcW w:w="1297" w:type="dxa"/>
            <w:shd w:val="clear" w:color="auto" w:fill="auto"/>
            <w:noWrap/>
            <w:vAlign w:val="bottom"/>
            <w:hideMark/>
          </w:tcPr>
          <w:p w14:paraId="3D7FA92B"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4" w:author="Jujia Li" w:date="2025-01-08T11:30:00Z" w16du:dateUtc="2025-01-08T17:30:00Z">
                  <w:rPr>
                    <w:rFonts w:ascii="Times New Roman" w:eastAsia="Times New Roman" w:hAnsi="Times New Roman" w:cs="Times New Roman"/>
                    <w:color w:val="000000"/>
                    <w:sz w:val="24"/>
                    <w:szCs w:val="24"/>
                  </w:rPr>
                </w:rPrChange>
              </w:rPr>
              <w:t>0.35(2.35)</w:t>
            </w:r>
          </w:p>
        </w:tc>
        <w:tc>
          <w:tcPr>
            <w:tcW w:w="1297" w:type="dxa"/>
            <w:shd w:val="clear" w:color="auto" w:fill="auto"/>
            <w:noWrap/>
            <w:vAlign w:val="bottom"/>
            <w:hideMark/>
          </w:tcPr>
          <w:p w14:paraId="6589A718"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6" w:author="Jujia Li" w:date="2025-01-08T11:30:00Z" w16du:dateUtc="2025-01-08T17:30:00Z">
                  <w:rPr>
                    <w:rFonts w:ascii="Times New Roman" w:eastAsia="Times New Roman" w:hAnsi="Times New Roman" w:cs="Times New Roman"/>
                    <w:color w:val="000000"/>
                    <w:sz w:val="24"/>
                    <w:szCs w:val="24"/>
                  </w:rPr>
                </w:rPrChange>
              </w:rPr>
              <w:t>0.25(0.70)</w:t>
            </w:r>
          </w:p>
        </w:tc>
        <w:tc>
          <w:tcPr>
            <w:tcW w:w="1297" w:type="dxa"/>
            <w:shd w:val="clear" w:color="auto" w:fill="auto"/>
            <w:noWrap/>
            <w:vAlign w:val="bottom"/>
            <w:hideMark/>
          </w:tcPr>
          <w:p w14:paraId="6CDC20B4"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68" w:author="Jujia Li" w:date="2025-01-08T11:30:00Z" w16du:dateUtc="2025-01-08T17:30:00Z">
                  <w:rPr>
                    <w:rFonts w:ascii="Times New Roman" w:eastAsia="Times New Roman" w:hAnsi="Times New Roman" w:cs="Times New Roman"/>
                    <w:color w:val="000000"/>
                    <w:sz w:val="24"/>
                    <w:szCs w:val="24"/>
                  </w:rPr>
                </w:rPrChange>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6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0" w:author="Jujia Li" w:date="2025-01-08T11:30:00Z" w16du:dateUtc="2025-01-08T17:30:00Z">
                  <w:rPr>
                    <w:rFonts w:ascii="Times New Roman" w:eastAsia="Times New Roman" w:hAnsi="Times New Roman" w:cs="Times New Roman"/>
                    <w:color w:val="000000"/>
                    <w:sz w:val="24"/>
                    <w:szCs w:val="24"/>
                  </w:rPr>
                </w:rPrChange>
              </w:rPr>
              <w:t>0.26(0.50)</w:t>
            </w:r>
          </w:p>
        </w:tc>
        <w:tc>
          <w:tcPr>
            <w:tcW w:w="1297" w:type="dxa"/>
            <w:shd w:val="clear" w:color="auto" w:fill="auto"/>
            <w:noWrap/>
            <w:vAlign w:val="bottom"/>
            <w:hideMark/>
          </w:tcPr>
          <w:p w14:paraId="11D15077"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2" w:author="Jujia Li" w:date="2025-01-08T11:30:00Z" w16du:dateUtc="2025-01-08T17:30:00Z">
                  <w:rPr>
                    <w:rFonts w:ascii="Times New Roman" w:eastAsia="Times New Roman" w:hAnsi="Times New Roman" w:cs="Times New Roman"/>
                    <w:color w:val="000000"/>
                    <w:sz w:val="24"/>
                    <w:szCs w:val="24"/>
                  </w:rPr>
                </w:rPrChange>
              </w:rPr>
              <w:t>0.24(0.61)</w:t>
            </w:r>
          </w:p>
        </w:tc>
        <w:tc>
          <w:tcPr>
            <w:tcW w:w="1297" w:type="dxa"/>
            <w:shd w:val="clear" w:color="auto" w:fill="auto"/>
            <w:noWrap/>
            <w:vAlign w:val="bottom"/>
            <w:hideMark/>
          </w:tcPr>
          <w:p w14:paraId="2608A1B3"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4" w:author="Jujia Li" w:date="2025-01-08T11:30:00Z" w16du:dateUtc="2025-01-08T17:30:00Z">
                  <w:rPr>
                    <w:rFonts w:ascii="Times New Roman" w:eastAsia="Times New Roman" w:hAnsi="Times New Roman" w:cs="Times New Roman"/>
                    <w:color w:val="000000"/>
                    <w:sz w:val="24"/>
                    <w:szCs w:val="24"/>
                  </w:rPr>
                </w:rPrChange>
              </w:rPr>
              <w:t>0.21(0.42)</w:t>
            </w:r>
          </w:p>
        </w:tc>
        <w:tc>
          <w:tcPr>
            <w:tcW w:w="1297" w:type="dxa"/>
            <w:shd w:val="clear" w:color="auto" w:fill="auto"/>
            <w:noWrap/>
            <w:vAlign w:val="bottom"/>
            <w:hideMark/>
          </w:tcPr>
          <w:p w14:paraId="343019E8"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6" w:author="Jujia Li" w:date="2025-01-08T11:30:00Z" w16du:dateUtc="2025-01-08T17:30:00Z">
                  <w:rPr>
                    <w:rFonts w:ascii="Times New Roman" w:eastAsia="Times New Roman" w:hAnsi="Times New Roman" w:cs="Times New Roman"/>
                    <w:color w:val="000000"/>
                    <w:sz w:val="24"/>
                    <w:szCs w:val="24"/>
                  </w:rPr>
                </w:rPrChange>
              </w:rPr>
              <w:t>0.18(0.23)</w:t>
            </w:r>
          </w:p>
        </w:tc>
        <w:tc>
          <w:tcPr>
            <w:tcW w:w="1297" w:type="dxa"/>
            <w:shd w:val="clear" w:color="auto" w:fill="auto"/>
            <w:noWrap/>
            <w:vAlign w:val="bottom"/>
            <w:hideMark/>
          </w:tcPr>
          <w:p w14:paraId="345EB6DE"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78" w:author="Jujia Li" w:date="2025-01-08T11:30:00Z" w16du:dateUtc="2025-01-08T17:30:00Z">
                  <w:rPr>
                    <w:rFonts w:ascii="Times New Roman" w:eastAsia="Times New Roman" w:hAnsi="Times New Roman" w:cs="Times New Roman"/>
                    <w:color w:val="000000"/>
                    <w:sz w:val="24"/>
                    <w:szCs w:val="24"/>
                  </w:rPr>
                </w:rPrChange>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79"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0" w:author="Jujia Li" w:date="2025-01-08T11:30:00Z" w16du:dateUtc="2025-01-08T17:30:00Z">
                  <w:rPr>
                    <w:rFonts w:ascii="Times New Roman" w:eastAsia="Times New Roman" w:hAnsi="Times New Roman" w:cs="Times New Roman"/>
                    <w:color w:val="000000"/>
                    <w:sz w:val="24"/>
                    <w:szCs w:val="24"/>
                  </w:rPr>
                </w:rPrChange>
              </w:rPr>
              <w:t>0.20(0.28)</w:t>
            </w:r>
          </w:p>
        </w:tc>
        <w:tc>
          <w:tcPr>
            <w:tcW w:w="1297" w:type="dxa"/>
            <w:shd w:val="clear" w:color="auto" w:fill="auto"/>
            <w:noWrap/>
            <w:vAlign w:val="bottom"/>
            <w:hideMark/>
          </w:tcPr>
          <w:p w14:paraId="269D9E07"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81"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2" w:author="Jujia Li" w:date="2025-01-08T11:30:00Z" w16du:dateUtc="2025-01-08T17:30:00Z">
                  <w:rPr>
                    <w:rFonts w:ascii="Times New Roman" w:eastAsia="Times New Roman" w:hAnsi="Times New Roman" w:cs="Times New Roman"/>
                    <w:color w:val="000000"/>
                    <w:sz w:val="24"/>
                    <w:szCs w:val="24"/>
                  </w:rPr>
                </w:rPrChange>
              </w:rPr>
              <w:t>0.14(0.27)</w:t>
            </w:r>
          </w:p>
        </w:tc>
        <w:tc>
          <w:tcPr>
            <w:tcW w:w="1297" w:type="dxa"/>
            <w:shd w:val="clear" w:color="auto" w:fill="auto"/>
            <w:noWrap/>
            <w:vAlign w:val="bottom"/>
            <w:hideMark/>
          </w:tcPr>
          <w:p w14:paraId="07C43E00"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83"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4" w:author="Jujia Li" w:date="2025-01-08T11:30:00Z" w16du:dateUtc="2025-01-08T17:30:00Z">
                  <w:rPr>
                    <w:rFonts w:ascii="Times New Roman" w:eastAsia="Times New Roman" w:hAnsi="Times New Roman" w:cs="Times New Roman"/>
                    <w:color w:val="000000"/>
                    <w:sz w:val="24"/>
                    <w:szCs w:val="24"/>
                  </w:rPr>
                </w:rPrChange>
              </w:rPr>
              <w:t>0.15(0.21)</w:t>
            </w:r>
          </w:p>
        </w:tc>
        <w:tc>
          <w:tcPr>
            <w:tcW w:w="1297" w:type="dxa"/>
            <w:shd w:val="clear" w:color="auto" w:fill="auto"/>
            <w:noWrap/>
            <w:vAlign w:val="bottom"/>
            <w:hideMark/>
          </w:tcPr>
          <w:p w14:paraId="0E8B361B"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85"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6" w:author="Jujia Li" w:date="2025-01-08T11:30:00Z" w16du:dateUtc="2025-01-08T17:30:00Z">
                  <w:rPr>
                    <w:rFonts w:ascii="Times New Roman" w:eastAsia="Times New Roman" w:hAnsi="Times New Roman" w:cs="Times New Roman"/>
                    <w:color w:val="000000"/>
                    <w:sz w:val="24"/>
                    <w:szCs w:val="24"/>
                  </w:rPr>
                </w:rPrChange>
              </w:rPr>
              <w:t>0.14(0.17)</w:t>
            </w:r>
          </w:p>
        </w:tc>
        <w:tc>
          <w:tcPr>
            <w:tcW w:w="1297" w:type="dxa"/>
            <w:shd w:val="clear" w:color="auto" w:fill="auto"/>
            <w:noWrap/>
            <w:vAlign w:val="bottom"/>
            <w:hideMark/>
          </w:tcPr>
          <w:p w14:paraId="0DA774D1" w14:textId="77777777" w:rsidR="00FE26DD" w:rsidRPr="00164BCC" w:rsidRDefault="00FE26DD" w:rsidP="00FE26DD">
            <w:pPr>
              <w:spacing w:after="0" w:line="240" w:lineRule="auto"/>
              <w:jc w:val="center"/>
              <w:rPr>
                <w:rFonts w:ascii="Times New Roman" w:eastAsia="Times New Roman" w:hAnsi="Times New Roman" w:cs="Times New Roman"/>
                <w:b/>
                <w:bCs/>
                <w:color w:val="000000"/>
                <w:sz w:val="24"/>
                <w:szCs w:val="24"/>
                <w:rPrChange w:id="87" w:author="Jujia Li" w:date="2025-01-08T11:30:00Z" w16du:dateUtc="2025-01-08T17:30:00Z">
                  <w:rPr>
                    <w:rFonts w:ascii="Times New Roman" w:eastAsia="Times New Roman" w:hAnsi="Times New Roman" w:cs="Times New Roman"/>
                    <w:color w:val="000000"/>
                    <w:sz w:val="24"/>
                    <w:szCs w:val="24"/>
                  </w:rPr>
                </w:rPrChange>
              </w:rPr>
            </w:pPr>
            <w:r w:rsidRPr="00164BCC">
              <w:rPr>
                <w:rFonts w:ascii="Times New Roman" w:eastAsia="Times New Roman" w:hAnsi="Times New Roman" w:cs="Times New Roman"/>
                <w:b/>
                <w:bCs/>
                <w:color w:val="000000"/>
                <w:sz w:val="24"/>
                <w:szCs w:val="24"/>
                <w:rPrChange w:id="88" w:author="Jujia Li" w:date="2025-01-08T11:30:00Z" w16du:dateUtc="2025-01-08T17:30:00Z">
                  <w:rPr>
                    <w:rFonts w:ascii="Times New Roman" w:eastAsia="Times New Roman" w:hAnsi="Times New Roman" w:cs="Times New Roman"/>
                    <w:color w:val="000000"/>
                    <w:sz w:val="24"/>
                    <w:szCs w:val="24"/>
                  </w:rPr>
                </w:rPrChange>
              </w:rPr>
              <w:t>0.14(0.19)</w:t>
            </w:r>
          </w:p>
        </w:tc>
      </w:tr>
    </w:tbl>
    <w:p w14:paraId="0A3186AA" w14:textId="4F240F2F" w:rsidR="00B6221F" w:rsidRPr="00732ED6" w:rsidRDefault="00B6221F" w:rsidP="00DE2B0E">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197A33" w:rsidRPr="00DC28A7">
        <w:rPr>
          <w:rFonts w:ascii="Times New Roman" w:hAnsi="Times New Roman" w:cs="Times New Roman"/>
          <w:sz w:val="24"/>
          <w:szCs w:val="24"/>
        </w:rPr>
        <w:t>GF: Nonnormality on general factor; I</w:t>
      </w:r>
      <w:r w:rsidR="00197A33" w:rsidRPr="00DC28A7">
        <w:rPr>
          <w:rFonts w:ascii="Times New Roman" w:hAnsi="Times New Roman" w:cs="Times New Roman"/>
          <w:sz w:val="24"/>
          <w:szCs w:val="24"/>
          <w:vertAlign w:val="subscript"/>
          <w:rPrChange w:id="89" w:author="Jujia Li" w:date="2025-01-08T11:27:00Z" w16du:dateUtc="2025-01-08T17:27:00Z">
            <w:rPr>
              <w:rFonts w:ascii="Times New Roman" w:hAnsi="Times New Roman" w:cs="Times New Roman"/>
              <w:b/>
              <w:bCs/>
              <w:sz w:val="24"/>
              <w:szCs w:val="24"/>
            </w:rPr>
          </w:rPrChange>
        </w:rPr>
        <w:t>s</w:t>
      </w:r>
      <w:r w:rsidR="00197A33" w:rsidRPr="00DC28A7">
        <w:rPr>
          <w:rFonts w:ascii="Times New Roman" w:hAnsi="Times New Roman" w:cs="Times New Roman"/>
          <w:sz w:val="24"/>
          <w:szCs w:val="24"/>
        </w:rPr>
        <w:t xml:space="preserve">: Number of Item on specific factor; N: Sample size; </w:t>
      </w:r>
      <w:proofErr w:type="spellStart"/>
      <w:proofErr w:type="gramStart"/>
      <w:r w:rsidR="00197A33" w:rsidRPr="00DC28A7">
        <w:rPr>
          <w:rFonts w:ascii="Times New Roman" w:hAnsi="Times New Roman" w:cs="Times New Roman"/>
          <w:sz w:val="24"/>
          <w:szCs w:val="24"/>
        </w:rPr>
        <w:t>I</w:t>
      </w:r>
      <w:r w:rsidR="00197A33" w:rsidRPr="00DC28A7">
        <w:rPr>
          <w:rFonts w:ascii="Times New Roman" w:hAnsi="Times New Roman" w:cs="Times New Roman"/>
          <w:sz w:val="24"/>
          <w:szCs w:val="24"/>
          <w:vertAlign w:val="subscript"/>
          <w:rPrChange w:id="90" w:author="Jujia Li" w:date="2025-01-08T11:27:00Z" w16du:dateUtc="2025-01-08T17:27:00Z">
            <w:rPr>
              <w:rFonts w:ascii="Times New Roman" w:hAnsi="Times New Roman" w:cs="Times New Roman"/>
              <w:b/>
              <w:bCs/>
              <w:sz w:val="24"/>
              <w:szCs w:val="24"/>
            </w:rPr>
          </w:rPrChange>
        </w:rPr>
        <w:t>s</w:t>
      </w:r>
      <w:r w:rsidR="00197A33" w:rsidRPr="00DC28A7">
        <w:rPr>
          <w:rFonts w:ascii="Times New Roman" w:hAnsi="Times New Roman" w:cs="Times New Roman"/>
          <w:sz w:val="24"/>
          <w:szCs w:val="24"/>
        </w:rPr>
        <w:t>:N</w:t>
      </w:r>
      <w:proofErr w:type="spellEnd"/>
      <w:proofErr w:type="gramEnd"/>
      <w:r w:rsidR="00197A33" w:rsidRPr="00DC28A7">
        <w:rPr>
          <w:rFonts w:ascii="Times New Roman" w:hAnsi="Times New Roman" w:cs="Times New Roman"/>
          <w:sz w:val="24"/>
          <w:szCs w:val="24"/>
        </w:rPr>
        <w:t>: Interaction between number of item on specific factor and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197A33" w:rsidRPr="0097678C">
        <w:rPr>
          <w:rFonts w:ascii="Times New Roman" w:hAnsi="Times New Roman" w:cs="Times New Roman"/>
          <w:i/>
          <w:iCs/>
          <w:sz w:val="24"/>
          <w:szCs w:val="24"/>
        </w:rPr>
        <w:t>a</w:t>
      </w:r>
      <w:r w:rsidR="00197A33" w:rsidRPr="0097678C">
        <w:rPr>
          <w:rFonts w:ascii="Times New Roman" w:hAnsi="Times New Roman" w:cs="Times New Roman"/>
          <w:i/>
          <w:iCs/>
          <w:sz w:val="24"/>
          <w:szCs w:val="24"/>
          <w:vertAlign w:val="subscript"/>
        </w:rPr>
        <w:t>g</w:t>
      </w:r>
      <w:r w:rsidR="00197A33">
        <w:rPr>
          <w:rFonts w:ascii="Times New Roman" w:hAnsi="Times New Roman" w:cs="Times New Roman"/>
          <w:sz w:val="24"/>
          <w:szCs w:val="24"/>
        </w:rPr>
        <w:t>:</w:t>
      </w:r>
      <w:r w:rsidR="00197A33" w:rsidRPr="00C2633B">
        <w:rPr>
          <w:rFonts w:ascii="Times New Roman" w:hAnsi="Times New Roman" w:cs="Times New Roman"/>
          <w:sz w:val="24"/>
          <w:szCs w:val="24"/>
        </w:rPr>
        <w:t xml:space="preserve"> </w:t>
      </w:r>
      <w:r w:rsidR="00197A33" w:rsidRPr="00732ED6">
        <w:rPr>
          <w:rFonts w:ascii="Times New Roman" w:hAnsi="Times New Roman" w:cs="Times New Roman"/>
          <w:sz w:val="24"/>
          <w:szCs w:val="24"/>
        </w:rPr>
        <w:t>discrimination on the general factor</w:t>
      </w:r>
      <w:r w:rsidR="00197A33">
        <w:rPr>
          <w:rFonts w:ascii="Times New Roman" w:hAnsi="Times New Roman" w:cs="Times New Roman"/>
          <w:sz w:val="24"/>
          <w:szCs w:val="24"/>
        </w:rPr>
        <w:t>;</w:t>
      </w:r>
      <w:r w:rsidR="00197A33" w:rsidRPr="00732ED6">
        <w:rPr>
          <w:rFonts w:ascii="Times New Roman" w:hAnsi="Times New Roman" w:cs="Times New Roman"/>
          <w:sz w:val="24"/>
          <w:szCs w:val="24"/>
        </w:rPr>
        <w:t xml:space="preserve"> </w:t>
      </w:r>
      <w:r w:rsidR="00197A33" w:rsidRPr="0097678C">
        <w:rPr>
          <w:rFonts w:ascii="Times New Roman" w:hAnsi="Times New Roman" w:cs="Times New Roman"/>
          <w:i/>
          <w:iCs/>
          <w:sz w:val="24"/>
          <w:szCs w:val="24"/>
        </w:rPr>
        <w:t>a</w:t>
      </w:r>
      <w:r w:rsidR="00197A33" w:rsidRPr="0097678C">
        <w:rPr>
          <w:rFonts w:ascii="Times New Roman" w:hAnsi="Times New Roman" w:cs="Times New Roman"/>
          <w:i/>
          <w:iCs/>
          <w:sz w:val="24"/>
          <w:szCs w:val="24"/>
          <w:vertAlign w:val="subscript"/>
        </w:rPr>
        <w:t>s</w:t>
      </w:r>
      <w:r w:rsidR="00197A33">
        <w:rPr>
          <w:rFonts w:ascii="Times New Roman" w:hAnsi="Times New Roman" w:cs="Times New Roman"/>
          <w:sz w:val="24"/>
          <w:szCs w:val="24"/>
        </w:rPr>
        <w:t>:</w:t>
      </w:r>
      <w:r w:rsidR="00197A33" w:rsidRPr="00C2633B">
        <w:rPr>
          <w:rFonts w:ascii="Times New Roman" w:hAnsi="Times New Roman" w:cs="Times New Roman"/>
          <w:sz w:val="24"/>
          <w:szCs w:val="24"/>
        </w:rPr>
        <w:t xml:space="preserve"> </w:t>
      </w:r>
      <w:r w:rsidR="00197A33" w:rsidRPr="00732ED6">
        <w:rPr>
          <w:rFonts w:ascii="Times New Roman" w:hAnsi="Times New Roman" w:cs="Times New Roman"/>
          <w:sz w:val="24"/>
          <w:szCs w:val="24"/>
        </w:rPr>
        <w:t>average discrimination on specific factors</w:t>
      </w:r>
      <w:r w:rsidR="00197A33">
        <w:rPr>
          <w:rFonts w:ascii="Times New Roman" w:hAnsi="Times New Roman" w:cs="Times New Roman"/>
          <w:sz w:val="24"/>
          <w:szCs w:val="24"/>
        </w:rPr>
        <w:t xml:space="preserve">; </w:t>
      </w:r>
      <w:r w:rsidRPr="00D55286">
        <w:rPr>
          <w:rFonts w:ascii="Times New Roman" w:hAnsi="Times New Roman" w:cs="Times New Roman"/>
          <w:i/>
          <w:iCs/>
          <w:sz w:val="24"/>
          <w:szCs w:val="24"/>
        </w:rPr>
        <w:t>c</w:t>
      </w:r>
      <w:r w:rsidRPr="00B6221F">
        <w:rPr>
          <w:rFonts w:ascii="Times New Roman" w:hAnsi="Times New Roman" w:cs="Times New Roman"/>
          <w:i/>
          <w:iCs/>
          <w:sz w:val="24"/>
          <w:szCs w:val="24"/>
          <w:vertAlign w:val="subscript"/>
        </w:rPr>
        <w:t>1</w:t>
      </w:r>
      <w:r>
        <w:rPr>
          <w:rFonts w:ascii="Times New Roman" w:hAnsi="Times New Roman" w:cs="Times New Roman"/>
          <w:i/>
          <w:iCs/>
          <w:sz w:val="24"/>
          <w:szCs w:val="24"/>
        </w:rPr>
        <w:t>, c</w:t>
      </w:r>
      <w:r w:rsidRPr="00B6221F">
        <w:rPr>
          <w:rFonts w:ascii="Times New Roman" w:hAnsi="Times New Roman" w:cs="Times New Roman"/>
          <w:i/>
          <w:iCs/>
          <w:sz w:val="24"/>
          <w:szCs w:val="24"/>
          <w:vertAlign w:val="subscript"/>
        </w:rPr>
        <w:t>2</w:t>
      </w:r>
      <w:r>
        <w:rPr>
          <w:rFonts w:ascii="Times New Roman" w:hAnsi="Times New Roman" w:cs="Times New Roman"/>
          <w:i/>
          <w:iCs/>
          <w:sz w:val="24"/>
          <w:szCs w:val="24"/>
        </w:rPr>
        <w:t>, and c</w:t>
      </w:r>
      <w:r w:rsidRPr="00B6221F">
        <w:rPr>
          <w:rFonts w:ascii="Times New Roman" w:hAnsi="Times New Roman" w:cs="Times New Roman"/>
          <w:i/>
          <w:iCs/>
          <w:sz w:val="24"/>
          <w:szCs w:val="24"/>
          <w:vertAlign w:val="subscript"/>
        </w:rPr>
        <w:t>3</w:t>
      </w:r>
      <w:r w:rsidR="00197A33">
        <w:rPr>
          <w:rFonts w:ascii="Times New Roman" w:hAnsi="Times New Roman" w:cs="Times New Roman"/>
          <w:sz w:val="24"/>
          <w:szCs w:val="24"/>
        </w:rPr>
        <w:t xml:space="preserve">: </w:t>
      </w:r>
      <w:r w:rsidR="00197A33" w:rsidRPr="00732ED6">
        <w:rPr>
          <w:rFonts w:ascii="Times New Roman" w:hAnsi="Times New Roman" w:cs="Times New Roman"/>
          <w:sz w:val="24"/>
          <w:szCs w:val="24"/>
        </w:rPr>
        <w:t>location</w:t>
      </w:r>
      <w:r w:rsidR="00197A33">
        <w:rPr>
          <w:rFonts w:ascii="Times New Roman" w:hAnsi="Times New Roman" w:cs="Times New Roman"/>
          <w:sz w:val="24"/>
          <w:szCs w:val="24"/>
        </w:rPr>
        <w:t>s</w:t>
      </w:r>
      <w:r w:rsidRPr="00732ED6">
        <w:rPr>
          <w:rFonts w:ascii="Times New Roman" w:hAnsi="Times New Roman" w:cs="Times New Roman"/>
          <w:sz w:val="24"/>
          <w:szCs w:val="24"/>
        </w:rPr>
        <w:t>.</w:t>
      </w:r>
    </w:p>
    <w:p w14:paraId="24515CAC" w14:textId="67C68D57" w:rsidR="0034799B" w:rsidRDefault="00FA043B" w:rsidP="003479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Table 3, 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FA043B">
        <w:rPr>
          <w:rFonts w:ascii="Times New Roman" w:hAnsi="Times New Roman" w:cs="Times New Roman"/>
          <w:sz w:val="24"/>
          <w:szCs w:val="24"/>
        </w:rPr>
        <w:t>)</w:t>
      </w:r>
      <w:r>
        <w:rPr>
          <w:rFonts w:ascii="Times New Roman" w:hAnsi="Times New Roman" w:cs="Times New Roman"/>
          <w:sz w:val="24"/>
          <w:szCs w:val="24"/>
        </w:rPr>
        <w:t xml:space="preserve"> s</w:t>
      </w:r>
      <w:r w:rsidRPr="00FA043B">
        <w:rPr>
          <w:rFonts w:ascii="Times New Roman" w:hAnsi="Times New Roman" w:cs="Times New Roman"/>
          <w:sz w:val="24"/>
          <w:szCs w:val="24"/>
        </w:rPr>
        <w:t>hows generally small to moderate negative bias across all conditions, with non-normal</w:t>
      </w:r>
      <w:r w:rsidR="00DE2B0E">
        <w:rPr>
          <w:rFonts w:ascii="Times New Roman" w:hAnsi="Times New Roman" w:cs="Times New Roman"/>
          <w:sz w:val="24"/>
          <w:szCs w:val="24"/>
        </w:rPr>
        <w:t xml:space="preserve"> distribution </w:t>
      </w:r>
      <w:r w:rsidR="00DE2B0E" w:rsidRPr="00FA043B">
        <w:rPr>
          <w:rFonts w:ascii="Times New Roman" w:hAnsi="Times New Roman" w:cs="Times New Roman"/>
          <w:sz w:val="24"/>
          <w:szCs w:val="24"/>
        </w:rPr>
        <w:t>conditions</w:t>
      </w:r>
      <w:r w:rsidR="00DE2B0E">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(-0.19).</w:t>
      </w:r>
      <w:r>
        <w:rPr>
          <w:rFonts w:ascii="Times New Roman" w:hAnsi="Times New Roman" w:cs="Times New Roman"/>
          <w:sz w:val="24"/>
          <w:szCs w:val="24"/>
        </w:rPr>
        <w:t xml:space="preserve"> </w:t>
      </w:r>
      <w:r w:rsidRPr="00FA043B">
        <w:rPr>
          <w:rFonts w:ascii="Times New Roman" w:hAnsi="Times New Roman" w:cs="Times New Roman"/>
          <w:sz w:val="24"/>
          <w:szCs w:val="24"/>
        </w:rPr>
        <w:t>Bias tends to become slightly more negative with larger sample sizes, reflecting a possible consistency in underestimation.</w:t>
      </w:r>
      <w:r>
        <w:rPr>
          <w:rFonts w:ascii="Times New Roman" w:hAnsi="Times New Roman" w:cs="Times New Roman"/>
          <w:sz w:val="24"/>
          <w:szCs w:val="24"/>
        </w:rPr>
        <w:t xml:space="preserve"> Interestingly, for s</w:t>
      </w:r>
      <w:r w:rsidRPr="00FA043B">
        <w:rPr>
          <w:rFonts w:ascii="Times New Roman" w:hAnsi="Times New Roman" w:cs="Times New Roman"/>
          <w:sz w:val="24"/>
          <w:szCs w:val="24"/>
        </w:rPr>
        <w:t xml:space="preserve">pecific </w:t>
      </w:r>
      <w:r>
        <w:rPr>
          <w:rFonts w:ascii="Times New Roman" w:hAnsi="Times New Roman" w:cs="Times New Roman"/>
          <w:sz w:val="24"/>
          <w:szCs w:val="24"/>
        </w:rPr>
        <w:t>f</w:t>
      </w:r>
      <w:r w:rsidRPr="00FA043B">
        <w:rPr>
          <w:rFonts w:ascii="Times New Roman" w:hAnsi="Times New Roman" w:cs="Times New Roman"/>
          <w:sz w:val="24"/>
          <w:szCs w:val="24"/>
        </w:rPr>
        <w:t xml:space="preserve">actor </w:t>
      </w:r>
      <w:r>
        <w:rPr>
          <w:rFonts w:ascii="Times New Roman" w:hAnsi="Times New Roman" w:cs="Times New Roman"/>
          <w:sz w:val="24"/>
          <w:szCs w:val="24"/>
        </w:rPr>
        <w:t>d</w:t>
      </w:r>
      <w:r w:rsidRPr="00FA043B">
        <w:rPr>
          <w:rFonts w:ascii="Times New Roman" w:hAnsi="Times New Roman" w:cs="Times New Roman"/>
          <w:sz w:val="24"/>
          <w:szCs w:val="24"/>
        </w:rPr>
        <w:t>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w:t>
      </w:r>
      <w:r>
        <w:rPr>
          <w:rFonts w:ascii="Times New Roman" w:hAnsi="Times New Roman" w:cs="Times New Roman"/>
          <w:sz w:val="24"/>
          <w:szCs w:val="24"/>
        </w:rPr>
        <w:t>, b</w:t>
      </w:r>
      <w:r w:rsidRPr="00FA043B">
        <w:rPr>
          <w:rFonts w:ascii="Times New Roman" w:hAnsi="Times New Roman" w:cs="Times New Roman"/>
          <w:sz w:val="24"/>
          <w:szCs w:val="24"/>
        </w:rPr>
        <w:t xml:space="preserve">ias remains very low across most conditions, with a slight positive bias at a smaller number of items (0.04 when </w:t>
      </w:r>
      <w:r w:rsidRPr="00FA043B">
        <w:rPr>
          <w:rFonts w:ascii="Times New Roman" w:hAnsi="Times New Roman" w:cs="Times New Roman"/>
          <w:i/>
          <w:iCs/>
          <w:sz w:val="24"/>
          <w:szCs w:val="24"/>
        </w:rPr>
        <w:t>I</w:t>
      </w:r>
      <w:r w:rsidRPr="00FA043B">
        <w:rPr>
          <w:rFonts w:ascii="Times New Roman" w:hAnsi="Times New Roman" w:cs="Times New Roman"/>
          <w:i/>
          <w:iCs/>
          <w:sz w:val="24"/>
          <w:szCs w:val="24"/>
          <w:vertAlign w:val="subscript"/>
        </w:rPr>
        <w:t>s</w:t>
      </w:r>
      <w:r w:rsidRPr="00FA04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043B">
        <w:rPr>
          <w:rFonts w:ascii="Times New Roman" w:hAnsi="Times New Roman" w:cs="Times New Roman"/>
          <w:sz w:val="24"/>
          <w:szCs w:val="24"/>
        </w:rPr>
        <w:t>5) and tending towards zero or slight negative bias as conditions change</w:t>
      </w:r>
      <w:r w:rsidR="00DE2B0E">
        <w:rPr>
          <w:rFonts w:ascii="Times New Roman" w:hAnsi="Times New Roman" w:cs="Times New Roman"/>
          <w:sz w:val="24"/>
          <w:szCs w:val="24"/>
        </w:rPr>
        <w:t>, indicating non-normality on general factor does not impact estimation on specific factor</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DE2B0E" w:rsidRPr="00DE2B0E">
        <w:rPr>
          <w:rFonts w:ascii="Times New Roman" w:hAnsi="Times New Roman" w:cs="Times New Roman"/>
          <w:sz w:val="24"/>
          <w:szCs w:val="24"/>
        </w:rPr>
        <w:t>Additionally, for the location parameters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sidRPr="00DE2B0E">
        <w:rPr>
          <w:rFonts w:ascii="Times New Roman" w:hAnsi="Times New Roman" w:cs="Times New Roman"/>
          <w:sz w:val="24"/>
          <w:szCs w:val="24"/>
        </w:rPr>
        <w:t xml:space="preserve">,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xml:space="preserve">), bias is consistently negative across different conditions. Notably, under non-normal distributions of the general </w:t>
      </w:r>
      <w:r w:rsidR="00DE2B0E" w:rsidRPr="00DE2B0E">
        <w:rPr>
          <w:rFonts w:ascii="Times New Roman" w:hAnsi="Times New Roman" w:cs="Times New Roman"/>
          <w:sz w:val="24"/>
          <w:szCs w:val="24"/>
        </w:rPr>
        <w:lastRenderedPageBreak/>
        <w:t>factor, these biases are more pronounced</w:t>
      </w:r>
      <w:r w:rsidR="00DE2B0E" w:rsidRPr="00DE2B0E">
        <w:t xml:space="preserve"> </w:t>
      </w:r>
      <w:r w:rsidR="00DE2B0E" w:rsidRPr="00DE2B0E">
        <w:rPr>
          <w:rFonts w:ascii="Times New Roman" w:hAnsi="Times New Roman" w:cs="Times New Roman"/>
          <w:sz w:val="24"/>
          <w:szCs w:val="24"/>
        </w:rPr>
        <w:t>(</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1</w:t>
      </w:r>
      <w:r w:rsidR="00DE2B0E">
        <w:rPr>
          <w:rFonts w:ascii="Times New Roman" w:hAnsi="Times New Roman" w:cs="Times New Roman"/>
          <w:sz w:val="24"/>
          <w:szCs w:val="24"/>
        </w:rPr>
        <w:t xml:space="preserve"> </w:t>
      </w:r>
      <w:r w:rsidR="00DE2B0E" w:rsidRPr="00DE2B0E">
        <w:rPr>
          <w:rFonts w:ascii="Times New Roman" w:hAnsi="Times New Roman" w:cs="Times New Roman"/>
          <w:sz w:val="24"/>
          <w:szCs w:val="24"/>
        </w:rPr>
        <w:t xml:space="preserve">= -0.10,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2</w:t>
      </w:r>
      <w:r w:rsidR="00DE2B0E" w:rsidRPr="00DE2B0E">
        <w:rPr>
          <w:rFonts w:ascii="Times New Roman" w:hAnsi="Times New Roman" w:cs="Times New Roman"/>
          <w:sz w:val="24"/>
          <w:szCs w:val="24"/>
        </w:rPr>
        <w:t xml:space="preserve"> = -0.10, and </w:t>
      </w:r>
      <w:r w:rsidR="00DE2B0E" w:rsidRPr="00DE2B0E">
        <w:rPr>
          <w:rFonts w:ascii="Times New Roman" w:hAnsi="Times New Roman" w:cs="Times New Roman"/>
          <w:i/>
          <w:iCs/>
          <w:sz w:val="24"/>
          <w:szCs w:val="24"/>
        </w:rPr>
        <w:t>c</w:t>
      </w:r>
      <w:r w:rsidR="00DE2B0E" w:rsidRPr="00DE2B0E">
        <w:rPr>
          <w:rFonts w:ascii="Times New Roman" w:hAnsi="Times New Roman" w:cs="Times New Roman"/>
          <w:i/>
          <w:iCs/>
          <w:sz w:val="24"/>
          <w:szCs w:val="24"/>
          <w:vertAlign w:val="subscript"/>
        </w:rPr>
        <w:t>3</w:t>
      </w:r>
      <w:r w:rsidR="00DE2B0E" w:rsidRPr="00DE2B0E">
        <w:rPr>
          <w:rFonts w:ascii="Times New Roman" w:hAnsi="Times New Roman" w:cs="Times New Roman"/>
          <w:sz w:val="24"/>
          <w:szCs w:val="24"/>
        </w:rPr>
        <w:t xml:space="preserve"> = -0.07), indicating a significant tendency to underestimate these parameters compared to other conditions. </w:t>
      </w:r>
      <w:r w:rsidR="00D57243">
        <w:rPr>
          <w:rFonts w:ascii="Times New Roman" w:hAnsi="Times New Roman" w:cs="Times New Roman"/>
          <w:sz w:val="24"/>
          <w:szCs w:val="24"/>
        </w:rPr>
        <w:t>Generally, n</w:t>
      </w:r>
      <w:r w:rsidRPr="00FA043B">
        <w:rPr>
          <w:rFonts w:ascii="Times New Roman" w:hAnsi="Times New Roman" w:cs="Times New Roman"/>
          <w:sz w:val="24"/>
          <w:szCs w:val="24"/>
        </w:rPr>
        <w:t>on-normal distributions</w:t>
      </w:r>
      <w:r w:rsidR="00D57243">
        <w:rPr>
          <w:rFonts w:ascii="Times New Roman" w:hAnsi="Times New Roman" w:cs="Times New Roman"/>
          <w:sz w:val="24"/>
          <w:szCs w:val="24"/>
        </w:rPr>
        <w:t xml:space="preserve"> on general factor</w:t>
      </w:r>
      <w:r w:rsidRPr="00FA043B">
        <w:rPr>
          <w:rFonts w:ascii="Times New Roman" w:hAnsi="Times New Roman" w:cs="Times New Roman"/>
          <w:sz w:val="24"/>
          <w:szCs w:val="24"/>
        </w:rPr>
        <w:t xml:space="preserve"> and smaller sample sizes tend to exhibit slightly larger biases.</w:t>
      </w:r>
    </w:p>
    <w:p w14:paraId="3656F5DF" w14:textId="1469C772" w:rsidR="0037581E" w:rsidRDefault="00C21E82" w:rsidP="00C21E82">
      <w:pPr>
        <w:spacing w:after="0" w:line="480" w:lineRule="auto"/>
        <w:ind w:firstLine="720"/>
        <w:rPr>
          <w:rFonts w:ascii="Times New Roman" w:hAnsi="Times New Roman" w:cs="Times New Roman"/>
          <w:sz w:val="24"/>
          <w:szCs w:val="24"/>
        </w:rPr>
      </w:pPr>
      <w:r w:rsidRPr="00C21E82">
        <w:rPr>
          <w:rFonts w:ascii="Times New Roman" w:hAnsi="Times New Roman" w:cs="Times New Roman"/>
          <w:sz w:val="24"/>
          <w:szCs w:val="24"/>
        </w:rPr>
        <w:t>For RMSE, the general factor discrimination (</w:t>
      </w:r>
      <w:r w:rsidRPr="00FA043B">
        <w:rPr>
          <w:rFonts w:ascii="Times New Roman" w:hAnsi="Times New Roman" w:cs="Times New Roman"/>
          <w:i/>
          <w:iCs/>
          <w:sz w:val="24"/>
          <w:szCs w:val="24"/>
        </w:rPr>
        <w:t>a</w:t>
      </w:r>
      <w:r w:rsidRPr="00FA043B">
        <w:rPr>
          <w:rFonts w:ascii="Times New Roman" w:hAnsi="Times New Roman" w:cs="Times New Roman"/>
          <w:i/>
          <w:iCs/>
          <w:sz w:val="24"/>
          <w:szCs w:val="24"/>
          <w:vertAlign w:val="subscript"/>
        </w:rPr>
        <w:t>g</w:t>
      </w:r>
      <w:r w:rsidRPr="00C21E82">
        <w:rPr>
          <w:rFonts w:ascii="Times New Roman" w:hAnsi="Times New Roman" w:cs="Times New Roman"/>
          <w:sz w:val="24"/>
          <w:szCs w:val="24"/>
        </w:rPr>
        <w:t xml:space="preserve">) typically shows a decreasing trend as both the number of items per specific factor and sample size increase, highlighting improved estimation accuracy with larger data sets. Elevated RMSE values under non-normal conditions for the general factor suggest that such distributions lead to greater estimation errors. </w:t>
      </w:r>
      <w:r w:rsidR="00114D21" w:rsidRPr="00114D21">
        <w:rPr>
          <w:rFonts w:ascii="Times New Roman" w:hAnsi="Times New Roman" w:cs="Times New Roman"/>
          <w:sz w:val="24"/>
          <w:szCs w:val="24"/>
        </w:rPr>
        <w:t>Similarly, RMSE for specific factor discrimination (</w:t>
      </w:r>
      <w:r w:rsidR="00114D21" w:rsidRPr="00FA043B">
        <w:rPr>
          <w:rFonts w:ascii="Times New Roman" w:hAnsi="Times New Roman" w:cs="Times New Roman"/>
          <w:i/>
          <w:iCs/>
          <w:sz w:val="24"/>
          <w:szCs w:val="24"/>
        </w:rPr>
        <w:t>a</w:t>
      </w:r>
      <w:r w:rsidR="00114D21" w:rsidRPr="00FA043B">
        <w:rPr>
          <w:rFonts w:ascii="Times New Roman" w:hAnsi="Times New Roman" w:cs="Times New Roman"/>
          <w:i/>
          <w:iCs/>
          <w:sz w:val="24"/>
          <w:szCs w:val="24"/>
          <w:vertAlign w:val="subscript"/>
        </w:rPr>
        <w:t>s</w:t>
      </w:r>
      <w:r w:rsidR="00114D21" w:rsidRPr="00114D21">
        <w:rPr>
          <w:rFonts w:ascii="Times New Roman" w:hAnsi="Times New Roman" w:cs="Times New Roman"/>
          <w:sz w:val="24"/>
          <w:szCs w:val="24"/>
        </w:rPr>
        <w:t>) decreases with an increase in the number of items and sample sizes, achieving its lowest values under conditions of large datasets and normal distribution for the general factor. For location parameters (c1, c2, and c3), RMSE generally declines with more items and larger samples, indicating that more extensive datasets yield more reliable estimations. Notably, RMSE for c1 shows a significant increase in non-normal conditions, contrasting with c3, where the impact appears less pronounced. This variation highlights the importance of robust sample characteristics and the normality of the distribution</w:t>
      </w:r>
      <w:r w:rsidR="00114D21">
        <w:rPr>
          <w:rFonts w:ascii="Times New Roman" w:hAnsi="Times New Roman" w:cs="Times New Roman"/>
          <w:sz w:val="24"/>
          <w:szCs w:val="24"/>
        </w:rPr>
        <w:t xml:space="preserve"> on </w:t>
      </w:r>
      <w:r w:rsidR="00EF0A62">
        <w:rPr>
          <w:rFonts w:ascii="Times New Roman" w:hAnsi="Times New Roman" w:cs="Times New Roman"/>
          <w:sz w:val="24"/>
          <w:szCs w:val="24"/>
        </w:rPr>
        <w:t xml:space="preserve">the </w:t>
      </w:r>
      <w:r w:rsidR="00114D21">
        <w:rPr>
          <w:rFonts w:ascii="Times New Roman" w:hAnsi="Times New Roman" w:cs="Times New Roman"/>
          <w:sz w:val="24"/>
          <w:szCs w:val="24"/>
        </w:rPr>
        <w:t>general factor</w:t>
      </w:r>
      <w:r w:rsidR="00114D21" w:rsidRPr="00114D21">
        <w:rPr>
          <w:rFonts w:ascii="Times New Roman" w:hAnsi="Times New Roman" w:cs="Times New Roman"/>
          <w:sz w:val="24"/>
          <w:szCs w:val="24"/>
        </w:rPr>
        <w:t xml:space="preserve"> in improving the precision of estimations.</w:t>
      </w:r>
    </w:p>
    <w:p w14:paraId="0A0C920E" w14:textId="40B1B02B" w:rsidR="000B60A9" w:rsidRPr="00732ED6" w:rsidRDefault="003B7574" w:rsidP="000B60A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1F4BE9D2" w14:textId="5EC83ADE" w:rsidR="000B60A9" w:rsidRPr="00732ED6" w:rsidRDefault="000B60A9" w:rsidP="000B60A9">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sidR="008A17D2">
        <w:rPr>
          <w:rFonts w:ascii="Times New Roman" w:hAnsi="Times New Roman" w:cs="Times New Roman"/>
          <w:i/>
          <w:iCs/>
          <w:sz w:val="24"/>
          <w:szCs w:val="24"/>
        </w:rPr>
        <w:t>B</w:t>
      </w:r>
      <w:r w:rsidRPr="00732ED6">
        <w:rPr>
          <w:rFonts w:ascii="Times New Roman" w:hAnsi="Times New Roman" w:cs="Times New Roman"/>
          <w:i/>
          <w:iCs/>
          <w:sz w:val="24"/>
          <w:szCs w:val="24"/>
        </w:rPr>
        <w:t xml:space="preserve">ias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sidR="00F86FF5">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sidR="00F86FF5">
        <w:rPr>
          <w:rFonts w:ascii="Times New Roman" w:hAnsi="Times New Roman" w:cs="Times New Roman"/>
          <w:i/>
          <w:iCs/>
          <w:sz w:val="24"/>
          <w:szCs w:val="24"/>
        </w:rPr>
        <w:t>stimation</w:t>
      </w:r>
    </w:p>
    <w:p w14:paraId="3E55E2BF" w14:textId="53303D28" w:rsidR="000B60A9" w:rsidRDefault="00B90018" w:rsidP="000B60A9">
      <w:pPr>
        <w:spacing w:after="0" w:line="240" w:lineRule="auto"/>
        <w:rPr>
          <w:rFonts w:ascii="Times New Roman" w:hAnsi="Times New Roman" w:cs="Times New Roman"/>
          <w:b/>
          <w:bCs/>
          <w:sz w:val="24"/>
          <w:szCs w:val="24"/>
          <w:vertAlign w:val="subscript"/>
        </w:rPr>
      </w:pPr>
      <w:r w:rsidRPr="00732ED6">
        <w:rPr>
          <w:rFonts w:ascii="Times New Roman" w:hAnsi="Times New Roman" w:cs="Times New Roman"/>
          <w:b/>
          <w:bCs/>
          <w:noProof/>
          <w:sz w:val="24"/>
          <w:szCs w:val="24"/>
        </w:rPr>
        <w:lastRenderedPageBreak/>
        <w:drawing>
          <wp:inline distT="0" distB="0" distL="0" distR="0" wp14:anchorId="7CA6FC93" wp14:editId="7995A417">
            <wp:extent cx="5786584" cy="4338083"/>
            <wp:effectExtent l="0" t="0" r="5080" b="5715"/>
            <wp:docPr id="2062454756" name="Picture 1" descr="A graph of different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4756" name="Picture 1" descr="A graph of different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836405" cy="4375432"/>
                    </a:xfrm>
                    <a:prstGeom prst="rect">
                      <a:avLst/>
                    </a:prstGeom>
                  </pic:spPr>
                </pic:pic>
              </a:graphicData>
            </a:graphic>
          </wp:inline>
        </w:drawing>
      </w:r>
    </w:p>
    <w:p w14:paraId="7763CFB1" w14:textId="64153760" w:rsidR="00C2397E" w:rsidRDefault="00C2397E" w:rsidP="00C2397E">
      <w:pPr>
        <w:spacing w:after="0" w:line="480" w:lineRule="auto"/>
        <w:rPr>
          <w:rFonts w:ascii="Times New Roman" w:hAnsi="Times New Roman" w:cs="Times New Roman"/>
          <w:sz w:val="24"/>
          <w:szCs w:val="24"/>
        </w:rPr>
      </w:pPr>
      <w:r w:rsidRPr="00C2397E">
        <w:rPr>
          <w:rFonts w:ascii="Times New Roman" w:hAnsi="Times New Roman" w:cs="Times New Roman"/>
          <w:i/>
          <w:iCs/>
          <w:sz w:val="24"/>
          <w:szCs w:val="24"/>
        </w:rPr>
        <w:t>Note</w:t>
      </w:r>
      <w:r>
        <w:rPr>
          <w:rFonts w:ascii="Times New Roman" w:hAnsi="Times New Roman" w:cs="Times New Roman"/>
          <w:i/>
          <w:iCs/>
          <w:sz w:val="24"/>
          <w:szCs w:val="24"/>
        </w:rPr>
        <w:t>.</w:t>
      </w:r>
      <w:r w:rsidRPr="00732ED6">
        <w:rPr>
          <w:rFonts w:ascii="Times New Roman" w:hAnsi="Times New Roman" w:cs="Times New Roman"/>
          <w:b/>
          <w:bCs/>
          <w:sz w:val="24"/>
          <w:szCs w:val="24"/>
        </w:rPr>
        <w:t xml:space="preserve"> </w:t>
      </w:r>
      <w:r w:rsidR="006B4A51" w:rsidRPr="006B4A51">
        <w:rPr>
          <w:rFonts w:ascii="Times New Roman" w:hAnsi="Times New Roman" w:cs="Times New Roman"/>
          <w:sz w:val="24"/>
          <w:szCs w:val="24"/>
        </w:rPr>
        <w:t>This figure demonstrates the bias in estimating item parameters across varying sample sizes for items 5, 10, and 20. It compares the discrimination on the general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g</w:t>
      </w:r>
      <w:r w:rsidR="006B4A51" w:rsidRPr="006B4A51">
        <w:rPr>
          <w:rFonts w:ascii="Times New Roman" w:hAnsi="Times New Roman" w:cs="Times New Roman"/>
          <w:sz w:val="24"/>
          <w:szCs w:val="24"/>
        </w:rPr>
        <w:t>), average discrimination on the specific factor (</w:t>
      </w:r>
      <w:r w:rsidR="006B4A51" w:rsidRPr="00763838">
        <w:rPr>
          <w:rFonts w:ascii="Times New Roman" w:hAnsi="Times New Roman" w:cs="Times New Roman"/>
          <w:i/>
          <w:iCs/>
          <w:sz w:val="24"/>
          <w:szCs w:val="24"/>
        </w:rPr>
        <w:t>a</w:t>
      </w:r>
      <w:r w:rsidR="006B4A51" w:rsidRPr="00763838">
        <w:rPr>
          <w:rFonts w:ascii="Times New Roman" w:hAnsi="Times New Roman" w:cs="Times New Roman"/>
          <w:i/>
          <w:iCs/>
          <w:sz w:val="24"/>
          <w:szCs w:val="24"/>
          <w:vertAlign w:val="subscript"/>
        </w:rPr>
        <w:t>s</w:t>
      </w:r>
      <w:r w:rsidR="006B4A51" w:rsidRPr="006B4A51">
        <w:rPr>
          <w:rFonts w:ascii="Times New Roman" w:hAnsi="Times New Roman" w:cs="Times New Roman"/>
          <w:sz w:val="24"/>
          <w:szCs w:val="24"/>
        </w:rPr>
        <w:t>), and the average threshold (</w:t>
      </w:r>
      <w:r w:rsidR="006B4A51" w:rsidRPr="00763838">
        <w:rPr>
          <w:rFonts w:ascii="Times New Roman" w:hAnsi="Times New Roman" w:cs="Times New Roman"/>
          <w:i/>
          <w:iCs/>
          <w:sz w:val="24"/>
          <w:szCs w:val="24"/>
        </w:rPr>
        <w:t>c</w:t>
      </w:r>
      <w:r w:rsidR="006B4A51" w:rsidRPr="006B4A51">
        <w:rPr>
          <w:rFonts w:ascii="Times New Roman" w:hAnsi="Times New Roman" w:cs="Times New Roman"/>
          <w:sz w:val="24"/>
          <w:szCs w:val="24"/>
        </w:rPr>
        <w:t>) under normal (solid line) and non-normal (dashed line) distributions.</w:t>
      </w:r>
    </w:p>
    <w:p w14:paraId="3D13FA52" w14:textId="4043781D" w:rsidR="00430830" w:rsidRPr="00732ED6" w:rsidRDefault="008C4CEA" w:rsidP="008C4CE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In terms of estimation bias, the first row of Figure 1 highlights the effects on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0097678C">
        <w:rPr>
          <w:rFonts w:ascii="Times New Roman" w:hAnsi="Times New Roman" w:cs="Times New Roman"/>
          <w:sz w:val="24"/>
          <w:szCs w:val="24"/>
        </w:rPr>
        <w:t xml:space="preserve">. </w:t>
      </w:r>
      <w:r w:rsidRPr="00732ED6">
        <w:rPr>
          <w:rFonts w:ascii="Times New Roman" w:hAnsi="Times New Roman" w:cs="Times New Roman"/>
          <w:sz w:val="24"/>
          <w:szCs w:val="24"/>
        </w:rPr>
        <w:t xml:space="preserve">It reveals that with normally distributed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(theta, representing individual latent traits or abilities on the general factor), increasing the sample size results in a decrease in the estimation bias of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regardless of the number of items in a specific factor. </w:t>
      </w:r>
      <w:r w:rsidR="00D0451E" w:rsidRPr="00732ED6">
        <w:rPr>
          <w:rFonts w:ascii="Times New Roman" w:hAnsi="Times New Roman" w:cs="Times New Roman"/>
          <w:sz w:val="24"/>
          <w:szCs w:val="24"/>
        </w:rPr>
        <w:t xml:space="preserve">Conversely, 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are not normally distributed, larger sample size can exacerbate the bias (increase the absolute value)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across varying numbers of items in a specific factor. Additionally, the number of items in a specific factor can mitigate the bias of </w:t>
      </w:r>
      <w:r w:rsidR="00B064B7" w:rsidRPr="0097678C">
        <w:rPr>
          <w:rFonts w:ascii="Times New Roman" w:hAnsi="Times New Roman" w:cs="Times New Roman"/>
          <w:i/>
          <w:iCs/>
          <w:sz w:val="24"/>
          <w:szCs w:val="24"/>
        </w:rPr>
        <w:t>α</w:t>
      </w:r>
      <w:r w:rsidR="00B064B7" w:rsidRPr="0097678C">
        <w:rPr>
          <w:rFonts w:ascii="Times New Roman" w:hAnsi="Times New Roman" w:cs="Times New Roman"/>
          <w:i/>
          <w:iCs/>
          <w:sz w:val="24"/>
          <w:szCs w:val="24"/>
          <w:vertAlign w:val="subscript"/>
        </w:rPr>
        <w:t>g</w:t>
      </w:r>
      <w:r w:rsidR="00B064B7" w:rsidRPr="00732ED6">
        <w:rPr>
          <w:rFonts w:ascii="Times New Roman" w:hAnsi="Times New Roman" w:cs="Times New Roman"/>
          <w:sz w:val="24"/>
          <w:szCs w:val="24"/>
        </w:rPr>
        <w:t xml:space="preserve"> </w:t>
      </w:r>
      <w:r w:rsidR="00D0451E" w:rsidRPr="00732ED6">
        <w:rPr>
          <w:rFonts w:ascii="Times New Roman" w:hAnsi="Times New Roman" w:cs="Times New Roman"/>
          <w:sz w:val="24"/>
          <w:szCs w:val="24"/>
        </w:rPr>
        <w:t xml:space="preserve">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D0451E" w:rsidRPr="00732ED6">
        <w:rPr>
          <w:rFonts w:ascii="Times New Roman" w:hAnsi="Times New Roman" w:cs="Times New Roman"/>
          <w:sz w:val="24"/>
          <w:szCs w:val="24"/>
        </w:rPr>
        <w:t xml:space="preserve"> are normally distributed. However, it tends to amplify </w:t>
      </w:r>
      <w:r w:rsidR="00D0451E" w:rsidRPr="00732ED6">
        <w:rPr>
          <w:rFonts w:ascii="Times New Roman" w:hAnsi="Times New Roman" w:cs="Times New Roman"/>
          <w:sz w:val="24"/>
          <w:szCs w:val="24"/>
        </w:rPr>
        <w:lastRenderedPageBreak/>
        <w:t xml:space="preserve">the bias (increase the absolute value) when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B064B7" w:rsidRPr="00732ED6">
        <w:rPr>
          <w:rFonts w:ascii="Times New Roman" w:hAnsi="Times New Roman" w:cs="Times New Roman"/>
          <w:sz w:val="24"/>
          <w:szCs w:val="24"/>
        </w:rPr>
        <w:t xml:space="preserve"> deviates</w:t>
      </w:r>
      <w:r w:rsidR="00D0451E" w:rsidRPr="00732ED6">
        <w:rPr>
          <w:rFonts w:ascii="Times New Roman" w:hAnsi="Times New Roman" w:cs="Times New Roman"/>
          <w:sz w:val="24"/>
          <w:szCs w:val="24"/>
        </w:rPr>
        <w:t xml:space="preserve"> from a non-normal distribution. </w:t>
      </w:r>
      <w:r w:rsidR="00430830" w:rsidRPr="00732ED6">
        <w:rPr>
          <w:rFonts w:ascii="Times New Roman" w:hAnsi="Times New Roman" w:cs="Times New Roman"/>
          <w:sz w:val="24"/>
          <w:szCs w:val="24"/>
        </w:rPr>
        <w:t xml:space="preserve">Furthermore, except for a sample size of 250, non-normality </w:t>
      </w:r>
      <w:r w:rsidR="00B064B7" w:rsidRPr="00732ED6">
        <w:rPr>
          <w:rFonts w:ascii="Times New Roman" w:hAnsi="Times New Roman" w:cs="Times New Roman"/>
          <w:sz w:val="24"/>
          <w:szCs w:val="24"/>
        </w:rPr>
        <w:t xml:space="preserve">of </w:t>
      </w:r>
      <w:proofErr w:type="spellStart"/>
      <w:r w:rsidR="00B064B7" w:rsidRPr="0097678C">
        <w:rPr>
          <w:rFonts w:ascii="Times New Roman" w:hAnsi="Times New Roman" w:cs="Times New Roman"/>
          <w:i/>
          <w:iCs/>
          <w:sz w:val="24"/>
          <w:szCs w:val="24"/>
        </w:rPr>
        <w:t>θ</w:t>
      </w:r>
      <w:r w:rsidR="00B064B7" w:rsidRPr="0097678C">
        <w:rPr>
          <w:rFonts w:ascii="Times New Roman" w:hAnsi="Times New Roman" w:cs="Times New Roman"/>
          <w:i/>
          <w:iCs/>
          <w:sz w:val="24"/>
          <w:szCs w:val="24"/>
          <w:vertAlign w:val="subscript"/>
        </w:rPr>
        <w:t>g</w:t>
      </w:r>
      <w:proofErr w:type="spellEnd"/>
      <w:r w:rsidR="00430830" w:rsidRPr="00732ED6">
        <w:rPr>
          <w:rFonts w:ascii="Times New Roman" w:hAnsi="Times New Roman" w:cs="Times New Roman"/>
          <w:sz w:val="24"/>
          <w:szCs w:val="24"/>
        </w:rPr>
        <w:t xml:space="preserve"> can lead to an increase in bias across the number of items in a specific factor. </w:t>
      </w:r>
    </w:p>
    <w:p w14:paraId="73B6EC4A" w14:textId="3E159E0B" w:rsidR="00430830" w:rsidRPr="00732ED6" w:rsidRDefault="00430830" w:rsidP="00430830">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second row of Figure 2 demonstrates that </w:t>
      </w:r>
      <w:r w:rsidR="00DA0434" w:rsidRPr="00732ED6">
        <w:rPr>
          <w:rFonts w:ascii="Times New Roman" w:hAnsi="Times New Roman" w:cs="Times New Roman"/>
          <w:sz w:val="24"/>
          <w:szCs w:val="24"/>
        </w:rPr>
        <w:t xml:space="preserve">the bias of estimating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 xml:space="preserve">parameter </w:t>
      </w:r>
      <w:r w:rsidR="0097678C">
        <w:rPr>
          <w:rFonts w:ascii="Times New Roman" w:hAnsi="Times New Roman" w:cs="Times New Roman"/>
          <w:sz w:val="24"/>
          <w:szCs w:val="24"/>
        </w:rPr>
        <w:t>is</w:t>
      </w:r>
      <w:r w:rsidRPr="00732ED6">
        <w:rPr>
          <w:rFonts w:ascii="Times New Roman" w:hAnsi="Times New Roman" w:cs="Times New Roman"/>
          <w:sz w:val="24"/>
          <w:szCs w:val="24"/>
        </w:rPr>
        <w:t xml:space="preserve"> not significantly affected by the non-normality </w:t>
      </w:r>
      <w:r w:rsidR="00DA0434" w:rsidRPr="00732ED6">
        <w:rPr>
          <w:rFonts w:ascii="Times New Roman" w:hAnsi="Times New Roman" w:cs="Times New Roman"/>
          <w:sz w:val="24"/>
          <w:szCs w:val="24"/>
        </w:rPr>
        <w:t>in</w:t>
      </w:r>
      <w:r w:rsidRPr="00732ED6">
        <w:rPr>
          <w:rFonts w:ascii="Times New Roman" w:hAnsi="Times New Roman" w:cs="Times New Roman"/>
          <w:sz w:val="24"/>
          <w:szCs w:val="24"/>
        </w:rPr>
        <w:t xml:space="preserve"> the general factor. Only when specific factors consist of 5 items does sample size contribute to a reduction </w:t>
      </w:r>
      <w:r w:rsidR="00DA0434" w:rsidRPr="00732ED6">
        <w:rPr>
          <w:rFonts w:ascii="Times New Roman" w:hAnsi="Times New Roman" w:cs="Times New Roman"/>
          <w:sz w:val="24"/>
          <w:szCs w:val="24"/>
        </w:rPr>
        <w:t xml:space="preserve">estimation bias of </w:t>
      </w:r>
      <w:r w:rsidR="00DA0434" w:rsidRPr="0097678C">
        <w:rPr>
          <w:rFonts w:ascii="Times New Roman" w:hAnsi="Times New Roman" w:cs="Times New Roman"/>
          <w:i/>
          <w:iCs/>
          <w:sz w:val="24"/>
          <w:szCs w:val="24"/>
        </w:rPr>
        <w:t>α</w:t>
      </w:r>
      <w:r w:rsidR="00DA0434" w:rsidRPr="0097678C">
        <w:rPr>
          <w:rFonts w:ascii="Times New Roman" w:hAnsi="Times New Roman" w:cs="Times New Roman"/>
          <w:i/>
          <w:iCs/>
          <w:sz w:val="24"/>
          <w:szCs w:val="24"/>
          <w:vertAlign w:val="subscript"/>
        </w:rPr>
        <w:t>s</w:t>
      </w:r>
      <w:r w:rsidR="00DA0434" w:rsidRPr="00732ED6">
        <w:rPr>
          <w:rFonts w:ascii="Times New Roman" w:hAnsi="Times New Roman" w:cs="Times New Roman"/>
          <w:sz w:val="24"/>
          <w:szCs w:val="24"/>
        </w:rPr>
        <w:t>. W</w:t>
      </w:r>
      <w:r w:rsidRPr="00732ED6">
        <w:rPr>
          <w:rFonts w:ascii="Times New Roman" w:hAnsi="Times New Roman" w:cs="Times New Roman"/>
          <w:sz w:val="24"/>
          <w:szCs w:val="24"/>
        </w:rPr>
        <w:t>hen the specific factors have more than 10 items, the bias of discrimination on the specific factor approaches zero across all sample sizes, even with non-normality in the general factor.</w:t>
      </w:r>
    </w:p>
    <w:p w14:paraId="1D517118" w14:textId="54212A16" w:rsidR="00592432" w:rsidRPr="00732ED6" w:rsidRDefault="009E57FB" w:rsidP="0059243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terms of c</w:t>
      </w:r>
      <w:r w:rsidR="00B53E6A" w:rsidRPr="00732ED6">
        <w:rPr>
          <w:rFonts w:ascii="Times New Roman" w:hAnsi="Times New Roman" w:cs="Times New Roman"/>
          <w:sz w:val="24"/>
          <w:szCs w:val="24"/>
        </w:rPr>
        <w:t xml:space="preserve"> parameter</w:t>
      </w:r>
      <w:r w:rsidRPr="00732ED6">
        <w:rPr>
          <w:rFonts w:ascii="Times New Roman" w:hAnsi="Times New Roman" w:cs="Times New Roman"/>
          <w:sz w:val="24"/>
          <w:szCs w:val="24"/>
        </w:rPr>
        <w:t xml:space="preserve"> (the average item </w:t>
      </w:r>
      <w:r w:rsidR="00391045">
        <w:rPr>
          <w:rFonts w:ascii="Times New Roman" w:hAnsi="Times New Roman" w:cs="Times New Roman"/>
          <w:sz w:val="24"/>
          <w:szCs w:val="24"/>
        </w:rPr>
        <w:t>location</w:t>
      </w:r>
      <w:r w:rsidRPr="00732ED6">
        <w:rPr>
          <w:rFonts w:ascii="Times New Roman" w:hAnsi="Times New Roman" w:cs="Times New Roman"/>
          <w:sz w:val="24"/>
          <w:szCs w:val="24"/>
        </w:rPr>
        <w:t xml:space="preserve"> parameter)</w:t>
      </w:r>
      <w:r w:rsidR="00B53E6A"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53E6A" w:rsidRPr="00732ED6">
        <w:rPr>
          <w:rFonts w:ascii="Times New Roman" w:hAnsi="Times New Roman" w:cs="Times New Roman"/>
          <w:sz w:val="24"/>
          <w:szCs w:val="24"/>
        </w:rPr>
        <w:t>t</w:t>
      </w:r>
      <w:r w:rsidR="00592432" w:rsidRPr="00732ED6">
        <w:rPr>
          <w:rFonts w:ascii="Times New Roman" w:hAnsi="Times New Roman" w:cs="Times New Roman"/>
          <w:sz w:val="24"/>
          <w:szCs w:val="24"/>
        </w:rPr>
        <w:t xml:space="preserve">he last row of </w:t>
      </w:r>
      <w:r w:rsidR="00B53E6A" w:rsidRPr="00732ED6">
        <w:rPr>
          <w:rFonts w:ascii="Times New Roman" w:hAnsi="Times New Roman" w:cs="Times New Roman"/>
          <w:sz w:val="24"/>
          <w:szCs w:val="24"/>
        </w:rPr>
        <w:t>F</w:t>
      </w:r>
      <w:r w:rsidR="00592432" w:rsidRPr="00732ED6">
        <w:rPr>
          <w:rFonts w:ascii="Times New Roman" w:hAnsi="Times New Roman" w:cs="Times New Roman"/>
          <w:sz w:val="24"/>
          <w:szCs w:val="24"/>
        </w:rPr>
        <w:t>igure</w:t>
      </w:r>
      <w:r w:rsidR="00B53E6A" w:rsidRPr="00732ED6">
        <w:rPr>
          <w:rFonts w:ascii="Times New Roman" w:hAnsi="Times New Roman" w:cs="Times New Roman"/>
          <w:sz w:val="24"/>
          <w:szCs w:val="24"/>
        </w:rPr>
        <w:t xml:space="preserve"> 1</w:t>
      </w:r>
      <w:r w:rsidR="00592432" w:rsidRPr="00732ED6">
        <w:rPr>
          <w:rFonts w:ascii="Times New Roman" w:hAnsi="Times New Roman" w:cs="Times New Roman"/>
          <w:sz w:val="24"/>
          <w:szCs w:val="24"/>
        </w:rPr>
        <w:t xml:space="preserve"> indicates that </w:t>
      </w:r>
      <w:r w:rsidR="002345FF" w:rsidRPr="00732ED6">
        <w:rPr>
          <w:rFonts w:ascii="Times New Roman" w:hAnsi="Times New Roman" w:cs="Times New Roman"/>
          <w:sz w:val="24"/>
          <w:szCs w:val="24"/>
        </w:rPr>
        <w:t>non-</w:t>
      </w:r>
      <w:r w:rsidR="00592432" w:rsidRPr="00732ED6">
        <w:rPr>
          <w:rFonts w:ascii="Times New Roman" w:hAnsi="Times New Roman" w:cs="Times New Roman"/>
          <w:sz w:val="24"/>
          <w:szCs w:val="24"/>
        </w:rPr>
        <w:t xml:space="preserve">normality in the general factor can </w:t>
      </w:r>
      <w:r w:rsidR="002345FF" w:rsidRPr="00732ED6">
        <w:rPr>
          <w:rFonts w:ascii="Times New Roman" w:hAnsi="Times New Roman" w:cs="Times New Roman"/>
          <w:sz w:val="24"/>
          <w:szCs w:val="24"/>
        </w:rPr>
        <w:t xml:space="preserve">significantly </w:t>
      </w:r>
      <w:r w:rsidR="00592432" w:rsidRPr="00732ED6">
        <w:rPr>
          <w:rFonts w:ascii="Times New Roman" w:hAnsi="Times New Roman" w:cs="Times New Roman"/>
          <w:sz w:val="24"/>
          <w:szCs w:val="24"/>
        </w:rPr>
        <w:t>influence the bias in estimating c</w:t>
      </w:r>
      <w:r w:rsidR="00B53E6A" w:rsidRPr="00732ED6">
        <w:rPr>
          <w:rFonts w:ascii="Times New Roman" w:hAnsi="Times New Roman" w:cs="Times New Roman"/>
          <w:sz w:val="24"/>
          <w:szCs w:val="24"/>
        </w:rPr>
        <w:t xml:space="preserve"> parameter</w:t>
      </w:r>
      <w:r w:rsidR="00592432" w:rsidRPr="00732ED6">
        <w:rPr>
          <w:rFonts w:ascii="Times New Roman" w:hAnsi="Times New Roman" w:cs="Times New Roman"/>
          <w:sz w:val="24"/>
          <w:szCs w:val="24"/>
        </w:rPr>
        <w:t xml:space="preserve">. However, </w:t>
      </w:r>
      <w:r w:rsidR="00B53E6A" w:rsidRPr="00732ED6">
        <w:rPr>
          <w:rFonts w:ascii="Times New Roman" w:hAnsi="Times New Roman" w:cs="Times New Roman"/>
          <w:sz w:val="24"/>
          <w:szCs w:val="24"/>
        </w:rPr>
        <w:t>when specific factors consist of 5 items, a small sample size of 250 can</w:t>
      </w:r>
      <w:r w:rsidR="00592432" w:rsidRPr="00732ED6">
        <w:rPr>
          <w:rFonts w:ascii="Times New Roman" w:hAnsi="Times New Roman" w:cs="Times New Roman"/>
          <w:sz w:val="24"/>
          <w:szCs w:val="24"/>
        </w:rPr>
        <w:t xml:space="preserve"> increase the bias (absolute value) of estimating </w:t>
      </w:r>
      <w:r w:rsidR="00592432" w:rsidRPr="0097678C">
        <w:rPr>
          <w:rFonts w:ascii="Times New Roman" w:hAnsi="Times New Roman" w:cs="Times New Roman"/>
          <w:i/>
          <w:iCs/>
          <w:sz w:val="24"/>
          <w:szCs w:val="24"/>
        </w:rPr>
        <w:t>c</w:t>
      </w:r>
      <w:r w:rsidR="00B53E6A" w:rsidRPr="00732ED6">
        <w:rPr>
          <w:rFonts w:ascii="Times New Roman" w:hAnsi="Times New Roman" w:cs="Times New Roman"/>
          <w:sz w:val="24"/>
          <w:szCs w:val="24"/>
        </w:rPr>
        <w:t>.</w:t>
      </w:r>
    </w:p>
    <w:p w14:paraId="720AA02A" w14:textId="32DFC9A5" w:rsidR="000B60A9" w:rsidRDefault="000B60A9" w:rsidP="000B60A9">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Figure 2</w:t>
      </w:r>
    </w:p>
    <w:p w14:paraId="4F763EA7" w14:textId="72C6EA0B" w:rsidR="00F86FF5" w:rsidRDefault="00F86FF5" w:rsidP="00F86FF5">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 xml:space="preserve">Interaction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 xml:space="preserve">lots of </w:t>
      </w:r>
      <w:r>
        <w:rPr>
          <w:rFonts w:ascii="Times New Roman" w:hAnsi="Times New Roman" w:cs="Times New Roman"/>
          <w:i/>
          <w:iCs/>
          <w:sz w:val="24"/>
          <w:szCs w:val="24"/>
        </w:rPr>
        <w:t>RMSE</w:t>
      </w:r>
      <w:r w:rsidRPr="00732ED6">
        <w:rPr>
          <w:rFonts w:ascii="Times New Roman" w:hAnsi="Times New Roman" w:cs="Times New Roman"/>
          <w:i/>
          <w:iCs/>
          <w:sz w:val="24"/>
          <w:szCs w:val="24"/>
        </w:rPr>
        <w:t xml:space="preserve"> of </w:t>
      </w:r>
      <w:r w:rsidR="004E60CD">
        <w:rPr>
          <w:rFonts w:ascii="Times New Roman" w:hAnsi="Times New Roman" w:cs="Times New Roman"/>
          <w:i/>
          <w:iCs/>
          <w:sz w:val="24"/>
          <w:szCs w:val="24"/>
        </w:rPr>
        <w:t>I</w:t>
      </w:r>
      <w:r w:rsidRPr="00732ED6">
        <w:rPr>
          <w:rFonts w:ascii="Times New Roman" w:hAnsi="Times New Roman" w:cs="Times New Roman"/>
          <w:i/>
          <w:iCs/>
          <w:sz w:val="24"/>
          <w:szCs w:val="24"/>
        </w:rPr>
        <w:t xml:space="preserve">tem </w:t>
      </w:r>
      <w:r w:rsidR="004E60CD">
        <w:rPr>
          <w:rFonts w:ascii="Times New Roman" w:hAnsi="Times New Roman" w:cs="Times New Roman"/>
          <w:i/>
          <w:iCs/>
          <w:sz w:val="24"/>
          <w:szCs w:val="24"/>
        </w:rPr>
        <w:t>P</w:t>
      </w:r>
      <w:r w:rsidRPr="00732ED6">
        <w:rPr>
          <w:rFonts w:ascii="Times New Roman" w:hAnsi="Times New Roman" w:cs="Times New Roman"/>
          <w:i/>
          <w:iCs/>
          <w:sz w:val="24"/>
          <w:szCs w:val="24"/>
        </w:rPr>
        <w:t>arameters</w:t>
      </w:r>
      <w:r>
        <w:rPr>
          <w:rFonts w:ascii="Times New Roman" w:hAnsi="Times New Roman" w:cs="Times New Roman"/>
          <w:i/>
          <w:iCs/>
          <w:sz w:val="24"/>
          <w:szCs w:val="24"/>
        </w:rPr>
        <w:t xml:space="preserve"> </w:t>
      </w:r>
      <w:r w:rsidR="004E60CD">
        <w:rPr>
          <w:rFonts w:ascii="Times New Roman" w:hAnsi="Times New Roman" w:cs="Times New Roman"/>
          <w:i/>
          <w:iCs/>
          <w:sz w:val="24"/>
          <w:szCs w:val="24"/>
        </w:rPr>
        <w:t>E</w:t>
      </w:r>
      <w:r>
        <w:rPr>
          <w:rFonts w:ascii="Times New Roman" w:hAnsi="Times New Roman" w:cs="Times New Roman"/>
          <w:i/>
          <w:iCs/>
          <w:sz w:val="24"/>
          <w:szCs w:val="24"/>
        </w:rPr>
        <w:t>stimation</w:t>
      </w:r>
    </w:p>
    <w:p w14:paraId="1CAF6325" w14:textId="34ABCF34" w:rsidR="000B60A9" w:rsidRPr="00732ED6" w:rsidRDefault="002345FF" w:rsidP="000B60A9">
      <w:pPr>
        <w:rPr>
          <w:rFonts w:ascii="Times New Roman" w:hAnsi="Times New Roman" w:cs="Times New Roman"/>
          <w:sz w:val="24"/>
          <w:szCs w:val="24"/>
        </w:rPr>
      </w:pPr>
      <w:r w:rsidRPr="00732ED6">
        <w:rPr>
          <w:rFonts w:ascii="Times New Roman" w:hAnsi="Times New Roman" w:cs="Times New Roman"/>
          <w:noProof/>
          <w:sz w:val="24"/>
          <w:szCs w:val="24"/>
        </w:rPr>
        <w:drawing>
          <wp:inline distT="0" distB="0" distL="0" distR="0" wp14:anchorId="6499E900" wp14:editId="5BA2703F">
            <wp:extent cx="4735902" cy="3550410"/>
            <wp:effectExtent l="0" t="0" r="7620" b="0"/>
            <wp:docPr id="1774536015" name="Picture 1" descr="A graph of different loc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36015" name="Picture 1" descr="A graph of different location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611" cy="3568934"/>
                    </a:xfrm>
                    <a:prstGeom prst="rect">
                      <a:avLst/>
                    </a:prstGeom>
                    <a:noFill/>
                    <a:ln>
                      <a:noFill/>
                    </a:ln>
                  </pic:spPr>
                </pic:pic>
              </a:graphicData>
            </a:graphic>
          </wp:inline>
        </w:drawing>
      </w:r>
    </w:p>
    <w:p w14:paraId="2FFCEDE6" w14:textId="6E9D9DC4"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lastRenderedPageBreak/>
        <w:t>Note.</w:t>
      </w:r>
      <w:r w:rsidRPr="00732ED6">
        <w:rPr>
          <w:rFonts w:ascii="Times New Roman" w:hAnsi="Times New Roman" w:cs="Times New Roman"/>
          <w:b/>
          <w:bCs/>
          <w:sz w:val="24"/>
          <w:szCs w:val="24"/>
        </w:rPr>
        <w:t xml:space="preserve"> </w:t>
      </w:r>
      <w:r w:rsidRPr="006B4A51">
        <w:rPr>
          <w:rFonts w:ascii="Times New Roman" w:hAnsi="Times New Roman" w:cs="Times New Roman"/>
          <w:sz w:val="24"/>
          <w:szCs w:val="24"/>
        </w:rPr>
        <w:t xml:space="preserve">This figure demonstrates the </w:t>
      </w:r>
      <w:r>
        <w:rPr>
          <w:rFonts w:ascii="Times New Roman" w:hAnsi="Times New Roman" w:cs="Times New Roman"/>
          <w:sz w:val="24"/>
          <w:szCs w:val="24"/>
        </w:rPr>
        <w:t>RMSE</w:t>
      </w:r>
      <w:r w:rsidRPr="006B4A51">
        <w:rPr>
          <w:rFonts w:ascii="Times New Roman" w:hAnsi="Times New Roman" w:cs="Times New Roman"/>
          <w:sz w:val="24"/>
          <w:szCs w:val="24"/>
        </w:rPr>
        <w:t xml:space="preserve"> in estimating item parameters across varying sample sizes for items 5, 10, and 20. It compares the discrimination on the general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g</w:t>
      </w:r>
      <w:r w:rsidRPr="006B4A51">
        <w:rPr>
          <w:rFonts w:ascii="Times New Roman" w:hAnsi="Times New Roman" w:cs="Times New Roman"/>
          <w:sz w:val="24"/>
          <w:szCs w:val="24"/>
        </w:rPr>
        <w:t>), average discrimination on the specific factor (</w:t>
      </w:r>
      <w:r w:rsidRPr="000F7C59">
        <w:rPr>
          <w:rFonts w:ascii="Times New Roman" w:hAnsi="Times New Roman" w:cs="Times New Roman"/>
          <w:i/>
          <w:iCs/>
          <w:sz w:val="24"/>
          <w:szCs w:val="24"/>
        </w:rPr>
        <w:t>a</w:t>
      </w:r>
      <w:r w:rsidRPr="000F7C59">
        <w:rPr>
          <w:rFonts w:ascii="Times New Roman" w:hAnsi="Times New Roman" w:cs="Times New Roman"/>
          <w:i/>
          <w:iCs/>
          <w:sz w:val="24"/>
          <w:szCs w:val="24"/>
          <w:vertAlign w:val="subscript"/>
        </w:rPr>
        <w:t>s</w:t>
      </w:r>
      <w:r w:rsidRPr="006B4A51">
        <w:rPr>
          <w:rFonts w:ascii="Times New Roman" w:hAnsi="Times New Roman" w:cs="Times New Roman"/>
          <w:sz w:val="24"/>
          <w:szCs w:val="24"/>
        </w:rPr>
        <w:t>), and the average threshold (</w:t>
      </w:r>
      <w:r w:rsidRPr="000F7C59">
        <w:rPr>
          <w:rFonts w:ascii="Times New Roman" w:hAnsi="Times New Roman" w:cs="Times New Roman"/>
          <w:i/>
          <w:iCs/>
          <w:sz w:val="24"/>
          <w:szCs w:val="24"/>
        </w:rPr>
        <w:t>c</w:t>
      </w:r>
      <w:r w:rsidRPr="006B4A51">
        <w:rPr>
          <w:rFonts w:ascii="Times New Roman" w:hAnsi="Times New Roman" w:cs="Times New Roman"/>
          <w:sz w:val="24"/>
          <w:szCs w:val="24"/>
        </w:rPr>
        <w:t>) under normal (solid line) and non-normal (dashed line) distributions.</w:t>
      </w:r>
    </w:p>
    <w:p w14:paraId="0F30643D" w14:textId="49F84DF5" w:rsidR="007948E6" w:rsidRPr="00732ED6" w:rsidRDefault="00372DA5"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Regarding RMSE, the first row of Figure 2 presents that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g</w:t>
      </w:r>
      <w:r w:rsidRPr="00732ED6">
        <w:rPr>
          <w:rFonts w:ascii="Times New Roman" w:hAnsi="Times New Roman" w:cs="Times New Roman"/>
          <w:sz w:val="24"/>
          <w:szCs w:val="24"/>
        </w:rPr>
        <w:t xml:space="preserve"> decreases with an increase in both sample size and item number in a specific factor. </w:t>
      </w:r>
      <w:r w:rsidR="005355AE" w:rsidRPr="00732ED6">
        <w:rPr>
          <w:rFonts w:ascii="Times New Roman" w:hAnsi="Times New Roman" w:cs="Times New Roman"/>
          <w:sz w:val="24"/>
          <w:szCs w:val="24"/>
        </w:rPr>
        <w:t xml:space="preserve">Normally distributed </w:t>
      </w:r>
      <w:proofErr w:type="spellStart"/>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proofErr w:type="spellEnd"/>
      <w:r w:rsidR="005355AE" w:rsidRPr="00732ED6">
        <w:rPr>
          <w:rFonts w:ascii="Times New Roman" w:hAnsi="Times New Roman" w:cs="Times New Roman"/>
          <w:sz w:val="24"/>
          <w:szCs w:val="24"/>
          <w:vertAlign w:val="subscript"/>
        </w:rPr>
        <w:t xml:space="preserve"> </w:t>
      </w:r>
      <w:r w:rsidRPr="00732ED6">
        <w:rPr>
          <w:rFonts w:ascii="Times New Roman" w:hAnsi="Times New Roman" w:cs="Times New Roman"/>
          <w:sz w:val="24"/>
          <w:szCs w:val="24"/>
        </w:rPr>
        <w:t>yields</w:t>
      </w:r>
      <w:r w:rsidR="005355AE" w:rsidRPr="00732ED6">
        <w:rPr>
          <w:rFonts w:ascii="Times New Roman" w:hAnsi="Times New Roman" w:cs="Times New Roman"/>
          <w:sz w:val="24"/>
          <w:szCs w:val="24"/>
        </w:rPr>
        <w:t xml:space="preserve"> </w:t>
      </w:r>
      <w:r w:rsidRPr="00732ED6">
        <w:rPr>
          <w:rFonts w:ascii="Times New Roman" w:hAnsi="Times New Roman" w:cs="Times New Roman"/>
          <w:sz w:val="24"/>
          <w:szCs w:val="24"/>
        </w:rPr>
        <w:t>a greater reduction in</w:t>
      </w:r>
      <w:r w:rsidR="005355AE" w:rsidRPr="00732ED6">
        <w:rPr>
          <w:rFonts w:ascii="Times New Roman" w:hAnsi="Times New Roman" w:cs="Times New Roman"/>
          <w:sz w:val="24"/>
          <w:szCs w:val="24"/>
        </w:rPr>
        <w:t xml:space="preserve"> RMSE </w:t>
      </w:r>
      <w:r w:rsidRPr="00732ED6">
        <w:rPr>
          <w:rFonts w:ascii="Times New Roman" w:hAnsi="Times New Roman" w:cs="Times New Roman"/>
          <w:sz w:val="24"/>
          <w:szCs w:val="24"/>
        </w:rPr>
        <w:t>compared to a</w:t>
      </w:r>
      <w:r w:rsidR="005355AE" w:rsidRPr="00732ED6">
        <w:rPr>
          <w:rFonts w:ascii="Times New Roman" w:hAnsi="Times New Roman" w:cs="Times New Roman"/>
          <w:sz w:val="24"/>
          <w:szCs w:val="24"/>
        </w:rPr>
        <w:t xml:space="preserve"> </w:t>
      </w:r>
      <w:r w:rsidR="00B30C90" w:rsidRPr="00732ED6">
        <w:rPr>
          <w:rFonts w:ascii="Times New Roman" w:hAnsi="Times New Roman" w:cs="Times New Roman"/>
          <w:sz w:val="24"/>
          <w:szCs w:val="24"/>
        </w:rPr>
        <w:t>non-normally</w:t>
      </w:r>
      <w:r w:rsidR="005355AE" w:rsidRPr="00732ED6">
        <w:rPr>
          <w:rFonts w:ascii="Times New Roman" w:hAnsi="Times New Roman" w:cs="Times New Roman"/>
          <w:sz w:val="24"/>
          <w:szCs w:val="24"/>
        </w:rPr>
        <w:t xml:space="preserve"> distributed </w:t>
      </w:r>
      <w:proofErr w:type="spellStart"/>
      <w:r w:rsidR="005355AE" w:rsidRPr="0097678C">
        <w:rPr>
          <w:rFonts w:ascii="Times New Roman" w:hAnsi="Times New Roman" w:cs="Times New Roman"/>
          <w:i/>
          <w:iCs/>
          <w:sz w:val="24"/>
          <w:szCs w:val="24"/>
        </w:rPr>
        <w:t>θ</w:t>
      </w:r>
      <w:r w:rsidR="005355AE" w:rsidRPr="0097678C">
        <w:rPr>
          <w:rFonts w:ascii="Times New Roman" w:hAnsi="Times New Roman" w:cs="Times New Roman"/>
          <w:i/>
          <w:iCs/>
          <w:sz w:val="24"/>
          <w:szCs w:val="24"/>
          <w:vertAlign w:val="subscript"/>
        </w:rPr>
        <w:t>g</w:t>
      </w:r>
      <w:proofErr w:type="spellEnd"/>
      <w:r w:rsidR="005355AE" w:rsidRPr="00732ED6">
        <w:rPr>
          <w:rFonts w:ascii="Times New Roman" w:hAnsi="Times New Roman" w:cs="Times New Roman"/>
          <w:sz w:val="24"/>
          <w:szCs w:val="24"/>
          <w:vertAlign w:val="subscript"/>
        </w:rPr>
        <w:t>.</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Notably,</w:t>
      </w:r>
      <w:r w:rsidR="00B30C90" w:rsidRPr="00732ED6">
        <w:rPr>
          <w:rFonts w:ascii="Times New Roman" w:hAnsi="Times New Roman" w:cs="Times New Roman"/>
          <w:sz w:val="24"/>
          <w:szCs w:val="24"/>
        </w:rPr>
        <w:t xml:space="preserve"> when item number in specific factor </w:t>
      </w:r>
      <w:r w:rsidRPr="00732ED6">
        <w:rPr>
          <w:rFonts w:ascii="Times New Roman" w:hAnsi="Times New Roman" w:cs="Times New Roman"/>
          <w:sz w:val="24"/>
          <w:szCs w:val="24"/>
        </w:rPr>
        <w:t>exceeds</w:t>
      </w:r>
      <w:r w:rsidR="00B30C90" w:rsidRPr="00732ED6">
        <w:rPr>
          <w:rFonts w:ascii="Times New Roman" w:hAnsi="Times New Roman" w:cs="Times New Roman"/>
          <w:sz w:val="24"/>
          <w:szCs w:val="24"/>
        </w:rPr>
        <w:t xml:space="preserve"> 10 and </w:t>
      </w:r>
      <w:proofErr w:type="spellStart"/>
      <w:r w:rsidR="00B30C90" w:rsidRPr="0097678C">
        <w:rPr>
          <w:rFonts w:ascii="Times New Roman" w:hAnsi="Times New Roman" w:cs="Times New Roman"/>
          <w:i/>
          <w:iCs/>
          <w:sz w:val="24"/>
          <w:szCs w:val="24"/>
        </w:rPr>
        <w:t>θ</w:t>
      </w:r>
      <w:r w:rsidR="00B30C90"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is non-normally distributed,</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the </w:t>
      </w:r>
      <w:r w:rsidR="00B30C90" w:rsidRPr="00732ED6">
        <w:rPr>
          <w:rFonts w:ascii="Times New Roman" w:hAnsi="Times New Roman" w:cs="Times New Roman"/>
          <w:sz w:val="24"/>
          <w:szCs w:val="24"/>
        </w:rPr>
        <w:t xml:space="preserve">RMSE of </w:t>
      </w:r>
      <w:r w:rsidR="00B30C90" w:rsidRPr="0097678C">
        <w:rPr>
          <w:rFonts w:ascii="Times New Roman" w:hAnsi="Times New Roman" w:cs="Times New Roman"/>
          <w:i/>
          <w:iCs/>
          <w:sz w:val="24"/>
          <w:szCs w:val="24"/>
        </w:rPr>
        <w:t>α</w:t>
      </w:r>
      <w:r w:rsidR="00B30C90" w:rsidRPr="0097678C">
        <w:rPr>
          <w:rFonts w:ascii="Times New Roman" w:hAnsi="Times New Roman" w:cs="Times New Roman"/>
          <w:i/>
          <w:iCs/>
          <w:sz w:val="24"/>
          <w:szCs w:val="24"/>
          <w:vertAlign w:val="subscript"/>
        </w:rPr>
        <w:t>g</w:t>
      </w:r>
      <w:r w:rsidR="00B30C90" w:rsidRPr="00732ED6">
        <w:rPr>
          <w:rFonts w:ascii="Times New Roman" w:hAnsi="Times New Roman" w:cs="Times New Roman"/>
          <w:sz w:val="24"/>
          <w:szCs w:val="24"/>
        </w:rPr>
        <w:t xml:space="preserve"> </w:t>
      </w:r>
      <w:r w:rsidRPr="00732ED6">
        <w:rPr>
          <w:rFonts w:ascii="Times New Roman" w:hAnsi="Times New Roman" w:cs="Times New Roman"/>
          <w:sz w:val="24"/>
          <w:szCs w:val="24"/>
        </w:rPr>
        <w:t xml:space="preserve">is only marginally </w:t>
      </w:r>
      <w:r w:rsidR="00B30C90" w:rsidRPr="00732ED6">
        <w:rPr>
          <w:rFonts w:ascii="Times New Roman" w:hAnsi="Times New Roman" w:cs="Times New Roman"/>
          <w:sz w:val="24"/>
          <w:szCs w:val="24"/>
        </w:rPr>
        <w:t>affected by sample size.</w:t>
      </w:r>
    </w:p>
    <w:p w14:paraId="719E2E12" w14:textId="4F1928F0" w:rsidR="007948E6" w:rsidRPr="00732ED6" w:rsidRDefault="00B30C90" w:rsidP="00B53422">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second row indicates that</w:t>
      </w:r>
      <w:r w:rsidR="00372DA5" w:rsidRPr="00732ED6">
        <w:rPr>
          <w:rFonts w:ascii="Times New Roman" w:hAnsi="Times New Roman" w:cs="Times New Roman"/>
          <w:sz w:val="24"/>
          <w:szCs w:val="24"/>
        </w:rPr>
        <w:t xml:space="preserve"> the estimation RMSE of </w:t>
      </w:r>
      <w:r w:rsidR="00372DA5" w:rsidRPr="0097678C">
        <w:rPr>
          <w:rFonts w:ascii="Times New Roman" w:hAnsi="Times New Roman" w:cs="Times New Roman"/>
          <w:i/>
          <w:iCs/>
          <w:sz w:val="24"/>
          <w:szCs w:val="24"/>
        </w:rPr>
        <w:t>α</w:t>
      </w:r>
      <w:r w:rsidR="00372DA5" w:rsidRPr="0097678C">
        <w:rPr>
          <w:rFonts w:ascii="Times New Roman" w:hAnsi="Times New Roman" w:cs="Times New Roman"/>
          <w:i/>
          <w:iCs/>
          <w:sz w:val="24"/>
          <w:szCs w:val="24"/>
          <w:vertAlign w:val="subscript"/>
        </w:rPr>
        <w:t>s</w:t>
      </w:r>
      <w:r w:rsidR="00372DA5" w:rsidRPr="00732ED6">
        <w:rPr>
          <w:rFonts w:ascii="Times New Roman" w:hAnsi="Times New Roman" w:cs="Times New Roman"/>
          <w:sz w:val="24"/>
          <w:szCs w:val="24"/>
          <w:vertAlign w:val="subscript"/>
        </w:rPr>
        <w:t xml:space="preserve"> </w:t>
      </w:r>
      <w:r w:rsidR="00372DA5" w:rsidRPr="00732ED6">
        <w:rPr>
          <w:rFonts w:ascii="Times New Roman" w:hAnsi="Times New Roman" w:cs="Times New Roman"/>
          <w:sz w:val="24"/>
          <w:szCs w:val="24"/>
        </w:rPr>
        <w:t xml:space="preserve">decreases </w:t>
      </w:r>
      <w:r w:rsidRPr="00732ED6">
        <w:rPr>
          <w:rFonts w:ascii="Times New Roman" w:hAnsi="Times New Roman" w:cs="Times New Roman"/>
          <w:sz w:val="24"/>
          <w:szCs w:val="24"/>
        </w:rPr>
        <w:t xml:space="preserve">with </w:t>
      </w:r>
      <w:r w:rsidR="00372DA5" w:rsidRPr="00732ED6">
        <w:rPr>
          <w:rFonts w:ascii="Times New Roman" w:hAnsi="Times New Roman" w:cs="Times New Roman"/>
          <w:sz w:val="24"/>
          <w:szCs w:val="24"/>
        </w:rPr>
        <w:t>an</w:t>
      </w:r>
      <w:r w:rsidRPr="00732ED6">
        <w:rPr>
          <w:rFonts w:ascii="Times New Roman" w:hAnsi="Times New Roman" w:cs="Times New Roman"/>
          <w:sz w:val="24"/>
          <w:szCs w:val="24"/>
        </w:rPr>
        <w:t xml:space="preserve"> increase </w:t>
      </w:r>
      <w:r w:rsidR="00372DA5" w:rsidRPr="00732ED6">
        <w:rPr>
          <w:rFonts w:ascii="Times New Roman" w:hAnsi="Times New Roman" w:cs="Times New Roman"/>
          <w:sz w:val="24"/>
          <w:szCs w:val="24"/>
        </w:rPr>
        <w:t xml:space="preserve">in </w:t>
      </w:r>
      <w:r w:rsidRPr="00732ED6">
        <w:rPr>
          <w:rFonts w:ascii="Times New Roman" w:hAnsi="Times New Roman" w:cs="Times New Roman"/>
          <w:sz w:val="24"/>
          <w:szCs w:val="24"/>
        </w:rPr>
        <w:t>sample size and item number in specific factor</w:t>
      </w:r>
      <w:r w:rsidR="00372DA5" w:rsidRPr="00732ED6">
        <w:rPr>
          <w:rFonts w:ascii="Times New Roman" w:hAnsi="Times New Roman" w:cs="Times New Roman"/>
          <w:sz w:val="24"/>
          <w:szCs w:val="24"/>
        </w:rPr>
        <w:t xml:space="preserve">, regardless of whether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00372DA5" w:rsidRPr="00732ED6">
        <w:rPr>
          <w:rFonts w:ascii="Times New Roman" w:hAnsi="Times New Roman" w:cs="Times New Roman"/>
          <w:sz w:val="24"/>
          <w:szCs w:val="24"/>
        </w:rPr>
        <w:t xml:space="preserve"> is a normally or non-normally distributed</w:t>
      </w:r>
      <w:r w:rsidRPr="00732ED6">
        <w:rPr>
          <w:rFonts w:ascii="Times New Roman" w:hAnsi="Times New Roman" w:cs="Times New Roman"/>
          <w:sz w:val="24"/>
          <w:szCs w:val="24"/>
        </w:rPr>
        <w:t>. Only</w:t>
      </w:r>
      <w:r w:rsidR="00372DA5" w:rsidRPr="00732ED6">
        <w:rPr>
          <w:rFonts w:ascii="Times New Roman" w:hAnsi="Times New Roman" w:cs="Times New Roman"/>
          <w:sz w:val="24"/>
          <w:szCs w:val="24"/>
        </w:rPr>
        <w:t xml:space="preserve"> when there are</w:t>
      </w:r>
      <w:r w:rsidRPr="00732ED6">
        <w:rPr>
          <w:rFonts w:ascii="Times New Roman" w:hAnsi="Times New Roman" w:cs="Times New Roman"/>
          <w:sz w:val="24"/>
          <w:szCs w:val="24"/>
        </w:rPr>
        <w:t xml:space="preserve"> 5</w:t>
      </w:r>
      <w:r w:rsidR="00372DA5" w:rsidRPr="00732ED6">
        <w:rPr>
          <w:rFonts w:ascii="Times New Roman" w:hAnsi="Times New Roman" w:cs="Times New Roman"/>
          <w:sz w:val="24"/>
          <w:szCs w:val="24"/>
        </w:rPr>
        <w:t xml:space="preserve"> items in a specific factor is</w:t>
      </w:r>
      <w:r w:rsidRPr="00732ED6">
        <w:rPr>
          <w:rFonts w:ascii="Times New Roman" w:hAnsi="Times New Roman" w:cs="Times New Roman"/>
          <w:sz w:val="24"/>
          <w:szCs w:val="24"/>
        </w:rPr>
        <w:t xml:space="preserve"> and </w:t>
      </w:r>
      <w:r w:rsidR="00372DA5" w:rsidRPr="00732ED6">
        <w:rPr>
          <w:rFonts w:ascii="Times New Roman" w:hAnsi="Times New Roman" w:cs="Times New Roman"/>
          <w:sz w:val="24"/>
          <w:szCs w:val="24"/>
        </w:rPr>
        <w:t xml:space="preserve">the </w:t>
      </w:r>
      <w:r w:rsidRPr="00732ED6">
        <w:rPr>
          <w:rFonts w:ascii="Times New Roman" w:hAnsi="Times New Roman" w:cs="Times New Roman"/>
          <w:sz w:val="24"/>
          <w:szCs w:val="24"/>
        </w:rPr>
        <w:t>sample size is 250</w:t>
      </w:r>
      <w:r w:rsidR="00372DA5" w:rsidRPr="00732ED6">
        <w:rPr>
          <w:rFonts w:ascii="Times New Roman" w:hAnsi="Times New Roman" w:cs="Times New Roman"/>
          <w:sz w:val="24"/>
          <w:szCs w:val="24"/>
        </w:rPr>
        <w:t xml:space="preserve"> does</w:t>
      </w:r>
      <w:r w:rsidRPr="00732ED6">
        <w:rPr>
          <w:rFonts w:ascii="Times New Roman" w:hAnsi="Times New Roman" w:cs="Times New Roman"/>
          <w:sz w:val="24"/>
          <w:szCs w:val="24"/>
        </w:rPr>
        <w:t xml:space="preserve"> non-normality in </w:t>
      </w:r>
      <w:proofErr w:type="spellStart"/>
      <w:r w:rsidRPr="0097678C">
        <w:rPr>
          <w:rFonts w:ascii="Times New Roman" w:hAnsi="Times New Roman" w:cs="Times New Roman"/>
          <w:i/>
          <w:iCs/>
          <w:sz w:val="24"/>
          <w:szCs w:val="24"/>
        </w:rPr>
        <w:t>θ</w:t>
      </w:r>
      <w:r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significantly</w:t>
      </w:r>
      <w:r w:rsidRPr="00732ED6">
        <w:rPr>
          <w:rFonts w:ascii="Times New Roman" w:hAnsi="Times New Roman" w:cs="Times New Roman"/>
          <w:sz w:val="24"/>
          <w:szCs w:val="24"/>
        </w:rPr>
        <w:t xml:space="preserve"> affect the estimation RMSE of </w:t>
      </w:r>
      <w:r w:rsidRPr="0097678C">
        <w:rPr>
          <w:rFonts w:ascii="Times New Roman" w:hAnsi="Times New Roman" w:cs="Times New Roman"/>
          <w:i/>
          <w:iCs/>
          <w:sz w:val="24"/>
          <w:szCs w:val="24"/>
        </w:rPr>
        <w:t>α</w:t>
      </w:r>
      <w:r w:rsidRPr="0097678C">
        <w:rPr>
          <w:rFonts w:ascii="Times New Roman" w:hAnsi="Times New Roman" w:cs="Times New Roman"/>
          <w:i/>
          <w:iCs/>
          <w:sz w:val="24"/>
          <w:szCs w:val="24"/>
          <w:vertAlign w:val="subscript"/>
        </w:rPr>
        <w:t>s</w:t>
      </w:r>
      <w:r w:rsidRPr="00732ED6">
        <w:rPr>
          <w:rFonts w:ascii="Times New Roman" w:hAnsi="Times New Roman" w:cs="Times New Roman"/>
          <w:sz w:val="24"/>
          <w:szCs w:val="24"/>
        </w:rPr>
        <w:t>.</w:t>
      </w:r>
    </w:p>
    <w:p w14:paraId="394C1894" w14:textId="08DDC0A3" w:rsidR="00180F41" w:rsidRDefault="007948E6" w:rsidP="00D55E3A">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last row of Figure </w:t>
      </w:r>
      <w:r w:rsidR="00372DA5" w:rsidRPr="00732ED6">
        <w:rPr>
          <w:rFonts w:ascii="Times New Roman" w:hAnsi="Times New Roman" w:cs="Times New Roman"/>
          <w:sz w:val="24"/>
          <w:szCs w:val="24"/>
        </w:rPr>
        <w:t>2</w:t>
      </w:r>
      <w:r w:rsidRPr="00732ED6">
        <w:rPr>
          <w:rFonts w:ascii="Times New Roman" w:hAnsi="Times New Roman" w:cs="Times New Roman"/>
          <w:sz w:val="24"/>
          <w:szCs w:val="24"/>
        </w:rPr>
        <w:t xml:space="preserve"> addresses the impact of non-normality in the general factor on the bias in estimating the average item threshold parameter</w:t>
      </w:r>
      <w:r w:rsidR="00F71D6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C90" w:rsidRPr="0097678C">
        <w:rPr>
          <w:rFonts w:ascii="Times New Roman" w:hAnsi="Times New Roman" w:cs="Times New Roman"/>
          <w:i/>
          <w:iCs/>
          <w:sz w:val="24"/>
          <w:szCs w:val="24"/>
        </w:rPr>
        <w:t>c</w:t>
      </w:r>
      <w:r w:rsidR="00B30C90"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Nonnormality</w:t>
      </w:r>
      <w:r w:rsidR="00B30C90" w:rsidRPr="00732ED6">
        <w:rPr>
          <w:rFonts w:ascii="Times New Roman" w:hAnsi="Times New Roman" w:cs="Times New Roman"/>
          <w:sz w:val="24"/>
          <w:szCs w:val="24"/>
        </w:rPr>
        <w:t xml:space="preserve"> </w:t>
      </w:r>
      <w:r w:rsidR="0097678C">
        <w:rPr>
          <w:rFonts w:ascii="Times New Roman" w:hAnsi="Times New Roman" w:cs="Times New Roman"/>
          <w:sz w:val="24"/>
          <w:szCs w:val="24"/>
        </w:rPr>
        <w:t>of</w:t>
      </w:r>
      <w:r w:rsidR="00372DA5" w:rsidRPr="00732ED6">
        <w:rPr>
          <w:rFonts w:ascii="Times New Roman" w:hAnsi="Times New Roman" w:cs="Times New Roman"/>
          <w:sz w:val="24"/>
          <w:szCs w:val="24"/>
        </w:rPr>
        <w:t xml:space="preserve"> </w:t>
      </w:r>
      <w:proofErr w:type="spellStart"/>
      <w:r w:rsidR="00372DA5" w:rsidRPr="0097678C">
        <w:rPr>
          <w:rFonts w:ascii="Times New Roman" w:hAnsi="Times New Roman" w:cs="Times New Roman"/>
          <w:i/>
          <w:iCs/>
          <w:sz w:val="24"/>
          <w:szCs w:val="24"/>
        </w:rPr>
        <w:t>θ</w:t>
      </w:r>
      <w:r w:rsidR="00372DA5" w:rsidRPr="0097678C">
        <w:rPr>
          <w:rFonts w:ascii="Times New Roman" w:hAnsi="Times New Roman" w:cs="Times New Roman"/>
          <w:i/>
          <w:iCs/>
          <w:sz w:val="24"/>
          <w:szCs w:val="24"/>
          <w:vertAlign w:val="subscript"/>
        </w:rPr>
        <w:t>g</w:t>
      </w:r>
      <w:proofErr w:type="spellEnd"/>
      <w:r w:rsidRPr="00732ED6">
        <w:rPr>
          <w:rFonts w:ascii="Times New Roman" w:hAnsi="Times New Roman" w:cs="Times New Roman"/>
          <w:sz w:val="24"/>
          <w:szCs w:val="24"/>
        </w:rPr>
        <w:t xml:space="preserve"> </w:t>
      </w:r>
      <w:r w:rsidR="00F71D67" w:rsidRPr="00732ED6">
        <w:rPr>
          <w:rFonts w:ascii="Times New Roman" w:hAnsi="Times New Roman" w:cs="Times New Roman"/>
          <w:sz w:val="24"/>
          <w:szCs w:val="24"/>
        </w:rPr>
        <w:t>does not</w:t>
      </w:r>
      <w:r w:rsidRPr="00732ED6">
        <w:rPr>
          <w:rFonts w:ascii="Times New Roman" w:hAnsi="Times New Roman" w:cs="Times New Roman"/>
          <w:sz w:val="24"/>
          <w:szCs w:val="24"/>
        </w:rPr>
        <w:t xml:space="preserve"> significantly influence the bias in estimating </w:t>
      </w:r>
      <w:r w:rsidRPr="0097678C">
        <w:rPr>
          <w:rFonts w:ascii="Times New Roman" w:hAnsi="Times New Roman" w:cs="Times New Roman"/>
          <w:i/>
          <w:iCs/>
          <w:sz w:val="24"/>
          <w:szCs w:val="24"/>
        </w:rPr>
        <w:t>c</w:t>
      </w:r>
      <w:r w:rsidRPr="00732ED6">
        <w:rPr>
          <w:rFonts w:ascii="Times New Roman" w:hAnsi="Times New Roman" w:cs="Times New Roman"/>
          <w:sz w:val="24"/>
          <w:szCs w:val="24"/>
        </w:rPr>
        <w:t xml:space="preserve">, </w:t>
      </w:r>
      <w:r w:rsidR="00372DA5" w:rsidRPr="00732ED6">
        <w:rPr>
          <w:rFonts w:ascii="Times New Roman" w:hAnsi="Times New Roman" w:cs="Times New Roman"/>
          <w:sz w:val="24"/>
          <w:szCs w:val="24"/>
        </w:rPr>
        <w:t>but sample size and item number in</w:t>
      </w:r>
      <w:r w:rsidR="00F71D67" w:rsidRPr="00732ED6">
        <w:rPr>
          <w:rFonts w:ascii="Times New Roman" w:hAnsi="Times New Roman" w:cs="Times New Roman"/>
          <w:sz w:val="24"/>
          <w:szCs w:val="24"/>
        </w:rPr>
        <w:t xml:space="preserve"> a</w:t>
      </w:r>
      <w:r w:rsidR="00372DA5" w:rsidRPr="00732ED6">
        <w:rPr>
          <w:rFonts w:ascii="Times New Roman" w:hAnsi="Times New Roman" w:cs="Times New Roman"/>
          <w:sz w:val="24"/>
          <w:szCs w:val="24"/>
        </w:rPr>
        <w:t xml:space="preserve"> specific factor can.</w:t>
      </w:r>
    </w:p>
    <w:p w14:paraId="167B0068" w14:textId="77777777" w:rsidR="00945D4D" w:rsidRPr="00732ED6" w:rsidRDefault="00945D4D" w:rsidP="00D55E3A">
      <w:pPr>
        <w:spacing w:after="0" w:line="480" w:lineRule="auto"/>
        <w:ind w:firstLine="720"/>
        <w:rPr>
          <w:rFonts w:ascii="Times New Roman" w:hAnsi="Times New Roman" w:cs="Times New Roman"/>
          <w:sz w:val="24"/>
          <w:szCs w:val="24"/>
        </w:rPr>
      </w:pPr>
    </w:p>
    <w:p w14:paraId="0F43085C" w14:textId="04DD06D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4DBCC1B" w14:textId="66C975B5" w:rsidR="00B33079" w:rsidRPr="00732ED6" w:rsidRDefault="00EC46C0" w:rsidP="00B33079">
      <w:pPr>
        <w:spacing w:after="0" w:line="480" w:lineRule="auto"/>
        <w:rPr>
          <w:ins w:id="91" w:author="Jujia Li" w:date="2025-01-08T11:42:00Z" w16du:dateUtc="2025-01-08T17:42:00Z"/>
          <w:rFonts w:ascii="Times New Roman" w:hAnsi="Times New Roman" w:cs="Times New Roman"/>
          <w:i/>
          <w:iCs/>
          <w:sz w:val="24"/>
          <w:szCs w:val="24"/>
        </w:rPr>
      </w:pPr>
      <w:del w:id="92" w:author="Jujia Li" w:date="2025-01-08T11:43:00Z" w16du:dateUtc="2025-01-08T17:43:00Z">
        <w:r w:rsidRPr="00732ED6" w:rsidDel="00B33079">
          <w:rPr>
            <w:rFonts w:ascii="Times New Roman" w:hAnsi="Times New Roman" w:cs="Times New Roman"/>
            <w:i/>
            <w:iCs/>
            <w:sz w:val="24"/>
            <w:szCs w:val="24"/>
          </w:rPr>
          <w:delText xml:space="preserve">Effect sizes (&gt; .06) of main effects and interactions for the bias, RMSE and Correlation of estimation on person </w:delText>
        </w:r>
        <w:r w:rsidR="00460830" w:rsidRPr="00732ED6" w:rsidDel="00B33079">
          <w:rPr>
            <w:rFonts w:ascii="Times New Roman" w:hAnsi="Times New Roman" w:cs="Times New Roman"/>
            <w:i/>
            <w:iCs/>
            <w:sz w:val="24"/>
            <w:szCs w:val="24"/>
          </w:rPr>
          <w:delText>parameters</w:delText>
        </w:r>
      </w:del>
      <w:ins w:id="93" w:author="Jujia Li" w:date="2025-01-08T11:42:00Z" w16du:dateUtc="2025-01-08T17:42:00Z">
        <w:r w:rsidR="00B33079" w:rsidRPr="00732ED6">
          <w:rPr>
            <w:rFonts w:ascii="Times New Roman" w:hAnsi="Times New Roman" w:cs="Times New Roman"/>
            <w:i/>
            <w:iCs/>
            <w:sz w:val="24"/>
            <w:szCs w:val="24"/>
          </w:rPr>
          <w:t>Generalized Eta Squared</w:t>
        </w:r>
        <w:r w:rsidR="00B33079" w:rsidRPr="00732ED6" w:rsidDel="00701FE0">
          <w:rPr>
            <w:rFonts w:ascii="Times New Roman" w:hAnsi="Times New Roman" w:cs="Times New Roman"/>
            <w:i/>
            <w:iCs/>
            <w:sz w:val="24"/>
            <w:szCs w:val="24"/>
          </w:rPr>
          <w:t xml:space="preserve"> </w:t>
        </w:r>
        <w:r w:rsidR="00B33079" w:rsidRPr="00732ED6">
          <w:rPr>
            <w:rFonts w:ascii="Times New Roman" w:hAnsi="Times New Roman" w:cs="Times New Roman"/>
            <w:i/>
            <w:iCs/>
            <w:sz w:val="24"/>
            <w:szCs w:val="24"/>
          </w:rPr>
          <w:t xml:space="preserve">for </w:t>
        </w:r>
      </w:ins>
      <w:ins w:id="94" w:author="Jujia Li" w:date="2025-01-08T11:43:00Z" w16du:dateUtc="2025-01-08T17:43:00Z">
        <w:r w:rsidR="00B33079">
          <w:rPr>
            <w:rFonts w:ascii="Times New Roman" w:hAnsi="Times New Roman" w:cs="Times New Roman"/>
            <w:i/>
            <w:iCs/>
            <w:sz w:val="24"/>
            <w:szCs w:val="24"/>
          </w:rPr>
          <w:t>Person</w:t>
        </w:r>
      </w:ins>
      <w:ins w:id="95" w:author="Jujia Li" w:date="2025-01-08T11:42:00Z" w16du:dateUtc="2025-01-08T17:42:00Z">
        <w:r w:rsidR="00B33079" w:rsidRPr="00732ED6">
          <w:rPr>
            <w:rFonts w:ascii="Times New Roman" w:hAnsi="Times New Roman" w:cs="Times New Roman"/>
            <w:i/>
            <w:iCs/>
            <w:sz w:val="24"/>
            <w:szCs w:val="24"/>
          </w:rPr>
          <w:t xml:space="preserve"> Parameter</w:t>
        </w:r>
        <w:r w:rsidR="00B33079">
          <w:rPr>
            <w:rFonts w:ascii="Times New Roman" w:hAnsi="Times New Roman" w:cs="Times New Roman"/>
            <w:i/>
            <w:iCs/>
            <w:sz w:val="24"/>
            <w:szCs w:val="24"/>
          </w:rPr>
          <w:t xml:space="preserve"> Estimates</w:t>
        </w:r>
      </w:ins>
    </w:p>
    <w:p w14:paraId="59579B58" w14:textId="77777777" w:rsidR="00B33079" w:rsidRPr="00732ED6" w:rsidRDefault="00B33079" w:rsidP="00EC46C0">
      <w:pPr>
        <w:spacing w:after="0" w:line="480" w:lineRule="auto"/>
        <w:rPr>
          <w:rFonts w:ascii="Times New Roman" w:hAnsi="Times New Roman" w:cs="Times New Roman"/>
          <w:b/>
          <w:bCs/>
          <w:sz w:val="24"/>
          <w:szCs w:val="24"/>
        </w:rPr>
      </w:pPr>
    </w:p>
    <w:tbl>
      <w:tblPr>
        <w:tblW w:w="5003" w:type="pct"/>
        <w:tblBorders>
          <w:top w:val="single" w:sz="4" w:space="0" w:color="auto"/>
          <w:bottom w:val="single" w:sz="4" w:space="0" w:color="auto"/>
        </w:tblBorders>
        <w:tblLook w:val="04A0" w:firstRow="1" w:lastRow="0" w:firstColumn="1" w:lastColumn="0" w:noHBand="0" w:noVBand="1"/>
      </w:tblPr>
      <w:tblGrid>
        <w:gridCol w:w="2110"/>
        <w:gridCol w:w="1450"/>
        <w:gridCol w:w="1452"/>
        <w:gridCol w:w="1452"/>
        <w:gridCol w:w="1452"/>
        <w:gridCol w:w="1450"/>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96"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492783">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5D1E38">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492783" w:rsidRPr="00732ED6" w14:paraId="40BF5DA4" w14:textId="77777777" w:rsidTr="00492783">
        <w:trPr>
          <w:trHeight w:val="300"/>
        </w:trPr>
        <w:tc>
          <w:tcPr>
            <w:tcW w:w="1127" w:type="pct"/>
            <w:shd w:val="clear" w:color="auto" w:fill="auto"/>
            <w:noWrap/>
            <w:vAlign w:val="bottom"/>
          </w:tcPr>
          <w:p w14:paraId="744CEC9C" w14:textId="36941E1A"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p>
        </w:tc>
        <w:tc>
          <w:tcPr>
            <w:tcW w:w="774" w:type="pct"/>
            <w:shd w:val="clear" w:color="auto" w:fill="auto"/>
            <w:noWrap/>
            <w:vAlign w:val="bottom"/>
          </w:tcPr>
          <w:p w14:paraId="461E1AC7"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commentRangeStart w:id="97"/>
            <w:r w:rsidRPr="006E5165">
              <w:rPr>
                <w:rFonts w:ascii="Times New Roman" w:hAnsi="Times New Roman" w:cs="Times New Roman"/>
                <w:b/>
                <w:bCs/>
                <w:color w:val="000000"/>
                <w:sz w:val="24"/>
                <w:szCs w:val="24"/>
              </w:rPr>
              <w:t>.163</w:t>
            </w:r>
            <w:commentRangeEnd w:id="97"/>
            <w:r>
              <w:rPr>
                <w:rStyle w:val="CommentReference"/>
              </w:rPr>
              <w:commentReference w:id="97"/>
            </w:r>
          </w:p>
        </w:tc>
        <w:tc>
          <w:tcPr>
            <w:tcW w:w="775" w:type="pct"/>
            <w:shd w:val="clear" w:color="auto" w:fill="auto"/>
            <w:noWrap/>
            <w:vAlign w:val="bottom"/>
          </w:tcPr>
          <w:p w14:paraId="0BF612B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9E07031"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5F7B2124" w:rsidR="00492783" w:rsidRPr="00236860" w:rsidRDefault="00492783"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SF</w:t>
            </w:r>
          </w:p>
        </w:tc>
        <w:tc>
          <w:tcPr>
            <w:tcW w:w="774" w:type="pct"/>
            <w:shd w:val="clear" w:color="auto" w:fill="auto"/>
            <w:noWrap/>
            <w:vAlign w:val="bottom"/>
          </w:tcPr>
          <w:p w14:paraId="038ADE0D"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109D00B"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64352D">
            <w:pPr>
              <w:spacing w:after="0" w:line="240" w:lineRule="auto"/>
              <w:jc w:val="right"/>
              <w:rPr>
                <w:rFonts w:ascii="Times New Roman" w:hAnsi="Times New Roman" w:cs="Times New Roman"/>
                <w:color w:val="000000"/>
                <w:sz w:val="24"/>
                <w:szCs w:val="24"/>
              </w:rPr>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35BE6B81"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64352D">
            <w:pPr>
              <w:spacing w:after="0" w:line="240" w:lineRule="auto"/>
              <w:jc w:val="right"/>
              <w:rPr>
                <w:rFonts w:ascii="Times New Roman" w:hAnsi="Times New Roman" w:cs="Times New Roman"/>
                <w:b/>
                <w:bCs/>
                <w:color w:val="000000"/>
                <w:sz w:val="24"/>
                <w:szCs w:val="24"/>
              </w:rPr>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710AA9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0C9DB35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9C08B6"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CDBBB09"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SF</w:t>
            </w:r>
            <w:r w:rsidRPr="00236860">
              <w:rPr>
                <w:rFonts w:ascii="Times New Roman" w:hAnsi="Times New Roman" w:cs="Times New Roman"/>
                <w:i/>
                <w:iCs/>
                <w:color w:val="000000"/>
                <w:sz w:val="24"/>
                <w:szCs w:val="24"/>
              </w:rPr>
              <w:t>: 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B4E37B"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N</w:t>
            </w:r>
          </w:p>
        </w:tc>
        <w:tc>
          <w:tcPr>
            <w:tcW w:w="774" w:type="pct"/>
            <w:shd w:val="clear" w:color="auto" w:fill="auto"/>
            <w:noWrap/>
            <w:vAlign w:val="bottom"/>
          </w:tcPr>
          <w:p w14:paraId="59DD498B"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B2C4A4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6263137B"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GF</w:t>
            </w:r>
          </w:p>
        </w:tc>
        <w:tc>
          <w:tcPr>
            <w:tcW w:w="774" w:type="pct"/>
            <w:shd w:val="clear" w:color="auto" w:fill="auto"/>
            <w:noWrap/>
            <w:vAlign w:val="bottom"/>
          </w:tcPr>
          <w:p w14:paraId="06A266A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5AB8F5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4F2775C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23A2C5DD"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2922855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3A59E27B"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64352D">
            <w:pPr>
              <w:spacing w:after="0" w:line="240" w:lineRule="auto"/>
              <w:jc w:val="right"/>
              <w:rPr>
                <w:rFonts w:ascii="Times New Roman" w:eastAsia="Times New Roman" w:hAnsi="Times New Roman" w:cs="Times New Roman"/>
                <w:b/>
                <w:bCs/>
                <w:color w:val="FF0000"/>
                <w:sz w:val="24"/>
                <w:szCs w:val="24"/>
              </w:rPr>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244F6D8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GF</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E2BFEA4"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6AFCE7B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Pr>
                <w:rFonts w:ascii="Times New Roman" w:hAnsi="Times New Roman" w:cs="Times New Roman"/>
                <w:i/>
                <w:iCs/>
                <w:sz w:val="24"/>
                <w:szCs w:val="24"/>
              </w:rPr>
              <w:t>GF</w:t>
            </w:r>
          </w:p>
        </w:tc>
        <w:tc>
          <w:tcPr>
            <w:tcW w:w="774" w:type="pct"/>
            <w:shd w:val="clear" w:color="auto" w:fill="auto"/>
            <w:noWrap/>
            <w:vAlign w:val="bottom"/>
          </w:tcPr>
          <w:p w14:paraId="45340A2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0E4D27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5043EAC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Pr>
                <w:rFonts w:ascii="Times New Roman" w:hAnsi="Times New Roman" w:cs="Times New Roman"/>
                <w:i/>
                <w:iCs/>
                <w:sz w:val="24"/>
                <w:szCs w:val="24"/>
              </w:rPr>
              <w:t>SF</w:t>
            </w:r>
          </w:p>
        </w:tc>
        <w:tc>
          <w:tcPr>
            <w:tcW w:w="774" w:type="pct"/>
            <w:shd w:val="clear" w:color="auto" w:fill="auto"/>
            <w:noWrap/>
            <w:vAlign w:val="bottom"/>
          </w:tcPr>
          <w:p w14:paraId="1D0F6E7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12C000A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540DE9F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Pr="000F5E4B">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7B6FEDF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3E34A1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w:t>
            </w:r>
            <w:r>
              <w:rPr>
                <w:rFonts w:ascii="Times New Roman" w:hAnsi="Times New Roman" w:cs="Times New Roman"/>
                <w:i/>
                <w:iCs/>
                <w:sz w:val="24"/>
                <w:szCs w:val="24"/>
              </w:rPr>
              <w:t>GF</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bookmarkStart w:id="98" w:name="_Hlk162428171"/>
            <w:commentRangeStart w:id="99"/>
            <w:r w:rsidRPr="006E5165">
              <w:rPr>
                <w:rFonts w:ascii="Times New Roman" w:hAnsi="Times New Roman" w:cs="Times New Roman"/>
                <w:b/>
                <w:bCs/>
                <w:color w:val="000000"/>
                <w:sz w:val="24"/>
                <w:szCs w:val="24"/>
              </w:rPr>
              <w:t>.093</w:t>
            </w:r>
            <w:bookmarkEnd w:id="98"/>
            <w:commentRangeEnd w:id="99"/>
            <w:r>
              <w:rPr>
                <w:rStyle w:val="CommentReference"/>
              </w:rPr>
              <w:commentReference w:id="99"/>
            </w:r>
          </w:p>
        </w:tc>
        <w:tc>
          <w:tcPr>
            <w:tcW w:w="775" w:type="pct"/>
            <w:shd w:val="clear" w:color="auto" w:fill="auto"/>
            <w:noWrap/>
            <w:vAlign w:val="bottom"/>
          </w:tcPr>
          <w:p w14:paraId="349C1059" w14:textId="77777777" w:rsidR="00492783" w:rsidRPr="006E5165" w:rsidRDefault="00492783" w:rsidP="0064352D">
            <w:pPr>
              <w:spacing w:after="0" w:line="240" w:lineRule="auto"/>
              <w:jc w:val="right"/>
              <w:rPr>
                <w:rFonts w:ascii="Times New Roman" w:eastAsia="Times New Roman" w:hAnsi="Times New Roman" w:cs="Times New Roman"/>
                <w:b/>
                <w:bCs/>
                <w:color w:val="000000"/>
                <w:sz w:val="24"/>
                <w:szCs w:val="24"/>
              </w:rPr>
            </w:pPr>
          </w:p>
        </w:tc>
        <w:tc>
          <w:tcPr>
            <w:tcW w:w="775" w:type="pct"/>
            <w:shd w:val="clear" w:color="auto" w:fill="auto"/>
            <w:noWrap/>
            <w:vAlign w:val="bottom"/>
          </w:tcPr>
          <w:p w14:paraId="622BF17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7331AF6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I</w:t>
            </w:r>
            <w:r w:rsidRPr="00236860">
              <w:rPr>
                <w:rFonts w:ascii="Times New Roman" w:hAnsi="Times New Roman" w:cs="Times New Roman"/>
                <w:i/>
                <w:iCs/>
                <w:color w:val="000000"/>
                <w:sz w:val="24"/>
                <w:szCs w:val="24"/>
                <w:vertAlign w:val="subscript"/>
              </w:rPr>
              <w:t>s</w:t>
            </w:r>
            <w:r w:rsidRPr="00236860">
              <w:rPr>
                <w:rFonts w:ascii="Times New Roman" w:hAnsi="Times New Roman" w:cs="Times New Roman"/>
                <w:i/>
                <w:iCs/>
                <w:color w:val="000000"/>
                <w:sz w:val="24"/>
                <w:szCs w:val="24"/>
              </w:rPr>
              <w:t xml:space="preserve">: N: </w:t>
            </w:r>
            <w:r>
              <w:rPr>
                <w:rFonts w:ascii="Times New Roman" w:hAnsi="Times New Roman" w:cs="Times New Roman"/>
                <w:i/>
                <w:iCs/>
                <w:sz w:val="24"/>
                <w:szCs w:val="24"/>
              </w:rPr>
              <w:t>GF</w:t>
            </w:r>
          </w:p>
        </w:tc>
        <w:tc>
          <w:tcPr>
            <w:tcW w:w="774" w:type="pct"/>
            <w:shd w:val="clear" w:color="auto" w:fill="auto"/>
            <w:noWrap/>
            <w:vAlign w:val="bottom"/>
          </w:tcPr>
          <w:p w14:paraId="2599602A"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613BB5C5"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64352D">
            <w:pPr>
              <w:spacing w:after="0" w:line="240" w:lineRule="auto"/>
              <w:jc w:val="right"/>
              <w:rPr>
                <w:rFonts w:ascii="Times New Roman" w:eastAsia="Times New Roman" w:hAnsi="Times New Roman" w:cs="Times New Roman"/>
                <w:color w:val="000000"/>
                <w:sz w:val="24"/>
                <w:szCs w:val="24"/>
              </w:rPr>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27AC262E"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Pr="00180F41">
              <w:rPr>
                <w:rFonts w:ascii="Times New Roman" w:hAnsi="Times New Roman" w:cs="Times New Roman"/>
                <w:i/>
                <w:iCs/>
                <w:color w:val="000000"/>
                <w:sz w:val="24"/>
                <w:szCs w:val="24"/>
                <w:lang w:val="fr-FR"/>
              </w:rPr>
              <w:t xml:space="preserve"> </w:t>
            </w:r>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 xml:space="preserve">: N: </w:t>
            </w:r>
            <w:r>
              <w:rPr>
                <w:rFonts w:ascii="Times New Roman" w:hAnsi="Times New Roman" w:cs="Times New Roman"/>
                <w:i/>
                <w:iCs/>
                <w:sz w:val="24"/>
                <w:szCs w:val="24"/>
                <w:lang w:val="fr-FR"/>
              </w:rPr>
              <w:t>GF</w:t>
            </w:r>
            <w:r w:rsidRPr="00236860">
              <w:rPr>
                <w:rFonts w:ascii="Times New Roman" w:hAnsi="Times New Roman" w:cs="Times New Roman"/>
                <w:i/>
                <w:iCs/>
                <w:color w:val="000000"/>
                <w:sz w:val="24"/>
                <w:szCs w:val="24"/>
                <w:lang w:val="fr-FR"/>
              </w:rPr>
              <w:t xml:space="preserve">: </w:t>
            </w:r>
            <w:r>
              <w:rPr>
                <w:rFonts w:ascii="Times New Roman" w:hAnsi="Times New Roman" w:cs="Times New Roman"/>
                <w:i/>
                <w:iCs/>
                <w:sz w:val="24"/>
                <w:szCs w:val="24"/>
                <w:lang w:val="fr-FR"/>
              </w:rPr>
              <w:t>GS</w:t>
            </w:r>
          </w:p>
        </w:tc>
        <w:tc>
          <w:tcPr>
            <w:tcW w:w="774" w:type="pct"/>
            <w:shd w:val="clear" w:color="auto" w:fill="auto"/>
            <w:noWrap/>
            <w:vAlign w:val="bottom"/>
          </w:tcPr>
          <w:p w14:paraId="32D0F9A8"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p>
        </w:tc>
        <w:tc>
          <w:tcPr>
            <w:tcW w:w="775" w:type="pct"/>
            <w:shd w:val="clear" w:color="auto" w:fill="auto"/>
            <w:noWrap/>
            <w:vAlign w:val="bottom"/>
          </w:tcPr>
          <w:p w14:paraId="5801664F"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64352D">
            <w:pPr>
              <w:spacing w:after="0" w:line="240" w:lineRule="auto"/>
              <w:jc w:val="right"/>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.003</w:t>
            </w:r>
          </w:p>
        </w:tc>
      </w:tr>
    </w:tbl>
    <w:bookmarkEnd w:id="96"/>
    <w:p w14:paraId="6556EB52" w14:textId="11A07D1B" w:rsidR="005A674F" w:rsidRPr="00390BC9" w:rsidDel="00F41358" w:rsidRDefault="00C2397E" w:rsidP="00EC46C0">
      <w:pPr>
        <w:spacing w:after="0" w:line="480" w:lineRule="auto"/>
        <w:rPr>
          <w:del w:id="100" w:author="Jujia Li" w:date="2025-01-08T11:46:00Z" w16du:dateUtc="2025-01-08T17:46:00Z"/>
          <w:rFonts w:ascii="Times New Roman" w:hAnsi="Times New Roman" w:cs="Times New Roman" w:hint="eastAsia"/>
          <w:sz w:val="24"/>
          <w:szCs w:val="24"/>
          <w:rPrChange w:id="101" w:author="Jujia Li" w:date="2025-01-08T11:45:00Z" w16du:dateUtc="2025-01-08T17:45:00Z">
            <w:rPr>
              <w:del w:id="102" w:author="Jujia Li" w:date="2025-01-08T11:46:00Z" w16du:dateUtc="2025-01-08T17:46:00Z"/>
              <w:rFonts w:ascii="Times New Roman" w:hAnsi="Times New Roman" w:cs="Times New Roman"/>
              <w:b/>
              <w:bCs/>
              <w:sz w:val="24"/>
              <w:szCs w:val="24"/>
            </w:rPr>
          </w:rPrChange>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5A674F" w:rsidRPr="00DC28A7">
        <w:rPr>
          <w:rFonts w:ascii="Times New Roman" w:hAnsi="Times New Roman" w:cs="Times New Roman"/>
          <w:sz w:val="24"/>
          <w:szCs w:val="24"/>
        </w:rPr>
        <w:t>GF: Nonnormality on general factor;</w:t>
      </w:r>
      <w:ins w:id="103" w:author="Jujia Li" w:date="2025-01-08T11:43:00Z" w16du:dateUtc="2025-01-08T17:43:00Z">
        <w:r w:rsidR="00A91940">
          <w:rPr>
            <w:rFonts w:ascii="Times New Roman" w:hAnsi="Times New Roman" w:cs="Times New Roman"/>
            <w:sz w:val="24"/>
            <w:szCs w:val="24"/>
          </w:rPr>
          <w:t xml:space="preserve"> SF: Nonnormality on specific factor; Fs: </w:t>
        </w:r>
        <w:r w:rsidR="00222EE9">
          <w:rPr>
            <w:rFonts w:ascii="Times New Roman" w:hAnsi="Times New Roman" w:cs="Times New Roman"/>
            <w:sz w:val="24"/>
            <w:szCs w:val="24"/>
          </w:rPr>
          <w:t xml:space="preserve">Number of specific </w:t>
        </w:r>
        <w:proofErr w:type="gramStart"/>
        <w:r w:rsidR="00222EE9">
          <w:rPr>
            <w:rFonts w:ascii="Times New Roman" w:hAnsi="Times New Roman" w:cs="Times New Roman"/>
            <w:sz w:val="24"/>
            <w:szCs w:val="24"/>
          </w:rPr>
          <w:t>factor</w:t>
        </w:r>
        <w:proofErr w:type="gramEnd"/>
        <w:r w:rsidR="00222EE9">
          <w:rPr>
            <w:rFonts w:ascii="Times New Roman" w:hAnsi="Times New Roman" w:cs="Times New Roman"/>
            <w:sz w:val="24"/>
            <w:szCs w:val="24"/>
          </w:rPr>
          <w:t>;</w:t>
        </w:r>
      </w:ins>
      <w:r w:rsidR="005A674F" w:rsidRPr="00DC28A7">
        <w:rPr>
          <w:rFonts w:ascii="Times New Roman" w:hAnsi="Times New Roman" w:cs="Times New Roman"/>
          <w:sz w:val="24"/>
          <w:szCs w:val="24"/>
        </w:rPr>
        <w:t xml:space="preserve"> I</w:t>
      </w:r>
      <w:r w:rsidR="005A674F" w:rsidRPr="00DC28A7">
        <w:rPr>
          <w:rFonts w:ascii="Times New Roman" w:hAnsi="Times New Roman" w:cs="Times New Roman"/>
          <w:sz w:val="24"/>
          <w:szCs w:val="24"/>
          <w:vertAlign w:val="subscript"/>
          <w:rPrChange w:id="104" w:author="Jujia Li" w:date="2025-01-08T11:27:00Z" w16du:dateUtc="2025-01-08T17:27:00Z">
            <w:rPr>
              <w:rFonts w:ascii="Times New Roman" w:hAnsi="Times New Roman" w:cs="Times New Roman"/>
              <w:b/>
              <w:bCs/>
              <w:sz w:val="24"/>
              <w:szCs w:val="24"/>
            </w:rPr>
          </w:rPrChange>
        </w:rPr>
        <w:t>s</w:t>
      </w:r>
      <w:r w:rsidR="005A674F" w:rsidRPr="00DC28A7">
        <w:rPr>
          <w:rFonts w:ascii="Times New Roman" w:hAnsi="Times New Roman" w:cs="Times New Roman"/>
          <w:sz w:val="24"/>
          <w:szCs w:val="24"/>
        </w:rPr>
        <w:t xml:space="preserve">: Number of Item on specific factor; N: Sample size; </w:t>
      </w:r>
      <w:ins w:id="105" w:author="Jujia Li" w:date="2025-01-08T11:44:00Z" w16du:dateUtc="2025-01-08T17:44:00Z">
        <w:r w:rsidR="00222EE9">
          <w:rPr>
            <w:rFonts w:ascii="Times New Roman" w:hAnsi="Times New Roman" w:cs="Times New Roman"/>
            <w:sz w:val="24"/>
            <w:szCs w:val="24"/>
          </w:rPr>
          <w:t xml:space="preserve">Method: </w:t>
        </w:r>
        <w:r w:rsidR="009401F6">
          <w:rPr>
            <w:rFonts w:ascii="Times New Roman" w:hAnsi="Times New Roman" w:cs="Times New Roman"/>
            <w:sz w:val="24"/>
            <w:szCs w:val="24"/>
          </w:rPr>
          <w:t>MAP or ML;</w:t>
        </w:r>
      </w:ins>
      <w:ins w:id="106" w:author="Jujia Li" w:date="2025-01-08T11:45:00Z" w16du:dateUtc="2025-01-08T17:45:00Z">
        <w:r w:rsidR="00DD0D8A">
          <w:rPr>
            <w:rFonts w:ascii="Times New Roman" w:hAnsi="Times New Roman" w:cs="Times New Roman"/>
            <w:sz w:val="24"/>
            <w:szCs w:val="24"/>
          </w:rPr>
          <w:t xml:space="preserve"> </w:t>
        </w:r>
        <w:proofErr w:type="spellStart"/>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proofErr w:type="spellEnd"/>
        <w:r w:rsidR="00390BC9">
          <w:rPr>
            <w:rFonts w:ascii="Times New Roman" w:hAnsi="Times New Roman" w:cs="Times New Roman"/>
            <w:sz w:val="24"/>
            <w:szCs w:val="24"/>
          </w:rPr>
          <w:t xml:space="preserve">: Ability on general factor; </w:t>
        </w:r>
        <w:proofErr w:type="spellStart"/>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proofErr w:type="spellEnd"/>
        <w:r w:rsidR="00390BC9">
          <w:rPr>
            <w:rFonts w:ascii="Times New Roman" w:hAnsi="Times New Roman" w:cs="Times New Roman"/>
            <w:sz w:val="24"/>
            <w:szCs w:val="24"/>
          </w:rPr>
          <w:t>: A</w:t>
        </w:r>
      </w:ins>
      <w:ins w:id="107" w:author="Jujia Li" w:date="2025-01-08T11:46:00Z" w16du:dateUtc="2025-01-08T17:46:00Z">
        <w:r w:rsidR="00390BC9">
          <w:rPr>
            <w:rFonts w:ascii="Times New Roman" w:hAnsi="Times New Roman" w:cs="Times New Roman"/>
            <w:sz w:val="24"/>
            <w:szCs w:val="24"/>
          </w:rPr>
          <w:t>bility on specific factor</w:t>
        </w:r>
        <w:r w:rsidR="00E83FD5">
          <w:rPr>
            <w:rFonts w:ascii="Times New Roman" w:hAnsi="Times New Roman" w:cs="Times New Roman"/>
            <w:sz w:val="24"/>
            <w:szCs w:val="24"/>
          </w:rPr>
          <w:t>.</w:t>
        </w:r>
      </w:ins>
      <w:ins w:id="108" w:author="Jujia Li" w:date="2025-01-08T12:38:00Z" w16du:dateUtc="2025-01-08T18:38:00Z">
        <w:r w:rsidR="002F6E98">
          <w:rPr>
            <w:rFonts w:ascii="Times New Roman" w:hAnsi="Times New Roman" w:cs="Times New Roman" w:hint="eastAsia"/>
            <w:sz w:val="24"/>
            <w:szCs w:val="24"/>
          </w:rPr>
          <w:t xml:space="preserve"> Interactive </w:t>
        </w:r>
      </w:ins>
      <w:ins w:id="109" w:author="Jujia Li" w:date="2025-01-08T12:39:00Z" w16du:dateUtc="2025-01-08T18:39:00Z">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as </w:t>
        </w:r>
      </w:ins>
      <w:ins w:id="110" w:author="Jujia Li" w:date="2025-01-08T12:40:00Z" w16du:dateUtc="2025-01-08T18:40:00Z">
        <w:r w:rsidR="00704EDB">
          <w:rPr>
            <w:rFonts w:ascii="Times New Roman" w:hAnsi="Times New Roman" w:cs="Times New Roman"/>
            <w:sz w:val="24"/>
            <w:szCs w:val="24"/>
          </w:rPr>
          <w:t>“:”</w:t>
        </w:r>
        <w:r w:rsidR="00887C91">
          <w:rPr>
            <w:rFonts w:ascii="Times New Roman" w:hAnsi="Times New Roman" w:cs="Times New Roman"/>
            <w:sz w:val="24"/>
            <w:szCs w:val="24"/>
          </w:rPr>
          <w:t>.</w:t>
        </w:r>
      </w:ins>
    </w:p>
    <w:p w14:paraId="7CE76976" w14:textId="77777777" w:rsidR="005A674F" w:rsidRDefault="005A674F" w:rsidP="00EC46C0">
      <w:pPr>
        <w:spacing w:after="0" w:line="480" w:lineRule="auto"/>
        <w:rPr>
          <w:rFonts w:ascii="Times New Roman" w:hAnsi="Times New Roman" w:cs="Times New Roman"/>
          <w:b/>
          <w:bCs/>
          <w:sz w:val="24"/>
          <w:szCs w:val="24"/>
        </w:rPr>
      </w:pPr>
    </w:p>
    <w:p w14:paraId="50791190" w14:textId="738774CA" w:rsidR="009B7E47"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 xml:space="preserve">factor </w:t>
      </w:r>
      <w:r w:rsidR="001E1AFC">
        <w:rPr>
          <w:rFonts w:ascii="Times New Roman" w:hAnsi="Times New Roman" w:cs="Times New Roman"/>
          <w:sz w:val="24"/>
          <w:szCs w:val="24"/>
        </w:rPr>
        <w:t>number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the number of items</w:t>
      </w:r>
      <w:r w:rsidR="001E1AFC">
        <w:rPr>
          <w:rFonts w:ascii="Times New Roman" w:hAnsi="Times New Roman" w:cs="Times New Roman"/>
          <w:sz w:val="24"/>
          <w:szCs w:val="24"/>
        </w:rPr>
        <w:t xml:space="preserve"> in each specific factor</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and choice</w:t>
      </w:r>
      <w:r w:rsidR="00706F4B">
        <w:rPr>
          <w:rFonts w:ascii="Times New Roman" w:hAnsi="Times New Roman" w:cs="Times New Roman"/>
          <w:sz w:val="24"/>
          <w:szCs w:val="24"/>
        </w:rPr>
        <w:t xml:space="preserve"> of </w:t>
      </w:r>
      <w:r w:rsidR="00706F4B" w:rsidRPr="007E655B">
        <w:rPr>
          <w:rFonts w:ascii="Times New Roman" w:hAnsi="Times New Roman" w:cs="Times New Roman"/>
          <w:sz w:val="24"/>
          <w:szCs w:val="24"/>
        </w:rPr>
        <w:t>algorithm</w:t>
      </w:r>
      <w:r w:rsidR="007E655B" w:rsidRPr="007E655B">
        <w:rPr>
          <w:rFonts w:ascii="Times New Roman" w:hAnsi="Times New Roman" w:cs="Times New Roman"/>
          <w:sz w:val="24"/>
          <w:szCs w:val="24"/>
        </w:rPr>
        <w:t xml:space="preserve"> on the estimation of item parameters. Notably, the algorithm used exerted the most substantial impact on both the RMSE for estimating general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and specific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factors, with RMSE values of .856 and .967, respectively, and a correlation for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w:t>
      </w:r>
      <w:r w:rsidR="009B7E47">
        <w:rPr>
          <w:rFonts w:ascii="Times New Roman" w:hAnsi="Times New Roman" w:cs="Times New Roman"/>
          <w:sz w:val="24"/>
          <w:szCs w:val="24"/>
        </w:rPr>
        <w:t xml:space="preserve">and </w:t>
      </w:r>
      <w:proofErr w:type="spellStart"/>
      <w:r w:rsidR="009B7E47" w:rsidRPr="003D20F0">
        <w:rPr>
          <w:rFonts w:ascii="Times New Roman" w:hAnsi="Times New Roman" w:cs="Times New Roman"/>
          <w:i/>
          <w:iCs/>
          <w:sz w:val="24"/>
          <w:szCs w:val="24"/>
        </w:rPr>
        <w:t>θ</w:t>
      </w:r>
      <w:r w:rsidR="009B7E47" w:rsidRPr="003D20F0">
        <w:rPr>
          <w:rFonts w:ascii="Times New Roman" w:hAnsi="Times New Roman" w:cs="Times New Roman"/>
          <w:i/>
          <w:iCs/>
          <w:sz w:val="24"/>
          <w:szCs w:val="24"/>
          <w:vertAlign w:val="subscript"/>
        </w:rPr>
        <w:t>s</w:t>
      </w:r>
      <w:proofErr w:type="spellEnd"/>
      <w:r w:rsidR="009B7E47">
        <w:rPr>
          <w:rFonts w:ascii="Times New Roman" w:hAnsi="Times New Roman" w:cs="Times New Roman"/>
          <w:sz w:val="24"/>
          <w:szCs w:val="24"/>
        </w:rPr>
        <w:t xml:space="preserve"> </w:t>
      </w:r>
      <w:r w:rsidR="007E655B" w:rsidRPr="007E655B">
        <w:rPr>
          <w:rFonts w:ascii="Times New Roman" w:hAnsi="Times New Roman" w:cs="Times New Roman"/>
          <w:sz w:val="24"/>
          <w:szCs w:val="24"/>
        </w:rPr>
        <w:lastRenderedPageBreak/>
        <w:t>estimation of .827</w:t>
      </w:r>
      <w:r w:rsidR="009B7E47">
        <w:rPr>
          <w:rFonts w:ascii="Times New Roman" w:hAnsi="Times New Roman" w:cs="Times New Roman"/>
          <w:sz w:val="24"/>
          <w:szCs w:val="24"/>
        </w:rPr>
        <w:t xml:space="preserve"> and .360, respectively</w:t>
      </w:r>
      <w:r w:rsidR="007E655B" w:rsidRPr="007E655B">
        <w:rPr>
          <w:rFonts w:ascii="Times New Roman" w:hAnsi="Times New Roman" w:cs="Times New Roman"/>
          <w:sz w:val="24"/>
          <w:szCs w:val="24"/>
        </w:rPr>
        <w:t>. This suggests that the choice of algorithm is pivotal in achieving accurate item parameter estimations.</w:t>
      </w:r>
    </w:p>
    <w:p w14:paraId="5C1DD212" w14:textId="4EB4D35C" w:rsidR="009B7E47" w:rsidRDefault="00706F4B" w:rsidP="009B7E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B365C7" w:rsidRPr="00B365C7">
        <w:rPr>
          <w:rFonts w:ascii="Times New Roman" w:hAnsi="Times New Roman" w:cs="Times New Roman"/>
          <w:sz w:val="24"/>
          <w:szCs w:val="24"/>
        </w:rPr>
        <w:t xml:space="preserve">, the interaction between </w:t>
      </w:r>
      <w:r w:rsidRPr="00706F4B">
        <w:rPr>
          <w:rFonts w:ascii="Times New Roman" w:hAnsi="Times New Roman" w:cs="Times New Roman"/>
          <w:sz w:val="24"/>
          <w:szCs w:val="24"/>
        </w:rPr>
        <w:t>the number of items in each specific factor (</w:t>
      </w:r>
      <w:r w:rsidRPr="003D20F0">
        <w:rPr>
          <w:rFonts w:ascii="Times New Roman" w:hAnsi="Times New Roman" w:cs="Times New Roman"/>
          <w:i/>
          <w:iCs/>
          <w:sz w:val="24"/>
          <w:szCs w:val="24"/>
        </w:rPr>
        <w:t>I</w:t>
      </w:r>
      <w:r w:rsidRPr="003D20F0">
        <w:rPr>
          <w:rFonts w:ascii="Times New Roman" w:hAnsi="Times New Roman" w:cs="Times New Roman"/>
          <w:i/>
          <w:iCs/>
          <w:sz w:val="24"/>
          <w:szCs w:val="24"/>
          <w:vertAlign w:val="subscript"/>
        </w:rPr>
        <w:t>s</w:t>
      </w:r>
      <w:r w:rsidRPr="00706F4B">
        <w:rPr>
          <w:rFonts w:ascii="Times New Roman" w:hAnsi="Times New Roman" w:cs="Times New Roman"/>
          <w:sz w:val="24"/>
          <w:szCs w:val="24"/>
        </w:rPr>
        <w:t xml:space="preserve">) </w:t>
      </w:r>
      <w:r w:rsidR="00B365C7" w:rsidRPr="00B365C7">
        <w:rPr>
          <w:rFonts w:ascii="Times New Roman" w:hAnsi="Times New Roman" w:cs="Times New Roman"/>
          <w:sz w:val="24"/>
          <w:szCs w:val="24"/>
        </w:rPr>
        <w:t xml:space="preserve">and the algorithm significantly affected the RMSE for </w:t>
      </w:r>
      <w:r w:rsidR="00B365C7">
        <w:rPr>
          <w:rFonts w:ascii="Times New Roman" w:hAnsi="Times New Roman" w:cs="Times New Roman"/>
          <w:sz w:val="24"/>
          <w:szCs w:val="24"/>
        </w:rPr>
        <w:t xml:space="preserve">both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Pr>
          <w:rFonts w:ascii="Times New Roman" w:hAnsi="Times New Roman" w:cs="Times New Roman"/>
          <w:sz w:val="24"/>
          <w:szCs w:val="24"/>
        </w:rPr>
        <w:t xml:space="preserve"> and</w:t>
      </w:r>
      <w:r w:rsidR="00B365C7" w:rsidRPr="00B365C7">
        <w:rPr>
          <w:rFonts w:ascii="Times New Roman" w:hAnsi="Times New Roman" w:cs="Times New Roman"/>
          <w:sz w:val="24"/>
          <w:szCs w:val="24"/>
        </w:rPr>
        <w:t xml:space="preserve">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s</w:t>
      </w:r>
      <w:proofErr w:type="spellEnd"/>
      <w:r w:rsidR="00B365C7" w:rsidRPr="00B365C7">
        <w:rPr>
          <w:rFonts w:ascii="Times New Roman" w:hAnsi="Times New Roman" w:cs="Times New Roman"/>
          <w:sz w:val="24"/>
          <w:szCs w:val="24"/>
        </w:rPr>
        <w:t xml:space="preserve"> estimations, indicating that the complexity of model specifications can profoundly influence estimation accuracy. Specifically, the correlation between estimated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sidRPr="00B365C7">
        <w:rPr>
          <w:rFonts w:ascii="Times New Roman" w:hAnsi="Times New Roman" w:cs="Times New Roman"/>
          <w:sz w:val="24"/>
          <w:szCs w:val="24"/>
        </w:rPr>
        <w:t xml:space="preserve"> and simulated </w:t>
      </w:r>
      <w:proofErr w:type="spellStart"/>
      <w:r w:rsidR="00B365C7" w:rsidRPr="003D20F0">
        <w:rPr>
          <w:rFonts w:ascii="Times New Roman" w:hAnsi="Times New Roman" w:cs="Times New Roman"/>
          <w:i/>
          <w:iCs/>
          <w:sz w:val="24"/>
          <w:szCs w:val="24"/>
        </w:rPr>
        <w:t>θ</w:t>
      </w:r>
      <w:r w:rsidR="00B365C7" w:rsidRPr="003D20F0">
        <w:rPr>
          <w:rFonts w:ascii="Times New Roman" w:hAnsi="Times New Roman" w:cs="Times New Roman"/>
          <w:i/>
          <w:iCs/>
          <w:sz w:val="24"/>
          <w:szCs w:val="24"/>
          <w:vertAlign w:val="subscript"/>
        </w:rPr>
        <w:t>g</w:t>
      </w:r>
      <w:proofErr w:type="spellEnd"/>
      <w:r w:rsidR="00B365C7" w:rsidRPr="00B365C7">
        <w:rPr>
          <w:rFonts w:ascii="Times New Roman" w:hAnsi="Times New Roman" w:cs="Times New Roman"/>
          <w:sz w:val="24"/>
          <w:szCs w:val="24"/>
        </w:rPr>
        <w:t xml:space="preserve"> for this interaction was notably high (.537), underscoring </w:t>
      </w:r>
      <w:r w:rsidRPr="00706F4B">
        <w:rPr>
          <w:rFonts w:ascii="Times New Roman" w:hAnsi="Times New Roman" w:cs="Times New Roman"/>
          <w:sz w:val="24"/>
          <w:szCs w:val="24"/>
        </w:rPr>
        <w:t>the need to simultaneously consider these factors to enhance the accuracy of the model.</w:t>
      </w:r>
    </w:p>
    <w:p w14:paraId="556F06B2" w14:textId="1FCF2943" w:rsidR="00B365C7" w:rsidRDefault="00B365C7" w:rsidP="009B7E47">
      <w:pPr>
        <w:spacing w:after="0" w:line="480" w:lineRule="auto"/>
        <w:ind w:firstLine="720"/>
        <w:rPr>
          <w:rFonts w:ascii="Times New Roman" w:hAnsi="Times New Roman" w:cs="Times New Roman"/>
          <w:sz w:val="24"/>
          <w:szCs w:val="24"/>
        </w:rPr>
      </w:pPr>
      <w:r w:rsidRPr="00B365C7">
        <w:rPr>
          <w:rFonts w:ascii="Times New Roman" w:hAnsi="Times New Roman" w:cs="Times New Roman"/>
          <w:sz w:val="24"/>
          <w:szCs w:val="24"/>
        </w:rPr>
        <w:t>Interestingly, the presence of non-normality in general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and specific factors (</w:t>
      </w:r>
      <w:r w:rsidR="0000566D">
        <w:rPr>
          <w:rFonts w:ascii="Times New Roman" w:hAnsi="Times New Roman" w:cs="Times New Roman"/>
          <w:i/>
          <w:iCs/>
          <w:sz w:val="24"/>
          <w:szCs w:val="24"/>
        </w:rPr>
        <w:t>GF</w:t>
      </w:r>
      <w:r w:rsidRPr="00B365C7">
        <w:rPr>
          <w:rFonts w:ascii="Times New Roman" w:hAnsi="Times New Roman" w:cs="Times New Roman"/>
          <w:sz w:val="24"/>
          <w:szCs w:val="24"/>
        </w:rPr>
        <w:t>) showed distinct effects on the bias and RMSE, highlighting the nuanced role that distributional characteristics play in psychometric analysis</w:t>
      </w:r>
      <w:r w:rsidR="00BA648B">
        <w:rPr>
          <w:rFonts w:ascii="Times New Roman" w:hAnsi="Times New Roman" w:cs="Times New Roman"/>
          <w:sz w:val="24"/>
          <w:szCs w:val="24"/>
        </w:rPr>
        <w:t xml:space="preserve">. </w:t>
      </w:r>
      <w:r w:rsidRPr="00B365C7">
        <w:rPr>
          <w:rFonts w:ascii="Times New Roman" w:hAnsi="Times New Roman" w:cs="Times New Roman"/>
          <w:sz w:val="24"/>
          <w:szCs w:val="24"/>
        </w:rPr>
        <w:t xml:space="preserve">Particularly, </w:t>
      </w:r>
      <w:r w:rsidR="0000566D" w:rsidRPr="0000566D">
        <w:rPr>
          <w:rFonts w:ascii="Times New Roman" w:hAnsi="Times New Roman" w:cs="Times New Roman"/>
          <w:i/>
          <w:iCs/>
          <w:sz w:val="24"/>
          <w:szCs w:val="24"/>
        </w:rPr>
        <w:t>GF</w:t>
      </w:r>
      <w:r w:rsidR="00BA648B">
        <w:rPr>
          <w:rFonts w:ascii="Times New Roman" w:hAnsi="Times New Roman" w:cs="Times New Roman"/>
          <w:sz w:val="24"/>
          <w:szCs w:val="24"/>
        </w:rPr>
        <w:t xml:space="preserve"> had a significant impact on the Bias of </w:t>
      </w:r>
      <w:proofErr w:type="spellStart"/>
      <w:r w:rsidR="00BA648B">
        <w:rPr>
          <w:rFonts w:ascii="Cambria Math" w:eastAsia="Times New Roman" w:hAnsi="Cambria Math" w:cs="Times New Roman"/>
          <w:color w:val="000000"/>
          <w:sz w:val="24"/>
          <w:szCs w:val="24"/>
        </w:rPr>
        <w:t>θ</w:t>
      </w:r>
      <w:r w:rsidR="00BA648B" w:rsidRPr="00732ED6">
        <w:rPr>
          <w:rFonts w:ascii="Times New Roman" w:eastAsia="Times New Roman" w:hAnsi="Times New Roman" w:cs="Times New Roman"/>
          <w:color w:val="000000"/>
          <w:sz w:val="24"/>
          <w:szCs w:val="24"/>
          <w:vertAlign w:val="subscript"/>
        </w:rPr>
        <w:t>g</w:t>
      </w:r>
      <w:proofErr w:type="spellEnd"/>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(.163) and the RMSE of </w:t>
      </w:r>
      <w:proofErr w:type="spellStart"/>
      <w:r w:rsidR="00BA648B">
        <w:rPr>
          <w:rFonts w:ascii="Cambria Math" w:eastAsia="Times New Roman" w:hAnsi="Cambria Math" w:cs="Times New Roman"/>
          <w:color w:val="000000"/>
          <w:sz w:val="24"/>
          <w:szCs w:val="24"/>
        </w:rPr>
        <w:t>θ</w:t>
      </w:r>
      <w:r w:rsidR="00BA648B">
        <w:rPr>
          <w:rFonts w:ascii="Times New Roman" w:eastAsia="Times New Roman" w:hAnsi="Times New Roman" w:cs="Times New Roman"/>
          <w:color w:val="000000"/>
          <w:sz w:val="24"/>
          <w:szCs w:val="24"/>
          <w:vertAlign w:val="subscript"/>
        </w:rPr>
        <w:t>s</w:t>
      </w:r>
      <w:proofErr w:type="spellEnd"/>
      <w:r w:rsidR="00BA648B" w:rsidRPr="00BA648B">
        <w:rPr>
          <w:rFonts w:ascii="Times New Roman" w:eastAsia="Times New Roman" w:hAnsi="Times New Roman" w:cs="Times New Roman"/>
          <w:color w:val="000000"/>
          <w:sz w:val="24"/>
          <w:szCs w:val="24"/>
        </w:rPr>
        <w:t xml:space="preserve"> </w:t>
      </w:r>
      <w:r w:rsidR="00BA648B">
        <w:rPr>
          <w:rFonts w:ascii="Times New Roman" w:eastAsia="Times New Roman" w:hAnsi="Times New Roman" w:cs="Times New Roman"/>
          <w:color w:val="000000"/>
          <w:sz w:val="24"/>
          <w:szCs w:val="24"/>
        </w:rPr>
        <w:t xml:space="preserve">estimation (.082). Moreover, </w:t>
      </w:r>
      <w:r w:rsidR="0000566D" w:rsidRPr="0000566D">
        <w:rPr>
          <w:rFonts w:ascii="Times New Roman" w:hAnsi="Times New Roman" w:cs="Times New Roman"/>
          <w:i/>
          <w:iCs/>
          <w:sz w:val="24"/>
          <w:szCs w:val="24"/>
        </w:rPr>
        <w:t>GF</w:t>
      </w:r>
      <w:r w:rsidR="0000566D" w:rsidRPr="00B365C7">
        <w:rPr>
          <w:rFonts w:ascii="Times New Roman" w:hAnsi="Times New Roman" w:cs="Times New Roman"/>
          <w:sz w:val="24"/>
          <w:szCs w:val="24"/>
        </w:rPr>
        <w:t xml:space="preserve"> </w:t>
      </w:r>
      <w:r w:rsidRPr="00B365C7">
        <w:rPr>
          <w:rFonts w:ascii="Times New Roman" w:hAnsi="Times New Roman" w:cs="Times New Roman"/>
          <w:sz w:val="24"/>
          <w:szCs w:val="24"/>
        </w:rPr>
        <w:t xml:space="preserve">had a more pronounced effect on the correlation between estimated and simulated </w:t>
      </w:r>
      <w:proofErr w:type="spellStart"/>
      <w:r w:rsidRPr="00B365C7">
        <w:rPr>
          <w:rFonts w:ascii="Times New Roman" w:hAnsi="Times New Roman" w:cs="Times New Roman"/>
          <w:sz w:val="24"/>
          <w:szCs w:val="24"/>
        </w:rPr>
        <w:t>θ</w:t>
      </w:r>
      <w:r w:rsidRPr="00C96198">
        <w:rPr>
          <w:rFonts w:ascii="Times New Roman" w:hAnsi="Times New Roman" w:cs="Times New Roman"/>
          <w:sz w:val="24"/>
          <w:szCs w:val="24"/>
          <w:vertAlign w:val="subscript"/>
        </w:rPr>
        <w:t>g</w:t>
      </w:r>
      <w:proofErr w:type="spellEnd"/>
      <w:r w:rsidRPr="00B365C7">
        <w:rPr>
          <w:rFonts w:ascii="Times New Roman" w:hAnsi="Times New Roman" w:cs="Times New Roman"/>
          <w:sz w:val="24"/>
          <w:szCs w:val="24"/>
        </w:rPr>
        <w:t xml:space="preserve"> (.165), compared to </w:t>
      </w:r>
      <w:r w:rsidR="0000566D">
        <w:rPr>
          <w:rFonts w:ascii="Times New Roman" w:hAnsi="Times New Roman" w:cs="Times New Roman"/>
          <w:i/>
          <w:iCs/>
          <w:sz w:val="24"/>
          <w:szCs w:val="24"/>
        </w:rPr>
        <w:t>S</w:t>
      </w:r>
      <w:r w:rsidR="0000566D" w:rsidRPr="0000566D">
        <w:rPr>
          <w:rFonts w:ascii="Times New Roman" w:hAnsi="Times New Roman" w:cs="Times New Roman"/>
          <w:i/>
          <w:iCs/>
          <w:sz w:val="24"/>
          <w:szCs w:val="24"/>
        </w:rPr>
        <w:t>F</w:t>
      </w:r>
      <w:r w:rsidRPr="00B365C7">
        <w:rPr>
          <w:rFonts w:ascii="Times New Roman" w:hAnsi="Times New Roman" w:cs="Times New Roman"/>
          <w:sz w:val="24"/>
          <w:szCs w:val="24"/>
        </w:rPr>
        <w:t xml:space="preserve">, which significantly impacted the correlation for </w:t>
      </w:r>
      <w:proofErr w:type="spellStart"/>
      <w:r w:rsidRPr="00B365C7">
        <w:rPr>
          <w:rFonts w:ascii="Times New Roman" w:hAnsi="Times New Roman" w:cs="Times New Roman"/>
          <w:sz w:val="24"/>
          <w:szCs w:val="24"/>
        </w:rPr>
        <w:t>θ</w:t>
      </w:r>
      <w:r w:rsidRPr="00C96198">
        <w:rPr>
          <w:rFonts w:ascii="Times New Roman" w:hAnsi="Times New Roman" w:cs="Times New Roman"/>
          <w:sz w:val="24"/>
          <w:szCs w:val="24"/>
          <w:vertAlign w:val="subscript"/>
        </w:rPr>
        <w:t>s</w:t>
      </w:r>
      <w:proofErr w:type="spellEnd"/>
      <w:r w:rsidRPr="00B365C7">
        <w:rPr>
          <w:rFonts w:ascii="Times New Roman" w:hAnsi="Times New Roman" w:cs="Times New Roman"/>
          <w:sz w:val="24"/>
          <w:szCs w:val="24"/>
        </w:rPr>
        <w:t xml:space="preserve"> (.128).</w:t>
      </w:r>
    </w:p>
    <w:p w14:paraId="4ECEC456" w14:textId="224D3087" w:rsidR="00C96198" w:rsidRDefault="00BA648B" w:rsidP="009B7E47">
      <w:pPr>
        <w:spacing w:after="0" w:line="480" w:lineRule="auto"/>
        <w:ind w:firstLine="720"/>
        <w:rPr>
          <w:rFonts w:ascii="Times New Roman" w:hAnsi="Times New Roman" w:cs="Times New Roman"/>
          <w:sz w:val="24"/>
          <w:szCs w:val="24"/>
        </w:rPr>
      </w:pPr>
      <w:r w:rsidRPr="00BA648B">
        <w:rPr>
          <w:rFonts w:ascii="Times New Roman" w:hAnsi="Times New Roman" w:cs="Times New Roman"/>
          <w:sz w:val="24"/>
          <w:szCs w:val="24"/>
        </w:rPr>
        <w:t xml:space="preserve">The findings also illustrate the critical role of </w:t>
      </w:r>
      <w:r w:rsidR="00EC4F12">
        <w:rPr>
          <w:rFonts w:ascii="Times New Roman" w:hAnsi="Times New Roman" w:cs="Times New Roman"/>
          <w:sz w:val="24"/>
          <w:szCs w:val="24"/>
        </w:rPr>
        <w:t xml:space="preserve">specific </w:t>
      </w:r>
      <w:r w:rsidR="00EC4F12" w:rsidRPr="007E655B">
        <w:rPr>
          <w:rFonts w:ascii="Times New Roman" w:hAnsi="Times New Roman" w:cs="Times New Roman"/>
          <w:sz w:val="24"/>
          <w:szCs w:val="24"/>
        </w:rPr>
        <w:t xml:space="preserve">factor </w:t>
      </w:r>
      <w:r w:rsidR="00EC4F12">
        <w:rPr>
          <w:rFonts w:ascii="Times New Roman" w:hAnsi="Times New Roman" w:cs="Times New Roman"/>
          <w:sz w:val="24"/>
          <w:szCs w:val="24"/>
        </w:rPr>
        <w:t>number</w:t>
      </w:r>
      <w:r w:rsidR="00EC4F12" w:rsidRPr="007E655B">
        <w:rPr>
          <w:rFonts w:ascii="Times New Roman" w:hAnsi="Times New Roman" w:cs="Times New Roman"/>
          <w:sz w:val="24"/>
          <w:szCs w:val="24"/>
        </w:rPr>
        <w:t xml:space="preserve">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sidRPr="007E655B">
        <w:rPr>
          <w:rFonts w:ascii="Times New Roman" w:hAnsi="Times New Roman" w:cs="Times New Roman"/>
          <w:sz w:val="24"/>
          <w:szCs w:val="24"/>
        </w:rPr>
        <w:t xml:space="preserve">), </w:t>
      </w:r>
      <w:r w:rsidRPr="00BA648B">
        <w:rPr>
          <w:rFonts w:ascii="Times New Roman" w:hAnsi="Times New Roman" w:cs="Times New Roman"/>
          <w:sz w:val="24"/>
          <w:szCs w:val="24"/>
        </w:rPr>
        <w:t>item number</w:t>
      </w:r>
      <w:r w:rsidR="00EC4F12">
        <w:rPr>
          <w:rFonts w:ascii="Times New Roman" w:hAnsi="Times New Roman" w:cs="Times New Roman"/>
          <w:sz w:val="24"/>
          <w:szCs w:val="24"/>
        </w:rPr>
        <w:t xml:space="preserve"> in each specific factor</w:t>
      </w:r>
      <w:r w:rsidRPr="00BA648B">
        <w:rPr>
          <w:rFonts w:ascii="Times New Roman" w:hAnsi="Times New Roman" w:cs="Times New Roman"/>
          <w:sz w:val="24"/>
          <w:szCs w:val="24"/>
        </w:rPr>
        <w:t xml:space="preserve"> (</w:t>
      </w:r>
      <w:r w:rsidRPr="00052025">
        <w:rPr>
          <w:rFonts w:ascii="Times New Roman" w:hAnsi="Times New Roman" w:cs="Times New Roman"/>
          <w:i/>
          <w:iCs/>
          <w:sz w:val="24"/>
          <w:szCs w:val="24"/>
        </w:rPr>
        <w:t>I</w:t>
      </w:r>
      <w:r w:rsidRPr="00052025">
        <w:rPr>
          <w:rFonts w:ascii="Times New Roman" w:hAnsi="Times New Roman" w:cs="Times New Roman"/>
          <w:i/>
          <w:iCs/>
          <w:sz w:val="24"/>
          <w:szCs w:val="24"/>
          <w:vertAlign w:val="subscript"/>
        </w:rPr>
        <w:t>s</w:t>
      </w:r>
      <w:r w:rsidRPr="00BA648B">
        <w:rPr>
          <w:rFonts w:ascii="Times New Roman" w:hAnsi="Times New Roman" w:cs="Times New Roman"/>
          <w:sz w:val="24"/>
          <w:szCs w:val="24"/>
        </w:rPr>
        <w:t>) and sample size (</w:t>
      </w:r>
      <w:r w:rsidRPr="00052025">
        <w:rPr>
          <w:rFonts w:ascii="Times New Roman" w:hAnsi="Times New Roman" w:cs="Times New Roman"/>
          <w:i/>
          <w:iCs/>
          <w:sz w:val="24"/>
          <w:szCs w:val="24"/>
        </w:rPr>
        <w:t>N</w:t>
      </w:r>
      <w:r w:rsidRPr="00BA648B">
        <w:rPr>
          <w:rFonts w:ascii="Times New Roman" w:hAnsi="Times New Roman" w:cs="Times New Roman"/>
          <w:sz w:val="24"/>
          <w:szCs w:val="24"/>
        </w:rPr>
        <w:t>) influencing the RMSE and correlation outcomes, with larger effects observed for item number across the estimation accuracy metrics. This reinforces the notion that both the quantity of items</w:t>
      </w:r>
      <w:r w:rsidR="00EC4F12">
        <w:rPr>
          <w:rFonts w:ascii="Times New Roman" w:hAnsi="Times New Roman" w:cs="Times New Roman"/>
          <w:sz w:val="24"/>
          <w:szCs w:val="24"/>
        </w:rPr>
        <w:t xml:space="preserve"> (</w:t>
      </w:r>
      <w:r w:rsidR="00C742E8">
        <w:rPr>
          <w:rFonts w:ascii="Times New Roman" w:hAnsi="Times New Roman" w:cs="Times New Roman"/>
          <w:sz w:val="24"/>
          <w:szCs w:val="24"/>
        </w:rPr>
        <w:t>includ</w:t>
      </w:r>
      <w:r w:rsidR="00EC4F12">
        <w:rPr>
          <w:rFonts w:ascii="Times New Roman" w:hAnsi="Times New Roman" w:cs="Times New Roman"/>
          <w:sz w:val="24"/>
          <w:szCs w:val="24"/>
        </w:rPr>
        <w:t xml:space="preserve">ing </w:t>
      </w:r>
      <w:r w:rsidR="00EC4F12" w:rsidRPr="00052025">
        <w:rPr>
          <w:rFonts w:ascii="Times New Roman" w:hAnsi="Times New Roman" w:cs="Times New Roman"/>
          <w:i/>
          <w:iCs/>
          <w:sz w:val="24"/>
          <w:szCs w:val="24"/>
        </w:rPr>
        <w:t>F</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 xml:space="preserve"> and </w:t>
      </w:r>
      <w:r w:rsidR="00EC4F12" w:rsidRPr="00052025">
        <w:rPr>
          <w:rFonts w:ascii="Times New Roman" w:hAnsi="Times New Roman" w:cs="Times New Roman"/>
          <w:i/>
          <w:iCs/>
          <w:sz w:val="24"/>
          <w:szCs w:val="24"/>
        </w:rPr>
        <w:t>I</w:t>
      </w:r>
      <w:r w:rsidR="00EC4F12" w:rsidRPr="00052025">
        <w:rPr>
          <w:rFonts w:ascii="Times New Roman" w:hAnsi="Times New Roman" w:cs="Times New Roman"/>
          <w:i/>
          <w:iCs/>
          <w:sz w:val="24"/>
          <w:szCs w:val="24"/>
          <w:vertAlign w:val="subscript"/>
        </w:rPr>
        <w:t>s</w:t>
      </w:r>
      <w:r w:rsidR="00EC4F12">
        <w:rPr>
          <w:rFonts w:ascii="Times New Roman" w:hAnsi="Times New Roman" w:cs="Times New Roman"/>
          <w:sz w:val="24"/>
          <w:szCs w:val="24"/>
        </w:rPr>
        <w:t>)</w:t>
      </w:r>
      <w:r w:rsidRPr="00BA648B">
        <w:rPr>
          <w:rFonts w:ascii="Times New Roman" w:hAnsi="Times New Roman" w:cs="Times New Roman"/>
          <w:sz w:val="24"/>
          <w:szCs w:val="24"/>
        </w:rPr>
        <w:t xml:space="preserve"> and the breadth of the sample are fundamental considerations in the construction and evaluation of psychological and educational assessments.</w:t>
      </w:r>
    </w:p>
    <w:p w14:paraId="06B4A699" w14:textId="77777777" w:rsidR="00F57DAC" w:rsidRDefault="00F57DAC" w:rsidP="00482BCE">
      <w:pPr>
        <w:rPr>
          <w:rFonts w:ascii="Times New Roman" w:hAnsi="Times New Roman" w:cs="Times New Roman"/>
          <w:sz w:val="24"/>
          <w:szCs w:val="24"/>
        </w:rPr>
      </w:pP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5</w:t>
      </w:r>
    </w:p>
    <w:p w14:paraId="2ED04608" w14:textId="25C3FD29" w:rsidR="005361F6" w:rsidRDefault="005361F6" w:rsidP="005361F6">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ook w:val="04A0" w:firstRow="1" w:lastRow="0" w:firstColumn="1" w:lastColumn="0" w:noHBand="0" w:noVBand="1"/>
        <w:tblPrChange w:id="111" w:author="Jujia Li" w:date="2025-01-08T11:48:00Z" w16du:dateUtc="2025-01-08T17:48:00Z">
          <w:tblPr>
            <w:tblW w:w="9360" w:type="dxa"/>
            <w:tblBorders>
              <w:top w:val="single" w:sz="4" w:space="0" w:color="auto"/>
              <w:bottom w:val="single" w:sz="4" w:space="0" w:color="auto"/>
            </w:tblBorders>
            <w:tblLayout w:type="fixed"/>
            <w:tblLook w:val="04A0" w:firstRow="1" w:lastRow="0" w:firstColumn="1" w:lastColumn="0" w:noHBand="0" w:noVBand="1"/>
          </w:tblPr>
        </w:tblPrChange>
      </w:tblPr>
      <w:tblGrid>
        <w:gridCol w:w="1236"/>
        <w:gridCol w:w="1233"/>
        <w:gridCol w:w="1217"/>
        <w:gridCol w:w="1425"/>
        <w:gridCol w:w="741"/>
        <w:gridCol w:w="1531"/>
        <w:gridCol w:w="1977"/>
        <w:tblGridChange w:id="112">
          <w:tblGrid>
            <w:gridCol w:w="1236"/>
            <w:gridCol w:w="744"/>
            <w:gridCol w:w="489"/>
            <w:gridCol w:w="1217"/>
            <w:gridCol w:w="966"/>
            <w:gridCol w:w="459"/>
            <w:gridCol w:w="741"/>
            <w:gridCol w:w="1154"/>
            <w:gridCol w:w="377"/>
            <w:gridCol w:w="1977"/>
          </w:tblGrid>
        </w:tblGridChange>
      </w:tblGrid>
      <w:tr w:rsidR="00C8475B" w:rsidRPr="00050AD5" w14:paraId="3FE30305" w14:textId="77777777" w:rsidTr="00C8475B">
        <w:trPr>
          <w:trHeight w:val="300"/>
          <w:trPrChange w:id="113" w:author="Jujia Li" w:date="2025-01-08T11:48:00Z" w16du:dateUtc="2025-01-08T17:48:00Z">
            <w:trPr>
              <w:gridAfter w:val="0"/>
              <w:trHeight w:val="300"/>
            </w:trPr>
          </w:trPrChange>
        </w:trPr>
        <w:tc>
          <w:tcPr>
            <w:tcW w:w="1319" w:type="pct"/>
            <w:gridSpan w:val="2"/>
            <w:vMerge w:val="restart"/>
            <w:shd w:val="clear" w:color="auto" w:fill="auto"/>
            <w:noWrap/>
            <w:vAlign w:val="bottom"/>
            <w:hideMark/>
            <w:tcPrChange w:id="114" w:author="Jujia Li" w:date="2025-01-08T11:48:00Z" w16du:dateUtc="2025-01-08T17:48:00Z">
              <w:tcPr>
                <w:tcW w:w="1980" w:type="dxa"/>
                <w:gridSpan w:val="2"/>
                <w:vMerge w:val="restart"/>
                <w:shd w:val="clear" w:color="auto" w:fill="auto"/>
                <w:noWrap/>
                <w:vAlign w:val="bottom"/>
                <w:hideMark/>
              </w:tcPr>
            </w:tcPrChange>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Change w:id="115" w:author="Jujia Li" w:date="2025-01-08T11:48:00Z" w16du:dateUtc="2025-01-08T17:48:00Z">
              <w:tcPr>
                <w:tcW w:w="2672" w:type="dxa"/>
                <w:gridSpan w:val="3"/>
                <w:tcBorders>
                  <w:top w:val="single" w:sz="4" w:space="0" w:color="auto"/>
                  <w:bottom w:val="single" w:sz="4" w:space="0" w:color="auto"/>
                </w:tcBorders>
                <w:shd w:val="clear" w:color="auto" w:fill="auto"/>
                <w:noWrap/>
                <w:vAlign w:val="bottom"/>
                <w:hideMark/>
              </w:tcPr>
            </w:tcPrChange>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Change w:id="116" w:author="Jujia Li" w:date="2025-01-08T11:48:00Z" w16du:dateUtc="2025-01-08T17:48:00Z">
              <w:tcPr>
                <w:tcW w:w="2354" w:type="dxa"/>
                <w:gridSpan w:val="3"/>
                <w:tcBorders>
                  <w:top w:val="single" w:sz="4" w:space="0" w:color="auto"/>
                  <w:bottom w:val="single" w:sz="4" w:space="0" w:color="auto"/>
                </w:tcBorders>
                <w:shd w:val="clear" w:color="auto" w:fill="auto"/>
                <w:noWrap/>
                <w:vAlign w:val="bottom"/>
                <w:hideMark/>
              </w:tcPr>
            </w:tcPrChange>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774993">
        <w:tblPrEx>
          <w:tblPrExChange w:id="117" w:author="Jujia Li" w:date="2025-01-08T14:26:00Z" w16du:dateUtc="2025-01-08T20:26:00Z">
            <w:tblPrEx>
              <w:tblW w:w="5000" w:type="pct"/>
              <w:tblLayout w:type="fixed"/>
            </w:tblPrEx>
          </w:tblPrExChange>
        </w:tblPrEx>
        <w:trPr>
          <w:trHeight w:val="300"/>
          <w:trPrChange w:id="118" w:author="Jujia Li" w:date="2025-01-08T14:26:00Z" w16du:dateUtc="2025-01-08T20:26:00Z">
            <w:trPr>
              <w:trHeight w:val="300"/>
            </w:trPr>
          </w:trPrChange>
        </w:trPr>
        <w:tc>
          <w:tcPr>
            <w:tcW w:w="1319" w:type="pct"/>
            <w:gridSpan w:val="2"/>
            <w:vMerge/>
            <w:tcBorders>
              <w:bottom w:val="single" w:sz="4" w:space="0" w:color="auto"/>
            </w:tcBorders>
            <w:shd w:val="clear" w:color="auto" w:fill="auto"/>
            <w:noWrap/>
            <w:vAlign w:val="bottom"/>
            <w:hideMark/>
            <w:tcPrChange w:id="119" w:author="Jujia Li" w:date="2025-01-08T14:26:00Z" w16du:dateUtc="2025-01-08T20:26:00Z">
              <w:tcPr>
                <w:tcW w:w="1319" w:type="pct"/>
                <w:gridSpan w:val="3"/>
                <w:vMerge/>
                <w:tcBorders>
                  <w:bottom w:val="nil"/>
                </w:tcBorders>
                <w:shd w:val="clear" w:color="auto" w:fill="auto"/>
                <w:noWrap/>
                <w:vAlign w:val="bottom"/>
                <w:hideMark/>
              </w:tcPr>
            </w:tcPrChange>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Change w:id="120" w:author="Jujia Li" w:date="2025-01-08T14:26:00Z" w16du:dateUtc="2025-01-08T20:26:00Z">
              <w:tcPr>
                <w:tcW w:w="650" w:type="pct"/>
                <w:tcBorders>
                  <w:top w:val="single" w:sz="4" w:space="0" w:color="auto"/>
                  <w:bottom w:val="nil"/>
                </w:tcBorders>
                <w:shd w:val="clear" w:color="auto" w:fill="auto"/>
                <w:noWrap/>
                <w:vAlign w:val="center"/>
                <w:hideMark/>
              </w:tcPr>
            </w:tcPrChange>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157" w:type="pct"/>
            <w:gridSpan w:val="2"/>
            <w:tcBorders>
              <w:top w:val="single" w:sz="4" w:space="0" w:color="auto"/>
              <w:bottom w:val="single" w:sz="4" w:space="0" w:color="auto"/>
            </w:tcBorders>
            <w:shd w:val="clear" w:color="auto" w:fill="auto"/>
            <w:noWrap/>
            <w:vAlign w:val="center"/>
            <w:hideMark/>
            <w:tcPrChange w:id="121" w:author="Jujia Li" w:date="2025-01-08T14:26:00Z" w16du:dateUtc="2025-01-08T20:26:00Z">
              <w:tcPr>
                <w:tcW w:w="1157" w:type="pct"/>
                <w:gridSpan w:val="3"/>
                <w:tcBorders>
                  <w:top w:val="single" w:sz="4" w:space="0" w:color="auto"/>
                  <w:bottom w:val="nil"/>
                </w:tcBorders>
                <w:shd w:val="clear" w:color="auto" w:fill="auto"/>
                <w:noWrap/>
                <w:vAlign w:val="center"/>
                <w:hideMark/>
              </w:tcPr>
            </w:tcPrChange>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818" w:type="pct"/>
            <w:tcBorders>
              <w:top w:val="single" w:sz="4" w:space="0" w:color="auto"/>
              <w:bottom w:val="single" w:sz="4" w:space="0" w:color="auto"/>
            </w:tcBorders>
            <w:shd w:val="clear" w:color="auto" w:fill="auto"/>
            <w:noWrap/>
            <w:vAlign w:val="center"/>
            <w:hideMark/>
            <w:tcPrChange w:id="122" w:author="Jujia Li" w:date="2025-01-08T14:26:00Z" w16du:dateUtc="2025-01-08T20:26:00Z">
              <w:tcPr>
                <w:tcW w:w="818" w:type="pct"/>
                <w:gridSpan w:val="2"/>
                <w:tcBorders>
                  <w:top w:val="single" w:sz="4" w:space="0" w:color="auto"/>
                  <w:bottom w:val="nil"/>
                </w:tcBorders>
                <w:shd w:val="clear" w:color="auto" w:fill="auto"/>
                <w:noWrap/>
                <w:vAlign w:val="center"/>
                <w:hideMark/>
              </w:tcPr>
            </w:tcPrChange>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056" w:type="pct"/>
            <w:tcBorders>
              <w:top w:val="single" w:sz="4" w:space="0" w:color="auto"/>
              <w:bottom w:val="single" w:sz="4" w:space="0" w:color="auto"/>
            </w:tcBorders>
            <w:shd w:val="clear" w:color="auto" w:fill="auto"/>
            <w:noWrap/>
            <w:vAlign w:val="center"/>
            <w:hideMark/>
            <w:tcPrChange w:id="123" w:author="Jujia Li" w:date="2025-01-08T14:26:00Z" w16du:dateUtc="2025-01-08T20:26:00Z">
              <w:tcPr>
                <w:tcW w:w="1057" w:type="pct"/>
                <w:tcBorders>
                  <w:top w:val="single" w:sz="4" w:space="0" w:color="auto"/>
                  <w:bottom w:val="nil"/>
                </w:tcBorders>
                <w:shd w:val="clear" w:color="auto" w:fill="auto"/>
                <w:noWrap/>
                <w:vAlign w:val="center"/>
                <w:hideMark/>
              </w:tcPr>
            </w:tcPrChange>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774993" w:rsidRPr="00050AD5" w14:paraId="23515987" w14:textId="77777777" w:rsidTr="00774993">
        <w:tblPrEx>
          <w:tblPrExChange w:id="124" w:author="Jujia Li" w:date="2025-01-08T14:26:00Z" w16du:dateUtc="2025-01-08T20:26:00Z">
            <w:tblPrEx>
              <w:tblW w:w="5000" w:type="pct"/>
              <w:tblLayout w:type="fixed"/>
            </w:tblPrEx>
          </w:tblPrExChange>
        </w:tblPrEx>
        <w:trPr>
          <w:trHeight w:val="300"/>
          <w:trPrChange w:id="125" w:author="Jujia Li" w:date="2025-01-08T14:26:00Z" w16du:dateUtc="2025-01-08T20:26:00Z">
            <w:trPr>
              <w:trHeight w:val="300"/>
            </w:trPr>
          </w:trPrChange>
        </w:trPr>
        <w:tc>
          <w:tcPr>
            <w:tcW w:w="660" w:type="pct"/>
            <w:tcBorders>
              <w:top w:val="single" w:sz="4" w:space="0" w:color="auto"/>
              <w:bottom w:val="nil"/>
            </w:tcBorders>
            <w:shd w:val="clear" w:color="auto" w:fill="auto"/>
            <w:noWrap/>
            <w:vAlign w:val="bottom"/>
            <w:tcPrChange w:id="126" w:author="Jujia Li" w:date="2025-01-08T14:26:00Z" w16du:dateUtc="2025-01-08T20:26:00Z">
              <w:tcPr>
                <w:tcW w:w="660" w:type="pct"/>
                <w:tcBorders>
                  <w:top w:val="single" w:sz="4" w:space="0" w:color="auto"/>
                </w:tcBorders>
                <w:shd w:val="clear" w:color="auto" w:fill="auto"/>
                <w:noWrap/>
                <w:vAlign w:val="bottom"/>
              </w:tcPr>
            </w:tcPrChange>
          </w:tcPr>
          <w:p w14:paraId="71074A15" w14:textId="04583658"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GF</w:t>
            </w:r>
          </w:p>
        </w:tc>
        <w:tc>
          <w:tcPr>
            <w:tcW w:w="659" w:type="pct"/>
            <w:tcBorders>
              <w:top w:val="single" w:sz="4" w:space="0" w:color="auto"/>
              <w:bottom w:val="nil"/>
            </w:tcBorders>
            <w:shd w:val="clear" w:color="auto" w:fill="auto"/>
            <w:noWrap/>
            <w:vAlign w:val="bottom"/>
            <w:tcPrChange w:id="127" w:author="Jujia Li" w:date="2025-01-08T14:26:00Z" w16du:dateUtc="2025-01-08T20:26:00Z">
              <w:tcPr>
                <w:tcW w:w="659" w:type="pct"/>
                <w:gridSpan w:val="2"/>
                <w:tcBorders>
                  <w:top w:val="single" w:sz="4" w:space="0" w:color="auto"/>
                </w:tcBorders>
                <w:shd w:val="clear" w:color="auto" w:fill="auto"/>
                <w:noWrap/>
                <w:vAlign w:val="bottom"/>
              </w:tcPr>
            </w:tcPrChange>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Change w:id="128" w:author="Jujia Li" w:date="2025-01-08T14:26:00Z" w16du:dateUtc="2025-01-08T20:26:00Z">
              <w:tcPr>
                <w:tcW w:w="650" w:type="pct"/>
                <w:tcBorders>
                  <w:top w:val="single" w:sz="4" w:space="0" w:color="auto"/>
                </w:tcBorders>
                <w:shd w:val="clear" w:color="auto" w:fill="auto"/>
                <w:noWrap/>
                <w:vAlign w:val="bottom"/>
              </w:tcPr>
            </w:tcPrChange>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Change w:id="129" w:author="Jujia Li" w:date="2025-01-08T14:26:00Z" w16du:dateUtc="2025-01-08T20:26:00Z">
              <w:tcPr>
                <w:tcW w:w="1157" w:type="pct"/>
                <w:gridSpan w:val="3"/>
                <w:tcBorders>
                  <w:top w:val="single" w:sz="4" w:space="0" w:color="auto"/>
                </w:tcBorders>
                <w:shd w:val="clear" w:color="auto" w:fill="auto"/>
                <w:noWrap/>
                <w:vAlign w:val="bottom"/>
              </w:tcPr>
            </w:tcPrChange>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Change w:id="130" w:author="Jujia Li" w:date="2025-01-08T14:26:00Z" w16du:dateUtc="2025-01-08T20:26:00Z">
              <w:tcPr>
                <w:tcW w:w="818" w:type="pct"/>
                <w:gridSpan w:val="2"/>
                <w:tcBorders>
                  <w:top w:val="single" w:sz="4" w:space="0" w:color="auto"/>
                </w:tcBorders>
                <w:shd w:val="clear" w:color="auto" w:fill="auto"/>
                <w:noWrap/>
                <w:vAlign w:val="bottom"/>
              </w:tcPr>
            </w:tcPrChange>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Change w:id="131" w:author="Jujia Li" w:date="2025-01-08T14:26:00Z" w16du:dateUtc="2025-01-08T20:26:00Z">
              <w:tcPr>
                <w:tcW w:w="1057" w:type="pct"/>
                <w:tcBorders>
                  <w:top w:val="single" w:sz="4" w:space="0" w:color="auto"/>
                </w:tcBorders>
                <w:shd w:val="clear" w:color="auto" w:fill="auto"/>
                <w:noWrap/>
                <w:vAlign w:val="bottom"/>
              </w:tcPr>
            </w:tcPrChange>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774993">
        <w:tblPrEx>
          <w:tblPrExChange w:id="132" w:author="Jujia Li" w:date="2025-01-08T14:26:00Z" w16du:dateUtc="2025-01-08T20:26:00Z">
            <w:tblPrEx>
              <w:tblW w:w="5000" w:type="pct"/>
              <w:tblLayout w:type="fixed"/>
            </w:tblPrEx>
          </w:tblPrExChange>
        </w:tblPrEx>
        <w:trPr>
          <w:trHeight w:val="300"/>
          <w:trPrChange w:id="133" w:author="Jujia Li" w:date="2025-01-08T14:26:00Z" w16du:dateUtc="2025-01-08T20:26:00Z">
            <w:trPr>
              <w:trHeight w:val="300"/>
            </w:trPr>
          </w:trPrChange>
        </w:trPr>
        <w:tc>
          <w:tcPr>
            <w:tcW w:w="660" w:type="pct"/>
            <w:tcBorders>
              <w:top w:val="nil"/>
              <w:bottom w:val="nil"/>
            </w:tcBorders>
            <w:shd w:val="clear" w:color="auto" w:fill="auto"/>
            <w:noWrap/>
            <w:vAlign w:val="bottom"/>
            <w:tcPrChange w:id="134" w:author="Jujia Li" w:date="2025-01-08T14:26:00Z" w16du:dateUtc="2025-01-08T20:26:00Z">
              <w:tcPr>
                <w:tcW w:w="660" w:type="pct"/>
                <w:tcBorders>
                  <w:top w:val="single" w:sz="4" w:space="0" w:color="auto"/>
                </w:tcBorders>
                <w:shd w:val="clear" w:color="auto" w:fill="auto"/>
                <w:noWrap/>
                <w:vAlign w:val="bottom"/>
              </w:tcPr>
            </w:tcPrChange>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Change w:id="135" w:author="Jujia Li" w:date="2025-01-08T14:26:00Z" w16du:dateUtc="2025-01-08T20:26:00Z">
              <w:tcPr>
                <w:tcW w:w="659" w:type="pct"/>
                <w:gridSpan w:val="2"/>
                <w:tcBorders>
                  <w:top w:val="single" w:sz="4" w:space="0" w:color="auto"/>
                </w:tcBorders>
                <w:shd w:val="clear" w:color="auto" w:fill="auto"/>
                <w:noWrap/>
                <w:vAlign w:val="bottom"/>
              </w:tcPr>
            </w:tcPrChange>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Change w:id="136" w:author="Jujia Li" w:date="2025-01-08T14:26:00Z" w16du:dateUtc="2025-01-08T20:26:00Z">
              <w:tcPr>
                <w:tcW w:w="650" w:type="pct"/>
                <w:tcBorders>
                  <w:top w:val="single" w:sz="4" w:space="0" w:color="auto"/>
                </w:tcBorders>
                <w:shd w:val="clear" w:color="auto" w:fill="auto"/>
                <w:noWrap/>
                <w:vAlign w:val="bottom"/>
              </w:tcPr>
            </w:tcPrChange>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Change w:id="137" w:author="Jujia Li" w:date="2025-01-08T14:26:00Z" w16du:dateUtc="2025-01-08T20:26:00Z">
              <w:tcPr>
                <w:tcW w:w="1157" w:type="pct"/>
                <w:gridSpan w:val="3"/>
                <w:tcBorders>
                  <w:top w:val="single" w:sz="4" w:space="0" w:color="auto"/>
                </w:tcBorders>
                <w:shd w:val="clear" w:color="auto" w:fill="auto"/>
                <w:noWrap/>
                <w:vAlign w:val="bottom"/>
              </w:tcPr>
            </w:tcPrChange>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Change w:id="138" w:author="Jujia Li" w:date="2025-01-08T14:26:00Z" w16du:dateUtc="2025-01-08T20:26:00Z">
              <w:tcPr>
                <w:tcW w:w="818" w:type="pct"/>
                <w:gridSpan w:val="2"/>
                <w:tcBorders>
                  <w:top w:val="single" w:sz="4" w:space="0" w:color="auto"/>
                </w:tcBorders>
                <w:shd w:val="clear" w:color="auto" w:fill="auto"/>
                <w:noWrap/>
                <w:vAlign w:val="bottom"/>
              </w:tcPr>
            </w:tcPrChange>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Change w:id="139" w:author="Jujia Li" w:date="2025-01-08T14:26:00Z" w16du:dateUtc="2025-01-08T20:26:00Z">
              <w:tcPr>
                <w:tcW w:w="1057" w:type="pct"/>
                <w:tcBorders>
                  <w:top w:val="single" w:sz="4" w:space="0" w:color="auto"/>
                </w:tcBorders>
                <w:shd w:val="clear" w:color="auto" w:fill="auto"/>
                <w:noWrap/>
                <w:vAlign w:val="bottom"/>
              </w:tcPr>
            </w:tcPrChange>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774993">
        <w:tblPrEx>
          <w:tblPrExChange w:id="140" w:author="Jujia Li" w:date="2025-01-08T14:26:00Z" w16du:dateUtc="2025-01-08T20:26:00Z">
            <w:tblPrEx>
              <w:tblW w:w="5000" w:type="pct"/>
              <w:tblLayout w:type="fixed"/>
            </w:tblPrEx>
          </w:tblPrExChange>
        </w:tblPrEx>
        <w:trPr>
          <w:trHeight w:val="300"/>
          <w:trPrChange w:id="141" w:author="Jujia Li" w:date="2025-01-08T14:26:00Z" w16du:dateUtc="2025-01-08T20:26:00Z">
            <w:trPr>
              <w:trHeight w:val="300"/>
            </w:trPr>
          </w:trPrChange>
        </w:trPr>
        <w:tc>
          <w:tcPr>
            <w:tcW w:w="660" w:type="pct"/>
            <w:tcBorders>
              <w:top w:val="nil"/>
              <w:bottom w:val="nil"/>
            </w:tcBorders>
            <w:shd w:val="clear" w:color="auto" w:fill="auto"/>
            <w:noWrap/>
            <w:vAlign w:val="bottom"/>
            <w:tcPrChange w:id="142" w:author="Jujia Li" w:date="2025-01-08T14:26:00Z" w16du:dateUtc="2025-01-08T20:26:00Z">
              <w:tcPr>
                <w:tcW w:w="660" w:type="pct"/>
                <w:tcBorders>
                  <w:top w:val="single" w:sz="4" w:space="0" w:color="auto"/>
                </w:tcBorders>
                <w:shd w:val="clear" w:color="auto" w:fill="auto"/>
                <w:noWrap/>
                <w:vAlign w:val="bottom"/>
              </w:tcPr>
            </w:tcPrChange>
          </w:tcPr>
          <w:p w14:paraId="67B5F293" w14:textId="4141A842"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24183">
              <w:rPr>
                <w:rFonts w:ascii="Times New Roman" w:eastAsia="Times New Roman" w:hAnsi="Times New Roman" w:cs="Times New Roman"/>
                <w:i/>
                <w:iCs/>
                <w:color w:val="000000"/>
                <w:sz w:val="24"/>
                <w:szCs w:val="24"/>
              </w:rPr>
              <w:t>GS</w:t>
            </w:r>
          </w:p>
        </w:tc>
        <w:tc>
          <w:tcPr>
            <w:tcW w:w="659" w:type="pct"/>
            <w:tcBorders>
              <w:top w:val="nil"/>
              <w:bottom w:val="nil"/>
            </w:tcBorders>
            <w:shd w:val="clear" w:color="auto" w:fill="auto"/>
            <w:noWrap/>
            <w:vAlign w:val="bottom"/>
            <w:tcPrChange w:id="143" w:author="Jujia Li" w:date="2025-01-08T14:26:00Z" w16du:dateUtc="2025-01-08T20:26:00Z">
              <w:tcPr>
                <w:tcW w:w="659" w:type="pct"/>
                <w:gridSpan w:val="2"/>
                <w:tcBorders>
                  <w:top w:val="single" w:sz="4" w:space="0" w:color="auto"/>
                </w:tcBorders>
                <w:shd w:val="clear" w:color="auto" w:fill="auto"/>
                <w:noWrap/>
                <w:vAlign w:val="bottom"/>
              </w:tcPr>
            </w:tcPrChange>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Change w:id="144" w:author="Jujia Li" w:date="2025-01-08T14:26:00Z" w16du:dateUtc="2025-01-08T20:26:00Z">
              <w:tcPr>
                <w:tcW w:w="650" w:type="pct"/>
                <w:tcBorders>
                  <w:top w:val="single" w:sz="4" w:space="0" w:color="auto"/>
                </w:tcBorders>
                <w:shd w:val="clear" w:color="auto" w:fill="auto"/>
                <w:noWrap/>
                <w:vAlign w:val="bottom"/>
              </w:tcPr>
            </w:tcPrChange>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Change w:id="145" w:author="Jujia Li" w:date="2025-01-08T14:26:00Z" w16du:dateUtc="2025-01-08T20:26:00Z">
              <w:tcPr>
                <w:tcW w:w="1157" w:type="pct"/>
                <w:gridSpan w:val="3"/>
                <w:tcBorders>
                  <w:top w:val="single" w:sz="4" w:space="0" w:color="auto"/>
                </w:tcBorders>
                <w:shd w:val="clear" w:color="auto" w:fill="auto"/>
                <w:noWrap/>
                <w:vAlign w:val="bottom"/>
              </w:tcPr>
            </w:tcPrChange>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Change w:id="146" w:author="Jujia Li" w:date="2025-01-08T14:26:00Z" w16du:dateUtc="2025-01-08T20:26:00Z">
              <w:tcPr>
                <w:tcW w:w="818" w:type="pct"/>
                <w:gridSpan w:val="2"/>
                <w:tcBorders>
                  <w:top w:val="single" w:sz="4" w:space="0" w:color="auto"/>
                </w:tcBorders>
                <w:shd w:val="clear" w:color="auto" w:fill="auto"/>
                <w:noWrap/>
                <w:vAlign w:val="bottom"/>
              </w:tcPr>
            </w:tcPrChange>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Change w:id="147" w:author="Jujia Li" w:date="2025-01-08T14:26:00Z" w16du:dateUtc="2025-01-08T20:26:00Z">
              <w:tcPr>
                <w:tcW w:w="1057" w:type="pct"/>
                <w:tcBorders>
                  <w:top w:val="single" w:sz="4" w:space="0" w:color="auto"/>
                </w:tcBorders>
                <w:shd w:val="clear" w:color="auto" w:fill="auto"/>
                <w:noWrap/>
                <w:vAlign w:val="bottom"/>
              </w:tcPr>
            </w:tcPrChange>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774993">
        <w:tblPrEx>
          <w:tblPrExChange w:id="148" w:author="Jujia Li" w:date="2025-01-08T14:26:00Z" w16du:dateUtc="2025-01-08T20:26:00Z">
            <w:tblPrEx>
              <w:tblW w:w="5000" w:type="pct"/>
              <w:tblLayout w:type="fixed"/>
            </w:tblPrEx>
          </w:tblPrExChange>
        </w:tblPrEx>
        <w:trPr>
          <w:trHeight w:val="300"/>
          <w:trPrChange w:id="149" w:author="Jujia Li" w:date="2025-01-08T14:26:00Z" w16du:dateUtc="2025-01-08T20:26:00Z">
            <w:trPr>
              <w:trHeight w:val="300"/>
            </w:trPr>
          </w:trPrChange>
        </w:trPr>
        <w:tc>
          <w:tcPr>
            <w:tcW w:w="660" w:type="pct"/>
            <w:tcBorders>
              <w:top w:val="nil"/>
              <w:bottom w:val="nil"/>
            </w:tcBorders>
            <w:shd w:val="clear" w:color="auto" w:fill="auto"/>
            <w:noWrap/>
            <w:vAlign w:val="bottom"/>
            <w:tcPrChange w:id="150" w:author="Jujia Li" w:date="2025-01-08T14:26:00Z" w16du:dateUtc="2025-01-08T20:26:00Z">
              <w:tcPr>
                <w:tcW w:w="660" w:type="pct"/>
                <w:tcBorders>
                  <w:top w:val="single" w:sz="4" w:space="0" w:color="auto"/>
                </w:tcBorders>
                <w:shd w:val="clear" w:color="auto" w:fill="auto"/>
                <w:noWrap/>
                <w:vAlign w:val="bottom"/>
              </w:tcPr>
            </w:tcPrChange>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Change w:id="151" w:author="Jujia Li" w:date="2025-01-08T14:26:00Z" w16du:dateUtc="2025-01-08T20:26:00Z">
              <w:tcPr>
                <w:tcW w:w="659" w:type="pct"/>
                <w:gridSpan w:val="2"/>
                <w:tcBorders>
                  <w:top w:val="single" w:sz="4" w:space="0" w:color="auto"/>
                </w:tcBorders>
                <w:shd w:val="clear" w:color="auto" w:fill="auto"/>
                <w:noWrap/>
                <w:vAlign w:val="bottom"/>
              </w:tcPr>
            </w:tcPrChange>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Change w:id="152" w:author="Jujia Li" w:date="2025-01-08T14:26:00Z" w16du:dateUtc="2025-01-08T20:26:00Z">
              <w:tcPr>
                <w:tcW w:w="650" w:type="pct"/>
                <w:tcBorders>
                  <w:top w:val="single" w:sz="4" w:space="0" w:color="auto"/>
                </w:tcBorders>
                <w:shd w:val="clear" w:color="auto" w:fill="auto"/>
                <w:noWrap/>
                <w:vAlign w:val="bottom"/>
              </w:tcPr>
            </w:tcPrChange>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Change w:id="153" w:author="Jujia Li" w:date="2025-01-08T14:26:00Z" w16du:dateUtc="2025-01-08T20:26:00Z">
              <w:tcPr>
                <w:tcW w:w="1157" w:type="pct"/>
                <w:gridSpan w:val="3"/>
                <w:tcBorders>
                  <w:top w:val="single" w:sz="4" w:space="0" w:color="auto"/>
                </w:tcBorders>
                <w:shd w:val="clear" w:color="auto" w:fill="auto"/>
                <w:noWrap/>
                <w:vAlign w:val="bottom"/>
              </w:tcPr>
            </w:tcPrChange>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Change w:id="154" w:author="Jujia Li" w:date="2025-01-08T14:26:00Z" w16du:dateUtc="2025-01-08T20:26:00Z">
              <w:tcPr>
                <w:tcW w:w="818" w:type="pct"/>
                <w:gridSpan w:val="2"/>
                <w:tcBorders>
                  <w:top w:val="single" w:sz="4" w:space="0" w:color="auto"/>
                </w:tcBorders>
                <w:shd w:val="clear" w:color="auto" w:fill="auto"/>
                <w:noWrap/>
                <w:vAlign w:val="bottom"/>
              </w:tcPr>
            </w:tcPrChange>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Change w:id="155" w:author="Jujia Li" w:date="2025-01-08T14:26:00Z" w16du:dateUtc="2025-01-08T20:26:00Z">
              <w:tcPr>
                <w:tcW w:w="1057" w:type="pct"/>
                <w:tcBorders>
                  <w:top w:val="single" w:sz="4" w:space="0" w:color="auto"/>
                </w:tcBorders>
                <w:shd w:val="clear" w:color="auto" w:fill="auto"/>
                <w:noWrap/>
                <w:vAlign w:val="bottom"/>
              </w:tcPr>
            </w:tcPrChange>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Factor</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66DB85CA" w14:textId="1301A937" w:rsidR="005C7B83" w:rsidRPr="00732ED6"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 which encompasses </w:t>
      </w:r>
      <w:r w:rsidR="00024183">
        <w:rPr>
          <w:rFonts w:ascii="Times New Roman" w:hAnsi="Times New Roman" w:cs="Times New Roman"/>
          <w:sz w:val="24"/>
          <w:szCs w:val="24"/>
        </w:rPr>
        <w:t>person traits/abilities</w:t>
      </w:r>
      <w:r w:rsidRPr="00732ED6">
        <w:rPr>
          <w:rFonts w:ascii="Times New Roman" w:hAnsi="Times New Roman" w:cs="Times New Roman"/>
          <w:sz w:val="24"/>
          <w:szCs w:val="24"/>
        </w:rPr>
        <w:t xml:space="preserve"> on the general factor (</w:t>
      </w:r>
      <w:proofErr w:type="spellStart"/>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g</w:t>
      </w:r>
      <w:proofErr w:type="spellEnd"/>
      <w:r w:rsidRPr="00732ED6">
        <w:rPr>
          <w:rFonts w:ascii="Times New Roman" w:hAnsi="Times New Roman" w:cs="Times New Roman"/>
          <w:sz w:val="24"/>
          <w:szCs w:val="24"/>
        </w:rPr>
        <w:t>)</w:t>
      </w:r>
      <w:r w:rsidR="00024183">
        <w:rPr>
          <w:rFonts w:ascii="Times New Roman" w:hAnsi="Times New Roman" w:cs="Times New Roman"/>
          <w:sz w:val="24"/>
          <w:szCs w:val="24"/>
        </w:rPr>
        <w:t xml:space="preserve"> and the specific factor (</w:t>
      </w:r>
      <w:proofErr w:type="spellStart"/>
      <w:r w:rsidR="00024183" w:rsidRPr="00236860">
        <w:rPr>
          <w:rFonts w:ascii="Cambria Math" w:eastAsia="Times New Roman" w:hAnsi="Cambria Math" w:cs="Times New Roman"/>
          <w:i/>
          <w:iCs/>
          <w:color w:val="000000"/>
          <w:sz w:val="24"/>
          <w:szCs w:val="24"/>
        </w:rPr>
        <w:t>θ</w:t>
      </w:r>
      <w:r w:rsidR="00024183" w:rsidRPr="00236860">
        <w:rPr>
          <w:rFonts w:ascii="Times New Roman" w:eastAsia="Times New Roman" w:hAnsi="Times New Roman" w:cs="Times New Roman"/>
          <w:i/>
          <w:iCs/>
          <w:color w:val="000000"/>
          <w:sz w:val="24"/>
          <w:szCs w:val="24"/>
          <w:vertAlign w:val="subscript"/>
        </w:rPr>
        <w:t>s</w:t>
      </w:r>
      <w:proofErr w:type="spellEnd"/>
      <w:r w:rsidR="00024183">
        <w:rPr>
          <w:rFonts w:ascii="Times New Roman" w:hAnsi="Times New Roman" w:cs="Times New Roman"/>
          <w:sz w:val="24"/>
          <w:szCs w:val="24"/>
        </w:rPr>
        <w:t>)</w:t>
      </w:r>
      <w:r w:rsidR="0057471F">
        <w:rPr>
          <w:rFonts w:ascii="Times New Roman" w:hAnsi="Times New Roman" w:cs="Times New Roman"/>
          <w:sz w:val="24"/>
          <w:szCs w:val="24"/>
        </w:rPr>
        <w:t>, including normal (Normal) and non-normal (</w:t>
      </w:r>
      <w:proofErr w:type="gramStart"/>
      <w:r w:rsidR="0057471F">
        <w:rPr>
          <w:rFonts w:ascii="Times New Roman" w:hAnsi="Times New Roman" w:cs="Times New Roman"/>
          <w:sz w:val="24"/>
          <w:szCs w:val="24"/>
        </w:rPr>
        <w:t>Non-N</w:t>
      </w:r>
      <w:proofErr w:type="gramEnd"/>
      <w:r w:rsidR="0057471F">
        <w:rPr>
          <w:rFonts w:ascii="Times New Roman" w:hAnsi="Times New Roman" w:cs="Times New Roman"/>
          <w:sz w:val="24"/>
          <w:szCs w:val="24"/>
        </w:rPr>
        <w:t>)</w:t>
      </w:r>
      <w:r w:rsidRPr="00732ED6">
        <w:rPr>
          <w:rFonts w:ascii="Times New Roman" w:hAnsi="Times New Roman" w:cs="Times New Roman"/>
          <w:sz w:val="24"/>
          <w:szCs w:val="24"/>
        </w:rPr>
        <w:t xml:space="preserve">. The sources of variation encompass </w:t>
      </w:r>
      <w:r>
        <w:rPr>
          <w:rFonts w:ascii="Times New Roman" w:hAnsi="Times New Roman" w:cs="Times New Roman"/>
          <w:sz w:val="24"/>
          <w:szCs w:val="24"/>
        </w:rPr>
        <w:t xml:space="preserve">all conditions </w:t>
      </w:r>
      <w:r w:rsidR="00EE2298">
        <w:rPr>
          <w:rFonts w:ascii="Times New Roman" w:hAnsi="Times New Roman" w:cs="Times New Roman"/>
          <w:sz w:val="24"/>
          <w:szCs w:val="24"/>
        </w:rPr>
        <w:t>of the</w:t>
      </w:r>
      <w:r w:rsidR="00024183" w:rsidRPr="00732ED6">
        <w:rPr>
          <w:rFonts w:ascii="Times New Roman" w:hAnsi="Times New Roman" w:cs="Times New Roman"/>
          <w:sz w:val="24"/>
          <w:szCs w:val="24"/>
        </w:rPr>
        <w:t xml:space="preserve"> </w:t>
      </w:r>
      <w:r w:rsidR="00024183">
        <w:rPr>
          <w:rFonts w:ascii="Times New Roman" w:hAnsi="Times New Roman" w:cs="Times New Roman"/>
          <w:sz w:val="24"/>
          <w:szCs w:val="24"/>
        </w:rPr>
        <w:t xml:space="preserve">number of specific </w:t>
      </w:r>
      <w:r w:rsidR="00CF4F21">
        <w:rPr>
          <w:rFonts w:ascii="Times New Roman" w:hAnsi="Times New Roman" w:cs="Times New Roman"/>
          <w:sz w:val="24"/>
          <w:szCs w:val="24"/>
        </w:rPr>
        <w:t>factors</w:t>
      </w:r>
      <w:r w:rsidR="00024183">
        <w:rPr>
          <w:rFonts w:ascii="Times New Roman" w:hAnsi="Times New Roman" w:cs="Times New Roman"/>
          <w:sz w:val="24"/>
          <w:szCs w:val="24"/>
        </w:rPr>
        <w:t xml:space="preserve">, </w:t>
      </w:r>
      <w:r w:rsidRPr="00732ED6">
        <w:rPr>
          <w:rFonts w:ascii="Times New Roman" w:hAnsi="Times New Roman" w:cs="Times New Roman"/>
          <w:sz w:val="24"/>
          <w:szCs w:val="24"/>
        </w:rPr>
        <w:t xml:space="preserve">number of items within </w:t>
      </w:r>
      <w:r>
        <w:rPr>
          <w:rFonts w:ascii="Times New Roman" w:hAnsi="Times New Roman" w:cs="Times New Roman"/>
          <w:sz w:val="24"/>
          <w:szCs w:val="24"/>
        </w:rPr>
        <w:t xml:space="preserve">specific </w:t>
      </w:r>
      <w:r w:rsidRPr="00732ED6">
        <w:rPr>
          <w:rFonts w:ascii="Times New Roman" w:hAnsi="Times New Roman" w:cs="Times New Roman"/>
          <w:sz w:val="24"/>
          <w:szCs w:val="24"/>
        </w:rPr>
        <w:t xml:space="preserve">factors </w:t>
      </w:r>
      <w:r>
        <w:rPr>
          <w:rFonts w:ascii="Times New Roman" w:hAnsi="Times New Roman" w:cs="Times New Roman"/>
          <w:sz w:val="24"/>
          <w:szCs w:val="24"/>
        </w:rPr>
        <w:t>(</w:t>
      </w:r>
      <w:r w:rsidRPr="00AC7758">
        <w:rPr>
          <w:rFonts w:ascii="Times New Roman" w:hAnsi="Times New Roman" w:cs="Times New Roman"/>
          <w:i/>
          <w:iCs/>
          <w:sz w:val="24"/>
          <w:szCs w:val="24"/>
        </w:rPr>
        <w:t>I</w:t>
      </w:r>
      <w:r w:rsidRPr="00AC7758">
        <w:rPr>
          <w:rFonts w:ascii="Times New Roman" w:hAnsi="Times New Roman" w:cs="Times New Roman"/>
          <w:i/>
          <w:iCs/>
          <w:sz w:val="24"/>
          <w:szCs w:val="24"/>
          <w:vertAlign w:val="subscript"/>
        </w:rPr>
        <w:t>s</w:t>
      </w:r>
      <w:r>
        <w:rPr>
          <w:rFonts w:ascii="Times New Roman" w:hAnsi="Times New Roman" w:cs="Times New Roman"/>
          <w:sz w:val="24"/>
          <w:szCs w:val="24"/>
        </w:rPr>
        <w:t>)</w:t>
      </w:r>
      <w:r w:rsidRPr="00732ED6">
        <w:rPr>
          <w:rFonts w:ascii="Times New Roman" w:hAnsi="Times New Roman" w:cs="Times New Roman"/>
          <w:sz w:val="24"/>
          <w:szCs w:val="24"/>
        </w:rPr>
        <w:t>, sample size (</w:t>
      </w:r>
      <w:r w:rsidRPr="0097678C">
        <w:rPr>
          <w:rFonts w:ascii="Times New Roman" w:hAnsi="Times New Roman" w:cs="Times New Roman"/>
          <w:i/>
          <w:iCs/>
          <w:sz w:val="24"/>
          <w:szCs w:val="24"/>
        </w:rPr>
        <w:t>N</w:t>
      </w:r>
      <w:r w:rsidRPr="00732ED6">
        <w:rPr>
          <w:rFonts w:ascii="Times New Roman" w:hAnsi="Times New Roman" w:cs="Times New Roman"/>
          <w:sz w:val="24"/>
          <w:szCs w:val="24"/>
        </w:rPr>
        <w:t>)</w:t>
      </w:r>
      <w:r w:rsidR="00024183">
        <w:rPr>
          <w:rFonts w:ascii="Times New Roman" w:hAnsi="Times New Roman" w:cs="Times New Roman"/>
          <w:sz w:val="24"/>
          <w:szCs w:val="24"/>
        </w:rPr>
        <w:t xml:space="preserve">, </w:t>
      </w:r>
      <w:r w:rsidR="00EE2298">
        <w:rPr>
          <w:rFonts w:ascii="Times New Roman" w:hAnsi="Times New Roman" w:cs="Times New Roman"/>
          <w:sz w:val="24"/>
          <w:szCs w:val="24"/>
        </w:rPr>
        <w:t xml:space="preserve">normality on </w:t>
      </w:r>
      <w:r w:rsidR="00EE2298" w:rsidRPr="00732ED6">
        <w:rPr>
          <w:rFonts w:ascii="Times New Roman" w:hAnsi="Times New Roman" w:cs="Times New Roman"/>
          <w:sz w:val="24"/>
          <w:szCs w:val="24"/>
        </w:rPr>
        <w:t>general factor (</w:t>
      </w:r>
      <w:r w:rsidR="00EE2298">
        <w:rPr>
          <w:rFonts w:ascii="Times New Roman" w:hAnsi="Times New Roman" w:cs="Times New Roman"/>
          <w:i/>
          <w:iCs/>
          <w:sz w:val="24"/>
          <w:szCs w:val="24"/>
        </w:rPr>
        <w:t>GF</w:t>
      </w:r>
      <w:r w:rsidR="00EE2298" w:rsidRPr="00732ED6">
        <w:rPr>
          <w:rFonts w:ascii="Times New Roman" w:hAnsi="Times New Roman" w:cs="Times New Roman"/>
          <w:sz w:val="24"/>
          <w:szCs w:val="24"/>
        </w:rPr>
        <w:t>)</w:t>
      </w:r>
      <w:r w:rsidR="00EE2298">
        <w:rPr>
          <w:rFonts w:ascii="Times New Roman" w:hAnsi="Times New Roman" w:cs="Times New Roman"/>
          <w:sz w:val="24"/>
          <w:szCs w:val="24"/>
        </w:rPr>
        <w:t xml:space="preserve"> and specific factor (</w:t>
      </w:r>
      <w:r w:rsidR="00EE2298" w:rsidRPr="00024183">
        <w:rPr>
          <w:rFonts w:ascii="Times New Roman" w:hAnsi="Times New Roman" w:cs="Times New Roman"/>
          <w:i/>
          <w:iCs/>
          <w:sz w:val="24"/>
          <w:szCs w:val="24"/>
        </w:rPr>
        <w:t>GS</w:t>
      </w:r>
      <w:r w:rsidR="00EE2298">
        <w:rPr>
          <w:rFonts w:ascii="Times New Roman" w:hAnsi="Times New Roman" w:cs="Times New Roman"/>
          <w:sz w:val="24"/>
          <w:szCs w:val="24"/>
        </w:rPr>
        <w:t>)</w:t>
      </w:r>
      <w:r w:rsidR="00EE2298" w:rsidRPr="00732ED6">
        <w:rPr>
          <w:rFonts w:ascii="Times New Roman" w:hAnsi="Times New Roman" w:cs="Times New Roman"/>
          <w:sz w:val="24"/>
          <w:szCs w:val="24"/>
        </w:rPr>
        <w:t xml:space="preserve">, </w:t>
      </w:r>
      <w:r w:rsidR="00EE2298">
        <w:rPr>
          <w:rFonts w:ascii="Times New Roman" w:hAnsi="Times New Roman" w:cs="Times New Roman"/>
          <w:sz w:val="24"/>
          <w:szCs w:val="24"/>
        </w:rPr>
        <w:t>as well as</w:t>
      </w:r>
      <w:r w:rsidR="00024183">
        <w:rPr>
          <w:rFonts w:ascii="Times New Roman" w:hAnsi="Times New Roman" w:cs="Times New Roman"/>
          <w:sz w:val="24"/>
          <w:szCs w:val="24"/>
        </w:rPr>
        <w:t xml:space="preserve"> </w:t>
      </w:r>
      <w:r w:rsidR="00024183" w:rsidRPr="00024183">
        <w:rPr>
          <w:rFonts w:ascii="Times New Roman" w:hAnsi="Times New Roman" w:cs="Times New Roman"/>
          <w:i/>
          <w:iCs/>
          <w:sz w:val="24"/>
          <w:szCs w:val="24"/>
        </w:rPr>
        <w:t>Method</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including </w:t>
      </w:r>
      <w:r w:rsidR="003A642C" w:rsidRPr="003A642C">
        <w:rPr>
          <w:rFonts w:ascii="Times New Roman" w:hAnsi="Times New Roman" w:cs="Times New Roman"/>
          <w:sz w:val="24"/>
          <w:szCs w:val="24"/>
        </w:rPr>
        <w:t>Maximum A Posteriori (MAP)</w:t>
      </w:r>
      <w:r w:rsidR="003A642C">
        <w:rPr>
          <w:rFonts w:ascii="Times New Roman" w:hAnsi="Times New Roman" w:cs="Times New Roman"/>
          <w:sz w:val="24"/>
          <w:szCs w:val="24"/>
        </w:rPr>
        <w:t xml:space="preserve"> </w:t>
      </w:r>
      <w:r w:rsidR="00024183">
        <w:rPr>
          <w:rFonts w:ascii="Times New Roman" w:hAnsi="Times New Roman" w:cs="Times New Roman"/>
          <w:sz w:val="24"/>
          <w:szCs w:val="24"/>
        </w:rPr>
        <w:t xml:space="preserve">and </w:t>
      </w:r>
      <w:r w:rsidR="006C79B2" w:rsidRPr="006C79B2">
        <w:rPr>
          <w:rFonts w:ascii="Times New Roman" w:hAnsi="Times New Roman" w:cs="Times New Roman"/>
          <w:sz w:val="24"/>
          <w:szCs w:val="24"/>
        </w:rPr>
        <w:t>Maximum Likelihood</w:t>
      </w:r>
      <w:r w:rsidR="006C79B2">
        <w:rPr>
          <w:rFonts w:ascii="Times New Roman" w:hAnsi="Times New Roman" w:cs="Times New Roman"/>
          <w:sz w:val="24"/>
          <w:szCs w:val="24"/>
        </w:rPr>
        <w:t xml:space="preserve"> (</w:t>
      </w:r>
      <w:r w:rsidR="00024183">
        <w:rPr>
          <w:rFonts w:ascii="Times New Roman" w:hAnsi="Times New Roman" w:cs="Times New Roman"/>
          <w:sz w:val="24"/>
          <w:szCs w:val="24"/>
        </w:rPr>
        <w:t>ML</w:t>
      </w:r>
      <w:r w:rsidR="006C79B2">
        <w:rPr>
          <w:rFonts w:ascii="Times New Roman" w:hAnsi="Times New Roman" w:cs="Times New Roman"/>
          <w:sz w:val="24"/>
          <w:szCs w:val="24"/>
        </w:rPr>
        <w:t>)</w:t>
      </w:r>
      <w:r w:rsidR="00024183">
        <w:rPr>
          <w:rFonts w:ascii="Times New Roman" w:hAnsi="Times New Roman" w:cs="Times New Roman"/>
          <w:sz w:val="24"/>
          <w:szCs w:val="24"/>
        </w:rPr>
        <w:t>.</w:t>
      </w:r>
      <w:r>
        <w:rPr>
          <w:rFonts w:ascii="Times New Roman" w:hAnsi="Times New Roman" w:cs="Times New Roman"/>
          <w:sz w:val="24"/>
          <w:szCs w:val="24"/>
        </w:rPr>
        <w:t xml:space="preserve"> </w:t>
      </w:r>
    </w:p>
    <w:p w14:paraId="7583ED38" w14:textId="23F06EB0" w:rsidR="0037515B" w:rsidRDefault="0037515B" w:rsidP="00EF0A62">
      <w:pPr>
        <w:spacing w:after="0"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156"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CF4F21">
        <w:rPr>
          <w:rFonts w:ascii="Times New Roman" w:hAnsi="Times New Roman" w:cs="Times New Roman"/>
          <w:sz w:val="24"/>
          <w:szCs w:val="24"/>
        </w:rPr>
        <w:t xml:space="preserve"> trait/ abilit</w:t>
      </w:r>
      <w:r w:rsidR="006938B6">
        <w:rPr>
          <w:rFonts w:ascii="Times New Roman" w:hAnsi="Times New Roman" w:cs="Times New Roman"/>
          <w:sz w:val="24"/>
          <w:szCs w:val="24"/>
        </w:rPr>
        <w:t>y</w:t>
      </w:r>
      <w:r w:rsidR="00CF4F21">
        <w:rPr>
          <w:rFonts w:ascii="Times New Roman" w:hAnsi="Times New Roman" w:cs="Times New Roman"/>
          <w:sz w:val="24"/>
          <w:szCs w:val="24"/>
        </w:rPr>
        <w:t xml:space="preserve"> on </w:t>
      </w:r>
      <w:r>
        <w:rPr>
          <w:rFonts w:ascii="Times New Roman" w:hAnsi="Times New Roman" w:cs="Times New Roman"/>
          <w:sz w:val="24"/>
          <w:szCs w:val="24"/>
        </w:rPr>
        <w:t>g</w:t>
      </w:r>
      <w:r w:rsidRPr="00FA043B">
        <w:rPr>
          <w:rFonts w:ascii="Times New Roman" w:hAnsi="Times New Roman" w:cs="Times New Roman"/>
          <w:sz w:val="24"/>
          <w:szCs w:val="24"/>
        </w:rPr>
        <w:t xml:space="preserve">eneral </w:t>
      </w:r>
      <w:r>
        <w:rPr>
          <w:rFonts w:ascii="Times New Roman" w:hAnsi="Times New Roman" w:cs="Times New Roman"/>
          <w:sz w:val="24"/>
          <w:szCs w:val="24"/>
        </w:rPr>
        <w:t>f</w:t>
      </w:r>
      <w:r w:rsidRPr="00FA043B">
        <w:rPr>
          <w:rFonts w:ascii="Times New Roman" w:hAnsi="Times New Roman" w:cs="Times New Roman"/>
          <w:sz w:val="24"/>
          <w:szCs w:val="24"/>
        </w:rPr>
        <w:t>actor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156"/>
      <w:r>
        <w:rPr>
          <w:rFonts w:ascii="Times New Roman" w:hAnsi="Times New Roman" w:cs="Times New Roman"/>
          <w:sz w:val="24"/>
          <w:szCs w:val="24"/>
        </w:rPr>
        <w:t>s</w:t>
      </w:r>
      <w:r w:rsidRPr="00FA043B">
        <w:rPr>
          <w:rFonts w:ascii="Times New Roman" w:hAnsi="Times New Roman" w:cs="Times New Roman"/>
          <w:sz w:val="24"/>
          <w:szCs w:val="24"/>
        </w:rPr>
        <w:t xml:space="preserve">hows generally small to </w:t>
      </w:r>
      <w:r w:rsidR="00CF4F21">
        <w:rPr>
          <w:rFonts w:ascii="Times New Roman" w:hAnsi="Times New Roman" w:cs="Times New Roman"/>
          <w:sz w:val="24"/>
          <w:szCs w:val="24"/>
        </w:rPr>
        <w:t>positive</w:t>
      </w:r>
      <w:r w:rsidRPr="00FA043B">
        <w:rPr>
          <w:rFonts w:ascii="Times New Roman" w:hAnsi="Times New Roman" w:cs="Times New Roman"/>
          <w:sz w:val="24"/>
          <w:szCs w:val="24"/>
        </w:rPr>
        <w:t xml:space="preserve">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factor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compared to normal distribution condition (0.00), and ML method exhibits higher bias (0.04) than MAP method (0.01)</w:t>
      </w:r>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the person’s</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 abilit</w:t>
      </w:r>
      <w:r w:rsidR="006938B6">
        <w:rPr>
          <w:rFonts w:ascii="Times New Roman" w:hAnsi="Times New Roman" w:cs="Times New Roman"/>
          <w:sz w:val="24"/>
          <w:szCs w:val="24"/>
        </w:rPr>
        <w:t>ies</w:t>
      </w:r>
      <w:r w:rsidR="00826288">
        <w:rPr>
          <w:rFonts w:ascii="Times New Roman" w:hAnsi="Times New Roman" w:cs="Times New Roman"/>
          <w:sz w:val="24"/>
          <w:szCs w:val="24"/>
        </w:rPr>
        <w:t xml:space="preserve"> on specific</w:t>
      </w:r>
      <w:r w:rsidR="00826288" w:rsidRPr="00FA043B">
        <w:rPr>
          <w:rFonts w:ascii="Times New Roman" w:hAnsi="Times New Roman" w:cs="Times New Roman"/>
          <w:sz w:val="24"/>
          <w:szCs w:val="24"/>
        </w:rPr>
        <w:t xml:space="preserve"> </w:t>
      </w:r>
      <w:r w:rsidR="00826288">
        <w:rPr>
          <w:rFonts w:ascii="Times New Roman" w:hAnsi="Times New Roman" w:cs="Times New Roman"/>
          <w:sz w:val="24"/>
          <w:szCs w:val="24"/>
        </w:rPr>
        <w:t>f</w:t>
      </w:r>
      <w:r w:rsidR="00826288" w:rsidRPr="00FA043B">
        <w:rPr>
          <w:rFonts w:ascii="Times New Roman" w:hAnsi="Times New Roman" w:cs="Times New Roman"/>
          <w:sz w:val="24"/>
          <w:szCs w:val="24"/>
        </w:rPr>
        <w:t>actor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estimation of </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EF0A62" w:rsidRPr="00EF0A62">
        <w:rPr>
          <w:rFonts w:ascii="Times New Roman" w:eastAsia="Times New Roman" w:hAnsi="Times New Roman" w:cs="Times New Roman"/>
          <w:i/>
          <w:iCs/>
          <w:color w:val="000000"/>
          <w:sz w:val="24"/>
          <w:szCs w:val="24"/>
        </w:rPr>
        <w:t xml:space="preserve"> </w:t>
      </w:r>
      <w:r w:rsidR="00EF0A62">
        <w:rPr>
          <w:rFonts w:ascii="Times New Roman" w:eastAsia="Times New Roman" w:hAnsi="Times New Roman" w:cs="Times New Roman"/>
          <w:color w:val="000000"/>
          <w:sz w:val="24"/>
          <w:szCs w:val="24"/>
        </w:rPr>
        <w:t>is accurate without being affected by other factors.</w:t>
      </w:r>
    </w:p>
    <w:p w14:paraId="194B54C2" w14:textId="54842424" w:rsidR="00D62CD9" w:rsidRDefault="00D62CD9" w:rsidP="00D62CD9">
      <w:pPr>
        <w:spacing w:after="0" w:line="480" w:lineRule="auto"/>
        <w:ind w:firstLine="720"/>
        <w:rPr>
          <w:rFonts w:ascii="Times New Roman" w:eastAsia="Times New Roman" w:hAnsi="Times New Roman" w:cs="Times New Roman"/>
          <w:color w:val="000000"/>
          <w:sz w:val="24"/>
          <w:szCs w:val="24"/>
        </w:rPr>
      </w:pPr>
      <w:r w:rsidRPr="00D62CD9">
        <w:rPr>
          <w:rFonts w:ascii="Times New Roman" w:eastAsia="Times New Roman" w:hAnsi="Times New Roman" w:cs="Times New Roman"/>
          <w:color w:val="000000"/>
          <w:sz w:val="24"/>
          <w:szCs w:val="24"/>
        </w:rPr>
        <w:lastRenderedPageBreak/>
        <w:t>For RMSE, the person trait/ability on the general factor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consistently exhibited lower error rates compared to the specific factor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across various conditions. Notably, RMSE for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decreased with an increased number of items and larger sample sizes, reaching its lowest levels when the MAP method was employed, underscoring its effectiveness in providing precise estimates for the general factor. Conversely, RMSE values for the specific factor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were consistently higher, suggesting greater variability and less precision in estimating these parameters. Like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the RMSE for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also improved with more items and larger sample sizes, with the most significant enhancements observed when using the MAP method, in contrast to ML.</w:t>
      </w:r>
    </w:p>
    <w:p w14:paraId="091EF6B3" w14:textId="77777777" w:rsidR="00796B92" w:rsidRDefault="00796B92" w:rsidP="00796B92">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c</w:t>
      </w:r>
      <w:r w:rsidRPr="00796B92">
        <w:rPr>
          <w:rFonts w:ascii="Times New Roman" w:eastAsia="Times New Roman" w:hAnsi="Times New Roman" w:cs="Times New Roman"/>
          <w:color w:val="000000"/>
          <w:sz w:val="24"/>
          <w:szCs w:val="24"/>
        </w:rPr>
        <w:t>orrelation</w:t>
      </w:r>
      <w:r>
        <w:rPr>
          <w:rFonts w:ascii="Times New Roman" w:eastAsia="Times New Roman" w:hAnsi="Times New Roman" w:cs="Times New Roman"/>
          <w:color w:val="000000"/>
          <w:sz w:val="24"/>
          <w:szCs w:val="24"/>
        </w:rPr>
        <w:t>,</w:t>
      </w:r>
      <w:r w:rsidRPr="00796B92">
        <w:rPr>
          <w:rFonts w:ascii="Times New Roman" w:eastAsia="Times New Roman" w:hAnsi="Times New Roman" w:cs="Times New Roman"/>
          <w:color w:val="000000"/>
          <w:sz w:val="24"/>
          <w:szCs w:val="24"/>
        </w:rPr>
        <w:t xml:space="preserv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796B92">
        <w:rPr>
          <w:rFonts w:ascii="Times New Roman" w:eastAsia="Times New Roman" w:hAnsi="Times New Roman" w:cs="Times New Roman"/>
          <w:color w:val="000000"/>
          <w:sz w:val="24"/>
          <w:szCs w:val="24"/>
        </w:rPr>
        <w:t xml:space="preserve"> are consistently high, indicating a strong and reliable match between the estimated and actual values of </w:t>
      </w:r>
      <w:proofErr w:type="spellStart"/>
      <w:r w:rsidRPr="00796B92">
        <w:rPr>
          <w:rFonts w:ascii="Times New Roman" w:eastAsia="Times New Roman" w:hAnsi="Times New Roman" w:cs="Times New Roman"/>
          <w:i/>
          <w:iCs/>
          <w:color w:val="000000"/>
          <w:sz w:val="24"/>
          <w:szCs w:val="24"/>
        </w:rPr>
        <w:t>θ</w:t>
      </w:r>
      <w:r w:rsidRPr="00796B92">
        <w:rPr>
          <w:rFonts w:ascii="Times New Roman" w:eastAsia="Times New Roman" w:hAnsi="Times New Roman" w:cs="Times New Roman"/>
          <w:i/>
          <w:iCs/>
          <w:color w:val="000000"/>
          <w:sz w:val="24"/>
          <w:szCs w:val="24"/>
          <w:vertAlign w:val="subscript"/>
        </w:rPr>
        <w:t>g</w:t>
      </w:r>
      <w:proofErr w:type="spellEnd"/>
      <w:r w:rsidRPr="00796B92">
        <w:rPr>
          <w:rFonts w:ascii="Times New Roman" w:eastAsia="Times New Roman" w:hAnsi="Times New Roman" w:cs="Times New Roman"/>
          <w:color w:val="000000"/>
          <w:sz w:val="24"/>
          <w:szCs w:val="24"/>
        </w:rPr>
        <w:t>. This suggests that estimations of the general factor are robust across various conditions, including changes in the number of factors, items, sample sizes, and estimation methods.</w:t>
      </w:r>
      <w:r>
        <w:rPr>
          <w:rFonts w:ascii="Times New Roman" w:eastAsia="Times New Roman" w:hAnsi="Times New Roman" w:cs="Times New Roman"/>
          <w:color w:val="000000"/>
          <w:sz w:val="24"/>
          <w:szCs w:val="24"/>
        </w:rPr>
        <w:t xml:space="preserve"> </w:t>
      </w:r>
      <w:r w:rsidRPr="00796B92">
        <w:rPr>
          <w:rFonts w:ascii="Times New Roman" w:eastAsia="Times New Roman" w:hAnsi="Times New Roman" w:cs="Times New Roman"/>
          <w:color w:val="000000"/>
          <w:sz w:val="24"/>
          <w:szCs w:val="24"/>
        </w:rPr>
        <w:t xml:space="preserve">In contrast, the correlations for </w:t>
      </w:r>
      <w:proofErr w:type="spellStart"/>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proofErr w:type="spellEnd"/>
      <w:r w:rsidRPr="00796B92">
        <w:rPr>
          <w:rFonts w:ascii="Times New Roman" w:eastAsia="Times New Roman" w:hAnsi="Times New Roman" w:cs="Times New Roman"/>
          <w:color w:val="000000"/>
          <w:sz w:val="24"/>
          <w:szCs w:val="24"/>
        </w:rPr>
        <w:t xml:space="preserve"> are generally lower than those for the general factor, reflecting more variability and reduced precision in the estimation of </w:t>
      </w:r>
      <w:proofErr w:type="spellStart"/>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proofErr w:type="spellEnd"/>
      <w:r w:rsidRPr="00796B92">
        <w:rPr>
          <w:rFonts w:ascii="Times New Roman" w:eastAsia="Times New Roman" w:hAnsi="Times New Roman" w:cs="Times New Roman"/>
          <w:color w:val="000000"/>
          <w:sz w:val="24"/>
          <w:szCs w:val="24"/>
        </w:rPr>
        <w:t xml:space="preserve">. However, the correlation for </w:t>
      </w:r>
      <w:proofErr w:type="spellStart"/>
      <w:r w:rsidRPr="00AD07A6">
        <w:rPr>
          <w:rFonts w:ascii="Times New Roman" w:eastAsia="Times New Roman" w:hAnsi="Times New Roman" w:cs="Times New Roman"/>
          <w:i/>
          <w:iCs/>
          <w:color w:val="000000"/>
          <w:sz w:val="24"/>
          <w:szCs w:val="24"/>
        </w:rPr>
        <w:t>θ</w:t>
      </w:r>
      <w:r>
        <w:rPr>
          <w:rFonts w:ascii="Times New Roman" w:eastAsia="Times New Roman" w:hAnsi="Times New Roman" w:cs="Times New Roman"/>
          <w:i/>
          <w:iCs/>
          <w:color w:val="000000"/>
          <w:sz w:val="24"/>
          <w:szCs w:val="24"/>
          <w:vertAlign w:val="subscript"/>
        </w:rPr>
        <w:t>s</w:t>
      </w:r>
      <w:proofErr w:type="spellEnd"/>
      <w:r w:rsidRPr="00796B92">
        <w:rPr>
          <w:rFonts w:ascii="Times New Roman" w:eastAsia="Times New Roman" w:hAnsi="Times New Roman" w:cs="Times New Roman"/>
          <w:color w:val="000000"/>
          <w:sz w:val="24"/>
          <w:szCs w:val="24"/>
        </w:rPr>
        <w:t xml:space="preserve"> tends to improve significantly with increases in the number of items and in conditions utilizing the MAP method. This improvement highlights that while estimations for specific factors are less consistent than for the general factor, they can be enhanced substantially through methodological adjustments.</w:t>
      </w:r>
    </w:p>
    <w:p w14:paraId="334FCFD3" w14:textId="54D4F745"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Figure 3</w:t>
      </w:r>
    </w:p>
    <w:p w14:paraId="3C46174E" w14:textId="211A4E4D" w:rsidR="00872C38" w:rsidRDefault="00090C22" w:rsidP="00872C38">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Bias of </w:t>
      </w:r>
      <w:r w:rsidR="00872C38">
        <w:rPr>
          <w:rFonts w:ascii="Times New Roman" w:hAnsi="Times New Roman" w:cs="Times New Roman"/>
          <w:i/>
          <w:iCs/>
          <w:sz w:val="24"/>
          <w:szCs w:val="24"/>
        </w:rPr>
        <w:t>Person Location</w:t>
      </w:r>
      <w:r w:rsidR="009A1E14">
        <w:rPr>
          <w:rFonts w:ascii="Times New Roman" w:hAnsi="Times New Roman" w:cs="Times New Roman"/>
          <w:i/>
          <w:iCs/>
          <w:sz w:val="24"/>
          <w:szCs w:val="24"/>
        </w:rPr>
        <w:t xml:space="preserve"> (</w:t>
      </w:r>
      <w:r w:rsidR="009A1E14">
        <w:rPr>
          <w:rFonts w:ascii="Cambria Math" w:hAnsi="Cambria Math" w:cs="Times New Roman"/>
          <w:i/>
          <w:iCs/>
          <w:sz w:val="24"/>
          <w:szCs w:val="24"/>
        </w:rPr>
        <w:t>𝜃</w:t>
      </w:r>
      <w:r w:rsidR="009A1E14">
        <w:rPr>
          <w:rFonts w:ascii="Times New Roman" w:hAnsi="Times New Roman" w:cs="Times New Roman"/>
          <w:i/>
          <w:iCs/>
          <w:sz w:val="24"/>
          <w:szCs w:val="24"/>
        </w:rPr>
        <w:t>)</w:t>
      </w:r>
      <w:r w:rsidR="00872C38">
        <w:rPr>
          <w:rFonts w:ascii="Times New Roman" w:hAnsi="Times New Roman" w:cs="Times New Roman"/>
          <w:i/>
          <w:iCs/>
          <w:sz w:val="24"/>
          <w:szCs w:val="24"/>
        </w:rPr>
        <w:t xml:space="preserve"> </w:t>
      </w:r>
      <w:r w:rsidR="00121809">
        <w:rPr>
          <w:rFonts w:ascii="Times New Roman" w:hAnsi="Times New Roman" w:cs="Times New Roman"/>
          <w:i/>
          <w:iCs/>
          <w:sz w:val="24"/>
          <w:szCs w:val="24"/>
        </w:rPr>
        <w:t>Estimation</w:t>
      </w:r>
      <w:r>
        <w:rPr>
          <w:rFonts w:ascii="Times New Roman" w:hAnsi="Times New Roman" w:cs="Times New Roman"/>
          <w:i/>
          <w:iCs/>
          <w:sz w:val="24"/>
          <w:szCs w:val="24"/>
        </w:rPr>
        <w:t xml:space="preserve"> </w:t>
      </w:r>
      <w:r w:rsidR="00D94BC4">
        <w:rPr>
          <w:rFonts w:ascii="Times New Roman" w:hAnsi="Times New Roman" w:cs="Times New Roman"/>
          <w:i/>
          <w:iCs/>
          <w:sz w:val="24"/>
          <w:szCs w:val="24"/>
        </w:rPr>
        <w:t>on General and Specific Factor</w:t>
      </w:r>
      <w:r w:rsidR="00872C38">
        <w:rPr>
          <w:rFonts w:ascii="Times New Roman" w:hAnsi="Times New Roman" w:cs="Times New Roman"/>
          <w:i/>
          <w:iCs/>
          <w:sz w:val="24"/>
          <w:szCs w:val="24"/>
        </w:rPr>
        <w:t xml:space="preserve"> </w:t>
      </w:r>
    </w:p>
    <w:p w14:paraId="1AB7D534" w14:textId="5D3E1BA5"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EB2AD2" wp14:editId="0768B236">
            <wp:extent cx="2959044" cy="2743200"/>
            <wp:effectExtent l="0" t="0" r="0" b="0"/>
            <wp:docPr id="72999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044" cy="2743200"/>
                    </a:xfrm>
                    <a:prstGeom prst="rect">
                      <a:avLst/>
                    </a:prstGeom>
                    <a:noFill/>
                    <a:ln>
                      <a:noFill/>
                    </a:ln>
                  </pic:spPr>
                </pic:pic>
              </a:graphicData>
            </a:graphic>
          </wp:inline>
        </w:drawing>
      </w:r>
      <w:r w:rsidR="009A1E14">
        <w:rPr>
          <w:rFonts w:ascii="Times New Roman" w:hAnsi="Times New Roman" w:cs="Times New Roman"/>
          <w:noProof/>
          <w:sz w:val="24"/>
          <w:szCs w:val="24"/>
        </w:rPr>
        <w:drawing>
          <wp:inline distT="0" distB="0" distL="0" distR="0" wp14:anchorId="064AEBA2" wp14:editId="033E52F6">
            <wp:extent cx="2959043" cy="2743200"/>
            <wp:effectExtent l="0" t="0" r="0" b="0"/>
            <wp:docPr id="218935935"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35935" name="Picture 2"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043" cy="2743200"/>
                    </a:xfrm>
                    <a:prstGeom prst="rect">
                      <a:avLst/>
                    </a:prstGeom>
                    <a:noFill/>
                    <a:ln>
                      <a:noFill/>
                    </a:ln>
                  </pic:spPr>
                </pic:pic>
              </a:graphicData>
            </a:graphic>
          </wp:inline>
        </w:drawing>
      </w:r>
    </w:p>
    <w:p w14:paraId="7DB93AB0" w14:textId="2DD100D3" w:rsidR="00F96BFE" w:rsidRDefault="00F96BFE" w:rsidP="006446BD">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0060751C" w:rsidRPr="0060751C">
        <w:rPr>
          <w:rFonts w:ascii="Times New Roman" w:hAnsi="Times New Roman" w:cs="Times New Roman"/>
          <w:sz w:val="24"/>
          <w:szCs w:val="24"/>
        </w:rPr>
        <w:t xml:space="preserve">The Maximum A Posteriori (MAP) estimation method is depicted by the solid line, while the Maximum Likelihood (ML) estimation method is represented by the dashed line. The </w:t>
      </w:r>
      <w:r w:rsidR="0060751C">
        <w:rPr>
          <w:rFonts w:ascii="Times New Roman" w:hAnsi="Times New Roman" w:cs="Times New Roman"/>
          <w:sz w:val="24"/>
          <w:szCs w:val="24"/>
        </w:rPr>
        <w:t>left</w:t>
      </w:r>
      <w:r w:rsidR="0060751C" w:rsidRPr="0060751C">
        <w:rPr>
          <w:rFonts w:ascii="Times New Roman" w:hAnsi="Times New Roman" w:cs="Times New Roman"/>
          <w:sz w:val="24"/>
          <w:szCs w:val="24"/>
        </w:rPr>
        <w:t xml:space="preserve"> figure relates to the general factor, and the </w:t>
      </w:r>
      <w:r w:rsidR="0060751C">
        <w:rPr>
          <w:rFonts w:ascii="Times New Roman" w:hAnsi="Times New Roman" w:cs="Times New Roman"/>
          <w:sz w:val="24"/>
          <w:szCs w:val="24"/>
        </w:rPr>
        <w:t>right</w:t>
      </w:r>
      <w:r w:rsidR="0060751C" w:rsidRPr="0060751C">
        <w:rPr>
          <w:rFonts w:ascii="Times New Roman" w:hAnsi="Times New Roman" w:cs="Times New Roman"/>
          <w:sz w:val="24"/>
          <w:szCs w:val="24"/>
        </w:rPr>
        <w:t xml:space="preserve"> figure to the specific factor. </w:t>
      </w:r>
    </w:p>
    <w:p w14:paraId="57D9112A" w14:textId="736CE04C" w:rsidR="00D94BC4" w:rsidRDefault="00D92A25" w:rsidP="00D92A25">
      <w:pPr>
        <w:spacing w:after="0" w:line="480" w:lineRule="auto"/>
        <w:ind w:firstLine="720"/>
        <w:rPr>
          <w:rFonts w:ascii="Times New Roman" w:hAnsi="Times New Roman" w:cs="Times New Roman"/>
          <w:sz w:val="24"/>
          <w:szCs w:val="24"/>
        </w:rPr>
      </w:pPr>
      <w:r w:rsidRPr="00D92A25">
        <w:rPr>
          <w:rFonts w:ascii="Times New Roman" w:hAnsi="Times New Roman" w:cs="Times New Roman"/>
          <w:sz w:val="24"/>
          <w:szCs w:val="24"/>
        </w:rPr>
        <w:t xml:space="preserve">In Figure 3, on the left side, where a normal distribution of theta on the general factor is depicted, both MAP and ML algorithms start with equivalent biases at the origin point. However, as the distribution shifts from normal to non-normal, a clear divergence between the algorithms emerges. The ML estimation shows a pronounced increase in bias, illustrated by the steeper gradient of the dashed line, whereas the MAP estimation exhibits a more moderate rise in bias, as indicated by the solid line's less steep ascent. This visual contrast highlights the differential sensitivity of the MAP and ML estimations to deviations from a normal distribution in </w:t>
      </w:r>
      <w:r w:rsidR="00090C22">
        <w:rPr>
          <w:rFonts w:ascii="Times New Roman" w:hAnsi="Times New Roman" w:cs="Times New Roman"/>
          <w:sz w:val="24"/>
          <w:szCs w:val="24"/>
        </w:rPr>
        <w:t>theta on general factor</w:t>
      </w:r>
      <w:r w:rsidRPr="00D92A25">
        <w:rPr>
          <w:rFonts w:ascii="Times New Roman" w:hAnsi="Times New Roman" w:cs="Times New Roman"/>
          <w:sz w:val="24"/>
          <w:szCs w:val="24"/>
        </w:rPr>
        <w:t>, revealing a complex interaction between the chosen algorithm and distribution characteristics that affects estimation bias in the assessment of person location. On the right side of Figure 3, while the MAP algorithm's performance remains consistent between normal and non-normal distributions of theta on the specific factor, the ML algorithm demonstrates a significant increase in bias, depicted by the steeply rising dashed line.</w:t>
      </w:r>
    </w:p>
    <w:p w14:paraId="19B56C60" w14:textId="65FE8860"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lastRenderedPageBreak/>
        <w:t>Figure 4</w:t>
      </w:r>
    </w:p>
    <w:p w14:paraId="2FA6F3B1" w14:textId="332CAE32" w:rsidR="00090C22" w:rsidRDefault="00090C22" w:rsidP="00090C2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General Factor</w:t>
      </w:r>
    </w:p>
    <w:p w14:paraId="29F49DDF" w14:textId="77777777"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789B18" wp14:editId="659E99E2">
            <wp:extent cx="5932805" cy="2966720"/>
            <wp:effectExtent l="0" t="0" r="0" b="5080"/>
            <wp:docPr id="12525286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4003A764" w14:textId="5DE4CE73"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17620B">
        <w:rPr>
          <w:rFonts w:ascii="Times New Roman" w:hAnsi="Times New Roman" w:cs="Times New Roman"/>
          <w:i/>
          <w:iCs/>
          <w:sz w:val="24"/>
          <w:szCs w:val="24"/>
        </w:rPr>
        <w:t>F</w:t>
      </w:r>
      <w:r w:rsidRPr="0017620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7FDF517C" w14:textId="0EB1A41D" w:rsidR="006446BD" w:rsidRDefault="008979CB" w:rsidP="008979CB">
      <w:pPr>
        <w:spacing w:after="0" w:line="480" w:lineRule="auto"/>
        <w:ind w:firstLine="720"/>
        <w:rPr>
          <w:rFonts w:ascii="Times New Roman" w:hAnsi="Times New Roman" w:cs="Times New Roman"/>
          <w:sz w:val="24"/>
          <w:szCs w:val="24"/>
        </w:rPr>
      </w:pPr>
      <w:r w:rsidRPr="008979CB">
        <w:rPr>
          <w:rFonts w:ascii="Times New Roman" w:hAnsi="Times New Roman" w:cs="Times New Roman"/>
          <w:sz w:val="24"/>
          <w:szCs w:val="24"/>
        </w:rPr>
        <w:t xml:space="preserve">Figure 4 shows that across all panels, the RMSE for both the MAP and ML algorithms generally decreases with an increasing number of items, indicating fewer estimation errors for higher item numbers. This trend is consistent across both levels of specific factors and all distribution conditions. The RMSE values are consistently higher for the ML algorithm than for the MAP for all item numbers and conditions, suggesting that the ML algorithm is more sensitive to the distributional characteristics of the items compared to the MAP algorithm. Additionally, the number of specific factors (Factor) appears to influence the RMSE, with four specific factors </w:t>
      </w:r>
      <w:r w:rsidRPr="008979CB">
        <w:rPr>
          <w:rFonts w:ascii="Times New Roman" w:hAnsi="Times New Roman" w:cs="Times New Roman"/>
          <w:sz w:val="24"/>
          <w:szCs w:val="24"/>
        </w:rPr>
        <w:lastRenderedPageBreak/>
        <w:t>resulting in lower estimation errors than two specific factors, demonstrating that a greater number of specific factors can improve the accuracy of both MAP and ML algorithms.</w:t>
      </w:r>
    </w:p>
    <w:p w14:paraId="56FFA362" w14:textId="7071C81D" w:rsidR="006446BD" w:rsidRPr="008103C0" w:rsidRDefault="006446BD" w:rsidP="006446BD">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334E4912" w14:textId="5277D4D2" w:rsidR="008979CB" w:rsidRDefault="008979CB" w:rsidP="006446BD">
      <w:pPr>
        <w:spacing w:after="0" w:line="480" w:lineRule="auto"/>
        <w:rPr>
          <w:rFonts w:ascii="Times New Roman" w:hAnsi="Times New Roman" w:cs="Times New Roman"/>
          <w:sz w:val="24"/>
          <w:szCs w:val="24"/>
        </w:rPr>
      </w:pPr>
      <w:r>
        <w:rPr>
          <w:rFonts w:ascii="Times New Roman" w:hAnsi="Times New Roman" w:cs="Times New Roman"/>
          <w:i/>
          <w:iCs/>
          <w:sz w:val="24"/>
          <w:szCs w:val="24"/>
        </w:rPr>
        <w:t>RMSE of Person Location (</w:t>
      </w:r>
      <w:r>
        <w:rPr>
          <w:rFonts w:ascii="Cambria Math" w:hAnsi="Cambria Math" w:cs="Times New Roman"/>
          <w:i/>
          <w:iCs/>
          <w:sz w:val="24"/>
          <w:szCs w:val="24"/>
        </w:rPr>
        <w:t>𝜃</w:t>
      </w:r>
      <w:r>
        <w:rPr>
          <w:rFonts w:ascii="Times New Roman" w:hAnsi="Times New Roman" w:cs="Times New Roman"/>
          <w:i/>
          <w:iCs/>
          <w:sz w:val="24"/>
          <w:szCs w:val="24"/>
        </w:rPr>
        <w:t>) Estimation on Specific Factor</w:t>
      </w:r>
    </w:p>
    <w:p w14:paraId="35C65D48" w14:textId="61663B0F" w:rsidR="006446BD" w:rsidRDefault="006446BD" w:rsidP="006446BD">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C4CBBD" wp14:editId="3ABAEA1E">
            <wp:extent cx="5932805" cy="2966720"/>
            <wp:effectExtent l="0" t="0" r="0" b="5080"/>
            <wp:docPr id="986205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2966720"/>
                    </a:xfrm>
                    <a:prstGeom prst="rect">
                      <a:avLst/>
                    </a:prstGeom>
                    <a:noFill/>
                    <a:ln>
                      <a:noFill/>
                    </a:ln>
                  </pic:spPr>
                </pic:pic>
              </a:graphicData>
            </a:graphic>
          </wp:inline>
        </w:drawing>
      </w:r>
    </w:p>
    <w:p w14:paraId="1688DCFC" w14:textId="502CB33B" w:rsidR="00565087" w:rsidRDefault="00565087" w:rsidP="00565087">
      <w:pPr>
        <w:spacing w:after="0" w:line="480" w:lineRule="auto"/>
        <w:rPr>
          <w:rFonts w:ascii="Times New Roman" w:hAnsi="Times New Roman" w:cs="Times New Roman"/>
          <w:sz w:val="24"/>
          <w:szCs w:val="24"/>
        </w:rPr>
      </w:pPr>
      <w:r w:rsidRPr="001C575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RMSE values are shown for different combinations of item numbers within specific factors (Item 5, Item 10, Item 20) across two conditions of factor distributions: normal and non-normal on the general factor (</w:t>
      </w:r>
      <w:proofErr w:type="spellStart"/>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1C575B">
        <w:rPr>
          <w:rFonts w:ascii="Times New Roman" w:hAnsi="Times New Roman" w:cs="Times New Roman"/>
          <w:i/>
          <w:iCs/>
          <w:sz w:val="24"/>
          <w:szCs w:val="24"/>
        </w:rPr>
        <w:t>F</w:t>
      </w:r>
      <w:r w:rsidRPr="001C575B">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2E321ABB" w14:textId="18D6C586" w:rsidR="00F92C6D" w:rsidRDefault="00576435" w:rsidP="00F92C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76435">
        <w:rPr>
          <w:rFonts w:ascii="Times New Roman" w:hAnsi="Times New Roman" w:cs="Times New Roman"/>
          <w:sz w:val="24"/>
          <w:szCs w:val="24"/>
        </w:rPr>
        <w:t>Figure 5 illustrates the RMSE of person location (</w:t>
      </w:r>
      <w:r w:rsidRPr="00B35F2C">
        <w:rPr>
          <w:rFonts w:ascii="Times New Roman" w:hAnsi="Times New Roman" w:cs="Times New Roman"/>
          <w:i/>
          <w:iCs/>
          <w:sz w:val="24"/>
          <w:szCs w:val="24"/>
        </w:rPr>
        <w:t>θ</w:t>
      </w:r>
      <w:r w:rsidRPr="00576435">
        <w:rPr>
          <w:rFonts w:ascii="Times New Roman" w:hAnsi="Times New Roman" w:cs="Times New Roman"/>
          <w:sz w:val="24"/>
          <w:szCs w:val="24"/>
        </w:rPr>
        <w:t xml:space="preserve">) estimation on specific factors. </w:t>
      </w:r>
      <w:proofErr w:type="gramStart"/>
      <w:r w:rsidRPr="00576435">
        <w:rPr>
          <w:rFonts w:ascii="Times New Roman" w:hAnsi="Times New Roman" w:cs="Times New Roman"/>
          <w:sz w:val="24"/>
          <w:szCs w:val="24"/>
        </w:rPr>
        <w:t>Similar to</w:t>
      </w:r>
      <w:proofErr w:type="gramEnd"/>
      <w:r w:rsidRPr="00576435">
        <w:rPr>
          <w:rFonts w:ascii="Times New Roman" w:hAnsi="Times New Roman" w:cs="Times New Roman"/>
          <w:sz w:val="24"/>
          <w:szCs w:val="24"/>
        </w:rPr>
        <w:t xml:space="preserve"> the findings in Figure 4, across all panels, the RMSE for both the MAP and ML algorithms tends to decrease as the number of items increases. This suggests that there are fewer estimation errors with higher item numbers, a pattern that holds true across both levels of specific factors and under all distribution conditions. The RMSE values for the ML algorithm are </w:t>
      </w:r>
      <w:r w:rsidRPr="00576435">
        <w:rPr>
          <w:rFonts w:ascii="Times New Roman" w:hAnsi="Times New Roman" w:cs="Times New Roman"/>
          <w:sz w:val="24"/>
          <w:szCs w:val="24"/>
        </w:rPr>
        <w:lastRenderedPageBreak/>
        <w:t>consistently higher than those for the MAP algorithm across all item numbers and conditions, implying that the ML algorithm may have a greater sensitivity to the distributional properties of the items compared to the MAP algorithm. Furthermore, the quantity of specific factors, termed Factor, seems to play a role in the RMSE; a setup with four specific factors yields lower estimation errors compared to one with only two specific factors. This indicates that an increase in the number of specific factors can enhance the estimation accuracy for both the MAP and ML algorithms.</w:t>
      </w:r>
    </w:p>
    <w:p w14:paraId="27A4EB41" w14:textId="5EA6263C" w:rsidR="005A6CAB" w:rsidRPr="00D55E3A" w:rsidRDefault="006446BD" w:rsidP="00F92C6D">
      <w:pPr>
        <w:spacing w:after="0" w:line="480" w:lineRule="auto"/>
        <w:rPr>
          <w:rFonts w:ascii="Times New Roman" w:hAnsi="Times New Roman" w:cs="Times New Roman"/>
          <w:b/>
          <w:bCs/>
          <w:sz w:val="24"/>
          <w:szCs w:val="24"/>
        </w:rPr>
      </w:pPr>
      <w:r w:rsidRPr="00D55E3A">
        <w:rPr>
          <w:rFonts w:ascii="Times New Roman" w:hAnsi="Times New Roman" w:cs="Times New Roman"/>
          <w:b/>
          <w:bCs/>
          <w:sz w:val="24"/>
          <w:szCs w:val="24"/>
        </w:rPr>
        <w:t xml:space="preserve">Figure </w:t>
      </w:r>
      <w:r w:rsidR="00576435" w:rsidRPr="00D55E3A">
        <w:rPr>
          <w:rFonts w:ascii="Times New Roman" w:hAnsi="Times New Roman" w:cs="Times New Roman"/>
          <w:b/>
          <w:bCs/>
          <w:sz w:val="24"/>
          <w:szCs w:val="24"/>
        </w:rPr>
        <w:t>6</w:t>
      </w:r>
    </w:p>
    <w:p w14:paraId="08876BE7" w14:textId="70888F8D" w:rsidR="006446BD"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on the General Factor</w:t>
      </w:r>
      <w:r w:rsidR="006446BD">
        <w:rPr>
          <w:noProof/>
        </w:rPr>
        <w:drawing>
          <wp:inline distT="0" distB="0" distL="0" distR="0" wp14:anchorId="1C22D952" wp14:editId="2EF80B23">
            <wp:extent cx="5943600" cy="2967355"/>
            <wp:effectExtent l="0" t="0" r="0" b="4445"/>
            <wp:docPr id="1733931844" name="Picture 6"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31844" name="Picture 6" descr="A graph of different item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65659E27" w14:textId="7A070F2A" w:rsidR="001C2024" w:rsidRDefault="001C2024" w:rsidP="001C2024">
      <w:pPr>
        <w:spacing w:after="0" w:line="480" w:lineRule="auto"/>
        <w:rPr>
          <w:rFonts w:ascii="Times New Roman" w:hAnsi="Times New Roman" w:cs="Times New Roman"/>
          <w:sz w:val="24"/>
          <w:szCs w:val="24"/>
        </w:rPr>
      </w:pPr>
      <w:r w:rsidRPr="00B35F2C">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general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B35F2C">
        <w:rPr>
          <w:rFonts w:ascii="Times New Roman" w:hAnsi="Times New Roman" w:cs="Times New Roman"/>
          <w:i/>
          <w:iCs/>
          <w:sz w:val="24"/>
          <w:szCs w:val="24"/>
        </w:rPr>
        <w:t>F</w:t>
      </w:r>
      <w:r w:rsidRPr="00B35F2C">
        <w:rPr>
          <w:rFonts w:ascii="Times New Roman" w:hAnsi="Times New Roman" w:cs="Times New Roman"/>
          <w:i/>
          <w:iCs/>
          <w:sz w:val="24"/>
          <w:szCs w:val="24"/>
          <w:vertAlign w:val="subscript"/>
        </w:rPr>
        <w:t>s</w:t>
      </w:r>
      <w:r w:rsidRPr="0060751C">
        <w:rPr>
          <w:rFonts w:ascii="Times New Roman" w:hAnsi="Times New Roman" w:cs="Times New Roman"/>
          <w:sz w:val="24"/>
          <w:szCs w:val="24"/>
        </w:rPr>
        <w:t xml:space="preserve">). The </w:t>
      </w:r>
      <w:r w:rsidRPr="0060751C">
        <w:rPr>
          <w:rFonts w:ascii="Times New Roman" w:hAnsi="Times New Roman" w:cs="Times New Roman"/>
          <w:sz w:val="24"/>
          <w:szCs w:val="24"/>
        </w:rPr>
        <w:lastRenderedPageBreak/>
        <w:t>analysis is further stratified by the number of specific factors (Factor 2 and Factor 4). Solid lines indicate MAP estimates, while dashed lines represent ML estimates.</w:t>
      </w:r>
    </w:p>
    <w:p w14:paraId="5B80D624" w14:textId="3039E71A" w:rsidR="009C77BF" w:rsidRDefault="00C658A3" w:rsidP="00F36D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3C0551" w:rsidRPr="003C0551">
        <w:rPr>
          <w:rFonts w:ascii="Times New Roman" w:hAnsi="Times New Roman" w:cs="Times New Roman"/>
          <w:sz w:val="24"/>
          <w:szCs w:val="24"/>
        </w:rPr>
        <w:t>Figure 6</w:t>
      </w:r>
      <w:r>
        <w:rPr>
          <w:rFonts w:ascii="Times New Roman" w:hAnsi="Times New Roman" w:cs="Times New Roman"/>
          <w:sz w:val="24"/>
          <w:szCs w:val="24"/>
        </w:rPr>
        <w:t>, a</w:t>
      </w:r>
      <w:r w:rsidRPr="003C0551">
        <w:rPr>
          <w:rFonts w:ascii="Times New Roman" w:hAnsi="Times New Roman" w:cs="Times New Roman"/>
          <w:sz w:val="24"/>
          <w:szCs w:val="24"/>
        </w:rPr>
        <w:t>ll panels show a pattern where correlation generally improves (increases toward 1</w:t>
      </w:r>
      <w:r w:rsidR="00214B3C">
        <w:rPr>
          <w:rFonts w:ascii="Times New Roman" w:hAnsi="Times New Roman" w:cs="Times New Roman"/>
          <w:sz w:val="24"/>
          <w:szCs w:val="24"/>
        </w:rPr>
        <w:t>, indicating perfect correlation</w:t>
      </w:r>
      <w:r w:rsidRPr="003C0551">
        <w:rPr>
          <w:rFonts w:ascii="Times New Roman" w:hAnsi="Times New Roman" w:cs="Times New Roman"/>
          <w:sz w:val="24"/>
          <w:szCs w:val="24"/>
        </w:rPr>
        <w:t>) with an increasing number of items. The MAP algorithm consistently demonstrates higher correlation values than the ML algorithm, suggesting that MAP estimates are more closely aligned with the simulation-derived values.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Variations between normal and non-normal distributions of the general and specific factors reveal that non-normal distributions tend to have a lower correlation</w:t>
      </w:r>
      <w:r w:rsidR="00214B3C">
        <w:rPr>
          <w:rFonts w:ascii="Times New Roman" w:hAnsi="Times New Roman" w:cs="Times New Roman"/>
          <w:sz w:val="24"/>
          <w:szCs w:val="24"/>
        </w:rPr>
        <w:t>, especially on the general factor</w:t>
      </w:r>
      <w:r w:rsidR="003C0551" w:rsidRPr="003C0551">
        <w:rPr>
          <w:rFonts w:ascii="Times New Roman" w:hAnsi="Times New Roman" w:cs="Times New Roman"/>
          <w:sz w:val="24"/>
          <w:szCs w:val="24"/>
        </w:rPr>
        <w:t>, indicating a reduced alignment between estimated and simulated person locations under these conditions.</w:t>
      </w:r>
      <w:r w:rsidR="00F36D81">
        <w:rPr>
          <w:rFonts w:ascii="Times New Roman" w:hAnsi="Times New Roman" w:cs="Times New Roman"/>
          <w:sz w:val="24"/>
          <w:szCs w:val="24"/>
        </w:rPr>
        <w:t xml:space="preserve"> </w:t>
      </w:r>
      <w:r w:rsidR="003C0551" w:rsidRPr="003C0551">
        <w:rPr>
          <w:rFonts w:ascii="Times New Roman" w:hAnsi="Times New Roman" w:cs="Times New Roman"/>
          <w:sz w:val="24"/>
          <w:szCs w:val="24"/>
        </w:rPr>
        <w:t>The comparison between the two algorithms suggests that MAP maintains a more robust correlation across various conditions and number of items</w:t>
      </w:r>
      <w:r w:rsidR="00F36D81">
        <w:rPr>
          <w:rFonts w:ascii="Times New Roman" w:hAnsi="Times New Roman" w:cs="Times New Roman"/>
          <w:sz w:val="24"/>
          <w:szCs w:val="24"/>
        </w:rPr>
        <w:t xml:space="preserve"> in each specific factor</w:t>
      </w:r>
      <w:r w:rsidR="003C0551" w:rsidRPr="003C0551">
        <w:rPr>
          <w:rFonts w:ascii="Times New Roman" w:hAnsi="Times New Roman" w:cs="Times New Roman"/>
          <w:sz w:val="24"/>
          <w:szCs w:val="24"/>
        </w:rPr>
        <w:t xml:space="preserve">, indicating its potential superiority over ML in maintaining estimation accuracy in the context of the general factor. </w:t>
      </w:r>
      <w:r w:rsidR="00F36D81">
        <w:rPr>
          <w:rFonts w:ascii="Times New Roman" w:hAnsi="Times New Roman" w:cs="Times New Roman"/>
          <w:sz w:val="24"/>
          <w:szCs w:val="24"/>
        </w:rPr>
        <w:t xml:space="preserve">Additionally, </w:t>
      </w:r>
      <w:r w:rsidR="00F36D81" w:rsidRPr="00F36D81">
        <w:rPr>
          <w:rFonts w:ascii="Times New Roman" w:hAnsi="Times New Roman" w:cs="Times New Roman"/>
          <w:sz w:val="24"/>
          <w:szCs w:val="24"/>
        </w:rPr>
        <w:t xml:space="preserve">the </w:t>
      </w:r>
      <w:r w:rsidR="00F36D81">
        <w:rPr>
          <w:rFonts w:ascii="Times New Roman" w:hAnsi="Times New Roman" w:cs="Times New Roman"/>
          <w:sz w:val="24"/>
          <w:szCs w:val="24"/>
        </w:rPr>
        <w:t>number</w:t>
      </w:r>
      <w:r w:rsidR="00F36D81" w:rsidRPr="00F36D81">
        <w:rPr>
          <w:rFonts w:ascii="Times New Roman" w:hAnsi="Times New Roman" w:cs="Times New Roman"/>
          <w:sz w:val="24"/>
          <w:szCs w:val="24"/>
        </w:rPr>
        <w:t xml:space="preserve"> of specific facto</w:t>
      </w:r>
      <w:r w:rsidR="00F36D81">
        <w:rPr>
          <w:rFonts w:ascii="Times New Roman" w:hAnsi="Times New Roman" w:cs="Times New Roman"/>
          <w:sz w:val="24"/>
          <w:szCs w:val="24"/>
        </w:rPr>
        <w:t>rs also</w:t>
      </w:r>
      <w:r w:rsidR="00F36D81" w:rsidRPr="00F36D81">
        <w:rPr>
          <w:rFonts w:ascii="Times New Roman" w:hAnsi="Times New Roman" w:cs="Times New Roman"/>
          <w:sz w:val="24"/>
          <w:szCs w:val="24"/>
        </w:rPr>
        <w:t xml:space="preserve"> play</w:t>
      </w:r>
      <w:r w:rsidR="00F36D81">
        <w:rPr>
          <w:rFonts w:ascii="Times New Roman" w:hAnsi="Times New Roman" w:cs="Times New Roman"/>
          <w:sz w:val="24"/>
          <w:szCs w:val="24"/>
        </w:rPr>
        <w:t>s</w:t>
      </w:r>
      <w:r w:rsidR="00F36D81" w:rsidRPr="00F36D81">
        <w:rPr>
          <w:rFonts w:ascii="Times New Roman" w:hAnsi="Times New Roman" w:cs="Times New Roman"/>
          <w:sz w:val="24"/>
          <w:szCs w:val="24"/>
        </w:rPr>
        <w:t xml:space="preserve"> a role in the RMSE</w:t>
      </w:r>
      <w:r w:rsidR="00F36D81">
        <w:rPr>
          <w:rFonts w:ascii="Times New Roman" w:hAnsi="Times New Roman" w:cs="Times New Roman"/>
          <w:sz w:val="24"/>
          <w:szCs w:val="24"/>
        </w:rPr>
        <w:t>:</w:t>
      </w:r>
      <w:r w:rsidR="00F36D81" w:rsidRPr="00F36D81">
        <w:rPr>
          <w:rFonts w:ascii="Times New Roman" w:hAnsi="Times New Roman" w:cs="Times New Roman"/>
          <w:sz w:val="24"/>
          <w:szCs w:val="24"/>
        </w:rPr>
        <w:t xml:space="preserve"> a setup with four specific factors yields </w:t>
      </w:r>
      <w:r w:rsidR="00F36D81">
        <w:rPr>
          <w:rFonts w:ascii="Times New Roman" w:hAnsi="Times New Roman" w:cs="Times New Roman"/>
          <w:sz w:val="24"/>
          <w:szCs w:val="24"/>
        </w:rPr>
        <w:t>higher correlation</w:t>
      </w:r>
      <w:r w:rsidR="00F36D81" w:rsidRPr="00F36D81">
        <w:rPr>
          <w:rFonts w:ascii="Times New Roman" w:hAnsi="Times New Roman" w:cs="Times New Roman"/>
          <w:sz w:val="24"/>
          <w:szCs w:val="24"/>
        </w:rPr>
        <w:t xml:space="preserve"> compared to one with only two specific factors. This indicates that an increase in the number of specific factors can enhance the estimation accuracy for both the MAP and ML algorithms.</w:t>
      </w:r>
    </w:p>
    <w:p w14:paraId="001221FC" w14:textId="78A40395" w:rsidR="006446BD" w:rsidRPr="006B4A51" w:rsidRDefault="006446BD" w:rsidP="00F92C6D">
      <w:pPr>
        <w:spacing w:after="0" w:line="480" w:lineRule="auto"/>
        <w:rPr>
          <w:rFonts w:ascii="Times New Roman" w:hAnsi="Times New Roman" w:cs="Times New Roman"/>
          <w:b/>
          <w:bCs/>
          <w:sz w:val="24"/>
          <w:szCs w:val="24"/>
        </w:rPr>
      </w:pPr>
      <w:r w:rsidRPr="006B4A51">
        <w:rPr>
          <w:rFonts w:ascii="Times New Roman" w:hAnsi="Times New Roman" w:cs="Times New Roman"/>
          <w:b/>
          <w:bCs/>
          <w:sz w:val="24"/>
          <w:szCs w:val="24"/>
        </w:rPr>
        <w:t xml:space="preserve">Figure </w:t>
      </w:r>
      <w:r w:rsidR="009C77BF" w:rsidRPr="006B4A51">
        <w:rPr>
          <w:rFonts w:ascii="Times New Roman" w:hAnsi="Times New Roman" w:cs="Times New Roman"/>
          <w:b/>
          <w:bCs/>
          <w:sz w:val="24"/>
          <w:szCs w:val="24"/>
        </w:rPr>
        <w:t>7</w:t>
      </w:r>
    </w:p>
    <w:p w14:paraId="61015BB6" w14:textId="0DC425D6" w:rsidR="009C77BF" w:rsidRPr="009C77BF" w:rsidRDefault="009C77BF" w:rsidP="00F92C6D">
      <w:pPr>
        <w:spacing w:after="0" w:line="480" w:lineRule="auto"/>
        <w:rPr>
          <w:rFonts w:ascii="Times New Roman" w:hAnsi="Times New Roman" w:cs="Times New Roman"/>
          <w:i/>
          <w:iCs/>
          <w:sz w:val="24"/>
          <w:szCs w:val="24"/>
        </w:rPr>
      </w:pPr>
      <w:r w:rsidRPr="009C77BF">
        <w:rPr>
          <w:rFonts w:ascii="Times New Roman" w:hAnsi="Times New Roman" w:cs="Times New Roman"/>
          <w:i/>
          <w:iCs/>
          <w:sz w:val="24"/>
          <w:szCs w:val="24"/>
        </w:rPr>
        <w:t>Correlation between Estimated and Simulation-Derived Person Location (</w:t>
      </w:r>
      <w:r w:rsidRPr="009C77BF">
        <w:rPr>
          <w:rFonts w:ascii="Cambria Math" w:hAnsi="Cambria Math" w:cs="Cambria Math"/>
          <w:i/>
          <w:iCs/>
          <w:sz w:val="24"/>
          <w:szCs w:val="24"/>
        </w:rPr>
        <w:t>𝜃</w:t>
      </w:r>
      <w:r w:rsidRPr="009C77BF">
        <w:rPr>
          <w:rFonts w:ascii="Times New Roman" w:hAnsi="Times New Roman" w:cs="Times New Roman"/>
          <w:i/>
          <w:iCs/>
          <w:sz w:val="24"/>
          <w:szCs w:val="24"/>
        </w:rPr>
        <w:t xml:space="preserve">) on the </w:t>
      </w:r>
      <w:r>
        <w:rPr>
          <w:rFonts w:ascii="Times New Roman" w:hAnsi="Times New Roman" w:cs="Times New Roman"/>
          <w:i/>
          <w:iCs/>
          <w:sz w:val="24"/>
          <w:szCs w:val="24"/>
        </w:rPr>
        <w:t>Specific</w:t>
      </w:r>
      <w:r w:rsidRPr="009C77BF">
        <w:rPr>
          <w:rFonts w:ascii="Times New Roman" w:hAnsi="Times New Roman" w:cs="Times New Roman"/>
          <w:i/>
          <w:iCs/>
          <w:sz w:val="24"/>
          <w:szCs w:val="24"/>
        </w:rPr>
        <w:t xml:space="preserve"> Factor</w:t>
      </w:r>
    </w:p>
    <w:p w14:paraId="6CE6118A" w14:textId="56EACB55" w:rsidR="006446BD" w:rsidRDefault="006446BD" w:rsidP="00F92C6D">
      <w:pPr>
        <w:spacing w:after="0" w:line="480" w:lineRule="auto"/>
        <w:rPr>
          <w:rFonts w:ascii="Times New Roman" w:hAnsi="Times New Roman" w:cs="Times New Roman"/>
          <w:sz w:val="24"/>
          <w:szCs w:val="24"/>
        </w:rPr>
      </w:pPr>
      <w:r>
        <w:rPr>
          <w:noProof/>
        </w:rPr>
        <w:lastRenderedPageBreak/>
        <w:drawing>
          <wp:inline distT="0" distB="0" distL="0" distR="0" wp14:anchorId="7FF7CE84" wp14:editId="31FD0354">
            <wp:extent cx="5943600" cy="2967355"/>
            <wp:effectExtent l="0" t="0" r="0" b="4445"/>
            <wp:docPr id="601339325" name="Picture 5" descr="A graph of different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39325" name="Picture 5" descr="A graph of different item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7D3F521D" w14:textId="5F928B80" w:rsidR="001C2024" w:rsidRDefault="001C2024" w:rsidP="001C2024">
      <w:pPr>
        <w:spacing w:after="0" w:line="480" w:lineRule="auto"/>
        <w:rPr>
          <w:rFonts w:ascii="Times New Roman" w:hAnsi="Times New Roman" w:cs="Times New Roman"/>
          <w:sz w:val="24"/>
          <w:szCs w:val="24"/>
        </w:rPr>
      </w:pPr>
      <w:r w:rsidRPr="007E1844">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sz w:val="24"/>
          <w:szCs w:val="24"/>
        </w:rPr>
        <w:t>Correlation of</w:t>
      </w:r>
      <w:r w:rsidRPr="0060751C">
        <w:rPr>
          <w:rFonts w:ascii="Times New Roman" w:hAnsi="Times New Roman" w:cs="Times New Roman"/>
          <w:sz w:val="24"/>
          <w:szCs w:val="24"/>
        </w:rPr>
        <w:t xml:space="preserve"> </w:t>
      </w:r>
      <w:r w:rsidRPr="009C77BF">
        <w:rPr>
          <w:rFonts w:ascii="Cambria Math" w:hAnsi="Cambria Math" w:cs="Cambria Math"/>
          <w:i/>
          <w:iCs/>
          <w:sz w:val="24"/>
          <w:szCs w:val="24"/>
        </w:rPr>
        <w:t>𝜃</w:t>
      </w:r>
      <w:r w:rsidRPr="0060751C">
        <w:rPr>
          <w:rFonts w:ascii="Times New Roman" w:hAnsi="Times New Roman" w:cs="Times New Roman"/>
          <w:sz w:val="24"/>
          <w:szCs w:val="24"/>
        </w:rPr>
        <w:t xml:space="preserve"> </w:t>
      </w:r>
      <w:r>
        <w:rPr>
          <w:rFonts w:ascii="Times New Roman" w:hAnsi="Times New Roman" w:cs="Times New Roman"/>
          <w:sz w:val="24"/>
          <w:szCs w:val="24"/>
        </w:rPr>
        <w:t xml:space="preserve">on the specific factor </w:t>
      </w:r>
      <w:r w:rsidRPr="0060751C">
        <w:rPr>
          <w:rFonts w:ascii="Times New Roman" w:hAnsi="Times New Roman" w:cs="Times New Roman"/>
          <w:sz w:val="24"/>
          <w:szCs w:val="24"/>
        </w:rPr>
        <w:t>are shown for different combinations of item numbers within specific factors (Item 5, Item 10, Item 20) across two conditions of factor distributions: normal and non-normal on the general factor (</w:t>
      </w:r>
      <w:proofErr w:type="spellStart"/>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g</w:t>
      </w:r>
      <w:proofErr w:type="spellEnd"/>
      <w:r w:rsidRPr="0060751C">
        <w:rPr>
          <w:rFonts w:ascii="Times New Roman" w:hAnsi="Times New Roman" w:cs="Times New Roman"/>
          <w:sz w:val="24"/>
          <w:szCs w:val="24"/>
        </w:rPr>
        <w:t>) and specific factor (</w:t>
      </w:r>
      <w:r w:rsidRPr="007E1844">
        <w:rPr>
          <w:rFonts w:ascii="Times New Roman" w:hAnsi="Times New Roman" w:cs="Times New Roman"/>
          <w:i/>
          <w:iCs/>
          <w:sz w:val="24"/>
          <w:szCs w:val="24"/>
        </w:rPr>
        <w:t>F</w:t>
      </w:r>
      <w:r w:rsidRPr="007E1844">
        <w:rPr>
          <w:rFonts w:ascii="Times New Roman" w:hAnsi="Times New Roman" w:cs="Times New Roman"/>
          <w:i/>
          <w:iCs/>
          <w:sz w:val="24"/>
          <w:szCs w:val="24"/>
          <w:vertAlign w:val="subscript"/>
        </w:rPr>
        <w:t>s</w:t>
      </w:r>
      <w:r w:rsidRPr="0060751C">
        <w:rPr>
          <w:rFonts w:ascii="Times New Roman" w:hAnsi="Times New Roman" w:cs="Times New Roman"/>
          <w:sz w:val="24"/>
          <w:szCs w:val="24"/>
        </w:rPr>
        <w:t>). The analysis is further stratified by the number of specific factors (Factor 2 and Factor 4). Solid lines indicate MAP estimates, while dashed lines represent ML estimates.</w:t>
      </w:r>
    </w:p>
    <w:p w14:paraId="091611E4" w14:textId="7F6122A7" w:rsidR="000C0838" w:rsidRDefault="000C0838" w:rsidP="008169F6">
      <w:pPr>
        <w:spacing w:after="0" w:line="480" w:lineRule="auto"/>
        <w:ind w:firstLine="720"/>
        <w:rPr>
          <w:rFonts w:ascii="Times New Roman" w:hAnsi="Times New Roman" w:cs="Times New Roman"/>
          <w:sz w:val="24"/>
          <w:szCs w:val="24"/>
        </w:rPr>
      </w:pPr>
      <w:r w:rsidRPr="000C0838">
        <w:rPr>
          <w:rFonts w:ascii="Times New Roman" w:hAnsi="Times New Roman" w:cs="Times New Roman"/>
          <w:sz w:val="24"/>
          <w:szCs w:val="24"/>
        </w:rPr>
        <w:t>Figure 7 illustrates the correlation between estimated and simulation-derived person location (θ) on the specific factor. As observed in the panels, there is a trend where the correlation typically improves with an increasing number of items, approaching 1. The MAP algorithm consistently shows higher correlation values compared to the ML algorithm across the board, implying that estimates from MAP are more congruent with the values derived from simulation.</w:t>
      </w:r>
      <w:r w:rsidR="00D63F35">
        <w:rPr>
          <w:rFonts w:ascii="Times New Roman" w:hAnsi="Times New Roman" w:cs="Times New Roman"/>
          <w:sz w:val="24"/>
          <w:szCs w:val="24"/>
        </w:rPr>
        <w:t xml:space="preserve"> </w:t>
      </w:r>
      <w:r w:rsidRPr="000C0838">
        <w:rPr>
          <w:rFonts w:ascii="Times New Roman" w:hAnsi="Times New Roman" w:cs="Times New Roman"/>
          <w:sz w:val="24"/>
          <w:szCs w:val="24"/>
        </w:rPr>
        <w:t xml:space="preserve">Considering the distribution conditions of the specific factor, the panels indicate that non-normal </w:t>
      </w:r>
      <w:r w:rsidR="00D63F35">
        <w:rPr>
          <w:rFonts w:ascii="Times New Roman" w:hAnsi="Times New Roman" w:cs="Times New Roman"/>
          <w:sz w:val="24"/>
          <w:szCs w:val="24"/>
        </w:rPr>
        <w:t xml:space="preserve">and normal </w:t>
      </w:r>
      <w:r w:rsidR="00D63F35" w:rsidRPr="000C0838">
        <w:rPr>
          <w:rFonts w:ascii="Times New Roman" w:hAnsi="Times New Roman" w:cs="Times New Roman"/>
          <w:sz w:val="24"/>
          <w:szCs w:val="24"/>
        </w:rPr>
        <w:t>distributions</w:t>
      </w:r>
      <w:r w:rsidR="00D63F35">
        <w:rPr>
          <w:rFonts w:ascii="Times New Roman" w:hAnsi="Times New Roman" w:cs="Times New Roman"/>
          <w:sz w:val="24"/>
          <w:szCs w:val="24"/>
        </w:rPr>
        <w:t xml:space="preserve"> do not</w:t>
      </w:r>
      <w:r w:rsidRPr="000C0838">
        <w:rPr>
          <w:rFonts w:ascii="Times New Roman" w:hAnsi="Times New Roman" w:cs="Times New Roman"/>
          <w:sz w:val="24"/>
          <w:szCs w:val="24"/>
        </w:rPr>
        <w:t xml:space="preserve"> yield a </w:t>
      </w:r>
      <w:r w:rsidR="00D63F35">
        <w:rPr>
          <w:rFonts w:ascii="Times New Roman" w:hAnsi="Times New Roman" w:cs="Times New Roman"/>
          <w:sz w:val="24"/>
          <w:szCs w:val="24"/>
        </w:rPr>
        <w:t>pronounced difference on</w:t>
      </w:r>
      <w:r w:rsidRPr="000C0838">
        <w:rPr>
          <w:rFonts w:ascii="Times New Roman" w:hAnsi="Times New Roman" w:cs="Times New Roman"/>
          <w:sz w:val="24"/>
          <w:szCs w:val="24"/>
        </w:rPr>
        <w:t xml:space="preserve"> </w:t>
      </w:r>
      <w:r w:rsidR="00D63F35">
        <w:rPr>
          <w:rFonts w:ascii="Times New Roman" w:hAnsi="Times New Roman" w:cs="Times New Roman"/>
          <w:sz w:val="24"/>
          <w:szCs w:val="24"/>
        </w:rPr>
        <w:t>correlation</w:t>
      </w:r>
      <w:r w:rsidRPr="000C0838">
        <w:rPr>
          <w:rFonts w:ascii="Times New Roman" w:hAnsi="Times New Roman" w:cs="Times New Roman"/>
          <w:sz w:val="24"/>
          <w:szCs w:val="24"/>
        </w:rPr>
        <w:t xml:space="preserve">. </w:t>
      </w:r>
      <w:r w:rsidR="008169F6">
        <w:rPr>
          <w:rFonts w:ascii="Times New Roman" w:hAnsi="Times New Roman" w:cs="Times New Roman" w:hint="eastAsia"/>
          <w:sz w:val="24"/>
          <w:szCs w:val="24"/>
        </w:rPr>
        <w:t xml:space="preserve"> </w:t>
      </w:r>
      <w:r w:rsidRPr="000C0838">
        <w:rPr>
          <w:rFonts w:ascii="Times New Roman" w:hAnsi="Times New Roman" w:cs="Times New Roman"/>
          <w:sz w:val="24"/>
          <w:szCs w:val="24"/>
        </w:rPr>
        <w:t xml:space="preserve">Moreover, </w:t>
      </w:r>
      <w:proofErr w:type="gramStart"/>
      <w:r w:rsidRPr="000C0838">
        <w:rPr>
          <w:rFonts w:ascii="Times New Roman" w:hAnsi="Times New Roman" w:cs="Times New Roman"/>
          <w:sz w:val="24"/>
          <w:szCs w:val="24"/>
        </w:rPr>
        <w:t>similar to</w:t>
      </w:r>
      <w:proofErr w:type="gramEnd"/>
      <w:r w:rsidRPr="000C0838">
        <w:rPr>
          <w:rFonts w:ascii="Times New Roman" w:hAnsi="Times New Roman" w:cs="Times New Roman"/>
          <w:sz w:val="24"/>
          <w:szCs w:val="24"/>
        </w:rPr>
        <w:t xml:space="preserve"> the trend in general factor estimations, the number of specific factors affects the correlation: setups with four specific factors demonstrate a higher correlation than those with </w:t>
      </w:r>
      <w:r w:rsidRPr="000C0838">
        <w:rPr>
          <w:rFonts w:ascii="Times New Roman" w:hAnsi="Times New Roman" w:cs="Times New Roman"/>
          <w:sz w:val="24"/>
          <w:szCs w:val="24"/>
        </w:rPr>
        <w:lastRenderedPageBreak/>
        <w:t>only two specific factors, reinforcing the idea that an increased number of specific factors can lead to improved estimation precision for both MAP and ML algorithms.</w:t>
      </w:r>
    </w:p>
    <w:p w14:paraId="674AD35C" w14:textId="6F0C4B7C" w:rsidR="00C73066" w:rsidRPr="00732ED6" w:rsidRDefault="00C73066">
      <w:pPr>
        <w:rPr>
          <w:rFonts w:ascii="Times New Roman" w:hAnsi="Times New Roman" w:cs="Times New Roman"/>
          <w:sz w:val="24"/>
          <w:szCs w:val="24"/>
        </w:rPr>
      </w:pPr>
      <w:r w:rsidRPr="00732ED6">
        <w:rPr>
          <w:rFonts w:ascii="Times New Roman" w:hAnsi="Times New Roman" w:cs="Times New Roman"/>
          <w:sz w:val="24"/>
          <w:szCs w:val="24"/>
        </w:rPr>
        <w:br w:type="page"/>
      </w: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Journal of statistics education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Kehinde, O., Dai, S., &amp; French, B. (2022). 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Luh, W. M., &amp; Guo, J. H. (2004). Improved robust test statistic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Micceri</w:t>
      </w:r>
      <w:proofErr w:type="spellEnd"/>
      <w:r w:rsidRPr="00732ED6">
        <w:rPr>
          <w:rFonts w:ascii="Times New Roman" w:hAnsi="Times New Roman" w:cs="Times New Roman"/>
          <w:color w:val="222222"/>
          <w:sz w:val="24"/>
          <w:szCs w:val="24"/>
          <w:shd w:val="clear" w:color="auto" w:fill="FFFFFF"/>
        </w:rPr>
        <w:t>,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732ED6" w:rsidRDefault="00970615" w:rsidP="00695B84">
      <w:pPr>
        <w:spacing w:after="0" w:line="480" w:lineRule="auto"/>
        <w:ind w:hanging="720"/>
        <w:rPr>
          <w:rFonts w:ascii="Times New Roman" w:hAnsi="Times New Roman" w:cs="Times New Roman"/>
          <w:color w:val="222222"/>
          <w:sz w:val="24"/>
          <w:szCs w:val="24"/>
          <w:shd w:val="clear" w:color="auto" w:fill="FFFFFF"/>
          <w:lang w:val="es-ES"/>
          <w:rPrChange w:id="157" w:author="Jujia Li" w:date="2024-03-05T14:20:00Z">
            <w:rPr>
              <w:rFonts w:ascii="Times New Roman" w:hAnsi="Times New Roman" w:cs="Times New Roman"/>
              <w:color w:val="222222"/>
              <w:shd w:val="clear" w:color="auto" w:fill="FFFFFF"/>
            </w:rPr>
          </w:rPrChange>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constructs: some empirical and conceptual issues and challenges. </w:t>
      </w:r>
      <w:proofErr w:type="spellStart"/>
      <w:r w:rsidRPr="00732ED6">
        <w:rPr>
          <w:rFonts w:ascii="Times New Roman" w:hAnsi="Times New Roman" w:cs="Times New Roman"/>
          <w:color w:val="222222"/>
          <w:sz w:val="24"/>
          <w:szCs w:val="24"/>
          <w:shd w:val="clear" w:color="auto" w:fill="FFFFFF"/>
          <w:lang w:val="es-ES"/>
          <w:rPrChange w:id="158" w:author="Jujia Li" w:date="2024-03-05T14:20:00Z">
            <w:rPr>
              <w:rFonts w:ascii="Times New Roman" w:hAnsi="Times New Roman" w:cs="Times New Roman"/>
              <w:color w:val="222222"/>
              <w:shd w:val="clear" w:color="auto" w:fill="FFFFFF"/>
            </w:rPr>
          </w:rPrChange>
        </w:rPr>
        <w:t>Psychological</w:t>
      </w:r>
      <w:proofErr w:type="spellEnd"/>
      <w:r w:rsidRPr="00732ED6">
        <w:rPr>
          <w:rFonts w:ascii="Times New Roman" w:hAnsi="Times New Roman" w:cs="Times New Roman"/>
          <w:color w:val="222222"/>
          <w:sz w:val="24"/>
          <w:szCs w:val="24"/>
          <w:shd w:val="clear" w:color="auto" w:fill="FFFFFF"/>
          <w:lang w:val="es-ES"/>
          <w:rPrChange w:id="159" w:author="Jujia Li" w:date="2024-03-05T14:20:00Z">
            <w:rPr>
              <w:rFonts w:ascii="Times New Roman" w:hAnsi="Times New Roman" w:cs="Times New Roman"/>
              <w:color w:val="222222"/>
              <w:shd w:val="clear" w:color="auto" w:fill="FFFFFF"/>
            </w:rPr>
          </w:rPrChange>
        </w:rPr>
        <w:t xml:space="preserve"> Medicine, 46(10),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lang w:val="es-ES"/>
          <w:rPrChange w:id="160" w:author="Jujia Li" w:date="2024-03-05T14:20:00Z">
            <w:rPr>
              <w:rFonts w:ascii="Times New Roman" w:hAnsi="Times New Roman" w:cs="Times New Roman"/>
              <w:color w:val="222222"/>
              <w:shd w:val="clear" w:color="auto" w:fill="FFFFFF"/>
            </w:rPr>
          </w:rPrChange>
        </w:rPr>
        <w:t>Rodriguez</w:t>
      </w:r>
      <w:proofErr w:type="spellEnd"/>
      <w:r w:rsidRPr="00732ED6">
        <w:rPr>
          <w:rFonts w:ascii="Times New Roman" w:hAnsi="Times New Roman" w:cs="Times New Roman"/>
          <w:color w:val="222222"/>
          <w:sz w:val="24"/>
          <w:szCs w:val="24"/>
          <w:shd w:val="clear" w:color="auto" w:fill="FFFFFF"/>
          <w:lang w:val="es-ES"/>
          <w:rPrChange w:id="161" w:author="Jujia Li" w:date="2024-03-05T14:20:00Z">
            <w:rPr>
              <w:rFonts w:ascii="Times New Roman" w:hAnsi="Times New Roman" w:cs="Times New Roman"/>
              <w:color w:val="222222"/>
              <w:shd w:val="clear" w:color="auto" w:fill="FFFFFF"/>
            </w:rPr>
          </w:rPrChange>
        </w:rPr>
        <w:t xml:space="preserve">, A., </w:t>
      </w:r>
      <w:proofErr w:type="spellStart"/>
      <w:r w:rsidRPr="00732ED6">
        <w:rPr>
          <w:rFonts w:ascii="Times New Roman" w:hAnsi="Times New Roman" w:cs="Times New Roman"/>
          <w:color w:val="222222"/>
          <w:sz w:val="24"/>
          <w:szCs w:val="24"/>
          <w:shd w:val="clear" w:color="auto" w:fill="FFFFFF"/>
          <w:lang w:val="es-ES"/>
          <w:rPrChange w:id="162" w:author="Jujia Li" w:date="2024-03-05T14:20:00Z">
            <w:rPr>
              <w:rFonts w:ascii="Times New Roman" w:hAnsi="Times New Roman" w:cs="Times New Roman"/>
              <w:color w:val="222222"/>
              <w:shd w:val="clear" w:color="auto" w:fill="FFFFFF"/>
            </w:rPr>
          </w:rPrChange>
        </w:rPr>
        <w:t>Reise</w:t>
      </w:r>
      <w:proofErr w:type="spellEnd"/>
      <w:r w:rsidRPr="00732ED6">
        <w:rPr>
          <w:rFonts w:ascii="Times New Roman" w:hAnsi="Times New Roman" w:cs="Times New Roman"/>
          <w:color w:val="222222"/>
          <w:sz w:val="24"/>
          <w:szCs w:val="24"/>
          <w:shd w:val="clear" w:color="auto" w:fill="FFFFFF"/>
          <w:lang w:val="es-ES"/>
          <w:rPrChange w:id="163" w:author="Jujia Li" w:date="2024-03-05T14:20:00Z">
            <w:rPr>
              <w:rFonts w:ascii="Times New Roman" w:hAnsi="Times New Roman" w:cs="Times New Roman"/>
              <w:color w:val="222222"/>
              <w:shd w:val="clear" w:color="auto" w:fill="FFFFFF"/>
            </w:rPr>
          </w:rPrChange>
        </w:rPr>
        <w:t xml:space="preserve">, S. P., &amp; </w:t>
      </w:r>
      <w:proofErr w:type="spellStart"/>
      <w:r w:rsidRPr="00732ED6">
        <w:rPr>
          <w:rFonts w:ascii="Times New Roman" w:hAnsi="Times New Roman" w:cs="Times New Roman"/>
          <w:color w:val="222222"/>
          <w:sz w:val="24"/>
          <w:szCs w:val="24"/>
          <w:shd w:val="clear" w:color="auto" w:fill="FFFFFF"/>
          <w:lang w:val="es-ES"/>
          <w:rPrChange w:id="164" w:author="Jujia Li" w:date="2024-03-05T14:20:00Z">
            <w:rPr>
              <w:rFonts w:ascii="Times New Roman" w:hAnsi="Times New Roman" w:cs="Times New Roman"/>
              <w:color w:val="222222"/>
              <w:shd w:val="clear" w:color="auto" w:fill="FFFFFF"/>
            </w:rPr>
          </w:rPrChange>
        </w:rPr>
        <w:t>Haviland</w:t>
      </w:r>
      <w:proofErr w:type="spellEnd"/>
      <w:r w:rsidRPr="00732ED6">
        <w:rPr>
          <w:rFonts w:ascii="Times New Roman" w:hAnsi="Times New Roman" w:cs="Times New Roman"/>
          <w:color w:val="222222"/>
          <w:sz w:val="24"/>
          <w:szCs w:val="24"/>
          <w:shd w:val="clear" w:color="auto" w:fill="FFFFFF"/>
          <w:lang w:val="es-ES"/>
          <w:rPrChange w:id="165" w:author="Jujia Li" w:date="2024-03-05T14:20:00Z">
            <w:rPr>
              <w:rFonts w:ascii="Times New Roman" w:hAnsi="Times New Roman" w:cs="Times New Roman"/>
              <w:color w:val="222222"/>
              <w:shd w:val="clear" w:color="auto" w:fill="FFFFFF"/>
            </w:rPr>
          </w:rPrChange>
        </w:rPr>
        <w:t xml:space="preserve">,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Vale, C. D., &amp; Maurelli,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large-sample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1B95EF25" w14:textId="7475B0B6" w:rsidR="00044EF1" w:rsidRPr="00732ED6" w:rsidRDefault="00044EF1" w:rsidP="001F2E4E">
      <w:pPr>
        <w:rPr>
          <w:rFonts w:ascii="Times New Roman" w:hAnsi="Times New Roman" w:cs="Times New Roman"/>
          <w:sz w:val="24"/>
          <w:szCs w:val="24"/>
        </w:rPr>
      </w:pPr>
    </w:p>
    <w:p w14:paraId="709E8C46" w14:textId="77777777" w:rsidR="00695B84" w:rsidRPr="00732ED6" w:rsidRDefault="00695B84">
      <w:pPr>
        <w:rPr>
          <w:rFonts w:ascii="Times New Roman" w:hAnsi="Times New Roman" w:cs="Times New Roman"/>
          <w:b/>
          <w:bCs/>
          <w:sz w:val="24"/>
          <w:szCs w:val="24"/>
        </w:rPr>
      </w:pPr>
      <w:r w:rsidRPr="00732ED6">
        <w:rPr>
          <w:rFonts w:ascii="Times New Roman" w:hAnsi="Times New Roman" w:cs="Times New Roman"/>
          <w:b/>
          <w:bCs/>
          <w:sz w:val="24"/>
          <w:szCs w:val="24"/>
        </w:rPr>
        <w:br w:type="page"/>
      </w:r>
    </w:p>
    <w:sectPr w:rsidR="00695B84" w:rsidRPr="00732ED6" w:rsidSect="00442D97">
      <w:headerReference w:type="default" r:id="rId2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7" w:author="Wenchao Ma" w:date="2025-01-08T10:21:00Z" w:initials="w">
    <w:p w14:paraId="27A458FB" w14:textId="107522A6" w:rsidR="00492783" w:rsidRDefault="00492783" w:rsidP="00FF1EA7">
      <w:r>
        <w:rPr>
          <w:rStyle w:val="CommentReference"/>
        </w:rPr>
        <w:annotationRef/>
      </w:r>
      <w:r>
        <w:rPr>
          <w:color w:val="000000"/>
          <w:sz w:val="20"/>
          <w:szCs w:val="20"/>
        </w:rPr>
        <w:t>No plot needed</w:t>
      </w:r>
    </w:p>
  </w:comment>
  <w:comment w:id="99" w:author="Wenchao Ma" w:date="2025-01-08T10:21:00Z" w:initials="w">
    <w:p w14:paraId="5444592F" w14:textId="77777777" w:rsidR="00492783" w:rsidRDefault="00492783" w:rsidP="00FF1EA7">
      <w:r>
        <w:rPr>
          <w:rStyle w:val="CommentReference"/>
        </w:rPr>
        <w:annotationRef/>
      </w:r>
      <w:r>
        <w:rPr>
          <w:color w:val="000000"/>
          <w:sz w:val="20"/>
          <w:szCs w:val="20"/>
        </w:rPr>
        <w:t>Three-way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A458FB" w15:done="0"/>
  <w15:commentEx w15:paraId="544459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290AE2" w16cex:dateUtc="2025-01-08T16:21:00Z"/>
  <w16cex:commentExtensible w16cex:durableId="09DE369D" w16cex:dateUtc="2025-01-08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A458FB" w16cid:durableId="32290AE2"/>
  <w16cid:commentId w16cid:paraId="5444592F" w16cid:durableId="09DE3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75ABF" w14:textId="77777777" w:rsidR="0055766E" w:rsidRDefault="0055766E" w:rsidP="00093723">
      <w:pPr>
        <w:spacing w:after="0" w:line="240" w:lineRule="auto"/>
      </w:pPr>
      <w:r>
        <w:separator/>
      </w:r>
    </w:p>
  </w:endnote>
  <w:endnote w:type="continuationSeparator" w:id="0">
    <w:p w14:paraId="2BC078F4" w14:textId="77777777" w:rsidR="0055766E" w:rsidRDefault="0055766E"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6D93F" w14:textId="77777777" w:rsidR="0055766E" w:rsidRDefault="0055766E" w:rsidP="00093723">
      <w:pPr>
        <w:spacing w:after="0" w:line="240" w:lineRule="auto"/>
      </w:pPr>
      <w:r>
        <w:separator/>
      </w:r>
    </w:p>
  </w:footnote>
  <w:footnote w:type="continuationSeparator" w:id="0">
    <w:p w14:paraId="507C26F0" w14:textId="77777777" w:rsidR="0055766E" w:rsidRDefault="0055766E"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rson w15:author="Wenchao Ma">
    <w15:presenceInfo w15:providerId="AD" w15:userId="S::wma@umn.edu::d1e8db63-aca9-4a43-be29-ac03e8012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0452E"/>
    <w:rsid w:val="0000566D"/>
    <w:rsid w:val="00013DBA"/>
    <w:rsid w:val="00014055"/>
    <w:rsid w:val="00014F2C"/>
    <w:rsid w:val="0001734B"/>
    <w:rsid w:val="00020711"/>
    <w:rsid w:val="0002142C"/>
    <w:rsid w:val="00023F16"/>
    <w:rsid w:val="00024183"/>
    <w:rsid w:val="000252F4"/>
    <w:rsid w:val="00025472"/>
    <w:rsid w:val="000277A8"/>
    <w:rsid w:val="00030A63"/>
    <w:rsid w:val="00031553"/>
    <w:rsid w:val="000322F5"/>
    <w:rsid w:val="00032EC0"/>
    <w:rsid w:val="000330DE"/>
    <w:rsid w:val="000333DA"/>
    <w:rsid w:val="00033759"/>
    <w:rsid w:val="000356C2"/>
    <w:rsid w:val="000366A5"/>
    <w:rsid w:val="000373FA"/>
    <w:rsid w:val="00037D60"/>
    <w:rsid w:val="000415BD"/>
    <w:rsid w:val="00041F7F"/>
    <w:rsid w:val="00043B7B"/>
    <w:rsid w:val="000447EB"/>
    <w:rsid w:val="00044EF1"/>
    <w:rsid w:val="00050AD5"/>
    <w:rsid w:val="0005173E"/>
    <w:rsid w:val="00052025"/>
    <w:rsid w:val="000527A8"/>
    <w:rsid w:val="00052B68"/>
    <w:rsid w:val="0005458E"/>
    <w:rsid w:val="00056433"/>
    <w:rsid w:val="00056F74"/>
    <w:rsid w:val="0006105D"/>
    <w:rsid w:val="00063961"/>
    <w:rsid w:val="00066EAF"/>
    <w:rsid w:val="000707D7"/>
    <w:rsid w:val="00070F01"/>
    <w:rsid w:val="00072453"/>
    <w:rsid w:val="00073CB5"/>
    <w:rsid w:val="00075643"/>
    <w:rsid w:val="00084674"/>
    <w:rsid w:val="00085D89"/>
    <w:rsid w:val="00090C22"/>
    <w:rsid w:val="00093723"/>
    <w:rsid w:val="0009398F"/>
    <w:rsid w:val="0009399C"/>
    <w:rsid w:val="00097C52"/>
    <w:rsid w:val="000A0ECB"/>
    <w:rsid w:val="000A12ED"/>
    <w:rsid w:val="000A1B2E"/>
    <w:rsid w:val="000B024C"/>
    <w:rsid w:val="000B07BF"/>
    <w:rsid w:val="000B10A6"/>
    <w:rsid w:val="000B1184"/>
    <w:rsid w:val="000B3C4D"/>
    <w:rsid w:val="000B4DC3"/>
    <w:rsid w:val="000B559A"/>
    <w:rsid w:val="000B60A9"/>
    <w:rsid w:val="000C0838"/>
    <w:rsid w:val="000C0FE9"/>
    <w:rsid w:val="000C12A8"/>
    <w:rsid w:val="000C2FAD"/>
    <w:rsid w:val="000C3172"/>
    <w:rsid w:val="000C743D"/>
    <w:rsid w:val="000D1896"/>
    <w:rsid w:val="000D67A8"/>
    <w:rsid w:val="000E0644"/>
    <w:rsid w:val="000E2C77"/>
    <w:rsid w:val="000E3B91"/>
    <w:rsid w:val="000E3DD3"/>
    <w:rsid w:val="000F0F6E"/>
    <w:rsid w:val="000F3B48"/>
    <w:rsid w:val="000F3B56"/>
    <w:rsid w:val="000F5E4B"/>
    <w:rsid w:val="000F6256"/>
    <w:rsid w:val="000F7445"/>
    <w:rsid w:val="000F7C59"/>
    <w:rsid w:val="00100690"/>
    <w:rsid w:val="00101701"/>
    <w:rsid w:val="00105B87"/>
    <w:rsid w:val="00106E2C"/>
    <w:rsid w:val="00107937"/>
    <w:rsid w:val="00113063"/>
    <w:rsid w:val="00114D21"/>
    <w:rsid w:val="00115BAA"/>
    <w:rsid w:val="00120D88"/>
    <w:rsid w:val="00121809"/>
    <w:rsid w:val="00122333"/>
    <w:rsid w:val="00122BF1"/>
    <w:rsid w:val="0013058F"/>
    <w:rsid w:val="00131682"/>
    <w:rsid w:val="00142485"/>
    <w:rsid w:val="00144A24"/>
    <w:rsid w:val="00144EB4"/>
    <w:rsid w:val="001461A8"/>
    <w:rsid w:val="00151943"/>
    <w:rsid w:val="00151C9C"/>
    <w:rsid w:val="00154D3E"/>
    <w:rsid w:val="001573D9"/>
    <w:rsid w:val="00162222"/>
    <w:rsid w:val="00164BCC"/>
    <w:rsid w:val="001662B2"/>
    <w:rsid w:val="0017247A"/>
    <w:rsid w:val="00174FF8"/>
    <w:rsid w:val="0017620B"/>
    <w:rsid w:val="00177EEC"/>
    <w:rsid w:val="0018078F"/>
    <w:rsid w:val="00180F41"/>
    <w:rsid w:val="0018334E"/>
    <w:rsid w:val="00187074"/>
    <w:rsid w:val="00187E37"/>
    <w:rsid w:val="001912E3"/>
    <w:rsid w:val="00193C8F"/>
    <w:rsid w:val="00195F28"/>
    <w:rsid w:val="00196A65"/>
    <w:rsid w:val="00197A33"/>
    <w:rsid w:val="001A14D5"/>
    <w:rsid w:val="001A1A31"/>
    <w:rsid w:val="001A311A"/>
    <w:rsid w:val="001A34F9"/>
    <w:rsid w:val="001A36B8"/>
    <w:rsid w:val="001A492F"/>
    <w:rsid w:val="001A4C0E"/>
    <w:rsid w:val="001B0A50"/>
    <w:rsid w:val="001B1630"/>
    <w:rsid w:val="001B42E6"/>
    <w:rsid w:val="001B4DAB"/>
    <w:rsid w:val="001B7F2E"/>
    <w:rsid w:val="001C2024"/>
    <w:rsid w:val="001C36A2"/>
    <w:rsid w:val="001C4F6B"/>
    <w:rsid w:val="001C531B"/>
    <w:rsid w:val="001C575B"/>
    <w:rsid w:val="001D255C"/>
    <w:rsid w:val="001E1AFC"/>
    <w:rsid w:val="001E4EC5"/>
    <w:rsid w:val="001E5A28"/>
    <w:rsid w:val="001E5F52"/>
    <w:rsid w:val="001E6B4D"/>
    <w:rsid w:val="001E7046"/>
    <w:rsid w:val="001F042B"/>
    <w:rsid w:val="001F22DA"/>
    <w:rsid w:val="001F2E4E"/>
    <w:rsid w:val="001F6A8C"/>
    <w:rsid w:val="00201AC3"/>
    <w:rsid w:val="002032B5"/>
    <w:rsid w:val="0020373B"/>
    <w:rsid w:val="00203AF0"/>
    <w:rsid w:val="00205E33"/>
    <w:rsid w:val="00206ED2"/>
    <w:rsid w:val="00212BF4"/>
    <w:rsid w:val="002132D7"/>
    <w:rsid w:val="00214B3C"/>
    <w:rsid w:val="00214EEA"/>
    <w:rsid w:val="00220D06"/>
    <w:rsid w:val="002210D6"/>
    <w:rsid w:val="002214CF"/>
    <w:rsid w:val="00221ED7"/>
    <w:rsid w:val="00222C86"/>
    <w:rsid w:val="00222EE9"/>
    <w:rsid w:val="00224E1A"/>
    <w:rsid w:val="002334E1"/>
    <w:rsid w:val="00233813"/>
    <w:rsid w:val="00234236"/>
    <w:rsid w:val="0023458A"/>
    <w:rsid w:val="002345FF"/>
    <w:rsid w:val="00236860"/>
    <w:rsid w:val="0024099B"/>
    <w:rsid w:val="00242354"/>
    <w:rsid w:val="002446FB"/>
    <w:rsid w:val="002460E3"/>
    <w:rsid w:val="00246C68"/>
    <w:rsid w:val="002470D7"/>
    <w:rsid w:val="002478F5"/>
    <w:rsid w:val="002503C6"/>
    <w:rsid w:val="0025101C"/>
    <w:rsid w:val="002528D5"/>
    <w:rsid w:val="00252F4C"/>
    <w:rsid w:val="00261523"/>
    <w:rsid w:val="00271EF2"/>
    <w:rsid w:val="00272E24"/>
    <w:rsid w:val="00273D40"/>
    <w:rsid w:val="002750B9"/>
    <w:rsid w:val="00277FD5"/>
    <w:rsid w:val="002800BB"/>
    <w:rsid w:val="00280604"/>
    <w:rsid w:val="002812DF"/>
    <w:rsid w:val="00281B65"/>
    <w:rsid w:val="00286A5B"/>
    <w:rsid w:val="00291070"/>
    <w:rsid w:val="002924BC"/>
    <w:rsid w:val="00293F16"/>
    <w:rsid w:val="0029509D"/>
    <w:rsid w:val="002964E2"/>
    <w:rsid w:val="0029667D"/>
    <w:rsid w:val="00296CEC"/>
    <w:rsid w:val="0029754B"/>
    <w:rsid w:val="00297E7C"/>
    <w:rsid w:val="002A0AD8"/>
    <w:rsid w:val="002A1301"/>
    <w:rsid w:val="002A1492"/>
    <w:rsid w:val="002A488B"/>
    <w:rsid w:val="002A5EE2"/>
    <w:rsid w:val="002A6E95"/>
    <w:rsid w:val="002B1B52"/>
    <w:rsid w:val="002B1EC9"/>
    <w:rsid w:val="002B4E50"/>
    <w:rsid w:val="002C0173"/>
    <w:rsid w:val="002C071B"/>
    <w:rsid w:val="002C101F"/>
    <w:rsid w:val="002C3CF4"/>
    <w:rsid w:val="002C46B3"/>
    <w:rsid w:val="002C5208"/>
    <w:rsid w:val="002C6575"/>
    <w:rsid w:val="002D01F4"/>
    <w:rsid w:val="002D1C9F"/>
    <w:rsid w:val="002D2A30"/>
    <w:rsid w:val="002D5DDB"/>
    <w:rsid w:val="002D7960"/>
    <w:rsid w:val="002D7A43"/>
    <w:rsid w:val="002E0553"/>
    <w:rsid w:val="002E5798"/>
    <w:rsid w:val="002E5C48"/>
    <w:rsid w:val="002E65DF"/>
    <w:rsid w:val="002F5EA4"/>
    <w:rsid w:val="002F6E98"/>
    <w:rsid w:val="002F793A"/>
    <w:rsid w:val="00307768"/>
    <w:rsid w:val="00310620"/>
    <w:rsid w:val="00311631"/>
    <w:rsid w:val="00314482"/>
    <w:rsid w:val="00316CE2"/>
    <w:rsid w:val="003221C0"/>
    <w:rsid w:val="00325376"/>
    <w:rsid w:val="00326DA0"/>
    <w:rsid w:val="003317A0"/>
    <w:rsid w:val="00331A66"/>
    <w:rsid w:val="00332826"/>
    <w:rsid w:val="0033369C"/>
    <w:rsid w:val="00334AB6"/>
    <w:rsid w:val="00334CA7"/>
    <w:rsid w:val="00335B53"/>
    <w:rsid w:val="00337A79"/>
    <w:rsid w:val="0034539B"/>
    <w:rsid w:val="00345EB9"/>
    <w:rsid w:val="0034799B"/>
    <w:rsid w:val="00352417"/>
    <w:rsid w:val="00356EF6"/>
    <w:rsid w:val="0036027C"/>
    <w:rsid w:val="00363083"/>
    <w:rsid w:val="0036653F"/>
    <w:rsid w:val="00370557"/>
    <w:rsid w:val="00371705"/>
    <w:rsid w:val="00372DA5"/>
    <w:rsid w:val="00374A10"/>
    <w:rsid w:val="0037515B"/>
    <w:rsid w:val="00375318"/>
    <w:rsid w:val="0037581E"/>
    <w:rsid w:val="00375911"/>
    <w:rsid w:val="003775D5"/>
    <w:rsid w:val="00377639"/>
    <w:rsid w:val="00380CC8"/>
    <w:rsid w:val="00381BAE"/>
    <w:rsid w:val="00382A5F"/>
    <w:rsid w:val="00382C71"/>
    <w:rsid w:val="0038400D"/>
    <w:rsid w:val="00390B27"/>
    <w:rsid w:val="00390BC9"/>
    <w:rsid w:val="00390FF7"/>
    <w:rsid w:val="00391045"/>
    <w:rsid w:val="00392985"/>
    <w:rsid w:val="0039435E"/>
    <w:rsid w:val="0039466D"/>
    <w:rsid w:val="003A3F40"/>
    <w:rsid w:val="003A5BB2"/>
    <w:rsid w:val="003A642C"/>
    <w:rsid w:val="003A6B6E"/>
    <w:rsid w:val="003B3852"/>
    <w:rsid w:val="003B4ECA"/>
    <w:rsid w:val="003B7574"/>
    <w:rsid w:val="003C0236"/>
    <w:rsid w:val="003C0551"/>
    <w:rsid w:val="003C0E26"/>
    <w:rsid w:val="003C11FD"/>
    <w:rsid w:val="003C2A6D"/>
    <w:rsid w:val="003C5B89"/>
    <w:rsid w:val="003C75A2"/>
    <w:rsid w:val="003D20F0"/>
    <w:rsid w:val="003D469F"/>
    <w:rsid w:val="003D6F16"/>
    <w:rsid w:val="003D7021"/>
    <w:rsid w:val="003E240B"/>
    <w:rsid w:val="003F03A7"/>
    <w:rsid w:val="003F0FE3"/>
    <w:rsid w:val="003F1C3F"/>
    <w:rsid w:val="003F3F15"/>
    <w:rsid w:val="003F5CED"/>
    <w:rsid w:val="0040295D"/>
    <w:rsid w:val="0040366C"/>
    <w:rsid w:val="00404B08"/>
    <w:rsid w:val="0040556B"/>
    <w:rsid w:val="00407969"/>
    <w:rsid w:val="004147D1"/>
    <w:rsid w:val="004149E9"/>
    <w:rsid w:val="00420735"/>
    <w:rsid w:val="004211AE"/>
    <w:rsid w:val="00423582"/>
    <w:rsid w:val="004236F3"/>
    <w:rsid w:val="00424E9D"/>
    <w:rsid w:val="004250CE"/>
    <w:rsid w:val="004261FA"/>
    <w:rsid w:val="004265C8"/>
    <w:rsid w:val="004307D0"/>
    <w:rsid w:val="00430830"/>
    <w:rsid w:val="00431227"/>
    <w:rsid w:val="004404D9"/>
    <w:rsid w:val="00440A0D"/>
    <w:rsid w:val="0044135E"/>
    <w:rsid w:val="0044165A"/>
    <w:rsid w:val="00442D97"/>
    <w:rsid w:val="00445556"/>
    <w:rsid w:val="00445A40"/>
    <w:rsid w:val="004465A6"/>
    <w:rsid w:val="00450BC5"/>
    <w:rsid w:val="00451BF0"/>
    <w:rsid w:val="00455D7D"/>
    <w:rsid w:val="00460830"/>
    <w:rsid w:val="00461528"/>
    <w:rsid w:val="00464D7F"/>
    <w:rsid w:val="00466C75"/>
    <w:rsid w:val="004704DB"/>
    <w:rsid w:val="004708BD"/>
    <w:rsid w:val="004715EB"/>
    <w:rsid w:val="004725CB"/>
    <w:rsid w:val="00475062"/>
    <w:rsid w:val="00476104"/>
    <w:rsid w:val="00476510"/>
    <w:rsid w:val="00476A2E"/>
    <w:rsid w:val="00482BCE"/>
    <w:rsid w:val="00484E04"/>
    <w:rsid w:val="0049219E"/>
    <w:rsid w:val="00492783"/>
    <w:rsid w:val="004930C7"/>
    <w:rsid w:val="004935DB"/>
    <w:rsid w:val="0049470B"/>
    <w:rsid w:val="004966E8"/>
    <w:rsid w:val="004A03B7"/>
    <w:rsid w:val="004A085E"/>
    <w:rsid w:val="004A129A"/>
    <w:rsid w:val="004A4831"/>
    <w:rsid w:val="004A4CCC"/>
    <w:rsid w:val="004B721B"/>
    <w:rsid w:val="004C450B"/>
    <w:rsid w:val="004C513A"/>
    <w:rsid w:val="004C6A98"/>
    <w:rsid w:val="004D2AA0"/>
    <w:rsid w:val="004D6F13"/>
    <w:rsid w:val="004E277E"/>
    <w:rsid w:val="004E35B8"/>
    <w:rsid w:val="004E3C80"/>
    <w:rsid w:val="004E4641"/>
    <w:rsid w:val="004E5178"/>
    <w:rsid w:val="004E60CD"/>
    <w:rsid w:val="004F0499"/>
    <w:rsid w:val="004F28C5"/>
    <w:rsid w:val="004F365C"/>
    <w:rsid w:val="004F37A9"/>
    <w:rsid w:val="004F6837"/>
    <w:rsid w:val="00503E9E"/>
    <w:rsid w:val="005064E5"/>
    <w:rsid w:val="00510C70"/>
    <w:rsid w:val="005133DB"/>
    <w:rsid w:val="0052040D"/>
    <w:rsid w:val="00524A92"/>
    <w:rsid w:val="00526907"/>
    <w:rsid w:val="00530383"/>
    <w:rsid w:val="00530409"/>
    <w:rsid w:val="00530E6A"/>
    <w:rsid w:val="0053336A"/>
    <w:rsid w:val="005355AE"/>
    <w:rsid w:val="00535A3B"/>
    <w:rsid w:val="005361F6"/>
    <w:rsid w:val="00540773"/>
    <w:rsid w:val="00541A20"/>
    <w:rsid w:val="00542CFA"/>
    <w:rsid w:val="00545476"/>
    <w:rsid w:val="0055168F"/>
    <w:rsid w:val="00551C43"/>
    <w:rsid w:val="005535A5"/>
    <w:rsid w:val="00553804"/>
    <w:rsid w:val="005547E8"/>
    <w:rsid w:val="005572DC"/>
    <w:rsid w:val="0055766E"/>
    <w:rsid w:val="005610DF"/>
    <w:rsid w:val="0056127F"/>
    <w:rsid w:val="00563C35"/>
    <w:rsid w:val="00563DE1"/>
    <w:rsid w:val="00565087"/>
    <w:rsid w:val="00567C5D"/>
    <w:rsid w:val="005735C3"/>
    <w:rsid w:val="0057471F"/>
    <w:rsid w:val="00575EF2"/>
    <w:rsid w:val="00576435"/>
    <w:rsid w:val="005768F5"/>
    <w:rsid w:val="00581710"/>
    <w:rsid w:val="005864A4"/>
    <w:rsid w:val="0058744B"/>
    <w:rsid w:val="0059177B"/>
    <w:rsid w:val="00592432"/>
    <w:rsid w:val="005935D2"/>
    <w:rsid w:val="005A53A2"/>
    <w:rsid w:val="005A674F"/>
    <w:rsid w:val="005A6CAB"/>
    <w:rsid w:val="005A75C4"/>
    <w:rsid w:val="005B017D"/>
    <w:rsid w:val="005B201C"/>
    <w:rsid w:val="005B2875"/>
    <w:rsid w:val="005B36CB"/>
    <w:rsid w:val="005B5341"/>
    <w:rsid w:val="005B6D9F"/>
    <w:rsid w:val="005C0E46"/>
    <w:rsid w:val="005C1332"/>
    <w:rsid w:val="005C3443"/>
    <w:rsid w:val="005C745F"/>
    <w:rsid w:val="005C7B83"/>
    <w:rsid w:val="005D05CD"/>
    <w:rsid w:val="005D1E38"/>
    <w:rsid w:val="005D49C5"/>
    <w:rsid w:val="005E0583"/>
    <w:rsid w:val="005E16B0"/>
    <w:rsid w:val="005E4200"/>
    <w:rsid w:val="005E5DD5"/>
    <w:rsid w:val="005F0889"/>
    <w:rsid w:val="005F1546"/>
    <w:rsid w:val="005F56AB"/>
    <w:rsid w:val="005F5A22"/>
    <w:rsid w:val="005F7B38"/>
    <w:rsid w:val="00601917"/>
    <w:rsid w:val="00602B21"/>
    <w:rsid w:val="0060436F"/>
    <w:rsid w:val="00604627"/>
    <w:rsid w:val="0060751C"/>
    <w:rsid w:val="00613096"/>
    <w:rsid w:val="00614079"/>
    <w:rsid w:val="006150A4"/>
    <w:rsid w:val="00616F8C"/>
    <w:rsid w:val="0062521C"/>
    <w:rsid w:val="0063309F"/>
    <w:rsid w:val="006352D3"/>
    <w:rsid w:val="00636886"/>
    <w:rsid w:val="00640B36"/>
    <w:rsid w:val="006446BD"/>
    <w:rsid w:val="00647B37"/>
    <w:rsid w:val="006521F6"/>
    <w:rsid w:val="00654F67"/>
    <w:rsid w:val="006609F4"/>
    <w:rsid w:val="00661771"/>
    <w:rsid w:val="00667554"/>
    <w:rsid w:val="00667DAC"/>
    <w:rsid w:val="006709CB"/>
    <w:rsid w:val="0067197D"/>
    <w:rsid w:val="00674F5F"/>
    <w:rsid w:val="00676618"/>
    <w:rsid w:val="00682A64"/>
    <w:rsid w:val="006868E0"/>
    <w:rsid w:val="00690B0E"/>
    <w:rsid w:val="0069126E"/>
    <w:rsid w:val="0069155A"/>
    <w:rsid w:val="00691DC3"/>
    <w:rsid w:val="006938B6"/>
    <w:rsid w:val="00694108"/>
    <w:rsid w:val="006955FD"/>
    <w:rsid w:val="00695B84"/>
    <w:rsid w:val="006A03E1"/>
    <w:rsid w:val="006A24CD"/>
    <w:rsid w:val="006A5273"/>
    <w:rsid w:val="006A5378"/>
    <w:rsid w:val="006A69F2"/>
    <w:rsid w:val="006B21DF"/>
    <w:rsid w:val="006B3FE2"/>
    <w:rsid w:val="006B4A51"/>
    <w:rsid w:val="006B5456"/>
    <w:rsid w:val="006B5F10"/>
    <w:rsid w:val="006C02D6"/>
    <w:rsid w:val="006C1647"/>
    <w:rsid w:val="006C16F5"/>
    <w:rsid w:val="006C533F"/>
    <w:rsid w:val="006C5FEB"/>
    <w:rsid w:val="006C79B2"/>
    <w:rsid w:val="006D25EE"/>
    <w:rsid w:val="006D5E25"/>
    <w:rsid w:val="006E3924"/>
    <w:rsid w:val="006E5165"/>
    <w:rsid w:val="006F042F"/>
    <w:rsid w:val="006F1361"/>
    <w:rsid w:val="006F23C7"/>
    <w:rsid w:val="006F279C"/>
    <w:rsid w:val="006F3D69"/>
    <w:rsid w:val="006F500B"/>
    <w:rsid w:val="006F62B2"/>
    <w:rsid w:val="00701FE0"/>
    <w:rsid w:val="0070241F"/>
    <w:rsid w:val="00704EDB"/>
    <w:rsid w:val="00706420"/>
    <w:rsid w:val="00706F4B"/>
    <w:rsid w:val="007158C9"/>
    <w:rsid w:val="007160A0"/>
    <w:rsid w:val="00717167"/>
    <w:rsid w:val="00717548"/>
    <w:rsid w:val="00722921"/>
    <w:rsid w:val="00724CCB"/>
    <w:rsid w:val="0072581E"/>
    <w:rsid w:val="007267FC"/>
    <w:rsid w:val="007269E0"/>
    <w:rsid w:val="00730A19"/>
    <w:rsid w:val="007316AF"/>
    <w:rsid w:val="00732609"/>
    <w:rsid w:val="00732701"/>
    <w:rsid w:val="00732ED6"/>
    <w:rsid w:val="00733012"/>
    <w:rsid w:val="0073478A"/>
    <w:rsid w:val="0073607F"/>
    <w:rsid w:val="00740099"/>
    <w:rsid w:val="00743C1A"/>
    <w:rsid w:val="00743CE8"/>
    <w:rsid w:val="00750669"/>
    <w:rsid w:val="0075167D"/>
    <w:rsid w:val="007524C5"/>
    <w:rsid w:val="00753948"/>
    <w:rsid w:val="00754A85"/>
    <w:rsid w:val="007552A1"/>
    <w:rsid w:val="00755719"/>
    <w:rsid w:val="00757F56"/>
    <w:rsid w:val="0076244A"/>
    <w:rsid w:val="00763838"/>
    <w:rsid w:val="0076439A"/>
    <w:rsid w:val="00764AFD"/>
    <w:rsid w:val="00766ABE"/>
    <w:rsid w:val="00766EFD"/>
    <w:rsid w:val="007677DA"/>
    <w:rsid w:val="0077001D"/>
    <w:rsid w:val="0077345D"/>
    <w:rsid w:val="00774189"/>
    <w:rsid w:val="00774993"/>
    <w:rsid w:val="007773CA"/>
    <w:rsid w:val="00780EA0"/>
    <w:rsid w:val="00783C33"/>
    <w:rsid w:val="00784304"/>
    <w:rsid w:val="00785E35"/>
    <w:rsid w:val="00787B1C"/>
    <w:rsid w:val="00793143"/>
    <w:rsid w:val="0079398A"/>
    <w:rsid w:val="007948E6"/>
    <w:rsid w:val="007950D2"/>
    <w:rsid w:val="00796B92"/>
    <w:rsid w:val="00796CE0"/>
    <w:rsid w:val="007A1846"/>
    <w:rsid w:val="007A24B1"/>
    <w:rsid w:val="007A3849"/>
    <w:rsid w:val="007A5640"/>
    <w:rsid w:val="007A7D67"/>
    <w:rsid w:val="007B2D2C"/>
    <w:rsid w:val="007B7922"/>
    <w:rsid w:val="007C525E"/>
    <w:rsid w:val="007D05C2"/>
    <w:rsid w:val="007D0AB0"/>
    <w:rsid w:val="007D1037"/>
    <w:rsid w:val="007D4168"/>
    <w:rsid w:val="007D4408"/>
    <w:rsid w:val="007E0285"/>
    <w:rsid w:val="007E16F5"/>
    <w:rsid w:val="007E1844"/>
    <w:rsid w:val="007E3B20"/>
    <w:rsid w:val="007E3D69"/>
    <w:rsid w:val="007E5863"/>
    <w:rsid w:val="007E655B"/>
    <w:rsid w:val="007F04B1"/>
    <w:rsid w:val="007F0BC2"/>
    <w:rsid w:val="007F2EB0"/>
    <w:rsid w:val="007F381C"/>
    <w:rsid w:val="007F6E35"/>
    <w:rsid w:val="007F72E5"/>
    <w:rsid w:val="00800B84"/>
    <w:rsid w:val="00801E99"/>
    <w:rsid w:val="00801EB0"/>
    <w:rsid w:val="008026A5"/>
    <w:rsid w:val="008103C0"/>
    <w:rsid w:val="008127F1"/>
    <w:rsid w:val="00812DC1"/>
    <w:rsid w:val="00813860"/>
    <w:rsid w:val="008145E7"/>
    <w:rsid w:val="00816066"/>
    <w:rsid w:val="008169F6"/>
    <w:rsid w:val="00816DDE"/>
    <w:rsid w:val="008221B4"/>
    <w:rsid w:val="00826288"/>
    <w:rsid w:val="00833808"/>
    <w:rsid w:val="0083404B"/>
    <w:rsid w:val="00835D79"/>
    <w:rsid w:val="00840B3C"/>
    <w:rsid w:val="0084429E"/>
    <w:rsid w:val="008463E1"/>
    <w:rsid w:val="00854352"/>
    <w:rsid w:val="00861FC6"/>
    <w:rsid w:val="008626B3"/>
    <w:rsid w:val="008626E0"/>
    <w:rsid w:val="008628C5"/>
    <w:rsid w:val="00864259"/>
    <w:rsid w:val="00865AAA"/>
    <w:rsid w:val="00866D12"/>
    <w:rsid w:val="0086729B"/>
    <w:rsid w:val="0087040E"/>
    <w:rsid w:val="00870616"/>
    <w:rsid w:val="00870B8D"/>
    <w:rsid w:val="00872C38"/>
    <w:rsid w:val="00872EEE"/>
    <w:rsid w:val="008745D8"/>
    <w:rsid w:val="00875565"/>
    <w:rsid w:val="00875DBE"/>
    <w:rsid w:val="00881966"/>
    <w:rsid w:val="00881C56"/>
    <w:rsid w:val="008859D9"/>
    <w:rsid w:val="008863A3"/>
    <w:rsid w:val="00887C91"/>
    <w:rsid w:val="00894425"/>
    <w:rsid w:val="0089569E"/>
    <w:rsid w:val="008956B0"/>
    <w:rsid w:val="0089593C"/>
    <w:rsid w:val="008979CB"/>
    <w:rsid w:val="008A0B55"/>
    <w:rsid w:val="008A17D2"/>
    <w:rsid w:val="008A1AE1"/>
    <w:rsid w:val="008A2FE3"/>
    <w:rsid w:val="008B1F56"/>
    <w:rsid w:val="008B1FC0"/>
    <w:rsid w:val="008B254B"/>
    <w:rsid w:val="008B3507"/>
    <w:rsid w:val="008B3C93"/>
    <w:rsid w:val="008B55E2"/>
    <w:rsid w:val="008B5784"/>
    <w:rsid w:val="008B70BD"/>
    <w:rsid w:val="008B7E87"/>
    <w:rsid w:val="008C0B5B"/>
    <w:rsid w:val="008C4CEA"/>
    <w:rsid w:val="008D172D"/>
    <w:rsid w:val="008D3323"/>
    <w:rsid w:val="008D4C39"/>
    <w:rsid w:val="008E01F5"/>
    <w:rsid w:val="008E2834"/>
    <w:rsid w:val="008E6334"/>
    <w:rsid w:val="008E7022"/>
    <w:rsid w:val="008E7BB2"/>
    <w:rsid w:val="008F2994"/>
    <w:rsid w:val="008F34E4"/>
    <w:rsid w:val="008F4160"/>
    <w:rsid w:val="008F7536"/>
    <w:rsid w:val="008F7D96"/>
    <w:rsid w:val="00903713"/>
    <w:rsid w:val="009074A4"/>
    <w:rsid w:val="00907D18"/>
    <w:rsid w:val="00907D53"/>
    <w:rsid w:val="00912DF2"/>
    <w:rsid w:val="00913FD2"/>
    <w:rsid w:val="009154C9"/>
    <w:rsid w:val="00915687"/>
    <w:rsid w:val="009169DF"/>
    <w:rsid w:val="0091781B"/>
    <w:rsid w:val="00920649"/>
    <w:rsid w:val="00922098"/>
    <w:rsid w:val="00922EDD"/>
    <w:rsid w:val="00925415"/>
    <w:rsid w:val="00926E8A"/>
    <w:rsid w:val="00926EA4"/>
    <w:rsid w:val="009272D0"/>
    <w:rsid w:val="00927E90"/>
    <w:rsid w:val="00930F50"/>
    <w:rsid w:val="00930F79"/>
    <w:rsid w:val="00933E99"/>
    <w:rsid w:val="00933F2F"/>
    <w:rsid w:val="00937AE2"/>
    <w:rsid w:val="009401F6"/>
    <w:rsid w:val="00940528"/>
    <w:rsid w:val="009425A6"/>
    <w:rsid w:val="00943E31"/>
    <w:rsid w:val="0094486A"/>
    <w:rsid w:val="00945D4D"/>
    <w:rsid w:val="00951721"/>
    <w:rsid w:val="009622D0"/>
    <w:rsid w:val="00962F3C"/>
    <w:rsid w:val="00963D31"/>
    <w:rsid w:val="009653A7"/>
    <w:rsid w:val="00965CB7"/>
    <w:rsid w:val="009665F4"/>
    <w:rsid w:val="0096705E"/>
    <w:rsid w:val="00967207"/>
    <w:rsid w:val="00967869"/>
    <w:rsid w:val="009702D0"/>
    <w:rsid w:val="00970615"/>
    <w:rsid w:val="00970CCA"/>
    <w:rsid w:val="00971F60"/>
    <w:rsid w:val="0097678C"/>
    <w:rsid w:val="00977FB7"/>
    <w:rsid w:val="00980F5D"/>
    <w:rsid w:val="009829FE"/>
    <w:rsid w:val="00986180"/>
    <w:rsid w:val="00987B03"/>
    <w:rsid w:val="009927EA"/>
    <w:rsid w:val="00992B83"/>
    <w:rsid w:val="00992B9B"/>
    <w:rsid w:val="009972F6"/>
    <w:rsid w:val="00997DDB"/>
    <w:rsid w:val="009A1E14"/>
    <w:rsid w:val="009A347D"/>
    <w:rsid w:val="009A35ED"/>
    <w:rsid w:val="009A3A9D"/>
    <w:rsid w:val="009A4413"/>
    <w:rsid w:val="009A4B4D"/>
    <w:rsid w:val="009A5721"/>
    <w:rsid w:val="009B00E1"/>
    <w:rsid w:val="009B08C0"/>
    <w:rsid w:val="009B161C"/>
    <w:rsid w:val="009B7E47"/>
    <w:rsid w:val="009C0242"/>
    <w:rsid w:val="009C0FF3"/>
    <w:rsid w:val="009C3E78"/>
    <w:rsid w:val="009C40C7"/>
    <w:rsid w:val="009C55CD"/>
    <w:rsid w:val="009C5929"/>
    <w:rsid w:val="009C5A83"/>
    <w:rsid w:val="009C77BF"/>
    <w:rsid w:val="009D1FFF"/>
    <w:rsid w:val="009D3959"/>
    <w:rsid w:val="009D6700"/>
    <w:rsid w:val="009D7705"/>
    <w:rsid w:val="009E1FCB"/>
    <w:rsid w:val="009E3CDE"/>
    <w:rsid w:val="009E3D32"/>
    <w:rsid w:val="009E4E15"/>
    <w:rsid w:val="009E57FB"/>
    <w:rsid w:val="009E5AC7"/>
    <w:rsid w:val="009F02B5"/>
    <w:rsid w:val="009F3540"/>
    <w:rsid w:val="009F3BD3"/>
    <w:rsid w:val="009F4848"/>
    <w:rsid w:val="009F588C"/>
    <w:rsid w:val="009F63E7"/>
    <w:rsid w:val="009F6BB3"/>
    <w:rsid w:val="009F75AD"/>
    <w:rsid w:val="009F7CEF"/>
    <w:rsid w:val="00A0109E"/>
    <w:rsid w:val="00A032F1"/>
    <w:rsid w:val="00A11C28"/>
    <w:rsid w:val="00A17162"/>
    <w:rsid w:val="00A213B4"/>
    <w:rsid w:val="00A2155A"/>
    <w:rsid w:val="00A2162B"/>
    <w:rsid w:val="00A2515A"/>
    <w:rsid w:val="00A25966"/>
    <w:rsid w:val="00A267E4"/>
    <w:rsid w:val="00A26A7F"/>
    <w:rsid w:val="00A26BCF"/>
    <w:rsid w:val="00A30E43"/>
    <w:rsid w:val="00A4722A"/>
    <w:rsid w:val="00A47457"/>
    <w:rsid w:val="00A47786"/>
    <w:rsid w:val="00A50741"/>
    <w:rsid w:val="00A5240D"/>
    <w:rsid w:val="00A528DD"/>
    <w:rsid w:val="00A540B1"/>
    <w:rsid w:val="00A57C55"/>
    <w:rsid w:val="00A614D8"/>
    <w:rsid w:val="00A6407C"/>
    <w:rsid w:val="00A64C9E"/>
    <w:rsid w:val="00A65371"/>
    <w:rsid w:val="00A660B3"/>
    <w:rsid w:val="00A66CDA"/>
    <w:rsid w:val="00A67295"/>
    <w:rsid w:val="00A67B5F"/>
    <w:rsid w:val="00A71155"/>
    <w:rsid w:val="00A71FC1"/>
    <w:rsid w:val="00A74286"/>
    <w:rsid w:val="00A7762A"/>
    <w:rsid w:val="00A82C2D"/>
    <w:rsid w:val="00A84401"/>
    <w:rsid w:val="00A84DAC"/>
    <w:rsid w:val="00A86B34"/>
    <w:rsid w:val="00A91940"/>
    <w:rsid w:val="00A92964"/>
    <w:rsid w:val="00A95D03"/>
    <w:rsid w:val="00A968E2"/>
    <w:rsid w:val="00AA1C0C"/>
    <w:rsid w:val="00AA5EF3"/>
    <w:rsid w:val="00AA5F6F"/>
    <w:rsid w:val="00AA6DF2"/>
    <w:rsid w:val="00AB2FFF"/>
    <w:rsid w:val="00AB58B1"/>
    <w:rsid w:val="00AB6D76"/>
    <w:rsid w:val="00AB7068"/>
    <w:rsid w:val="00AC36E4"/>
    <w:rsid w:val="00AC7758"/>
    <w:rsid w:val="00AC7CE6"/>
    <w:rsid w:val="00AD07A6"/>
    <w:rsid w:val="00AD2167"/>
    <w:rsid w:val="00AD21FD"/>
    <w:rsid w:val="00AD4E6B"/>
    <w:rsid w:val="00AD7467"/>
    <w:rsid w:val="00AE71A1"/>
    <w:rsid w:val="00AF1636"/>
    <w:rsid w:val="00AF20C5"/>
    <w:rsid w:val="00AF220B"/>
    <w:rsid w:val="00AF6975"/>
    <w:rsid w:val="00AF7861"/>
    <w:rsid w:val="00B001E3"/>
    <w:rsid w:val="00B00271"/>
    <w:rsid w:val="00B00274"/>
    <w:rsid w:val="00B0083F"/>
    <w:rsid w:val="00B009A9"/>
    <w:rsid w:val="00B012BA"/>
    <w:rsid w:val="00B02835"/>
    <w:rsid w:val="00B0425C"/>
    <w:rsid w:val="00B064B7"/>
    <w:rsid w:val="00B1095B"/>
    <w:rsid w:val="00B12AA1"/>
    <w:rsid w:val="00B12D44"/>
    <w:rsid w:val="00B135DF"/>
    <w:rsid w:val="00B175A6"/>
    <w:rsid w:val="00B2014E"/>
    <w:rsid w:val="00B20573"/>
    <w:rsid w:val="00B23FDB"/>
    <w:rsid w:val="00B2684A"/>
    <w:rsid w:val="00B30C90"/>
    <w:rsid w:val="00B30DC7"/>
    <w:rsid w:val="00B30F51"/>
    <w:rsid w:val="00B31E32"/>
    <w:rsid w:val="00B33079"/>
    <w:rsid w:val="00B34172"/>
    <w:rsid w:val="00B35F2C"/>
    <w:rsid w:val="00B36278"/>
    <w:rsid w:val="00B365C7"/>
    <w:rsid w:val="00B37DDA"/>
    <w:rsid w:val="00B41076"/>
    <w:rsid w:val="00B41CA7"/>
    <w:rsid w:val="00B446C0"/>
    <w:rsid w:val="00B46A00"/>
    <w:rsid w:val="00B47995"/>
    <w:rsid w:val="00B5096D"/>
    <w:rsid w:val="00B509FD"/>
    <w:rsid w:val="00B53422"/>
    <w:rsid w:val="00B53E6A"/>
    <w:rsid w:val="00B56865"/>
    <w:rsid w:val="00B60F36"/>
    <w:rsid w:val="00B613CF"/>
    <w:rsid w:val="00B6221F"/>
    <w:rsid w:val="00B6651F"/>
    <w:rsid w:val="00B66D13"/>
    <w:rsid w:val="00B67321"/>
    <w:rsid w:val="00B74AAF"/>
    <w:rsid w:val="00B75EC0"/>
    <w:rsid w:val="00B76DB9"/>
    <w:rsid w:val="00B838E8"/>
    <w:rsid w:val="00B83A8B"/>
    <w:rsid w:val="00B876B3"/>
    <w:rsid w:val="00B90018"/>
    <w:rsid w:val="00B90B09"/>
    <w:rsid w:val="00B93438"/>
    <w:rsid w:val="00B9536E"/>
    <w:rsid w:val="00B95C0E"/>
    <w:rsid w:val="00BA648B"/>
    <w:rsid w:val="00BA6FDB"/>
    <w:rsid w:val="00BB02A6"/>
    <w:rsid w:val="00BB1D5E"/>
    <w:rsid w:val="00BB3D87"/>
    <w:rsid w:val="00BB5A57"/>
    <w:rsid w:val="00BB6418"/>
    <w:rsid w:val="00BB764D"/>
    <w:rsid w:val="00BB7C2B"/>
    <w:rsid w:val="00BC1895"/>
    <w:rsid w:val="00BC2535"/>
    <w:rsid w:val="00BC490A"/>
    <w:rsid w:val="00BC6A15"/>
    <w:rsid w:val="00BD1FCE"/>
    <w:rsid w:val="00BD7676"/>
    <w:rsid w:val="00BE1275"/>
    <w:rsid w:val="00BE2295"/>
    <w:rsid w:val="00BE274A"/>
    <w:rsid w:val="00BE4115"/>
    <w:rsid w:val="00BE4969"/>
    <w:rsid w:val="00BE5061"/>
    <w:rsid w:val="00BE518A"/>
    <w:rsid w:val="00BE6233"/>
    <w:rsid w:val="00BF0722"/>
    <w:rsid w:val="00BF205B"/>
    <w:rsid w:val="00BF609B"/>
    <w:rsid w:val="00BF78B6"/>
    <w:rsid w:val="00BF7B61"/>
    <w:rsid w:val="00C01066"/>
    <w:rsid w:val="00C04D1C"/>
    <w:rsid w:val="00C0762C"/>
    <w:rsid w:val="00C10DCF"/>
    <w:rsid w:val="00C13F04"/>
    <w:rsid w:val="00C15B14"/>
    <w:rsid w:val="00C21DED"/>
    <w:rsid w:val="00C21E82"/>
    <w:rsid w:val="00C2397E"/>
    <w:rsid w:val="00C2563D"/>
    <w:rsid w:val="00C2633B"/>
    <w:rsid w:val="00C32FF7"/>
    <w:rsid w:val="00C35AA8"/>
    <w:rsid w:val="00C36E22"/>
    <w:rsid w:val="00C36FF3"/>
    <w:rsid w:val="00C37BB9"/>
    <w:rsid w:val="00C40877"/>
    <w:rsid w:val="00C41156"/>
    <w:rsid w:val="00C41B60"/>
    <w:rsid w:val="00C42E4C"/>
    <w:rsid w:val="00C435AF"/>
    <w:rsid w:val="00C4552B"/>
    <w:rsid w:val="00C45790"/>
    <w:rsid w:val="00C457E2"/>
    <w:rsid w:val="00C46283"/>
    <w:rsid w:val="00C467F0"/>
    <w:rsid w:val="00C50429"/>
    <w:rsid w:val="00C5082E"/>
    <w:rsid w:val="00C522B6"/>
    <w:rsid w:val="00C524BE"/>
    <w:rsid w:val="00C5287C"/>
    <w:rsid w:val="00C541D3"/>
    <w:rsid w:val="00C5442C"/>
    <w:rsid w:val="00C5459C"/>
    <w:rsid w:val="00C61171"/>
    <w:rsid w:val="00C61A36"/>
    <w:rsid w:val="00C622FC"/>
    <w:rsid w:val="00C62F0F"/>
    <w:rsid w:val="00C64C97"/>
    <w:rsid w:val="00C658A3"/>
    <w:rsid w:val="00C676F8"/>
    <w:rsid w:val="00C72EBD"/>
    <w:rsid w:val="00C73066"/>
    <w:rsid w:val="00C742E8"/>
    <w:rsid w:val="00C75031"/>
    <w:rsid w:val="00C751E8"/>
    <w:rsid w:val="00C75B0F"/>
    <w:rsid w:val="00C8149A"/>
    <w:rsid w:val="00C819C6"/>
    <w:rsid w:val="00C82C0F"/>
    <w:rsid w:val="00C831D4"/>
    <w:rsid w:val="00C8444A"/>
    <w:rsid w:val="00C8475B"/>
    <w:rsid w:val="00C85F87"/>
    <w:rsid w:val="00C87C29"/>
    <w:rsid w:val="00C91842"/>
    <w:rsid w:val="00C919E6"/>
    <w:rsid w:val="00C92E1A"/>
    <w:rsid w:val="00C96198"/>
    <w:rsid w:val="00C9760A"/>
    <w:rsid w:val="00CA15E9"/>
    <w:rsid w:val="00CA34C0"/>
    <w:rsid w:val="00CB062D"/>
    <w:rsid w:val="00CB17AA"/>
    <w:rsid w:val="00CB17CC"/>
    <w:rsid w:val="00CB4F6F"/>
    <w:rsid w:val="00CB646F"/>
    <w:rsid w:val="00CB6899"/>
    <w:rsid w:val="00CB6CEF"/>
    <w:rsid w:val="00CB6E52"/>
    <w:rsid w:val="00CC31EB"/>
    <w:rsid w:val="00CC760A"/>
    <w:rsid w:val="00CD156A"/>
    <w:rsid w:val="00CD5904"/>
    <w:rsid w:val="00CD6723"/>
    <w:rsid w:val="00CE376D"/>
    <w:rsid w:val="00CE4034"/>
    <w:rsid w:val="00CE4288"/>
    <w:rsid w:val="00CF16AB"/>
    <w:rsid w:val="00CF1779"/>
    <w:rsid w:val="00CF2655"/>
    <w:rsid w:val="00CF4F21"/>
    <w:rsid w:val="00CF521B"/>
    <w:rsid w:val="00D013DC"/>
    <w:rsid w:val="00D04224"/>
    <w:rsid w:val="00D0451E"/>
    <w:rsid w:val="00D07B1D"/>
    <w:rsid w:val="00D1170B"/>
    <w:rsid w:val="00D11A09"/>
    <w:rsid w:val="00D131B3"/>
    <w:rsid w:val="00D139C4"/>
    <w:rsid w:val="00D1498F"/>
    <w:rsid w:val="00D16671"/>
    <w:rsid w:val="00D25645"/>
    <w:rsid w:val="00D25EC7"/>
    <w:rsid w:val="00D27887"/>
    <w:rsid w:val="00D322C4"/>
    <w:rsid w:val="00D36E0E"/>
    <w:rsid w:val="00D3757E"/>
    <w:rsid w:val="00D37FF8"/>
    <w:rsid w:val="00D4127D"/>
    <w:rsid w:val="00D418D1"/>
    <w:rsid w:val="00D427D4"/>
    <w:rsid w:val="00D45410"/>
    <w:rsid w:val="00D45897"/>
    <w:rsid w:val="00D463FC"/>
    <w:rsid w:val="00D4647A"/>
    <w:rsid w:val="00D51D8C"/>
    <w:rsid w:val="00D51F90"/>
    <w:rsid w:val="00D55286"/>
    <w:rsid w:val="00D55E3A"/>
    <w:rsid w:val="00D57243"/>
    <w:rsid w:val="00D62CD9"/>
    <w:rsid w:val="00D63F35"/>
    <w:rsid w:val="00D64A96"/>
    <w:rsid w:val="00D67234"/>
    <w:rsid w:val="00D7176F"/>
    <w:rsid w:val="00D723CE"/>
    <w:rsid w:val="00D73323"/>
    <w:rsid w:val="00D7524E"/>
    <w:rsid w:val="00D77C6A"/>
    <w:rsid w:val="00D80DFF"/>
    <w:rsid w:val="00D851C9"/>
    <w:rsid w:val="00D92A25"/>
    <w:rsid w:val="00D945DE"/>
    <w:rsid w:val="00D9487F"/>
    <w:rsid w:val="00D94A6C"/>
    <w:rsid w:val="00D94BC4"/>
    <w:rsid w:val="00D95562"/>
    <w:rsid w:val="00D96395"/>
    <w:rsid w:val="00D9757B"/>
    <w:rsid w:val="00DA0434"/>
    <w:rsid w:val="00DA4934"/>
    <w:rsid w:val="00DA5501"/>
    <w:rsid w:val="00DA6742"/>
    <w:rsid w:val="00DB08DF"/>
    <w:rsid w:val="00DB095A"/>
    <w:rsid w:val="00DB2BF5"/>
    <w:rsid w:val="00DB632D"/>
    <w:rsid w:val="00DB6FF1"/>
    <w:rsid w:val="00DC28A7"/>
    <w:rsid w:val="00DD0AEA"/>
    <w:rsid w:val="00DD0D8A"/>
    <w:rsid w:val="00DD1672"/>
    <w:rsid w:val="00DE1003"/>
    <w:rsid w:val="00DE11A9"/>
    <w:rsid w:val="00DE175B"/>
    <w:rsid w:val="00DE2B0E"/>
    <w:rsid w:val="00DE33EC"/>
    <w:rsid w:val="00DE5526"/>
    <w:rsid w:val="00DE55CB"/>
    <w:rsid w:val="00DE573C"/>
    <w:rsid w:val="00DF0AA3"/>
    <w:rsid w:val="00DF22A6"/>
    <w:rsid w:val="00DF5089"/>
    <w:rsid w:val="00DF7A2E"/>
    <w:rsid w:val="00E00116"/>
    <w:rsid w:val="00E014B9"/>
    <w:rsid w:val="00E0165B"/>
    <w:rsid w:val="00E04FAC"/>
    <w:rsid w:val="00E05700"/>
    <w:rsid w:val="00E06F13"/>
    <w:rsid w:val="00E10698"/>
    <w:rsid w:val="00E12E95"/>
    <w:rsid w:val="00E13EE8"/>
    <w:rsid w:val="00E218E9"/>
    <w:rsid w:val="00E22F5B"/>
    <w:rsid w:val="00E231D7"/>
    <w:rsid w:val="00E234FF"/>
    <w:rsid w:val="00E23911"/>
    <w:rsid w:val="00E24B54"/>
    <w:rsid w:val="00E24DCB"/>
    <w:rsid w:val="00E25679"/>
    <w:rsid w:val="00E25D73"/>
    <w:rsid w:val="00E25DA9"/>
    <w:rsid w:val="00E300C9"/>
    <w:rsid w:val="00E30731"/>
    <w:rsid w:val="00E31227"/>
    <w:rsid w:val="00E32CF8"/>
    <w:rsid w:val="00E34344"/>
    <w:rsid w:val="00E373E8"/>
    <w:rsid w:val="00E377B5"/>
    <w:rsid w:val="00E41D76"/>
    <w:rsid w:val="00E43371"/>
    <w:rsid w:val="00E43EB0"/>
    <w:rsid w:val="00E44DD6"/>
    <w:rsid w:val="00E473F9"/>
    <w:rsid w:val="00E52A62"/>
    <w:rsid w:val="00E53BB1"/>
    <w:rsid w:val="00E56669"/>
    <w:rsid w:val="00E57D6C"/>
    <w:rsid w:val="00E60AC3"/>
    <w:rsid w:val="00E65747"/>
    <w:rsid w:val="00E65C67"/>
    <w:rsid w:val="00E72F51"/>
    <w:rsid w:val="00E742A4"/>
    <w:rsid w:val="00E74D76"/>
    <w:rsid w:val="00E758DE"/>
    <w:rsid w:val="00E76815"/>
    <w:rsid w:val="00E83CE9"/>
    <w:rsid w:val="00E83FD5"/>
    <w:rsid w:val="00E85707"/>
    <w:rsid w:val="00E877B5"/>
    <w:rsid w:val="00E90256"/>
    <w:rsid w:val="00E933A6"/>
    <w:rsid w:val="00E9515A"/>
    <w:rsid w:val="00E9764A"/>
    <w:rsid w:val="00E97C28"/>
    <w:rsid w:val="00EA3131"/>
    <w:rsid w:val="00EB0BCC"/>
    <w:rsid w:val="00EB0D48"/>
    <w:rsid w:val="00EB12FD"/>
    <w:rsid w:val="00EB16B6"/>
    <w:rsid w:val="00EB4624"/>
    <w:rsid w:val="00EB476B"/>
    <w:rsid w:val="00EB5FC5"/>
    <w:rsid w:val="00EC17A0"/>
    <w:rsid w:val="00EC1AE9"/>
    <w:rsid w:val="00EC2A6B"/>
    <w:rsid w:val="00EC46C0"/>
    <w:rsid w:val="00EC4F12"/>
    <w:rsid w:val="00EC71C8"/>
    <w:rsid w:val="00ED29B9"/>
    <w:rsid w:val="00ED2F94"/>
    <w:rsid w:val="00ED329F"/>
    <w:rsid w:val="00ED3322"/>
    <w:rsid w:val="00ED796F"/>
    <w:rsid w:val="00EE2298"/>
    <w:rsid w:val="00EE25FC"/>
    <w:rsid w:val="00EE5113"/>
    <w:rsid w:val="00EE5F47"/>
    <w:rsid w:val="00EE7D28"/>
    <w:rsid w:val="00EF0824"/>
    <w:rsid w:val="00EF0A62"/>
    <w:rsid w:val="00EF2D74"/>
    <w:rsid w:val="00EF3BA5"/>
    <w:rsid w:val="00EF5539"/>
    <w:rsid w:val="00EF67E0"/>
    <w:rsid w:val="00F01A67"/>
    <w:rsid w:val="00F01EFD"/>
    <w:rsid w:val="00F04C7C"/>
    <w:rsid w:val="00F05D99"/>
    <w:rsid w:val="00F0629A"/>
    <w:rsid w:val="00F06B09"/>
    <w:rsid w:val="00F1013A"/>
    <w:rsid w:val="00F1333A"/>
    <w:rsid w:val="00F1703F"/>
    <w:rsid w:val="00F231AB"/>
    <w:rsid w:val="00F2362F"/>
    <w:rsid w:val="00F23E5D"/>
    <w:rsid w:val="00F25367"/>
    <w:rsid w:val="00F260BA"/>
    <w:rsid w:val="00F272EC"/>
    <w:rsid w:val="00F274F8"/>
    <w:rsid w:val="00F31969"/>
    <w:rsid w:val="00F35695"/>
    <w:rsid w:val="00F36D81"/>
    <w:rsid w:val="00F37036"/>
    <w:rsid w:val="00F401B2"/>
    <w:rsid w:val="00F41358"/>
    <w:rsid w:val="00F424DB"/>
    <w:rsid w:val="00F43369"/>
    <w:rsid w:val="00F47661"/>
    <w:rsid w:val="00F50FF9"/>
    <w:rsid w:val="00F56558"/>
    <w:rsid w:val="00F569E1"/>
    <w:rsid w:val="00F57DAC"/>
    <w:rsid w:val="00F60511"/>
    <w:rsid w:val="00F61D46"/>
    <w:rsid w:val="00F63F0E"/>
    <w:rsid w:val="00F66854"/>
    <w:rsid w:val="00F70DC1"/>
    <w:rsid w:val="00F711CD"/>
    <w:rsid w:val="00F71547"/>
    <w:rsid w:val="00F71D67"/>
    <w:rsid w:val="00F81339"/>
    <w:rsid w:val="00F86DA0"/>
    <w:rsid w:val="00F86FF5"/>
    <w:rsid w:val="00F92C6D"/>
    <w:rsid w:val="00F95CCF"/>
    <w:rsid w:val="00F96BFE"/>
    <w:rsid w:val="00F96C17"/>
    <w:rsid w:val="00FA043B"/>
    <w:rsid w:val="00FA1F2B"/>
    <w:rsid w:val="00FA2E82"/>
    <w:rsid w:val="00FA523C"/>
    <w:rsid w:val="00FA62F6"/>
    <w:rsid w:val="00FA7049"/>
    <w:rsid w:val="00FA76A2"/>
    <w:rsid w:val="00FB19E3"/>
    <w:rsid w:val="00FB2343"/>
    <w:rsid w:val="00FB4093"/>
    <w:rsid w:val="00FB5212"/>
    <w:rsid w:val="00FB68CC"/>
    <w:rsid w:val="00FC4B65"/>
    <w:rsid w:val="00FC5CFB"/>
    <w:rsid w:val="00FD2810"/>
    <w:rsid w:val="00FD2FBF"/>
    <w:rsid w:val="00FD4BFC"/>
    <w:rsid w:val="00FD5E2E"/>
    <w:rsid w:val="00FE0523"/>
    <w:rsid w:val="00FE05E2"/>
    <w:rsid w:val="00FE15C1"/>
    <w:rsid w:val="00FE2579"/>
    <w:rsid w:val="00FE26DD"/>
    <w:rsid w:val="00FE3A87"/>
    <w:rsid w:val="00FE5B44"/>
    <w:rsid w:val="00FF01BC"/>
    <w:rsid w:val="00FF0B7C"/>
    <w:rsid w:val="00FF1EA7"/>
    <w:rsid w:val="00FF293B"/>
    <w:rsid w:val="00FF34C4"/>
    <w:rsid w:val="00FF4164"/>
    <w:rsid w:val="00FF4E73"/>
    <w:rsid w:val="00FF740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31</Pages>
  <Words>6755</Words>
  <Characters>38510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45</cp:revision>
  <dcterms:created xsi:type="dcterms:W3CDTF">2025-01-08T16:34:00Z</dcterms:created>
  <dcterms:modified xsi:type="dcterms:W3CDTF">2025-01-08T20:27:00Z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ies>
</file>