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732ED6"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25101C" w:rsidRDefault="00B9536E" w:rsidP="00447B7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w:t>
            </w:r>
            <w:r w:rsidR="0025101C" w:rsidRPr="0025101C">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 xml:space="preserve">Values of </w:t>
            </w:r>
            <w:r w:rsidR="00B9536E">
              <w:rPr>
                <w:rFonts w:ascii="Times New Roman" w:hAnsi="Times New Roman" w:cs="Times New Roman"/>
                <w:b/>
                <w:bCs/>
                <w:sz w:val="24"/>
                <w:szCs w:val="24"/>
              </w:rPr>
              <w:t>L</w:t>
            </w:r>
            <w:r w:rsidRPr="0025101C">
              <w:rPr>
                <w:rFonts w:ascii="Times New Roman" w:hAnsi="Times New Roman" w:cs="Times New Roman"/>
                <w:b/>
                <w:bCs/>
                <w:sz w:val="24"/>
                <w:szCs w:val="24"/>
              </w:rPr>
              <w:t>evels</w:t>
            </w:r>
          </w:p>
        </w:tc>
      </w:tr>
      <w:tr w:rsidR="0025101C" w:rsidRPr="00732ED6" w14:paraId="29F67A2E" w14:textId="77777777" w:rsidTr="00875565">
        <w:tc>
          <w:tcPr>
            <w:tcW w:w="3240" w:type="dxa"/>
            <w:tcBorders>
              <w:top w:val="single" w:sz="4" w:space="0" w:color="auto"/>
            </w:tcBorders>
          </w:tcPr>
          <w:p w14:paraId="18A4E67D"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Sample size (</w:t>
            </w:r>
            <w:r w:rsidRPr="00875565">
              <w:rPr>
                <w:rFonts w:ascii="Times New Roman" w:hAnsi="Times New Roman" w:cs="Times New Roman"/>
                <w:i/>
                <w:iCs/>
                <w:sz w:val="24"/>
                <w:szCs w:val="24"/>
              </w:rPr>
              <w:t>N</w:t>
            </w:r>
            <w:r w:rsidRPr="00732ED6">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N</w:t>
            </w:r>
            <w:r w:rsidRPr="00732ED6">
              <w:rPr>
                <w:rFonts w:ascii="Times New Roman" w:hAnsi="Times New Roman" w:cs="Times New Roman"/>
                <w:sz w:val="24"/>
                <w:szCs w:val="24"/>
              </w:rPr>
              <w:t xml:space="preserve"> = 250, 500, 1000</w:t>
            </w:r>
          </w:p>
        </w:tc>
      </w:tr>
      <w:tr w:rsidR="0025101C" w:rsidRPr="00732ED6" w14:paraId="281B3763" w14:textId="77777777" w:rsidTr="00875565">
        <w:tc>
          <w:tcPr>
            <w:tcW w:w="3240" w:type="dxa"/>
          </w:tcPr>
          <w:p w14:paraId="6FB9FF3D" w14:textId="4EC054DC"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Item per Factor (</w:t>
            </w:r>
            <w:r w:rsidRPr="00875565">
              <w:rPr>
                <w:rFonts w:ascii="Times New Roman" w:hAnsi="Times New Roman" w:cs="Times New Roman"/>
                <w:i/>
                <w:iCs/>
                <w:sz w:val="24"/>
                <w:szCs w:val="24"/>
              </w:rPr>
              <w:t>I</w:t>
            </w:r>
            <w:r w:rsidRPr="00875565">
              <w:rPr>
                <w:rFonts w:ascii="Times New Roman" w:hAnsi="Times New Roman" w:cs="Times New Roman" w:hint="eastAsia"/>
                <w:i/>
                <w:iCs/>
                <w:sz w:val="24"/>
                <w:szCs w:val="24"/>
                <w:vertAlign w:val="subscript"/>
              </w:rPr>
              <w:t>s</w:t>
            </w:r>
            <w:r w:rsidRPr="00732ED6">
              <w:rPr>
                <w:rFonts w:ascii="Times New Roman" w:hAnsi="Times New Roman" w:cs="Times New Roman"/>
                <w:sz w:val="24"/>
                <w:szCs w:val="24"/>
              </w:rPr>
              <w:t>)</w:t>
            </w:r>
          </w:p>
        </w:tc>
        <w:tc>
          <w:tcPr>
            <w:tcW w:w="1170" w:type="dxa"/>
          </w:tcPr>
          <w:p w14:paraId="4D81C0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Pr>
          <w:p w14:paraId="05CD17EB" w14:textId="700C83F3"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I</w:t>
            </w:r>
            <w:r w:rsidR="008B1FC0" w:rsidRPr="008B1FC0">
              <w:rPr>
                <w:rFonts w:ascii="Times New Roman" w:hAnsi="Times New Roman" w:cs="Times New Roman"/>
                <w:i/>
                <w:iCs/>
                <w:sz w:val="24"/>
                <w:szCs w:val="24"/>
                <w:vertAlign w:val="subscript"/>
              </w:rPr>
              <w:t>s</w:t>
            </w:r>
            <w:r w:rsidRPr="00B9536E">
              <w:rPr>
                <w:rFonts w:ascii="Times New Roman" w:hAnsi="Times New Roman" w:cs="Times New Roman"/>
                <w:i/>
                <w:iCs/>
                <w:sz w:val="24"/>
                <w:szCs w:val="24"/>
              </w:rPr>
              <w:t xml:space="preserve"> </w:t>
            </w:r>
            <w:r w:rsidRPr="00732ED6">
              <w:rPr>
                <w:rFonts w:ascii="Times New Roman" w:hAnsi="Times New Roman" w:cs="Times New Roman"/>
                <w:sz w:val="24"/>
                <w:szCs w:val="24"/>
              </w:rPr>
              <w:t>= 5, 10, 20</w:t>
            </w:r>
          </w:p>
        </w:tc>
      </w:tr>
      <w:tr w:rsidR="0025101C" w:rsidRPr="00732ED6" w14:paraId="581045A4" w14:textId="77777777" w:rsidTr="00875565">
        <w:tc>
          <w:tcPr>
            <w:tcW w:w="3240" w:type="dxa"/>
          </w:tcPr>
          <w:p w14:paraId="3728A077"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Specific Factor (</w:t>
            </w:r>
            <w:r w:rsidRPr="00875565">
              <w:rPr>
                <w:rFonts w:ascii="Times New Roman" w:hAnsi="Times New Roman" w:cs="Times New Roman"/>
                <w:i/>
                <w:iCs/>
                <w:sz w:val="24"/>
                <w:szCs w:val="24"/>
              </w:rPr>
              <w:t>F</w:t>
            </w:r>
            <w:r w:rsidRPr="00875565">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tc>
        <w:tc>
          <w:tcPr>
            <w:tcW w:w="1170" w:type="dxa"/>
          </w:tcPr>
          <w:p w14:paraId="2CA0C45B"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2E99A9B5"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F</w:t>
            </w:r>
            <w:r w:rsidRPr="00B9536E">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 2, 4</w:t>
            </w:r>
          </w:p>
        </w:tc>
      </w:tr>
      <w:tr w:rsidR="0025101C" w:rsidRPr="008B1FC0" w14:paraId="3F361733" w14:textId="77777777" w:rsidTr="00875565">
        <w:tc>
          <w:tcPr>
            <w:tcW w:w="3240" w:type="dxa"/>
          </w:tcPr>
          <w:p w14:paraId="6E8DC699" w14:textId="75C111E7" w:rsidR="0025101C" w:rsidRPr="00732ED6" w:rsidRDefault="008B1FC0" w:rsidP="00447B73">
            <w:pPr>
              <w:spacing w:line="360" w:lineRule="auto"/>
              <w:rPr>
                <w:rFonts w:ascii="Times New Roman" w:hAnsi="Times New Roman" w:cs="Times New Roman"/>
                <w:sz w:val="24"/>
                <w:szCs w:val="24"/>
              </w:rPr>
            </w:pPr>
            <w:r w:rsidRPr="008B1FC0">
              <w:rPr>
                <w:rFonts w:ascii="Times New Roman" w:hAnsi="Times New Roman" w:cs="Times New Roman"/>
                <w:sz w:val="24"/>
                <w:szCs w:val="24"/>
              </w:rPr>
              <w:t xml:space="preserve">GF </w:t>
            </w:r>
            <w:proofErr w:type="gramStart"/>
            <w:r w:rsidRPr="008B1FC0">
              <w:rPr>
                <w:rFonts w:ascii="Times New Roman" w:hAnsi="Times New Roman" w:cs="Times New Roman"/>
                <w:sz w:val="24"/>
                <w:szCs w:val="24"/>
              </w:rPr>
              <w:t>Non-norm</w:t>
            </w:r>
            <w:proofErr w:type="gramEnd"/>
            <w:r w:rsidRPr="008B1FC0">
              <w:rPr>
                <w:rFonts w:ascii="Times New Roman" w:hAnsi="Times New Roman" w:cs="Times New Roman"/>
                <w:sz w:val="24"/>
                <w:szCs w:val="24"/>
              </w:rPr>
              <w:t>. (</w:t>
            </w:r>
            <w:r w:rsidRPr="007D05C2">
              <w:rPr>
                <w:rFonts w:ascii="Times New Roman" w:hAnsi="Times New Roman" w:cs="Times New Roman"/>
                <w:i/>
                <w:iCs/>
                <w:sz w:val="24"/>
                <w:szCs w:val="24"/>
              </w:rPr>
              <w:t>GF</w:t>
            </w:r>
            <w:r w:rsidRPr="008B1FC0">
              <w:rPr>
                <w:rFonts w:ascii="Times New Roman" w:hAnsi="Times New Roman" w:cs="Times New Roman"/>
                <w:sz w:val="24"/>
                <w:szCs w:val="24"/>
              </w:rPr>
              <w:t>)</w:t>
            </w:r>
          </w:p>
        </w:tc>
        <w:tc>
          <w:tcPr>
            <w:tcW w:w="1170" w:type="dxa"/>
          </w:tcPr>
          <w:p w14:paraId="5008DB56"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7ED3408A" w14:textId="7FA5D278" w:rsidR="0025101C" w:rsidRPr="008B1FC0" w:rsidRDefault="007D05C2" w:rsidP="00447B73">
            <w:pPr>
              <w:spacing w:line="360" w:lineRule="auto"/>
              <w:rPr>
                <w:rFonts w:ascii="Times New Roman" w:hAnsi="Times New Roman" w:cs="Times New Roman"/>
                <w:sz w:val="24"/>
                <w:szCs w:val="24"/>
                <w:lang w:val="fr-FR"/>
              </w:rPr>
            </w:pPr>
            <w:r w:rsidRPr="007D05C2">
              <w:rPr>
                <w:rFonts w:ascii="Times New Roman" w:hAnsi="Times New Roman" w:cs="Times New Roman"/>
                <w:i/>
                <w:iCs/>
                <w:sz w:val="24"/>
                <w:szCs w:val="24"/>
                <w:lang w:val="fr-FR"/>
              </w:rPr>
              <w:t>GF</w:t>
            </w:r>
            <w:r>
              <w:rPr>
                <w:rFonts w:ascii="Times New Roman" w:hAnsi="Times New Roman" w:cs="Times New Roman"/>
                <w:i/>
                <w:iCs/>
                <w:sz w:val="24"/>
                <w:szCs w:val="24"/>
                <w:lang w:val="fr-FR"/>
              </w:rPr>
              <w:t xml:space="preserve"> = </w:t>
            </w:r>
            <w:r w:rsidR="0025101C" w:rsidRPr="008B1FC0">
              <w:rPr>
                <w:rFonts w:ascii="Times New Roman" w:hAnsi="Times New Roman" w:cs="Times New Roman"/>
                <w:sz w:val="24"/>
                <w:szCs w:val="24"/>
                <w:lang w:val="fr-FR"/>
              </w:rPr>
              <w:t>Normal</w:t>
            </w:r>
            <w:r w:rsidR="008B1FC0" w:rsidRPr="008B1FC0">
              <w:rPr>
                <w:rFonts w:ascii="Times New Roman" w:hAnsi="Times New Roman" w:cs="Times New Roman"/>
                <w:sz w:val="24"/>
                <w:szCs w:val="24"/>
                <w:lang w:val="fr-FR"/>
              </w:rPr>
              <w:t xml:space="preserve"> (</w:t>
            </w:r>
            <w:proofErr w:type="spellStart"/>
            <w:r w:rsidR="0025101C" w:rsidRPr="008B1FC0">
              <w:rPr>
                <w:rFonts w:ascii="Times New Roman" w:hAnsi="Times New Roman" w:cs="Times New Roman"/>
                <w:sz w:val="24"/>
                <w:szCs w:val="24"/>
                <w:lang w:val="fr-FR"/>
              </w:rPr>
              <w:t>Skew</w:t>
            </w:r>
            <w:proofErr w:type="spellEnd"/>
            <w:r w:rsidR="0025101C" w:rsidRPr="008B1FC0">
              <w:rPr>
                <w:rFonts w:ascii="Times New Roman" w:hAnsi="Times New Roman" w:cs="Times New Roman"/>
                <w:sz w:val="24"/>
                <w:szCs w:val="24"/>
                <w:lang w:val="fr-FR"/>
              </w:rPr>
              <w:t xml:space="preserve"> = 0, Kurt = 0</w:t>
            </w:r>
            <w:r w:rsidR="008B1FC0" w:rsidRPr="008B1FC0">
              <w:rPr>
                <w:rFonts w:ascii="Times New Roman" w:hAnsi="Times New Roman" w:cs="Times New Roman"/>
                <w:sz w:val="24"/>
                <w:szCs w:val="24"/>
                <w:lang w:val="fr-FR"/>
              </w:rPr>
              <w:t>)</w:t>
            </w:r>
            <w:r>
              <w:rPr>
                <w:rFonts w:ascii="Times New Roman" w:hAnsi="Times New Roman" w:cs="Times New Roman"/>
                <w:sz w:val="24"/>
                <w:szCs w:val="24"/>
                <w:lang w:val="fr-FR"/>
              </w:rPr>
              <w:t>,</w:t>
            </w:r>
          </w:p>
          <w:p w14:paraId="095FE738" w14:textId="572DA58C" w:rsidR="0025101C" w:rsidRPr="008B1FC0" w:rsidRDefault="0025101C" w:rsidP="00447B73">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w:t>
            </w:r>
            <w:r w:rsidR="008B1FC0" w:rsidRPr="008B1FC0">
              <w:rPr>
                <w:rFonts w:ascii="Times New Roman" w:hAnsi="Times New Roman" w:cs="Times New Roman"/>
                <w:sz w:val="24"/>
                <w:szCs w:val="24"/>
                <w:lang w:val="fr-FR"/>
              </w:rPr>
              <w:t xml:space="preserve">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2, Kurt = 7</w:t>
            </w:r>
            <w:r w:rsidR="008B1FC0" w:rsidRPr="008B1FC0">
              <w:rPr>
                <w:rFonts w:ascii="Times New Roman" w:hAnsi="Times New Roman" w:cs="Times New Roman"/>
                <w:sz w:val="24"/>
                <w:szCs w:val="24"/>
                <w:lang w:val="fr-FR"/>
              </w:rPr>
              <w:t>)</w:t>
            </w:r>
            <w:r w:rsidRPr="008B1FC0">
              <w:rPr>
                <w:rFonts w:ascii="Times New Roman" w:hAnsi="Times New Roman" w:cs="Times New Roman"/>
                <w:sz w:val="24"/>
                <w:szCs w:val="24"/>
                <w:lang w:val="fr-FR"/>
              </w:rPr>
              <w:t xml:space="preserve"> </w:t>
            </w:r>
          </w:p>
        </w:tc>
      </w:tr>
      <w:tr w:rsidR="0025101C" w:rsidRPr="008B1FC0" w14:paraId="35D1E00C" w14:textId="77777777" w:rsidTr="00875565">
        <w:tc>
          <w:tcPr>
            <w:tcW w:w="3240" w:type="dxa"/>
          </w:tcPr>
          <w:p w14:paraId="1924E0C9" w14:textId="46DEB8E1" w:rsidR="0025101C" w:rsidRPr="00732ED6" w:rsidRDefault="008B1FC0" w:rsidP="00447B73">
            <w:pPr>
              <w:spacing w:line="360" w:lineRule="auto"/>
              <w:rPr>
                <w:rFonts w:ascii="Times New Roman" w:hAnsi="Times New Roman" w:cs="Times New Roman"/>
                <w:sz w:val="24"/>
                <w:szCs w:val="24"/>
              </w:rPr>
            </w:pPr>
            <w:r>
              <w:rPr>
                <w:rFonts w:ascii="Times New Roman" w:hAnsi="Times New Roman" w:cs="Times New Roman"/>
                <w:sz w:val="24"/>
                <w:szCs w:val="24"/>
              </w:rPr>
              <w:t>S</w:t>
            </w:r>
            <w:r w:rsidRPr="008B1FC0">
              <w:rPr>
                <w:rFonts w:ascii="Times New Roman" w:hAnsi="Times New Roman" w:cs="Times New Roman"/>
                <w:sz w:val="24"/>
                <w:szCs w:val="24"/>
              </w:rPr>
              <w:t xml:space="preserve">F </w:t>
            </w:r>
            <w:proofErr w:type="gramStart"/>
            <w:r w:rsidRPr="008B1FC0">
              <w:rPr>
                <w:rFonts w:ascii="Times New Roman" w:hAnsi="Times New Roman" w:cs="Times New Roman"/>
                <w:sz w:val="24"/>
                <w:szCs w:val="24"/>
              </w:rPr>
              <w:t>Non-norm</w:t>
            </w:r>
            <w:proofErr w:type="gramEnd"/>
            <w:r w:rsidRPr="008B1FC0">
              <w:rPr>
                <w:rFonts w:ascii="Times New Roman" w:hAnsi="Times New Roman" w:cs="Times New Roman"/>
                <w:sz w:val="24"/>
                <w:szCs w:val="24"/>
              </w:rPr>
              <w:t>. (</w:t>
            </w:r>
            <w:r w:rsidRPr="007D05C2">
              <w:rPr>
                <w:rFonts w:ascii="Times New Roman" w:hAnsi="Times New Roman" w:cs="Times New Roman"/>
                <w:i/>
                <w:iCs/>
                <w:sz w:val="24"/>
                <w:szCs w:val="24"/>
              </w:rPr>
              <w:t>SF</w:t>
            </w:r>
            <w:r w:rsidRPr="008B1FC0">
              <w:rPr>
                <w:rFonts w:ascii="Times New Roman" w:hAnsi="Times New Roman" w:cs="Times New Roman"/>
                <w:sz w:val="24"/>
                <w:szCs w:val="24"/>
              </w:rPr>
              <w:t>)</w:t>
            </w:r>
          </w:p>
        </w:tc>
        <w:tc>
          <w:tcPr>
            <w:tcW w:w="1170" w:type="dxa"/>
          </w:tcPr>
          <w:p w14:paraId="36D0500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5EB459D7" w14:textId="1886C87D" w:rsidR="007D05C2" w:rsidRPr="008B1FC0" w:rsidRDefault="007D05C2" w:rsidP="007D05C2">
            <w:pPr>
              <w:spacing w:line="360" w:lineRule="auto"/>
              <w:rPr>
                <w:rFonts w:ascii="Times New Roman" w:hAnsi="Times New Roman" w:cs="Times New Roman"/>
                <w:sz w:val="24"/>
                <w:szCs w:val="24"/>
                <w:lang w:val="fr-FR"/>
              </w:rPr>
            </w:pPr>
            <w:r>
              <w:rPr>
                <w:rFonts w:ascii="Times New Roman" w:hAnsi="Times New Roman" w:cs="Times New Roman"/>
                <w:i/>
                <w:iCs/>
                <w:sz w:val="24"/>
                <w:szCs w:val="24"/>
                <w:lang w:val="fr-FR"/>
              </w:rPr>
              <w:t>S</w:t>
            </w:r>
            <w:r w:rsidRPr="007D05C2">
              <w:rPr>
                <w:rFonts w:ascii="Times New Roman" w:hAnsi="Times New Roman" w:cs="Times New Roman"/>
                <w:i/>
                <w:iCs/>
                <w:sz w:val="24"/>
                <w:szCs w:val="24"/>
                <w:lang w:val="fr-FR"/>
              </w:rPr>
              <w:t>F</w:t>
            </w:r>
            <w:r>
              <w:rPr>
                <w:rFonts w:ascii="Times New Roman" w:hAnsi="Times New Roman" w:cs="Times New Roman"/>
                <w:i/>
                <w:iCs/>
                <w:sz w:val="24"/>
                <w:szCs w:val="24"/>
                <w:lang w:val="fr-FR"/>
              </w:rPr>
              <w:t xml:space="preserve"> = </w:t>
            </w:r>
            <w:r w:rsidRPr="008B1FC0">
              <w:rPr>
                <w:rFonts w:ascii="Times New Roman" w:hAnsi="Times New Roman" w:cs="Times New Roman"/>
                <w:sz w:val="24"/>
                <w:szCs w:val="24"/>
                <w:lang w:val="fr-FR"/>
              </w:rPr>
              <w:t>Normal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0, Kurt = 0)</w:t>
            </w:r>
            <w:r>
              <w:rPr>
                <w:rFonts w:ascii="Times New Roman" w:hAnsi="Times New Roman" w:cs="Times New Roman"/>
                <w:sz w:val="24"/>
                <w:szCs w:val="24"/>
                <w:lang w:val="fr-FR"/>
              </w:rPr>
              <w:t>,</w:t>
            </w:r>
          </w:p>
          <w:p w14:paraId="74B3EE82" w14:textId="4BCB8752" w:rsidR="0025101C" w:rsidRPr="008B1FC0" w:rsidRDefault="008B1FC0" w:rsidP="008B1FC0">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 (</w:t>
            </w:r>
            <w:proofErr w:type="spellStart"/>
            <w:r w:rsidRPr="008B1FC0">
              <w:rPr>
                <w:rFonts w:ascii="Times New Roman" w:hAnsi="Times New Roman" w:cs="Times New Roman"/>
                <w:sz w:val="24"/>
                <w:szCs w:val="24"/>
                <w:lang w:val="fr-FR"/>
              </w:rPr>
              <w:t>Skew</w:t>
            </w:r>
            <w:proofErr w:type="spellEnd"/>
            <w:r w:rsidRPr="008B1FC0">
              <w:rPr>
                <w:rFonts w:ascii="Times New Roman" w:hAnsi="Times New Roman" w:cs="Times New Roman"/>
                <w:sz w:val="24"/>
                <w:szCs w:val="24"/>
                <w:lang w:val="fr-FR"/>
              </w:rPr>
              <w:t xml:space="preserve"> = 2, Kurt = 7)</w:t>
            </w:r>
          </w:p>
        </w:tc>
      </w:tr>
    </w:tbl>
    <w:p w14:paraId="15C3B029" w14:textId="0C9B1F7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Pr="007D05C2">
        <w:rPr>
          <w:rFonts w:ascii="Times New Roman" w:hAnsi="Times New Roman" w:cs="Times New Roman"/>
          <w:i/>
          <w:iCs/>
          <w:sz w:val="24"/>
          <w:szCs w:val="24"/>
        </w:rPr>
        <w:t>GF</w:t>
      </w:r>
      <w:r w:rsidRPr="007D05C2">
        <w:rPr>
          <w:rFonts w:ascii="Times New Roman" w:hAnsi="Times New Roman" w:cs="Times New Roman"/>
          <w:sz w:val="24"/>
          <w:szCs w:val="24"/>
        </w:rPr>
        <w:t xml:space="preserve"> = Normal, Non-normal) and the specific factor (</w:t>
      </w:r>
      <w:r w:rsidRPr="007D05C2">
        <w:rPr>
          <w:rFonts w:ascii="Times New Roman" w:hAnsi="Times New Roman" w:cs="Times New Roman"/>
          <w:i/>
          <w:iCs/>
          <w:sz w:val="24"/>
          <w:szCs w:val="24"/>
        </w:rPr>
        <w:t>SF</w:t>
      </w:r>
      <w:r w:rsidRPr="007D05C2">
        <w:rPr>
          <w:rFonts w:ascii="Times New Roman" w:hAnsi="Times New Roman" w:cs="Times New Roman"/>
          <w:sz w:val="24"/>
          <w:szCs w:val="24"/>
        </w:rPr>
        <w:t xml:space="preserve"> = Normal, Non-normal). The normal condition is characterized by a skewness of 0 and a kurtosis of 0, while the non-normal condition is characterized by a skewness of 2 and a kurtosis of 7.</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xml:space="preserve">, 2012; </w:t>
      </w:r>
      <w:r w:rsidRPr="00732ED6">
        <w:rPr>
          <w:rFonts w:ascii="Times New Roman" w:hAnsi="Times New Roman" w:cs="Times New Roman"/>
          <w:sz w:val="24"/>
          <w:szCs w:val="24"/>
        </w:rPr>
        <w:lastRenderedPageBreak/>
        <w:t>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proofErr w:type="gram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w:t>
      </w:r>
      <w:proofErr w:type="gram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proofErr w:type="gram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w:t>
      </w:r>
      <w:proofErr w:type="gram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47DD0811" w14:textId="5027BA37"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77777777" w:rsidR="00D427D4" w:rsidRPr="00732ED6" w:rsidRDefault="00D427D4"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Analyzing Effect Sizes (Generalized Eta Squared&gt; .06) of Main Effects and Interactions on Estimation Accuracy for Item Parameters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.024</w:t>
            </w:r>
          </w:p>
        </w:tc>
        <w:tc>
          <w:tcPr>
            <w:tcW w:w="1129" w:type="dxa"/>
            <w:shd w:val="clear" w:color="auto" w:fill="auto"/>
            <w:noWrap/>
            <w:vAlign w:val="bottom"/>
            <w:hideMark/>
          </w:tcPr>
          <w:p w14:paraId="7CE5D3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7F3A47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.010</w:t>
            </w: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lastRenderedPageBreak/>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.037</w:t>
            </w:r>
          </w:p>
        </w:tc>
        <w:tc>
          <w:tcPr>
            <w:tcW w:w="1129" w:type="dxa"/>
            <w:shd w:val="clear" w:color="auto" w:fill="auto"/>
            <w:noWrap/>
            <w:vAlign w:val="bottom"/>
          </w:tcPr>
          <w:p w14:paraId="6E0339B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.043</w:t>
            </w:r>
          </w:p>
        </w:tc>
        <w:tc>
          <w:tcPr>
            <w:tcW w:w="1129" w:type="dxa"/>
            <w:shd w:val="clear" w:color="auto" w:fill="auto"/>
            <w:noWrap/>
            <w:vAlign w:val="bottom"/>
          </w:tcPr>
          <w:p w14:paraId="0CCAA230"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.011</w:t>
            </w: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.030</w:t>
            </w:r>
          </w:p>
        </w:tc>
        <w:tc>
          <w:tcPr>
            <w:tcW w:w="1129" w:type="dxa"/>
            <w:shd w:val="clear" w:color="auto" w:fill="auto"/>
            <w:noWrap/>
            <w:vAlign w:val="bottom"/>
          </w:tcPr>
          <w:p w14:paraId="38E36C9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1129" w:type="dxa"/>
            <w:shd w:val="clear" w:color="auto" w:fill="auto"/>
            <w:noWrap/>
            <w:vAlign w:val="bottom"/>
            <w:hideMark/>
          </w:tcPr>
          <w:p w14:paraId="487907D6"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1129" w:type="dxa"/>
            <w:shd w:val="clear" w:color="auto" w:fill="auto"/>
            <w:noWrap/>
            <w:vAlign w:val="bottom"/>
            <w:hideMark/>
          </w:tcPr>
          <w:p w14:paraId="662E68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D5A5CE4"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.055</w:t>
            </w: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.054</w:t>
            </w:r>
          </w:p>
        </w:tc>
      </w:tr>
    </w:tbl>
    <w:p w14:paraId="1DD6FB2A" w14:textId="6B56DC3A"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The table displays effect sizes for bias and RMSE in item parameter estimation, which encompasses discrimination on the general factor (</w:t>
      </w:r>
      <w:proofErr w:type="gramStart"/>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proofErr w:type="gramEnd"/>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as well as average location </w:t>
      </w:r>
      <w:r w:rsidR="00CB17AA">
        <w:rPr>
          <w:rFonts w:ascii="Times New Roman" w:hAnsi="Times New Roman" w:cs="Times New Roman"/>
          <w:sz w:val="24"/>
          <w:szCs w:val="24"/>
        </w:rPr>
        <w:t>(</w:t>
      </w:r>
      <w:r w:rsidR="00392985" w:rsidRPr="00D55286">
        <w:rPr>
          <w:rFonts w:ascii="Times New Roman" w:hAnsi="Times New Roman" w:cs="Times New Roman"/>
          <w:i/>
          <w:iCs/>
          <w:sz w:val="24"/>
          <w:szCs w:val="24"/>
        </w:rPr>
        <w:t>c</w:t>
      </w:r>
      <w:r w:rsidR="00CB17AA">
        <w:rPr>
          <w:rFonts w:ascii="Times New Roman" w:hAnsi="Times New Roman" w:cs="Times New Roman"/>
          <w:sz w:val="24"/>
          <w:szCs w:val="24"/>
        </w:rPr>
        <w:t>)</w:t>
      </w:r>
      <w:r w:rsidRPr="00732ED6">
        <w:rPr>
          <w:rFonts w:ascii="Times New Roman" w:hAnsi="Times New Roman" w:cs="Times New Roman"/>
          <w:sz w:val="24"/>
          <w:szCs w:val="24"/>
        </w:rPr>
        <w:t>. The sources of variation encompass non-normality on 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sidR="00AC7758">
        <w:rPr>
          <w:rFonts w:ascii="Times New Roman" w:hAnsi="Times New Roman" w:cs="Times New Roman"/>
          <w:sz w:val="24"/>
          <w:szCs w:val="24"/>
        </w:rPr>
        <w:t>(</w:t>
      </w:r>
      <w:r w:rsidR="00AC7758" w:rsidRPr="00AC7758">
        <w:rPr>
          <w:rFonts w:ascii="Times New Roman" w:hAnsi="Times New Roman" w:cs="Times New Roman"/>
          <w:i/>
          <w:iCs/>
          <w:sz w:val="24"/>
          <w:szCs w:val="24"/>
        </w:rPr>
        <w:t>I</w:t>
      </w:r>
      <w:r w:rsidR="00AC7758" w:rsidRPr="00AC7758">
        <w:rPr>
          <w:rFonts w:ascii="Times New Roman" w:hAnsi="Times New Roman" w:cs="Times New Roman"/>
          <w:i/>
          <w:iCs/>
          <w:sz w:val="24"/>
          <w:szCs w:val="24"/>
          <w:vertAlign w:val="subscript"/>
        </w:rPr>
        <w:t>s</w:t>
      </w:r>
      <w:r w:rsidR="00AC7758">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 and their interactions (</w:t>
      </w:r>
      <w:r w:rsidRPr="0097678C">
        <w:rPr>
          <w:rFonts w:ascii="Times New Roman" w:hAnsi="Times New Roman" w:cs="Times New Roman"/>
          <w:i/>
          <w:iCs/>
          <w:sz w:val="24"/>
          <w:szCs w:val="24"/>
        </w:rPr>
        <w:t>I</w:t>
      </w:r>
      <w:r w:rsidRPr="0049470B">
        <w:rPr>
          <w:rFonts w:ascii="Times New Roman" w:hAnsi="Times New Roman" w:cs="Times New Roman"/>
          <w:i/>
          <w:iCs/>
          <w:sz w:val="24"/>
          <w:szCs w:val="24"/>
          <w:vertAlign w:val="subscript"/>
        </w:rPr>
        <w:t>s</w:t>
      </w:r>
      <w:r w:rsidRPr="0097678C">
        <w:rPr>
          <w:rFonts w:ascii="Times New Roman" w:hAnsi="Times New Roman" w:cs="Times New Roman"/>
          <w:i/>
          <w:iCs/>
          <w:sz w:val="24"/>
          <w:szCs w:val="24"/>
        </w:rPr>
        <w:t>: N</w:t>
      </w:r>
      <w:r w:rsidRPr="00732ED6">
        <w:rPr>
          <w:rFonts w:ascii="Times New Roman" w:hAnsi="Times New Roman" w:cs="Times New Roman"/>
          <w:sz w:val="24"/>
          <w:szCs w:val="24"/>
        </w:rPr>
        <w:t xml:space="preserve">). </w:t>
      </w:r>
    </w:p>
    <w:p w14:paraId="60F37E73" w14:textId="11071536" w:rsidR="00020711"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number of items within factors) </w:t>
      </w:r>
      <w:proofErr w:type="spellStart"/>
      <w:r w:rsidR="00020711" w:rsidRPr="00732ED6">
        <w:rPr>
          <w:rFonts w:ascii="Times New Roman" w:hAnsi="Times New Roman" w:cs="Times New Roman"/>
          <w:sz w:val="24"/>
          <w:szCs w:val="24"/>
        </w:rPr>
        <w:t>an</w:t>
      </w:r>
      <w:r>
        <w:rPr>
          <w:rFonts w:ascii="Times New Roman" w:hAnsi="Times New Roman" w:cs="Times New Roman"/>
          <w:sz w:val="24"/>
          <w:szCs w:val="24"/>
        </w:rPr>
        <w:t>s</w:t>
      </w:r>
      <w:r w:rsidR="00020711" w:rsidRPr="00732ED6">
        <w:rPr>
          <w:rFonts w:ascii="Times New Roman" w:hAnsi="Times New Roman" w:cs="Times New Roman"/>
          <w:sz w:val="24"/>
          <w:szCs w:val="24"/>
        </w:rPr>
        <w:t>d</w:t>
      </w:r>
      <w:proofErr w:type="spellEnd"/>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proofErr w:type="gramStart"/>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proofErr w:type="gramEnd"/>
      <w:r w:rsidR="00020711" w:rsidRPr="00732ED6">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b/>
          <w:bCs/>
          <w:sz w:val="24"/>
          <w:szCs w:val="24"/>
        </w:rPr>
        <w:t xml:space="preserve">able </w:t>
      </w:r>
      <w:r>
        <w:rPr>
          <w:rFonts w:ascii="Times New Roman" w:hAnsi="Times New Roman" w:cs="Times New Roman"/>
          <w:b/>
          <w:bCs/>
          <w:sz w:val="24"/>
          <w:szCs w:val="24"/>
        </w:rPr>
        <w:t>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EF2D74" w:rsidRPr="00EF2D74" w14:paraId="1D28FFA1" w14:textId="77777777" w:rsidTr="00796B92">
        <w:trPr>
          <w:trHeight w:val="300"/>
        </w:trPr>
        <w:tc>
          <w:tcPr>
            <w:tcW w:w="900" w:type="dxa"/>
            <w:shd w:val="clear" w:color="auto" w:fill="auto"/>
            <w:noWrap/>
            <w:vAlign w:val="bottom"/>
            <w:hideMark/>
          </w:tcPr>
          <w:p w14:paraId="14EF4265"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39D2C9F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669A3E0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hideMark/>
          </w:tcPr>
          <w:p w14:paraId="464A68B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hideMark/>
          </w:tcPr>
          <w:p w14:paraId="2F9FE3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hideMark/>
          </w:tcPr>
          <w:p w14:paraId="23EBBB2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hideMark/>
          </w:tcPr>
          <w:p w14:paraId="25788F9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EF2D74" w:rsidRPr="00EF2D74" w14:paraId="1D764C5D" w14:textId="77777777" w:rsidTr="00796B92">
        <w:trPr>
          <w:trHeight w:val="300"/>
        </w:trPr>
        <w:tc>
          <w:tcPr>
            <w:tcW w:w="900" w:type="dxa"/>
            <w:shd w:val="clear" w:color="auto" w:fill="auto"/>
            <w:noWrap/>
            <w:vAlign w:val="bottom"/>
          </w:tcPr>
          <w:p w14:paraId="48E37551"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5918763F"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1A7D363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hideMark/>
          </w:tcPr>
          <w:p w14:paraId="5095A1F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hideMark/>
          </w:tcPr>
          <w:p w14:paraId="17734D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D66BBB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hideMark/>
          </w:tcPr>
          <w:p w14:paraId="293CD2F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8C0DF40" w14:textId="77777777" w:rsidTr="00796B92">
        <w:trPr>
          <w:trHeight w:val="300"/>
        </w:trPr>
        <w:tc>
          <w:tcPr>
            <w:tcW w:w="900" w:type="dxa"/>
            <w:shd w:val="clear" w:color="auto" w:fill="auto"/>
            <w:noWrap/>
            <w:vAlign w:val="bottom"/>
          </w:tcPr>
          <w:p w14:paraId="5E5C3E3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CB80D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0119E50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hideMark/>
          </w:tcPr>
          <w:p w14:paraId="59736D1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hideMark/>
          </w:tcPr>
          <w:p w14:paraId="3C2C22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42A1CC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hideMark/>
          </w:tcPr>
          <w:p w14:paraId="5E9FEFD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0B14B7FD" w14:textId="77777777" w:rsidTr="00796B92">
        <w:trPr>
          <w:trHeight w:val="300"/>
        </w:trPr>
        <w:tc>
          <w:tcPr>
            <w:tcW w:w="900" w:type="dxa"/>
            <w:shd w:val="clear" w:color="auto" w:fill="auto"/>
            <w:noWrap/>
            <w:vAlign w:val="bottom"/>
            <w:hideMark/>
          </w:tcPr>
          <w:p w14:paraId="5A41736A"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BF589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359CF4E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-0.05(0.42)</w:t>
            </w:r>
          </w:p>
        </w:tc>
        <w:tc>
          <w:tcPr>
            <w:tcW w:w="1297" w:type="dxa"/>
            <w:shd w:val="clear" w:color="auto" w:fill="auto"/>
            <w:noWrap/>
            <w:vAlign w:val="bottom"/>
            <w:hideMark/>
          </w:tcPr>
          <w:p w14:paraId="616CA63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hideMark/>
          </w:tcPr>
          <w:p w14:paraId="2031C42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hideMark/>
          </w:tcPr>
          <w:p w14:paraId="303EF82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hideMark/>
          </w:tcPr>
          <w:p w14:paraId="7AC24D1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EF2D74" w:rsidRPr="00EF2D74" w14:paraId="21D3C1F6" w14:textId="77777777" w:rsidTr="00796B92">
        <w:trPr>
          <w:trHeight w:val="300"/>
        </w:trPr>
        <w:tc>
          <w:tcPr>
            <w:tcW w:w="900" w:type="dxa"/>
            <w:shd w:val="clear" w:color="auto" w:fill="auto"/>
            <w:noWrap/>
            <w:vAlign w:val="bottom"/>
          </w:tcPr>
          <w:p w14:paraId="34E31AC9"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7875B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6ECE06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-0.09(0.24)</w:t>
            </w:r>
          </w:p>
        </w:tc>
        <w:tc>
          <w:tcPr>
            <w:tcW w:w="1297" w:type="dxa"/>
            <w:shd w:val="clear" w:color="auto" w:fill="auto"/>
            <w:noWrap/>
            <w:vAlign w:val="bottom"/>
            <w:hideMark/>
          </w:tcPr>
          <w:p w14:paraId="70CD140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hideMark/>
          </w:tcPr>
          <w:p w14:paraId="0685F85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C9499B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hideMark/>
          </w:tcPr>
          <w:p w14:paraId="4BDABEB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5C8E42BC" w14:textId="77777777" w:rsidTr="00796B92">
        <w:trPr>
          <w:trHeight w:val="300"/>
        </w:trPr>
        <w:tc>
          <w:tcPr>
            <w:tcW w:w="900" w:type="dxa"/>
            <w:shd w:val="clear" w:color="auto" w:fill="auto"/>
            <w:noWrap/>
            <w:vAlign w:val="bottom"/>
          </w:tcPr>
          <w:p w14:paraId="53C4AC6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3B176B9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0C87A78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4B336CF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hideMark/>
          </w:tcPr>
          <w:p w14:paraId="0EE8280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hideMark/>
          </w:tcPr>
          <w:p w14:paraId="7B548EB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hideMark/>
          </w:tcPr>
          <w:p w14:paraId="75F53F6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EF2D74" w:rsidRPr="00EF2D74" w14:paraId="462F7074" w14:textId="77777777" w:rsidTr="00796B92">
        <w:trPr>
          <w:trHeight w:val="300"/>
        </w:trPr>
        <w:tc>
          <w:tcPr>
            <w:tcW w:w="900" w:type="dxa"/>
            <w:shd w:val="clear" w:color="auto" w:fill="auto"/>
            <w:noWrap/>
            <w:vAlign w:val="bottom"/>
            <w:hideMark/>
          </w:tcPr>
          <w:p w14:paraId="58A30AED" w14:textId="5AE3D0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01E6FD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15A20F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0.03(0.28)</w:t>
            </w:r>
          </w:p>
        </w:tc>
        <w:tc>
          <w:tcPr>
            <w:tcW w:w="1297" w:type="dxa"/>
            <w:shd w:val="clear" w:color="auto" w:fill="auto"/>
            <w:noWrap/>
            <w:vAlign w:val="bottom"/>
            <w:hideMark/>
          </w:tcPr>
          <w:p w14:paraId="053DB17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2ACEBC6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-0.03(0.23)</w:t>
            </w:r>
          </w:p>
        </w:tc>
        <w:tc>
          <w:tcPr>
            <w:tcW w:w="1297" w:type="dxa"/>
            <w:shd w:val="clear" w:color="auto" w:fill="auto"/>
            <w:noWrap/>
            <w:vAlign w:val="bottom"/>
            <w:hideMark/>
          </w:tcPr>
          <w:p w14:paraId="581EE43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-0.01(0.19)</w:t>
            </w:r>
          </w:p>
        </w:tc>
        <w:tc>
          <w:tcPr>
            <w:tcW w:w="1297" w:type="dxa"/>
            <w:shd w:val="clear" w:color="auto" w:fill="auto"/>
            <w:noWrap/>
            <w:vAlign w:val="bottom"/>
            <w:hideMark/>
          </w:tcPr>
          <w:p w14:paraId="34268E5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0.01(0.23)</w:t>
            </w:r>
          </w:p>
        </w:tc>
      </w:tr>
      <w:tr w:rsidR="00EF2D74" w:rsidRPr="00EF2D74" w14:paraId="3EE715AD" w14:textId="77777777" w:rsidTr="00796B92">
        <w:trPr>
          <w:trHeight w:val="300"/>
        </w:trPr>
        <w:tc>
          <w:tcPr>
            <w:tcW w:w="900" w:type="dxa"/>
            <w:shd w:val="clear" w:color="auto" w:fill="auto"/>
            <w:noWrap/>
            <w:vAlign w:val="bottom"/>
          </w:tcPr>
          <w:p w14:paraId="24F9EB9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22D06E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312C127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-0.19(0.29)</w:t>
            </w:r>
          </w:p>
        </w:tc>
        <w:tc>
          <w:tcPr>
            <w:tcW w:w="1297" w:type="dxa"/>
            <w:shd w:val="clear" w:color="auto" w:fill="auto"/>
            <w:noWrap/>
            <w:vAlign w:val="bottom"/>
            <w:hideMark/>
          </w:tcPr>
          <w:p w14:paraId="02CE5E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hideMark/>
          </w:tcPr>
          <w:p w14:paraId="420BBEC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(0.24)</w:t>
            </w:r>
          </w:p>
        </w:tc>
        <w:tc>
          <w:tcPr>
            <w:tcW w:w="1297" w:type="dxa"/>
            <w:shd w:val="clear" w:color="auto" w:fill="auto"/>
            <w:noWrap/>
            <w:vAlign w:val="bottom"/>
            <w:hideMark/>
          </w:tcPr>
          <w:p w14:paraId="57A271D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0DF659F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-0.07(0.21)</w:t>
            </w:r>
          </w:p>
        </w:tc>
      </w:tr>
      <w:tr w:rsidR="00EF2D74" w:rsidRPr="00EF2D74" w14:paraId="74BB27DE" w14:textId="77777777" w:rsidTr="00796B92">
        <w:trPr>
          <w:trHeight w:val="300"/>
        </w:trPr>
        <w:tc>
          <w:tcPr>
            <w:tcW w:w="900" w:type="dxa"/>
            <w:shd w:val="clear" w:color="auto" w:fill="auto"/>
            <w:noWrap/>
            <w:vAlign w:val="bottom"/>
            <w:hideMark/>
          </w:tcPr>
          <w:p w14:paraId="423774B9"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B60F36">
              <w:rPr>
                <w:rFonts w:ascii="Times New Roman" w:eastAsia="Times New Roman" w:hAnsi="Times New Roman" w:cs="Times New Roman"/>
                <w:i/>
                <w:iCs/>
                <w:color w:val="000000"/>
                <w:sz w:val="24"/>
                <w:szCs w:val="24"/>
              </w:rPr>
              <w:t>RMSE</w:t>
            </w:r>
          </w:p>
        </w:tc>
        <w:tc>
          <w:tcPr>
            <w:tcW w:w="1620" w:type="dxa"/>
            <w:shd w:val="clear" w:color="auto" w:fill="auto"/>
            <w:noWrap/>
            <w:vAlign w:val="bottom"/>
            <w:hideMark/>
          </w:tcPr>
          <w:p w14:paraId="6485C61B"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r>
      <w:tr w:rsidR="00EF2D74" w:rsidRPr="00EF2D74" w14:paraId="458B6F34" w14:textId="77777777" w:rsidTr="00796B92">
        <w:trPr>
          <w:trHeight w:val="300"/>
        </w:trPr>
        <w:tc>
          <w:tcPr>
            <w:tcW w:w="900" w:type="dxa"/>
            <w:shd w:val="clear" w:color="auto" w:fill="auto"/>
            <w:noWrap/>
            <w:vAlign w:val="bottom"/>
            <w:hideMark/>
          </w:tcPr>
          <w:p w14:paraId="4AF559AC"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0.57(4.26)</w:t>
            </w:r>
          </w:p>
        </w:tc>
        <w:tc>
          <w:tcPr>
            <w:tcW w:w="1297" w:type="dxa"/>
            <w:shd w:val="clear" w:color="auto" w:fill="auto"/>
            <w:noWrap/>
            <w:vAlign w:val="bottom"/>
            <w:hideMark/>
          </w:tcPr>
          <w:p w14:paraId="131268B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0.69(5.57)</w:t>
            </w:r>
          </w:p>
        </w:tc>
        <w:tc>
          <w:tcPr>
            <w:tcW w:w="1297" w:type="dxa"/>
            <w:shd w:val="clear" w:color="auto" w:fill="auto"/>
            <w:noWrap/>
            <w:vAlign w:val="bottom"/>
            <w:hideMark/>
          </w:tcPr>
          <w:p w14:paraId="4448A0A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0.41(2.9</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14814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0.23(0.86)</w:t>
            </w:r>
          </w:p>
        </w:tc>
        <w:tc>
          <w:tcPr>
            <w:tcW w:w="1297" w:type="dxa"/>
            <w:shd w:val="clear" w:color="auto" w:fill="auto"/>
            <w:noWrap/>
            <w:vAlign w:val="bottom"/>
            <w:hideMark/>
          </w:tcPr>
          <w:p w14:paraId="355629B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0.36(1.85)</w:t>
            </w:r>
          </w:p>
        </w:tc>
      </w:tr>
      <w:tr w:rsidR="00EF2D74" w:rsidRPr="00EF2D74" w14:paraId="4D6857C6" w14:textId="77777777" w:rsidTr="00796B92">
        <w:trPr>
          <w:trHeight w:val="300"/>
        </w:trPr>
        <w:tc>
          <w:tcPr>
            <w:tcW w:w="900" w:type="dxa"/>
            <w:shd w:val="clear" w:color="auto" w:fill="auto"/>
            <w:noWrap/>
            <w:vAlign w:val="bottom"/>
          </w:tcPr>
          <w:p w14:paraId="1136054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0.26(0.57)</w:t>
            </w:r>
          </w:p>
        </w:tc>
        <w:tc>
          <w:tcPr>
            <w:tcW w:w="1297" w:type="dxa"/>
            <w:shd w:val="clear" w:color="auto" w:fill="auto"/>
            <w:noWrap/>
            <w:vAlign w:val="bottom"/>
            <w:hideMark/>
          </w:tcPr>
          <w:p w14:paraId="1DDADEF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0.22(0.52)</w:t>
            </w:r>
          </w:p>
        </w:tc>
        <w:tc>
          <w:tcPr>
            <w:tcW w:w="1297" w:type="dxa"/>
            <w:shd w:val="clear" w:color="auto" w:fill="auto"/>
            <w:noWrap/>
            <w:vAlign w:val="bottom"/>
            <w:hideMark/>
          </w:tcPr>
          <w:p w14:paraId="70A8112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0.22(0.4</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7AA6EF3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0.19(0.26)</w:t>
            </w:r>
          </w:p>
        </w:tc>
        <w:tc>
          <w:tcPr>
            <w:tcW w:w="1297" w:type="dxa"/>
            <w:shd w:val="clear" w:color="auto" w:fill="auto"/>
            <w:noWrap/>
            <w:vAlign w:val="bottom"/>
            <w:hideMark/>
          </w:tcPr>
          <w:p w14:paraId="7133058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(0.36)</w:t>
            </w:r>
          </w:p>
        </w:tc>
      </w:tr>
      <w:tr w:rsidR="00EF2D74" w:rsidRPr="00EF2D74" w14:paraId="73F46D3F" w14:textId="77777777" w:rsidTr="00796B92">
        <w:trPr>
          <w:trHeight w:val="300"/>
        </w:trPr>
        <w:tc>
          <w:tcPr>
            <w:tcW w:w="900" w:type="dxa"/>
            <w:shd w:val="clear" w:color="auto" w:fill="auto"/>
            <w:noWrap/>
            <w:vAlign w:val="bottom"/>
          </w:tcPr>
          <w:p w14:paraId="36FC1C4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B2FFB4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0.16(0.23)</w:t>
            </w:r>
          </w:p>
        </w:tc>
        <w:tc>
          <w:tcPr>
            <w:tcW w:w="1297" w:type="dxa"/>
            <w:shd w:val="clear" w:color="auto" w:fill="auto"/>
            <w:noWrap/>
            <w:vAlign w:val="bottom"/>
            <w:hideMark/>
          </w:tcPr>
          <w:p w14:paraId="5AC7E3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0.21(0.28)</w:t>
            </w:r>
          </w:p>
        </w:tc>
        <w:tc>
          <w:tcPr>
            <w:tcW w:w="1297" w:type="dxa"/>
            <w:shd w:val="clear" w:color="auto" w:fill="auto"/>
            <w:noWrap/>
            <w:vAlign w:val="bottom"/>
            <w:hideMark/>
          </w:tcPr>
          <w:p w14:paraId="417E852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0.19(0.25)</w:t>
            </w:r>
          </w:p>
        </w:tc>
        <w:tc>
          <w:tcPr>
            <w:tcW w:w="1297" w:type="dxa"/>
            <w:shd w:val="clear" w:color="auto" w:fill="auto"/>
            <w:noWrap/>
            <w:vAlign w:val="bottom"/>
            <w:hideMark/>
          </w:tcPr>
          <w:p w14:paraId="2DC8305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(0.26)</w:t>
            </w:r>
          </w:p>
        </w:tc>
      </w:tr>
      <w:tr w:rsidR="00EF2D74" w:rsidRPr="00EF2D74" w14:paraId="53DF8330" w14:textId="77777777" w:rsidTr="00796B92">
        <w:trPr>
          <w:trHeight w:val="300"/>
        </w:trPr>
        <w:tc>
          <w:tcPr>
            <w:tcW w:w="900" w:type="dxa"/>
            <w:shd w:val="clear" w:color="auto" w:fill="auto"/>
            <w:noWrap/>
            <w:vAlign w:val="bottom"/>
            <w:hideMark/>
          </w:tcPr>
          <w:p w14:paraId="031007B2"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0.43(3.45)</w:t>
            </w:r>
          </w:p>
        </w:tc>
        <w:tc>
          <w:tcPr>
            <w:tcW w:w="1297" w:type="dxa"/>
            <w:shd w:val="clear" w:color="auto" w:fill="auto"/>
            <w:noWrap/>
            <w:vAlign w:val="bottom"/>
            <w:hideMark/>
          </w:tcPr>
          <w:p w14:paraId="5710E07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0.46(4.51)</w:t>
            </w:r>
          </w:p>
        </w:tc>
        <w:tc>
          <w:tcPr>
            <w:tcW w:w="1297" w:type="dxa"/>
            <w:shd w:val="clear" w:color="auto" w:fill="auto"/>
            <w:noWrap/>
            <w:vAlign w:val="bottom"/>
            <w:hideMark/>
          </w:tcPr>
          <w:p w14:paraId="3D7FA92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0.35(2.35)</w:t>
            </w:r>
          </w:p>
        </w:tc>
        <w:tc>
          <w:tcPr>
            <w:tcW w:w="1297" w:type="dxa"/>
            <w:shd w:val="clear" w:color="auto" w:fill="auto"/>
            <w:noWrap/>
            <w:vAlign w:val="bottom"/>
            <w:hideMark/>
          </w:tcPr>
          <w:p w14:paraId="6589A71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0.25(0.7</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6CDC20B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0.31(1.5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09A3778" w14:textId="77777777" w:rsidTr="00796B92">
        <w:trPr>
          <w:trHeight w:val="300"/>
        </w:trPr>
        <w:tc>
          <w:tcPr>
            <w:tcW w:w="900" w:type="dxa"/>
            <w:shd w:val="clear" w:color="auto" w:fill="auto"/>
            <w:noWrap/>
            <w:vAlign w:val="bottom"/>
            <w:hideMark/>
          </w:tcPr>
          <w:p w14:paraId="40B8B48F"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11D1507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0.24(0.61)</w:t>
            </w:r>
          </w:p>
        </w:tc>
        <w:tc>
          <w:tcPr>
            <w:tcW w:w="1297" w:type="dxa"/>
            <w:shd w:val="clear" w:color="auto" w:fill="auto"/>
            <w:noWrap/>
            <w:vAlign w:val="bottom"/>
            <w:hideMark/>
          </w:tcPr>
          <w:p w14:paraId="2608A1B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0.21(0.42)</w:t>
            </w:r>
          </w:p>
        </w:tc>
        <w:tc>
          <w:tcPr>
            <w:tcW w:w="1297" w:type="dxa"/>
            <w:shd w:val="clear" w:color="auto" w:fill="auto"/>
            <w:noWrap/>
            <w:vAlign w:val="bottom"/>
            <w:hideMark/>
          </w:tcPr>
          <w:p w14:paraId="343019E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0.18(0.23)</w:t>
            </w:r>
          </w:p>
        </w:tc>
        <w:tc>
          <w:tcPr>
            <w:tcW w:w="1297" w:type="dxa"/>
            <w:shd w:val="clear" w:color="auto" w:fill="auto"/>
            <w:noWrap/>
            <w:vAlign w:val="bottom"/>
            <w:hideMark/>
          </w:tcPr>
          <w:p w14:paraId="345EB6D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r>
      <w:tr w:rsidR="00EF2D74" w:rsidRPr="00EF2D74" w14:paraId="6C392295" w14:textId="77777777" w:rsidTr="00796B92">
        <w:trPr>
          <w:trHeight w:val="300"/>
        </w:trPr>
        <w:tc>
          <w:tcPr>
            <w:tcW w:w="900" w:type="dxa"/>
            <w:shd w:val="clear" w:color="auto" w:fill="auto"/>
            <w:noWrap/>
            <w:vAlign w:val="bottom"/>
            <w:hideMark/>
          </w:tcPr>
          <w:p w14:paraId="274EC1C0"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(0.28)</w:t>
            </w:r>
          </w:p>
        </w:tc>
        <w:tc>
          <w:tcPr>
            <w:tcW w:w="1297" w:type="dxa"/>
            <w:shd w:val="clear" w:color="auto" w:fill="auto"/>
            <w:noWrap/>
            <w:vAlign w:val="bottom"/>
            <w:hideMark/>
          </w:tcPr>
          <w:p w14:paraId="269D9E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0.14(0.27)</w:t>
            </w:r>
          </w:p>
        </w:tc>
        <w:tc>
          <w:tcPr>
            <w:tcW w:w="1297" w:type="dxa"/>
            <w:shd w:val="clear" w:color="auto" w:fill="auto"/>
            <w:noWrap/>
            <w:vAlign w:val="bottom"/>
            <w:hideMark/>
          </w:tcPr>
          <w:p w14:paraId="07C43E0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0.15(0.21)</w:t>
            </w:r>
          </w:p>
        </w:tc>
        <w:tc>
          <w:tcPr>
            <w:tcW w:w="1297" w:type="dxa"/>
            <w:shd w:val="clear" w:color="auto" w:fill="auto"/>
            <w:noWrap/>
            <w:vAlign w:val="bottom"/>
            <w:hideMark/>
          </w:tcPr>
          <w:p w14:paraId="0E8B361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0.14(0.17)</w:t>
            </w:r>
          </w:p>
        </w:tc>
        <w:tc>
          <w:tcPr>
            <w:tcW w:w="1297" w:type="dxa"/>
            <w:shd w:val="clear" w:color="auto" w:fill="auto"/>
            <w:noWrap/>
            <w:vAlign w:val="bottom"/>
            <w:hideMark/>
          </w:tcPr>
          <w:p w14:paraId="0DA774D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0.14(0.19)</w:t>
            </w:r>
          </w:p>
        </w:tc>
      </w:tr>
      <w:tr w:rsidR="00EF2D74" w:rsidRPr="00EF2D74" w14:paraId="68CAC6C0" w14:textId="77777777" w:rsidTr="00796B92">
        <w:trPr>
          <w:trHeight w:val="300"/>
        </w:trPr>
        <w:tc>
          <w:tcPr>
            <w:tcW w:w="900" w:type="dxa"/>
            <w:shd w:val="clear" w:color="auto" w:fill="auto"/>
            <w:noWrap/>
            <w:vAlign w:val="bottom"/>
            <w:hideMark/>
          </w:tcPr>
          <w:p w14:paraId="66F091DB" w14:textId="43E756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361875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636AE0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hideMark/>
          </w:tcPr>
          <w:p w14:paraId="162168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(2.22)</w:t>
            </w:r>
          </w:p>
        </w:tc>
        <w:tc>
          <w:tcPr>
            <w:tcW w:w="1297" w:type="dxa"/>
            <w:shd w:val="clear" w:color="auto" w:fill="auto"/>
            <w:noWrap/>
            <w:vAlign w:val="bottom"/>
            <w:hideMark/>
          </w:tcPr>
          <w:p w14:paraId="1AA3751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BCF4C9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hideMark/>
          </w:tcPr>
          <w:p w14:paraId="2ABB26C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0.24(1.31)</w:t>
            </w:r>
          </w:p>
        </w:tc>
      </w:tr>
      <w:tr w:rsidR="00EF2D74" w:rsidRPr="00EF2D74" w14:paraId="44244BCE" w14:textId="77777777" w:rsidTr="00796B92">
        <w:trPr>
          <w:trHeight w:val="300"/>
        </w:trPr>
        <w:tc>
          <w:tcPr>
            <w:tcW w:w="900" w:type="dxa"/>
            <w:shd w:val="clear" w:color="auto" w:fill="auto"/>
            <w:noWrap/>
            <w:vAlign w:val="bottom"/>
            <w:hideMark/>
          </w:tcPr>
          <w:p w14:paraId="4637B1A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620" w:type="dxa"/>
            <w:shd w:val="clear" w:color="auto" w:fill="auto"/>
            <w:noWrap/>
            <w:vAlign w:val="bottom"/>
            <w:hideMark/>
          </w:tcPr>
          <w:p w14:paraId="61A64D5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43F128D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hideMark/>
          </w:tcPr>
          <w:p w14:paraId="15B8A91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0.32(3.98)</w:t>
            </w:r>
          </w:p>
        </w:tc>
        <w:tc>
          <w:tcPr>
            <w:tcW w:w="1297" w:type="dxa"/>
            <w:shd w:val="clear" w:color="auto" w:fill="auto"/>
            <w:noWrap/>
            <w:vAlign w:val="bottom"/>
            <w:hideMark/>
          </w:tcPr>
          <w:p w14:paraId="683B507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hideMark/>
          </w:tcPr>
          <w:p w14:paraId="468AA3C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hideMark/>
          </w:tcPr>
          <w:p w14:paraId="4FBA964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bl>
    <w:p w14:paraId="0A3186AA" w14:textId="504FC369" w:rsidR="00B6221F" w:rsidRPr="00732ED6" w:rsidRDefault="00B6221F" w:rsidP="00DE2B0E">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w:t>
      </w:r>
      <w:r w:rsidR="00C42E4C">
        <w:rPr>
          <w:rFonts w:ascii="Times New Roman" w:hAnsi="Times New Roman" w:cs="Times New Roman"/>
          <w:sz w:val="24"/>
          <w:szCs w:val="24"/>
        </w:rPr>
        <w:t>, in parentheses)</w:t>
      </w:r>
      <w:r>
        <w:rPr>
          <w:rFonts w:ascii="Times New Roman" w:hAnsi="Times New Roman" w:cs="Times New Roman"/>
          <w:sz w:val="24"/>
          <w:szCs w:val="24"/>
        </w:rPr>
        <w:t xml:space="preserve"> of</w:t>
      </w:r>
      <w:r w:rsidRPr="00732ED6">
        <w:rPr>
          <w:rFonts w:ascii="Times New Roman" w:hAnsi="Times New Roman" w:cs="Times New Roman"/>
          <w:sz w:val="24"/>
          <w:szCs w:val="24"/>
        </w:rPr>
        <w:t xml:space="preserve"> bias and RMSE</w:t>
      </w:r>
      <w:r w:rsidR="005C745F"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item parameter estimation, which encompasses discrimination on the general factor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as well as</w:t>
      </w:r>
      <w:r>
        <w:rPr>
          <w:rFonts w:ascii="Times New Roman" w:hAnsi="Times New Roman" w:cs="Times New Roman"/>
          <w:sz w:val="24"/>
          <w:szCs w:val="24"/>
        </w:rPr>
        <w:t xml:space="preserve"> </w:t>
      </w:r>
      <w:r w:rsidRPr="00732ED6">
        <w:rPr>
          <w:rFonts w:ascii="Times New Roman" w:hAnsi="Times New Roman" w:cs="Times New Roman"/>
          <w:sz w:val="24"/>
          <w:szCs w:val="24"/>
        </w:rPr>
        <w:t>location</w:t>
      </w:r>
      <w:r>
        <w:rPr>
          <w:rFonts w:ascii="Times New Roman" w:hAnsi="Times New Roman" w:cs="Times New Roman"/>
          <w:sz w:val="24"/>
          <w:szCs w:val="24"/>
        </w:rPr>
        <w:t>s</w:t>
      </w:r>
      <w:r w:rsidRPr="00732ED6">
        <w:rPr>
          <w:rFonts w:ascii="Times New Roman" w:hAnsi="Times New Roman" w:cs="Times New Roman"/>
          <w:sz w:val="24"/>
          <w:szCs w:val="24"/>
        </w:rPr>
        <w:t xml:space="preserve"> </w:t>
      </w:r>
      <w:r>
        <w:rPr>
          <w:rFonts w:ascii="Times New Roman" w:hAnsi="Times New Roman" w:cs="Times New Roman"/>
          <w:sz w:val="24"/>
          <w:szCs w:val="24"/>
        </w:rPr>
        <w:t>(</w:t>
      </w:r>
      <w:r w:rsidRPr="00D55286">
        <w:rPr>
          <w:rFonts w:ascii="Times New Roman" w:hAnsi="Times New Roman" w:cs="Times New Roman"/>
          <w:i/>
          <w:iCs/>
          <w:sz w:val="24"/>
          <w:szCs w:val="24"/>
        </w:rPr>
        <w:t>c</w:t>
      </w:r>
      <w:r w:rsidRPr="00B6221F">
        <w:rPr>
          <w:rFonts w:ascii="Times New Roman" w:hAnsi="Times New Roman" w:cs="Times New Roman"/>
          <w:i/>
          <w:iCs/>
          <w:sz w:val="24"/>
          <w:szCs w:val="24"/>
          <w:vertAlign w:val="subscript"/>
        </w:rPr>
        <w:t>1</w:t>
      </w:r>
      <w:r>
        <w:rPr>
          <w:rFonts w:ascii="Times New Roman" w:hAnsi="Times New Roman" w:cs="Times New Roman"/>
          <w:i/>
          <w:iCs/>
          <w:sz w:val="24"/>
          <w:szCs w:val="24"/>
        </w:rPr>
        <w:t>, c</w:t>
      </w:r>
      <w:r w:rsidRPr="00B6221F">
        <w:rPr>
          <w:rFonts w:ascii="Times New Roman" w:hAnsi="Times New Roman" w:cs="Times New Roman"/>
          <w:i/>
          <w:iCs/>
          <w:sz w:val="24"/>
          <w:szCs w:val="24"/>
          <w:vertAlign w:val="subscript"/>
        </w:rPr>
        <w:t>2</w:t>
      </w:r>
      <w:r>
        <w:rPr>
          <w:rFonts w:ascii="Times New Roman" w:hAnsi="Times New Roman" w:cs="Times New Roman"/>
          <w:i/>
          <w:iCs/>
          <w:sz w:val="24"/>
          <w:szCs w:val="24"/>
        </w:rPr>
        <w:t>, and c</w:t>
      </w:r>
      <w:r w:rsidRPr="00B6221F">
        <w:rPr>
          <w:rFonts w:ascii="Times New Roman" w:hAnsi="Times New Roman" w:cs="Times New Roman"/>
          <w:i/>
          <w:iCs/>
          <w:sz w:val="24"/>
          <w:szCs w:val="24"/>
          <w:vertAlign w:val="subscript"/>
        </w:rPr>
        <w:t>3</w:t>
      </w:r>
      <w:r>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sidR="005C745F">
        <w:rPr>
          <w:rFonts w:ascii="Times New Roman" w:hAnsi="Times New Roman" w:cs="Times New Roman"/>
          <w:sz w:val="24"/>
          <w:szCs w:val="24"/>
        </w:rPr>
        <w:t xml:space="preserve">all conditions of </w:t>
      </w:r>
      <w:r w:rsidRPr="00732ED6">
        <w:rPr>
          <w:rFonts w:ascii="Times New Roman" w:hAnsi="Times New Roman" w:cs="Times New Roman"/>
          <w:sz w:val="24"/>
          <w:szCs w:val="24"/>
        </w:rPr>
        <w:t>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Pr>
          <w:rFonts w:ascii="Times New Roman" w:hAnsi="Times New Roman" w:cs="Times New Roman"/>
          <w:sz w:val="24"/>
          <w:szCs w:val="24"/>
        </w:rPr>
        <w:t xml:space="preserve">. </w:t>
      </w:r>
    </w:p>
    <w:p w14:paraId="24515CAC" w14:textId="67C68D57" w:rsidR="0034799B" w:rsidRDefault="00FA043B" w:rsidP="003479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3, 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s</w:t>
      </w:r>
      <w:r w:rsidRPr="00FA043B">
        <w:rPr>
          <w:rFonts w:ascii="Times New Roman" w:hAnsi="Times New Roman" w:cs="Times New Roman"/>
          <w:sz w:val="24"/>
          <w:szCs w:val="24"/>
        </w:rPr>
        <w:t>hows generally small to moderate negative bias across all conditions, with non-normal</w:t>
      </w:r>
      <w:r w:rsidR="00DE2B0E">
        <w:rPr>
          <w:rFonts w:ascii="Times New Roman" w:hAnsi="Times New Roman" w:cs="Times New Roman"/>
          <w:sz w:val="24"/>
          <w:szCs w:val="24"/>
        </w:rPr>
        <w:t xml:space="preserve"> distribution </w:t>
      </w:r>
      <w:r w:rsidR="00DE2B0E" w:rsidRPr="00FA043B">
        <w:rPr>
          <w:rFonts w:ascii="Times New Roman" w:hAnsi="Times New Roman" w:cs="Times New Roman"/>
          <w:sz w:val="24"/>
          <w:szCs w:val="24"/>
        </w:rPr>
        <w:t>conditions</w:t>
      </w:r>
      <w:r w:rsidR="00DE2B0E">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(-0.19).</w:t>
      </w:r>
      <w:r>
        <w:rPr>
          <w:rFonts w:ascii="Times New Roman" w:hAnsi="Times New Roman" w:cs="Times New Roman"/>
          <w:sz w:val="24"/>
          <w:szCs w:val="24"/>
        </w:rPr>
        <w:t xml:space="preserve"> </w:t>
      </w:r>
      <w:r w:rsidRPr="00FA043B">
        <w:rPr>
          <w:rFonts w:ascii="Times New Roman" w:hAnsi="Times New Roman" w:cs="Times New Roman"/>
          <w:sz w:val="24"/>
          <w:szCs w:val="24"/>
        </w:rPr>
        <w:t>Bias tends to become slightly more negative with larger sample sizes, reflecting a possible consistency in underestimation.</w:t>
      </w:r>
      <w:r>
        <w:rPr>
          <w:rFonts w:ascii="Times New Roman" w:hAnsi="Times New Roman" w:cs="Times New Roman"/>
          <w:sz w:val="24"/>
          <w:szCs w:val="24"/>
        </w:rPr>
        <w:t xml:space="preserve"> Interestingly, for s</w:t>
      </w:r>
      <w:r w:rsidRPr="00FA043B">
        <w:rPr>
          <w:rFonts w:ascii="Times New Roman" w:hAnsi="Times New Roman" w:cs="Times New Roman"/>
          <w:sz w:val="24"/>
          <w:szCs w:val="24"/>
        </w:rPr>
        <w:t xml:space="preserve">pecific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w:t>
      </w:r>
      <w:r>
        <w:rPr>
          <w:rFonts w:ascii="Times New Roman" w:hAnsi="Times New Roman" w:cs="Times New Roman"/>
          <w:sz w:val="24"/>
          <w:szCs w:val="24"/>
        </w:rPr>
        <w:t>, b</w:t>
      </w:r>
      <w:r w:rsidRPr="00FA043B">
        <w:rPr>
          <w:rFonts w:ascii="Times New Roman" w:hAnsi="Times New Roman" w:cs="Times New Roman"/>
          <w:sz w:val="24"/>
          <w:szCs w:val="24"/>
        </w:rPr>
        <w:t xml:space="preserve">ias remains very low across most conditions, with a slight positive bias at a smaller number of items (0.04 when </w:t>
      </w:r>
      <w:r w:rsidRPr="00FA043B">
        <w:rPr>
          <w:rFonts w:ascii="Times New Roman" w:hAnsi="Times New Roman" w:cs="Times New Roman"/>
          <w:i/>
          <w:iCs/>
          <w:sz w:val="24"/>
          <w:szCs w:val="24"/>
        </w:rPr>
        <w:t>I</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 xml:space="preserve"> </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Pr="00FA043B">
        <w:rPr>
          <w:rFonts w:ascii="Times New Roman" w:hAnsi="Times New Roman" w:cs="Times New Roman"/>
          <w:sz w:val="24"/>
          <w:szCs w:val="24"/>
        </w:rPr>
        <w:t>5) and tending towards zero or slight negative bias as conditions change</w:t>
      </w:r>
      <w:r w:rsidR="00DE2B0E">
        <w:rPr>
          <w:rFonts w:ascii="Times New Roman" w:hAnsi="Times New Roman" w:cs="Times New Roman"/>
          <w:sz w:val="24"/>
          <w:szCs w:val="24"/>
        </w:rPr>
        <w:t>, indicating non-normality on general factor does not impact estimation on specific factor</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DE2B0E" w:rsidRPr="00DE2B0E">
        <w:rPr>
          <w:rFonts w:ascii="Times New Roman" w:hAnsi="Times New Roman" w:cs="Times New Roman"/>
          <w:sz w:val="24"/>
          <w:szCs w:val="24"/>
        </w:rPr>
        <w:t>Additionally, for the location parameters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sidRPr="00DE2B0E">
        <w:rPr>
          <w:rFonts w:ascii="Times New Roman" w:hAnsi="Times New Roman" w:cs="Times New Roman"/>
          <w:sz w:val="24"/>
          <w:szCs w:val="24"/>
        </w:rPr>
        <w:t xml:space="preserve">,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bias is consistently negative across different conditions. Notably, under non-normal distributions of the general factor, these biases are more pronounced</w:t>
      </w:r>
      <w:r w:rsidR="00DE2B0E" w:rsidRPr="00DE2B0E">
        <w:t xml:space="preserve"> </w:t>
      </w:r>
      <w:r w:rsidR="00DE2B0E" w:rsidRPr="00DE2B0E">
        <w:rPr>
          <w:rFonts w:ascii="Times New Roman" w:hAnsi="Times New Roman" w:cs="Times New Roman"/>
          <w:sz w:val="24"/>
          <w:szCs w:val="24"/>
        </w:rPr>
        <w:t>(</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Pr>
          <w:rFonts w:ascii="Times New Roman" w:hAnsi="Times New Roman" w:cs="Times New Roman"/>
          <w:sz w:val="24"/>
          <w:szCs w:val="24"/>
        </w:rPr>
        <w:t xml:space="preserve"> </w:t>
      </w:r>
      <w:r w:rsidR="00DE2B0E" w:rsidRPr="00DE2B0E">
        <w:rPr>
          <w:rFonts w:ascii="Times New Roman" w:hAnsi="Times New Roman" w:cs="Times New Roman"/>
          <w:sz w:val="24"/>
          <w:szCs w:val="24"/>
        </w:rPr>
        <w:t xml:space="preserve">= -0.10,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 -0.10,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 -0.07), indicating a significant tendency to underestimate these parameters compared to other conditions. </w:t>
      </w:r>
      <w:r w:rsidR="00D57243">
        <w:rPr>
          <w:rFonts w:ascii="Times New Roman" w:hAnsi="Times New Roman" w:cs="Times New Roman"/>
          <w:sz w:val="24"/>
          <w:szCs w:val="24"/>
        </w:rPr>
        <w:t xml:space="preserve">Generally, </w:t>
      </w:r>
      <w:r w:rsidR="00D57243">
        <w:rPr>
          <w:rFonts w:ascii="Times New Roman" w:hAnsi="Times New Roman" w:cs="Times New Roman"/>
          <w:sz w:val="24"/>
          <w:szCs w:val="24"/>
        </w:rPr>
        <w:lastRenderedPageBreak/>
        <w:t>n</w:t>
      </w:r>
      <w:r w:rsidRPr="00FA043B">
        <w:rPr>
          <w:rFonts w:ascii="Times New Roman" w:hAnsi="Times New Roman" w:cs="Times New Roman"/>
          <w:sz w:val="24"/>
          <w:szCs w:val="24"/>
        </w:rPr>
        <w:t>on-normal distributions</w:t>
      </w:r>
      <w:r w:rsidR="00D57243">
        <w:rPr>
          <w:rFonts w:ascii="Times New Roman" w:hAnsi="Times New Roman" w:cs="Times New Roman"/>
          <w:sz w:val="24"/>
          <w:szCs w:val="24"/>
        </w:rPr>
        <w:t xml:space="preserve"> on general factor</w:t>
      </w:r>
      <w:r w:rsidRPr="00FA043B">
        <w:rPr>
          <w:rFonts w:ascii="Times New Roman" w:hAnsi="Times New Roman" w:cs="Times New Roman"/>
          <w:sz w:val="24"/>
          <w:szCs w:val="24"/>
        </w:rPr>
        <w:t xml:space="preserve"> and smaller sample sizes tend to exhibit slightly larger biases.</w:t>
      </w:r>
    </w:p>
    <w:p w14:paraId="3656F5DF" w14:textId="1469C772" w:rsidR="0037581E" w:rsidRDefault="00C21E82" w:rsidP="00C21E82">
      <w:pPr>
        <w:spacing w:after="0" w:line="480" w:lineRule="auto"/>
        <w:ind w:firstLine="720"/>
        <w:rPr>
          <w:rFonts w:ascii="Times New Roman" w:hAnsi="Times New Roman" w:cs="Times New Roman"/>
          <w:sz w:val="24"/>
          <w:szCs w:val="24"/>
        </w:rPr>
      </w:pPr>
      <w:r w:rsidRPr="00C21E82">
        <w:rPr>
          <w:rFonts w:ascii="Times New Roman" w:hAnsi="Times New Roman" w:cs="Times New Roman"/>
          <w:sz w:val="24"/>
          <w:szCs w:val="24"/>
        </w:rPr>
        <w:t>For RMSE, the general factor discrimination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C21E82">
        <w:rPr>
          <w:rFonts w:ascii="Times New Roman" w:hAnsi="Times New Roman" w:cs="Times New Roman"/>
          <w:sz w:val="24"/>
          <w:szCs w:val="24"/>
        </w:rPr>
        <w:t xml:space="preserve">) typically shows a decreasing trend as both the number of items per specific factor and sample size increase, highlighting improved estimation accuracy with larger data sets. Elevated RMSE values under non-normal conditions for the general factor suggest that such distributions lead to greater estimation errors. </w:t>
      </w:r>
      <w:r w:rsidR="00114D21" w:rsidRPr="00114D21">
        <w:rPr>
          <w:rFonts w:ascii="Times New Roman" w:hAnsi="Times New Roman" w:cs="Times New Roman"/>
          <w:sz w:val="24"/>
          <w:szCs w:val="24"/>
        </w:rPr>
        <w:t>Similarly, RMSE for specific factor discrimination (</w:t>
      </w:r>
      <w:r w:rsidR="00114D21" w:rsidRPr="00FA043B">
        <w:rPr>
          <w:rFonts w:ascii="Times New Roman" w:hAnsi="Times New Roman" w:cs="Times New Roman"/>
          <w:i/>
          <w:iCs/>
          <w:sz w:val="24"/>
          <w:szCs w:val="24"/>
        </w:rPr>
        <w:t>a</w:t>
      </w:r>
      <w:r w:rsidR="00114D21" w:rsidRPr="00FA043B">
        <w:rPr>
          <w:rFonts w:ascii="Times New Roman" w:hAnsi="Times New Roman" w:cs="Times New Roman"/>
          <w:i/>
          <w:iCs/>
          <w:sz w:val="24"/>
          <w:szCs w:val="24"/>
          <w:vertAlign w:val="subscript"/>
        </w:rPr>
        <w:t>s</w:t>
      </w:r>
      <w:r w:rsidR="00114D21" w:rsidRPr="00114D21">
        <w:rPr>
          <w:rFonts w:ascii="Times New Roman" w:hAnsi="Times New Roman" w:cs="Times New Roman"/>
          <w:sz w:val="24"/>
          <w:szCs w:val="24"/>
        </w:rPr>
        <w:t>) decreases with an increase in the number of items and sample sizes, achieving its lowest values under conditions of large datasets and normal distribution for the general factor. For location parameters (c1, c2, and c3), RMSE generally declines with more items and larger samples, indicating that more extensive datasets yield more reliable estimations. Notably, RMSE for c1 shows a significant increase in non-normal conditions, contrasting with c3, where the impact appears less pronounced. This variation highlights the importance of robust sample characteristics and the normality of the distribution</w:t>
      </w:r>
      <w:r w:rsidR="00114D21">
        <w:rPr>
          <w:rFonts w:ascii="Times New Roman" w:hAnsi="Times New Roman" w:cs="Times New Roman"/>
          <w:sz w:val="24"/>
          <w:szCs w:val="24"/>
        </w:rPr>
        <w:t xml:space="preserve"> on </w:t>
      </w:r>
      <w:r w:rsidR="00EF0A62">
        <w:rPr>
          <w:rFonts w:ascii="Times New Roman" w:hAnsi="Times New Roman" w:cs="Times New Roman"/>
          <w:sz w:val="24"/>
          <w:szCs w:val="24"/>
        </w:rPr>
        <w:t xml:space="preserve">the </w:t>
      </w:r>
      <w:r w:rsidR="00114D21">
        <w:rPr>
          <w:rFonts w:ascii="Times New Roman" w:hAnsi="Times New Roman" w:cs="Times New Roman"/>
          <w:sz w:val="24"/>
          <w:szCs w:val="24"/>
        </w:rPr>
        <w:t>general factor</w:t>
      </w:r>
      <w:r w:rsidR="00114D21" w:rsidRPr="00114D21">
        <w:rPr>
          <w:rFonts w:ascii="Times New Roman" w:hAnsi="Times New Roman" w:cs="Times New Roman"/>
          <w:sz w:val="24"/>
          <w:szCs w:val="24"/>
        </w:rPr>
        <w:t xml:space="preserve"> in improving the precision of estimations.</w:t>
      </w: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32DFC9A5"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5BA2703F">
            <wp:extent cx="4735902" cy="3550410"/>
            <wp:effectExtent l="0" t="0" r="762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611" cy="3568934"/>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proofErr w:type="spellStart"/>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79407392"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proofErr w:type="gramStart"/>
      <w:r w:rsidR="00F71D67" w:rsidRPr="00732ED6">
        <w:rPr>
          <w:rFonts w:ascii="Times New Roman" w:hAnsi="Times New Roman" w:cs="Times New Roman"/>
          <w:sz w:val="24"/>
          <w:szCs w:val="24"/>
        </w:rPr>
        <w:t>Non-normality</w:t>
      </w:r>
      <w:proofErr w:type="gramEnd"/>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proofErr w:type="spellStart"/>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013F0636" w14:textId="2F33814A"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Effect sizes (&gt; .06) of main effects and interactions for the bias of bias, RMSE and Correlation of estimation on person </w:t>
      </w:r>
      <w:proofErr w:type="gramStart"/>
      <w:r w:rsidR="00460830" w:rsidRPr="00732ED6">
        <w:rPr>
          <w:rFonts w:ascii="Times New Roman" w:hAnsi="Times New Roman" w:cs="Times New Roman"/>
          <w:i/>
          <w:iCs/>
          <w:sz w:val="24"/>
          <w:szCs w:val="24"/>
        </w:rPr>
        <w:t>parameters</w:t>
      </w:r>
      <w:proofErr w:type="gramEnd"/>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3240"/>
        <w:gridCol w:w="765"/>
        <w:gridCol w:w="765"/>
        <w:gridCol w:w="510"/>
        <w:gridCol w:w="255"/>
        <w:gridCol w:w="765"/>
        <w:gridCol w:w="765"/>
        <w:gridCol w:w="255"/>
        <w:gridCol w:w="510"/>
        <w:gridCol w:w="765"/>
        <w:gridCol w:w="765"/>
      </w:tblGrid>
      <w:tr w:rsidR="00EC46C0" w:rsidRPr="00732ED6" w14:paraId="03A7135C" w14:textId="77777777" w:rsidTr="0064352D">
        <w:trPr>
          <w:trHeight w:val="300"/>
        </w:trPr>
        <w:tc>
          <w:tcPr>
            <w:tcW w:w="3240" w:type="dxa"/>
            <w:vMerge w:val="restart"/>
            <w:shd w:val="clear" w:color="auto" w:fill="auto"/>
            <w:noWrap/>
            <w:vAlign w:val="bottom"/>
            <w:hideMark/>
          </w:tcPr>
          <w:p w14:paraId="69DE0873" w14:textId="77777777" w:rsidR="00EC46C0" w:rsidRPr="00732ED6" w:rsidRDefault="00EC46C0" w:rsidP="0064352D">
            <w:pPr>
              <w:spacing w:after="0" w:line="240" w:lineRule="auto"/>
              <w:rPr>
                <w:rFonts w:ascii="Times New Roman" w:eastAsia="Times New Roman" w:hAnsi="Times New Roman" w:cs="Times New Roman"/>
                <w:sz w:val="24"/>
                <w:szCs w:val="24"/>
              </w:rPr>
            </w:pPr>
            <w:bookmarkStart w:id="2" w:name="_Hlk162430296"/>
            <w:r w:rsidRPr="00732ED6">
              <w:rPr>
                <w:rFonts w:ascii="Times New Roman" w:eastAsia="Times New Roman" w:hAnsi="Times New Roman" w:cs="Times New Roman"/>
                <w:color w:val="000000"/>
                <w:sz w:val="24"/>
                <w:szCs w:val="24"/>
              </w:rPr>
              <w:t>Source of Variation</w:t>
            </w:r>
          </w:p>
        </w:tc>
        <w:tc>
          <w:tcPr>
            <w:tcW w:w="2040" w:type="dxa"/>
            <w:gridSpan w:val="3"/>
            <w:tcBorders>
              <w:top w:val="single" w:sz="4" w:space="0" w:color="auto"/>
              <w:bottom w:val="single" w:sz="4" w:space="0" w:color="auto"/>
            </w:tcBorders>
            <w:shd w:val="clear" w:color="auto" w:fill="auto"/>
            <w:noWrap/>
            <w:vAlign w:val="center"/>
            <w:hideMark/>
          </w:tcPr>
          <w:p w14:paraId="05F724E2"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040" w:type="dxa"/>
            <w:gridSpan w:val="4"/>
            <w:tcBorders>
              <w:top w:val="single" w:sz="4" w:space="0" w:color="auto"/>
              <w:bottom w:val="single" w:sz="4" w:space="0" w:color="auto"/>
            </w:tcBorders>
            <w:shd w:val="clear" w:color="auto" w:fill="auto"/>
            <w:noWrap/>
            <w:vAlign w:val="center"/>
            <w:hideMark/>
          </w:tcPr>
          <w:p w14:paraId="754EAFC4"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c>
          <w:tcPr>
            <w:tcW w:w="2040" w:type="dxa"/>
            <w:gridSpan w:val="3"/>
            <w:tcBorders>
              <w:top w:val="single" w:sz="4" w:space="0" w:color="auto"/>
              <w:bottom w:val="single" w:sz="4" w:space="0" w:color="auto"/>
            </w:tcBorders>
            <w:shd w:val="clear" w:color="auto" w:fill="auto"/>
            <w:noWrap/>
            <w:vAlign w:val="center"/>
            <w:hideMark/>
          </w:tcPr>
          <w:p w14:paraId="66B9DED9"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Correlation</w:t>
            </w:r>
          </w:p>
        </w:tc>
      </w:tr>
      <w:tr w:rsidR="008A2FE3" w:rsidRPr="00732ED6" w14:paraId="0CD2211C" w14:textId="77777777" w:rsidTr="0064352D">
        <w:trPr>
          <w:trHeight w:val="300"/>
        </w:trPr>
        <w:tc>
          <w:tcPr>
            <w:tcW w:w="3240" w:type="dxa"/>
            <w:vMerge/>
            <w:tcBorders>
              <w:bottom w:val="single" w:sz="4" w:space="0" w:color="auto"/>
            </w:tcBorders>
            <w:shd w:val="clear" w:color="auto" w:fill="auto"/>
            <w:noWrap/>
            <w:vAlign w:val="bottom"/>
            <w:hideMark/>
          </w:tcPr>
          <w:p w14:paraId="3B9E72CF" w14:textId="77777777" w:rsidR="008A2FE3" w:rsidRPr="00732ED6" w:rsidRDefault="008A2FE3" w:rsidP="008A2FE3">
            <w:pPr>
              <w:spacing w:after="0" w:line="240" w:lineRule="auto"/>
              <w:rPr>
                <w:rFonts w:ascii="Times New Roman" w:eastAsia="Times New Roman" w:hAnsi="Times New Roman" w:cs="Times New Roman"/>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48A7467E"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54481AB3"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6D353771"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2D9CD1E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742D5B7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0B1AC830"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1D7E98E7" w14:textId="5E573345"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1CBCA9FD" w14:textId="6746C982"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EC46C0" w:rsidRPr="00732ED6" w14:paraId="40BF5DA4" w14:textId="77777777" w:rsidTr="0064352D">
        <w:trPr>
          <w:trHeight w:val="300"/>
        </w:trPr>
        <w:tc>
          <w:tcPr>
            <w:tcW w:w="3240" w:type="dxa"/>
            <w:shd w:val="clear" w:color="auto" w:fill="auto"/>
            <w:noWrap/>
            <w:vAlign w:val="bottom"/>
          </w:tcPr>
          <w:p w14:paraId="744CEC9C" w14:textId="36941E1A"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lastRenderedPageBreak/>
              <w:t>GF</w:t>
            </w:r>
          </w:p>
        </w:tc>
        <w:tc>
          <w:tcPr>
            <w:tcW w:w="765" w:type="dxa"/>
            <w:shd w:val="clear" w:color="auto" w:fill="auto"/>
            <w:noWrap/>
            <w:vAlign w:val="bottom"/>
          </w:tcPr>
          <w:p w14:paraId="461E1AC7"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65" w:type="dxa"/>
            <w:shd w:val="clear" w:color="auto" w:fill="auto"/>
            <w:noWrap/>
            <w:vAlign w:val="bottom"/>
          </w:tcPr>
          <w:p w14:paraId="0BF612B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7A39E3AD"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9E07031"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65" w:type="dxa"/>
            <w:shd w:val="clear" w:color="auto" w:fill="auto"/>
            <w:noWrap/>
            <w:vAlign w:val="bottom"/>
          </w:tcPr>
          <w:p w14:paraId="523CC38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c>
          <w:tcPr>
            <w:tcW w:w="765" w:type="dxa"/>
            <w:gridSpan w:val="2"/>
            <w:shd w:val="clear" w:color="auto" w:fill="auto"/>
            <w:noWrap/>
            <w:vAlign w:val="bottom"/>
          </w:tcPr>
          <w:p w14:paraId="0025963E"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D018298"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.165</w:t>
            </w:r>
          </w:p>
        </w:tc>
        <w:tc>
          <w:tcPr>
            <w:tcW w:w="765" w:type="dxa"/>
            <w:shd w:val="clear" w:color="auto" w:fill="auto"/>
            <w:noWrap/>
            <w:vAlign w:val="bottom"/>
          </w:tcPr>
          <w:p w14:paraId="7DFBD24A"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.006</w:t>
            </w:r>
          </w:p>
        </w:tc>
      </w:tr>
      <w:tr w:rsidR="00EC46C0" w:rsidRPr="00732ED6" w14:paraId="4713184C" w14:textId="77777777" w:rsidTr="0064352D">
        <w:trPr>
          <w:trHeight w:val="300"/>
        </w:trPr>
        <w:tc>
          <w:tcPr>
            <w:tcW w:w="3240" w:type="dxa"/>
            <w:shd w:val="clear" w:color="auto" w:fill="auto"/>
            <w:noWrap/>
            <w:vAlign w:val="bottom"/>
          </w:tcPr>
          <w:p w14:paraId="087820B1" w14:textId="5F7B2124" w:rsidR="00EC46C0" w:rsidRPr="00236860" w:rsidRDefault="00F43369"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65" w:type="dxa"/>
            <w:shd w:val="clear" w:color="auto" w:fill="auto"/>
            <w:noWrap/>
            <w:vAlign w:val="bottom"/>
          </w:tcPr>
          <w:p w14:paraId="038ADE0D"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0175519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65" w:type="dxa"/>
            <w:gridSpan w:val="2"/>
            <w:shd w:val="clear" w:color="auto" w:fill="auto"/>
            <w:noWrap/>
            <w:vAlign w:val="bottom"/>
          </w:tcPr>
          <w:p w14:paraId="0CC808E4"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109D00B"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65" w:type="dxa"/>
            <w:shd w:val="clear" w:color="auto" w:fill="auto"/>
            <w:noWrap/>
            <w:vAlign w:val="bottom"/>
          </w:tcPr>
          <w:p w14:paraId="207F2AB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c>
          <w:tcPr>
            <w:tcW w:w="765" w:type="dxa"/>
            <w:gridSpan w:val="2"/>
            <w:shd w:val="clear" w:color="auto" w:fill="auto"/>
            <w:noWrap/>
            <w:vAlign w:val="bottom"/>
          </w:tcPr>
          <w:p w14:paraId="4995D81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148FB3A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.006</w:t>
            </w:r>
          </w:p>
        </w:tc>
        <w:tc>
          <w:tcPr>
            <w:tcW w:w="765" w:type="dxa"/>
            <w:shd w:val="clear" w:color="auto" w:fill="auto"/>
            <w:noWrap/>
            <w:vAlign w:val="bottom"/>
          </w:tcPr>
          <w:p w14:paraId="67EB406A"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.128</w:t>
            </w:r>
          </w:p>
        </w:tc>
      </w:tr>
      <w:tr w:rsidR="00EC46C0" w:rsidRPr="00732ED6" w14:paraId="0F2223E2" w14:textId="77777777" w:rsidTr="0064352D">
        <w:trPr>
          <w:trHeight w:val="300"/>
        </w:trPr>
        <w:tc>
          <w:tcPr>
            <w:tcW w:w="3240" w:type="dxa"/>
            <w:shd w:val="clear" w:color="auto" w:fill="auto"/>
            <w:noWrap/>
            <w:vAlign w:val="bottom"/>
          </w:tcPr>
          <w:p w14:paraId="4297E3C4" w14:textId="77777777" w:rsidR="00EC46C0" w:rsidRPr="00236860" w:rsidRDefault="00EC46C0"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5809ACF8"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65" w:type="dxa"/>
            <w:shd w:val="clear" w:color="auto" w:fill="auto"/>
            <w:noWrap/>
            <w:vAlign w:val="bottom"/>
          </w:tcPr>
          <w:p w14:paraId="063D8CF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65" w:type="dxa"/>
            <w:gridSpan w:val="2"/>
            <w:shd w:val="clear" w:color="auto" w:fill="auto"/>
            <w:noWrap/>
            <w:vAlign w:val="bottom"/>
          </w:tcPr>
          <w:p w14:paraId="0255EEF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5BE6B81"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65" w:type="dxa"/>
            <w:shd w:val="clear" w:color="auto" w:fill="auto"/>
            <w:noWrap/>
            <w:vAlign w:val="bottom"/>
          </w:tcPr>
          <w:p w14:paraId="652EF68D"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c>
          <w:tcPr>
            <w:tcW w:w="765" w:type="dxa"/>
            <w:gridSpan w:val="2"/>
            <w:shd w:val="clear" w:color="auto" w:fill="auto"/>
            <w:noWrap/>
            <w:vAlign w:val="bottom"/>
          </w:tcPr>
          <w:p w14:paraId="55B5630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2AA4DB49"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.681</w:t>
            </w:r>
          </w:p>
        </w:tc>
        <w:tc>
          <w:tcPr>
            <w:tcW w:w="765" w:type="dxa"/>
            <w:shd w:val="clear" w:color="auto" w:fill="auto"/>
            <w:noWrap/>
            <w:vAlign w:val="bottom"/>
          </w:tcPr>
          <w:p w14:paraId="117D4DE6"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.005</w:t>
            </w:r>
          </w:p>
        </w:tc>
      </w:tr>
      <w:tr w:rsidR="00EC46C0" w:rsidRPr="006E5165" w14:paraId="4830F81B" w14:textId="77777777" w:rsidTr="0064352D">
        <w:trPr>
          <w:trHeight w:val="300"/>
        </w:trPr>
        <w:tc>
          <w:tcPr>
            <w:tcW w:w="3240" w:type="dxa"/>
            <w:shd w:val="clear" w:color="auto" w:fill="auto"/>
            <w:noWrap/>
            <w:vAlign w:val="bottom"/>
          </w:tcPr>
          <w:p w14:paraId="2BC758D7"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19A7EB6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65" w:type="dxa"/>
            <w:shd w:val="clear" w:color="auto" w:fill="auto"/>
            <w:noWrap/>
            <w:vAlign w:val="bottom"/>
          </w:tcPr>
          <w:p w14:paraId="59FD8F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65" w:type="dxa"/>
            <w:gridSpan w:val="2"/>
            <w:shd w:val="clear" w:color="auto" w:fill="auto"/>
            <w:noWrap/>
            <w:vAlign w:val="bottom"/>
          </w:tcPr>
          <w:p w14:paraId="6F71427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710AA9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65" w:type="dxa"/>
            <w:shd w:val="clear" w:color="auto" w:fill="auto"/>
            <w:noWrap/>
            <w:vAlign w:val="bottom"/>
          </w:tcPr>
          <w:p w14:paraId="056D8CB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c>
          <w:tcPr>
            <w:tcW w:w="765" w:type="dxa"/>
            <w:gridSpan w:val="2"/>
            <w:shd w:val="clear" w:color="auto" w:fill="auto"/>
            <w:noWrap/>
            <w:vAlign w:val="bottom"/>
          </w:tcPr>
          <w:p w14:paraId="56BC403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EF861DD"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.826</w:t>
            </w:r>
          </w:p>
        </w:tc>
        <w:tc>
          <w:tcPr>
            <w:tcW w:w="765" w:type="dxa"/>
            <w:shd w:val="clear" w:color="auto" w:fill="auto"/>
            <w:noWrap/>
            <w:vAlign w:val="bottom"/>
          </w:tcPr>
          <w:p w14:paraId="69CF13A1"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.836</w:t>
            </w:r>
          </w:p>
        </w:tc>
      </w:tr>
      <w:tr w:rsidR="00EC46C0" w:rsidRPr="006E5165" w14:paraId="344E6A70" w14:textId="77777777" w:rsidTr="0064352D">
        <w:trPr>
          <w:trHeight w:val="300"/>
        </w:trPr>
        <w:tc>
          <w:tcPr>
            <w:tcW w:w="3240" w:type="dxa"/>
            <w:shd w:val="clear" w:color="auto" w:fill="auto"/>
            <w:noWrap/>
            <w:vAlign w:val="bottom"/>
          </w:tcPr>
          <w:p w14:paraId="19AAFDE0"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65" w:type="dxa"/>
            <w:shd w:val="clear" w:color="auto" w:fill="auto"/>
            <w:noWrap/>
            <w:vAlign w:val="bottom"/>
          </w:tcPr>
          <w:p w14:paraId="4FDA3A9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2067FE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4E64D07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C9DB35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shd w:val="clear" w:color="auto" w:fill="auto"/>
            <w:noWrap/>
            <w:vAlign w:val="bottom"/>
          </w:tcPr>
          <w:p w14:paraId="18F58F6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gridSpan w:val="2"/>
            <w:shd w:val="clear" w:color="auto" w:fill="auto"/>
            <w:noWrap/>
            <w:vAlign w:val="bottom"/>
          </w:tcPr>
          <w:p w14:paraId="1F8B663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1DD393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5EE93977"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.158</w:t>
            </w:r>
          </w:p>
        </w:tc>
      </w:tr>
      <w:tr w:rsidR="00EC46C0" w:rsidRPr="006E5165" w14:paraId="0D1C9A26" w14:textId="77777777" w:rsidTr="0064352D">
        <w:trPr>
          <w:trHeight w:val="300"/>
        </w:trPr>
        <w:tc>
          <w:tcPr>
            <w:tcW w:w="3240" w:type="dxa"/>
            <w:shd w:val="clear" w:color="auto" w:fill="auto"/>
            <w:noWrap/>
            <w:vAlign w:val="bottom"/>
          </w:tcPr>
          <w:p w14:paraId="3F562D38" w14:textId="3F0918ED"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65" w:type="dxa"/>
            <w:shd w:val="clear" w:color="auto" w:fill="auto"/>
            <w:noWrap/>
            <w:vAlign w:val="bottom"/>
          </w:tcPr>
          <w:p w14:paraId="681191B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050FE13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gridSpan w:val="2"/>
            <w:shd w:val="clear" w:color="auto" w:fill="auto"/>
            <w:noWrap/>
            <w:vAlign w:val="bottom"/>
          </w:tcPr>
          <w:p w14:paraId="4D3EC1C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9C08B6"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65" w:type="dxa"/>
            <w:shd w:val="clear" w:color="auto" w:fill="auto"/>
            <w:noWrap/>
            <w:vAlign w:val="bottom"/>
          </w:tcPr>
          <w:p w14:paraId="2C073B22"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c>
          <w:tcPr>
            <w:tcW w:w="765" w:type="dxa"/>
            <w:gridSpan w:val="2"/>
            <w:shd w:val="clear" w:color="auto" w:fill="auto"/>
            <w:noWrap/>
            <w:vAlign w:val="bottom"/>
          </w:tcPr>
          <w:p w14:paraId="2C745B7F"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06E6F04E"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.827</w:t>
            </w:r>
          </w:p>
        </w:tc>
        <w:tc>
          <w:tcPr>
            <w:tcW w:w="765" w:type="dxa"/>
            <w:shd w:val="clear" w:color="auto" w:fill="auto"/>
            <w:noWrap/>
            <w:vAlign w:val="bottom"/>
          </w:tcPr>
          <w:p w14:paraId="649D99A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.360</w:t>
            </w:r>
          </w:p>
        </w:tc>
      </w:tr>
      <w:tr w:rsidR="00EC46C0" w:rsidRPr="006E5165" w14:paraId="5033A750" w14:textId="77777777" w:rsidTr="0064352D">
        <w:trPr>
          <w:trHeight w:val="300"/>
        </w:trPr>
        <w:tc>
          <w:tcPr>
            <w:tcW w:w="3240" w:type="dxa"/>
            <w:shd w:val="clear" w:color="auto" w:fill="auto"/>
            <w:noWrap/>
            <w:vAlign w:val="bottom"/>
          </w:tcPr>
          <w:p w14:paraId="1D526EA9" w14:textId="3CDBBB09"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EC46C0" w:rsidRPr="00236860">
              <w:rPr>
                <w:rFonts w:ascii="Times New Roman" w:hAnsi="Times New Roman" w:cs="Times New Roman"/>
                <w:i/>
                <w:iCs/>
                <w:color w:val="000000"/>
                <w:sz w:val="24"/>
                <w:szCs w:val="24"/>
              </w:rPr>
              <w:t>: I</w:t>
            </w:r>
            <w:r w:rsidR="00EC46C0"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7E6C0E7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2744A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1252EF5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B4E37B"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65" w:type="dxa"/>
            <w:shd w:val="clear" w:color="auto" w:fill="auto"/>
            <w:noWrap/>
            <w:vAlign w:val="bottom"/>
          </w:tcPr>
          <w:p w14:paraId="4087975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c>
          <w:tcPr>
            <w:tcW w:w="765" w:type="dxa"/>
            <w:gridSpan w:val="2"/>
            <w:shd w:val="clear" w:color="auto" w:fill="auto"/>
            <w:noWrap/>
            <w:vAlign w:val="bottom"/>
          </w:tcPr>
          <w:p w14:paraId="2CC68EAC"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585C25B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.216</w:t>
            </w:r>
          </w:p>
        </w:tc>
        <w:tc>
          <w:tcPr>
            <w:tcW w:w="765" w:type="dxa"/>
            <w:shd w:val="clear" w:color="auto" w:fill="auto"/>
            <w:noWrap/>
            <w:vAlign w:val="bottom"/>
          </w:tcPr>
          <w:p w14:paraId="621EBC8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.066</w:t>
            </w:r>
          </w:p>
        </w:tc>
      </w:tr>
      <w:tr w:rsidR="00EC46C0" w:rsidRPr="006E5165" w14:paraId="0EB3AF83" w14:textId="77777777" w:rsidTr="0064352D">
        <w:trPr>
          <w:trHeight w:val="300"/>
        </w:trPr>
        <w:tc>
          <w:tcPr>
            <w:tcW w:w="3240" w:type="dxa"/>
            <w:shd w:val="clear" w:color="auto" w:fill="auto"/>
            <w:noWrap/>
            <w:vAlign w:val="bottom"/>
          </w:tcPr>
          <w:p w14:paraId="68A69634"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65" w:type="dxa"/>
            <w:shd w:val="clear" w:color="auto" w:fill="auto"/>
            <w:noWrap/>
            <w:vAlign w:val="bottom"/>
          </w:tcPr>
          <w:p w14:paraId="59DD498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5B2E9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5A18240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B2C4A4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65" w:type="dxa"/>
            <w:shd w:val="clear" w:color="auto" w:fill="auto"/>
            <w:noWrap/>
            <w:vAlign w:val="bottom"/>
          </w:tcPr>
          <w:p w14:paraId="1D2AAF8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c>
          <w:tcPr>
            <w:tcW w:w="765" w:type="dxa"/>
            <w:gridSpan w:val="2"/>
            <w:shd w:val="clear" w:color="auto" w:fill="auto"/>
            <w:noWrap/>
            <w:vAlign w:val="bottom"/>
          </w:tcPr>
          <w:p w14:paraId="099BD1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9CA0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174A0BCF"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.123</w:t>
            </w:r>
          </w:p>
        </w:tc>
      </w:tr>
      <w:tr w:rsidR="00EC46C0" w:rsidRPr="006E5165" w14:paraId="06472E50" w14:textId="77777777" w:rsidTr="0064352D">
        <w:trPr>
          <w:trHeight w:val="300"/>
        </w:trPr>
        <w:tc>
          <w:tcPr>
            <w:tcW w:w="3240" w:type="dxa"/>
            <w:shd w:val="clear" w:color="auto" w:fill="auto"/>
            <w:noWrap/>
            <w:vAlign w:val="bottom"/>
          </w:tcPr>
          <w:p w14:paraId="1E60E79E" w14:textId="6263137B"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p>
        </w:tc>
        <w:tc>
          <w:tcPr>
            <w:tcW w:w="765" w:type="dxa"/>
            <w:shd w:val="clear" w:color="auto" w:fill="auto"/>
            <w:noWrap/>
            <w:vAlign w:val="bottom"/>
          </w:tcPr>
          <w:p w14:paraId="06A266A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1F47D3E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65" w:type="dxa"/>
            <w:gridSpan w:val="2"/>
            <w:shd w:val="clear" w:color="auto" w:fill="auto"/>
            <w:noWrap/>
            <w:vAlign w:val="bottom"/>
          </w:tcPr>
          <w:p w14:paraId="21982AB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5AB8F5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1A7B74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1A3000F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EA2684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7786B7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r>
      <w:tr w:rsidR="00EC46C0" w:rsidRPr="006E5165" w14:paraId="3358AB49" w14:textId="77777777" w:rsidTr="0064352D">
        <w:trPr>
          <w:trHeight w:val="300"/>
        </w:trPr>
        <w:tc>
          <w:tcPr>
            <w:tcW w:w="3240" w:type="dxa"/>
            <w:shd w:val="clear" w:color="auto" w:fill="auto"/>
            <w:noWrap/>
            <w:vAlign w:val="bottom"/>
          </w:tcPr>
          <w:p w14:paraId="73C874EC" w14:textId="4F2775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6C3A74F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A65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65" w:type="dxa"/>
            <w:gridSpan w:val="2"/>
            <w:shd w:val="clear" w:color="auto" w:fill="auto"/>
            <w:noWrap/>
            <w:vAlign w:val="bottom"/>
          </w:tcPr>
          <w:p w14:paraId="1E32F30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3A2C5D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65" w:type="dxa"/>
            <w:shd w:val="clear" w:color="auto" w:fill="auto"/>
            <w:noWrap/>
            <w:vAlign w:val="bottom"/>
          </w:tcPr>
          <w:p w14:paraId="368D731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gridSpan w:val="2"/>
            <w:shd w:val="clear" w:color="auto" w:fill="auto"/>
            <w:noWrap/>
            <w:vAlign w:val="bottom"/>
          </w:tcPr>
          <w:p w14:paraId="6B854851"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73343B2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shd w:val="clear" w:color="auto" w:fill="auto"/>
            <w:noWrap/>
            <w:vAlign w:val="bottom"/>
          </w:tcPr>
          <w:p w14:paraId="35CDCDB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.008</w:t>
            </w:r>
          </w:p>
        </w:tc>
      </w:tr>
      <w:tr w:rsidR="00EC46C0" w:rsidRPr="006E5165" w14:paraId="7FE06BC3" w14:textId="77777777" w:rsidTr="0064352D">
        <w:trPr>
          <w:trHeight w:val="300"/>
        </w:trPr>
        <w:tc>
          <w:tcPr>
            <w:tcW w:w="3240" w:type="dxa"/>
            <w:shd w:val="clear" w:color="auto" w:fill="auto"/>
            <w:noWrap/>
            <w:vAlign w:val="bottom"/>
          </w:tcPr>
          <w:p w14:paraId="6BAFDAE5" w14:textId="2922855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546D790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6C9DD4A"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65" w:type="dxa"/>
            <w:gridSpan w:val="2"/>
            <w:shd w:val="clear" w:color="auto" w:fill="auto"/>
            <w:noWrap/>
            <w:vAlign w:val="bottom"/>
          </w:tcPr>
          <w:p w14:paraId="093B132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A59E27B"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65" w:type="dxa"/>
            <w:shd w:val="clear" w:color="auto" w:fill="auto"/>
            <w:noWrap/>
            <w:vAlign w:val="bottom"/>
          </w:tcPr>
          <w:p w14:paraId="25526E7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c>
          <w:tcPr>
            <w:tcW w:w="765" w:type="dxa"/>
            <w:gridSpan w:val="2"/>
            <w:shd w:val="clear" w:color="auto" w:fill="auto"/>
            <w:noWrap/>
            <w:vAlign w:val="bottom"/>
          </w:tcPr>
          <w:p w14:paraId="66638BC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13F69AB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.537</w:t>
            </w:r>
          </w:p>
        </w:tc>
        <w:tc>
          <w:tcPr>
            <w:tcW w:w="765" w:type="dxa"/>
            <w:shd w:val="clear" w:color="auto" w:fill="auto"/>
            <w:noWrap/>
            <w:vAlign w:val="bottom"/>
          </w:tcPr>
          <w:p w14:paraId="7699A87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.043</w:t>
            </w:r>
          </w:p>
        </w:tc>
      </w:tr>
      <w:tr w:rsidR="00EC46C0" w:rsidRPr="006E5165" w14:paraId="29C48ACC" w14:textId="77777777" w:rsidTr="0064352D">
        <w:trPr>
          <w:trHeight w:val="300"/>
        </w:trPr>
        <w:tc>
          <w:tcPr>
            <w:tcW w:w="3240" w:type="dxa"/>
            <w:shd w:val="clear" w:color="auto" w:fill="auto"/>
            <w:noWrap/>
            <w:vAlign w:val="bottom"/>
          </w:tcPr>
          <w:p w14:paraId="5F932155" w14:textId="244F6D80"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00EC46C0"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65" w:type="dxa"/>
            <w:shd w:val="clear" w:color="auto" w:fill="auto"/>
            <w:noWrap/>
            <w:vAlign w:val="bottom"/>
          </w:tcPr>
          <w:p w14:paraId="2A729FB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65" w:type="dxa"/>
            <w:shd w:val="clear" w:color="auto" w:fill="auto"/>
            <w:noWrap/>
            <w:vAlign w:val="bottom"/>
          </w:tcPr>
          <w:p w14:paraId="0A65B6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7B238ED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E2BFEA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65" w:type="dxa"/>
            <w:shd w:val="clear" w:color="auto" w:fill="auto"/>
            <w:noWrap/>
            <w:vAlign w:val="bottom"/>
          </w:tcPr>
          <w:p w14:paraId="18D48AF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c>
          <w:tcPr>
            <w:tcW w:w="765" w:type="dxa"/>
            <w:gridSpan w:val="2"/>
            <w:shd w:val="clear" w:color="auto" w:fill="auto"/>
            <w:noWrap/>
            <w:vAlign w:val="bottom"/>
          </w:tcPr>
          <w:p w14:paraId="2CE3A76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4990D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.022</w:t>
            </w:r>
          </w:p>
        </w:tc>
        <w:tc>
          <w:tcPr>
            <w:tcW w:w="765" w:type="dxa"/>
            <w:shd w:val="clear" w:color="auto" w:fill="auto"/>
            <w:noWrap/>
            <w:vAlign w:val="bottom"/>
          </w:tcPr>
          <w:p w14:paraId="6EB827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47C5B555" w14:textId="77777777" w:rsidTr="0064352D">
        <w:trPr>
          <w:trHeight w:val="300"/>
        </w:trPr>
        <w:tc>
          <w:tcPr>
            <w:tcW w:w="3240" w:type="dxa"/>
            <w:shd w:val="clear" w:color="auto" w:fill="auto"/>
            <w:noWrap/>
            <w:vAlign w:val="bottom"/>
          </w:tcPr>
          <w:p w14:paraId="740D81A8" w14:textId="6AFCE7B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45340A2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787691B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gridSpan w:val="2"/>
            <w:shd w:val="clear" w:color="auto" w:fill="auto"/>
            <w:noWrap/>
            <w:vAlign w:val="bottom"/>
          </w:tcPr>
          <w:p w14:paraId="77C237D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0E4D27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156C568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c>
          <w:tcPr>
            <w:tcW w:w="765" w:type="dxa"/>
            <w:gridSpan w:val="2"/>
            <w:shd w:val="clear" w:color="auto" w:fill="auto"/>
            <w:noWrap/>
            <w:vAlign w:val="bottom"/>
          </w:tcPr>
          <w:p w14:paraId="78409E1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FE77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7A4BC4B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.071</w:t>
            </w:r>
          </w:p>
        </w:tc>
      </w:tr>
      <w:tr w:rsidR="00EC46C0" w:rsidRPr="006E5165" w14:paraId="1584422B" w14:textId="77777777" w:rsidTr="0064352D">
        <w:trPr>
          <w:trHeight w:val="300"/>
        </w:trPr>
        <w:tc>
          <w:tcPr>
            <w:tcW w:w="3240" w:type="dxa"/>
            <w:shd w:val="clear" w:color="auto" w:fill="auto"/>
            <w:noWrap/>
            <w:vAlign w:val="bottom"/>
          </w:tcPr>
          <w:p w14:paraId="06CA619D" w14:textId="5043EA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SF</w:t>
            </w:r>
          </w:p>
        </w:tc>
        <w:tc>
          <w:tcPr>
            <w:tcW w:w="765" w:type="dxa"/>
            <w:shd w:val="clear" w:color="auto" w:fill="auto"/>
            <w:noWrap/>
            <w:vAlign w:val="bottom"/>
          </w:tcPr>
          <w:p w14:paraId="1D0F6E7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740CDD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2CAA0CF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C000A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6AE4C9F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gridSpan w:val="2"/>
            <w:shd w:val="clear" w:color="auto" w:fill="auto"/>
            <w:noWrap/>
            <w:vAlign w:val="bottom"/>
          </w:tcPr>
          <w:p w14:paraId="66262D9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B0516C"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44308C5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.035</w:t>
            </w:r>
          </w:p>
        </w:tc>
      </w:tr>
      <w:tr w:rsidR="00EC46C0" w:rsidRPr="006E5165" w14:paraId="576E0487" w14:textId="77777777" w:rsidTr="0064352D">
        <w:trPr>
          <w:trHeight w:val="300"/>
        </w:trPr>
        <w:tc>
          <w:tcPr>
            <w:tcW w:w="3240" w:type="dxa"/>
            <w:shd w:val="clear" w:color="auto" w:fill="auto"/>
            <w:noWrap/>
            <w:vAlign w:val="bottom"/>
          </w:tcPr>
          <w:p w14:paraId="0DEB2252" w14:textId="540DE9F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000F5E4B"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10906E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FE035C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277CD7C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6FEDF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65" w:type="dxa"/>
            <w:shd w:val="clear" w:color="auto" w:fill="auto"/>
            <w:noWrap/>
            <w:vAlign w:val="bottom"/>
          </w:tcPr>
          <w:p w14:paraId="1009582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c>
          <w:tcPr>
            <w:tcW w:w="765" w:type="dxa"/>
            <w:gridSpan w:val="2"/>
            <w:shd w:val="clear" w:color="auto" w:fill="auto"/>
            <w:noWrap/>
            <w:vAlign w:val="bottom"/>
          </w:tcPr>
          <w:p w14:paraId="5186A86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5F75D0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6DB86E5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EC46C0" w:rsidRPr="006E5165" w14:paraId="6BD53413" w14:textId="77777777" w:rsidTr="0064352D">
        <w:trPr>
          <w:trHeight w:val="300"/>
        </w:trPr>
        <w:tc>
          <w:tcPr>
            <w:tcW w:w="3240" w:type="dxa"/>
            <w:shd w:val="clear" w:color="auto" w:fill="auto"/>
            <w:noWrap/>
            <w:vAlign w:val="bottom"/>
          </w:tcPr>
          <w:p w14:paraId="32B091E0" w14:textId="73E34A11"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3AD9084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331E833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bookmarkStart w:id="3" w:name="_Hlk162428171"/>
            <w:r w:rsidRPr="006E5165">
              <w:rPr>
                <w:rFonts w:ascii="Times New Roman" w:hAnsi="Times New Roman" w:cs="Times New Roman"/>
                <w:b/>
                <w:bCs/>
                <w:color w:val="000000"/>
                <w:sz w:val="24"/>
                <w:szCs w:val="24"/>
              </w:rPr>
              <w:t>.093</w:t>
            </w:r>
            <w:bookmarkEnd w:id="3"/>
          </w:p>
        </w:tc>
        <w:tc>
          <w:tcPr>
            <w:tcW w:w="765" w:type="dxa"/>
            <w:gridSpan w:val="2"/>
            <w:shd w:val="clear" w:color="auto" w:fill="auto"/>
            <w:noWrap/>
            <w:vAlign w:val="bottom"/>
          </w:tcPr>
          <w:p w14:paraId="349C10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22BF17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4ADC030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756C18D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F0234B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22AD42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1B671F74" w14:textId="77777777" w:rsidTr="0064352D">
        <w:trPr>
          <w:trHeight w:val="300"/>
        </w:trPr>
        <w:tc>
          <w:tcPr>
            <w:tcW w:w="3240" w:type="dxa"/>
            <w:shd w:val="clear" w:color="auto" w:fill="auto"/>
            <w:noWrap/>
            <w:vAlign w:val="bottom"/>
          </w:tcPr>
          <w:p w14:paraId="6D3BAE44" w14:textId="7331AF6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2599602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080AEFA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gridSpan w:val="2"/>
            <w:shd w:val="clear" w:color="auto" w:fill="auto"/>
            <w:noWrap/>
            <w:vAlign w:val="bottom"/>
          </w:tcPr>
          <w:p w14:paraId="269946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3BB5C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shd w:val="clear" w:color="auto" w:fill="auto"/>
            <w:noWrap/>
            <w:vAlign w:val="bottom"/>
          </w:tcPr>
          <w:p w14:paraId="4AB9431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c>
          <w:tcPr>
            <w:tcW w:w="765" w:type="dxa"/>
            <w:gridSpan w:val="2"/>
            <w:shd w:val="clear" w:color="auto" w:fill="auto"/>
            <w:noWrap/>
            <w:vAlign w:val="bottom"/>
          </w:tcPr>
          <w:p w14:paraId="404FEB9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50D49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.032</w:t>
            </w:r>
          </w:p>
        </w:tc>
        <w:tc>
          <w:tcPr>
            <w:tcW w:w="765" w:type="dxa"/>
            <w:shd w:val="clear" w:color="auto" w:fill="auto"/>
            <w:noWrap/>
            <w:vAlign w:val="bottom"/>
          </w:tcPr>
          <w:p w14:paraId="79D92B82"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.101</w:t>
            </w:r>
          </w:p>
        </w:tc>
      </w:tr>
      <w:tr w:rsidR="00EC46C0" w:rsidRPr="00732ED6" w14:paraId="557B7051" w14:textId="77777777" w:rsidTr="0064352D">
        <w:trPr>
          <w:trHeight w:val="300"/>
        </w:trPr>
        <w:tc>
          <w:tcPr>
            <w:tcW w:w="3240" w:type="dxa"/>
            <w:shd w:val="clear" w:color="auto" w:fill="auto"/>
            <w:noWrap/>
            <w:vAlign w:val="bottom"/>
          </w:tcPr>
          <w:p w14:paraId="5E2E571E" w14:textId="27AC262E" w:rsidR="00EC46C0" w:rsidRPr="00236860" w:rsidRDefault="00460830"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00180F41" w:rsidRPr="00180F41">
              <w:rPr>
                <w:rFonts w:ascii="Times New Roman" w:hAnsi="Times New Roman" w:cs="Times New Roman"/>
                <w:i/>
                <w:iCs/>
                <w:color w:val="000000"/>
                <w:sz w:val="24"/>
                <w:szCs w:val="24"/>
                <w:lang w:val="fr-FR"/>
              </w:rPr>
              <w:t xml:space="preserve"> </w:t>
            </w:r>
            <w:r w:rsidR="00EC46C0" w:rsidRPr="00236860">
              <w:rPr>
                <w:rFonts w:ascii="Times New Roman" w:hAnsi="Times New Roman" w:cs="Times New Roman"/>
                <w:i/>
                <w:iCs/>
                <w:color w:val="000000"/>
                <w:sz w:val="24"/>
                <w:szCs w:val="24"/>
                <w:lang w:val="fr-FR"/>
              </w:rPr>
              <w:t>I</w:t>
            </w:r>
            <w:r w:rsidR="00EC46C0" w:rsidRPr="00236860">
              <w:rPr>
                <w:rFonts w:ascii="Times New Roman" w:hAnsi="Times New Roman" w:cs="Times New Roman"/>
                <w:i/>
                <w:iCs/>
                <w:color w:val="000000"/>
                <w:sz w:val="24"/>
                <w:szCs w:val="24"/>
                <w:vertAlign w:val="subscript"/>
                <w:lang w:val="fr-FR"/>
              </w:rPr>
              <w:t>s</w:t>
            </w:r>
            <w:r w:rsidR="00EC46C0" w:rsidRPr="00236860">
              <w:rPr>
                <w:rFonts w:ascii="Times New Roman" w:hAnsi="Times New Roman" w:cs="Times New Roman"/>
                <w:i/>
                <w:iCs/>
                <w:color w:val="000000"/>
                <w:sz w:val="24"/>
                <w:szCs w:val="24"/>
                <w:lang w:val="fr-FR"/>
              </w:rPr>
              <w:t xml:space="preserve">: N: </w:t>
            </w:r>
            <w:r w:rsidR="00F43369">
              <w:rPr>
                <w:rFonts w:ascii="Times New Roman" w:hAnsi="Times New Roman" w:cs="Times New Roman"/>
                <w:i/>
                <w:iCs/>
                <w:sz w:val="24"/>
                <w:szCs w:val="24"/>
                <w:lang w:val="fr-FR"/>
              </w:rPr>
              <w:t>GF</w:t>
            </w:r>
            <w:r w:rsidR="00EC46C0" w:rsidRPr="00236860">
              <w:rPr>
                <w:rFonts w:ascii="Times New Roman" w:hAnsi="Times New Roman" w:cs="Times New Roman"/>
                <w:i/>
                <w:iCs/>
                <w:color w:val="000000"/>
                <w:sz w:val="24"/>
                <w:szCs w:val="24"/>
                <w:lang w:val="fr-FR"/>
              </w:rPr>
              <w:t xml:space="preserve">: </w:t>
            </w:r>
            <w:r w:rsidR="00F43369">
              <w:rPr>
                <w:rFonts w:ascii="Times New Roman" w:hAnsi="Times New Roman" w:cs="Times New Roman"/>
                <w:i/>
                <w:iCs/>
                <w:sz w:val="24"/>
                <w:szCs w:val="24"/>
                <w:lang w:val="fr-FR"/>
              </w:rPr>
              <w:t>GS</w:t>
            </w:r>
          </w:p>
        </w:tc>
        <w:tc>
          <w:tcPr>
            <w:tcW w:w="765" w:type="dxa"/>
            <w:shd w:val="clear" w:color="auto" w:fill="auto"/>
            <w:noWrap/>
            <w:vAlign w:val="bottom"/>
          </w:tcPr>
          <w:p w14:paraId="32D0F9A8"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1606811E"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gridSpan w:val="2"/>
            <w:shd w:val="clear" w:color="auto" w:fill="auto"/>
            <w:noWrap/>
            <w:vAlign w:val="bottom"/>
          </w:tcPr>
          <w:p w14:paraId="129422A2"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801664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65" w:type="dxa"/>
            <w:shd w:val="clear" w:color="auto" w:fill="auto"/>
            <w:noWrap/>
            <w:vAlign w:val="bottom"/>
          </w:tcPr>
          <w:p w14:paraId="48BECD2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5AD10C9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0DCB1E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.063</w:t>
            </w:r>
          </w:p>
        </w:tc>
        <w:tc>
          <w:tcPr>
            <w:tcW w:w="765" w:type="dxa"/>
            <w:shd w:val="clear" w:color="auto" w:fill="auto"/>
            <w:noWrap/>
            <w:vAlign w:val="bottom"/>
          </w:tcPr>
          <w:p w14:paraId="4DA1DBD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.012</w:t>
            </w:r>
          </w:p>
        </w:tc>
      </w:tr>
    </w:tbl>
    <w:bookmarkEnd w:id="2"/>
    <w:p w14:paraId="7B90A984" w14:textId="7321FA33" w:rsidR="00EC46C0" w:rsidRPr="00732ED6"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EC46C0" w:rsidRPr="00732ED6">
        <w:rPr>
          <w:rFonts w:ascii="Times New Roman" w:hAnsi="Times New Roman" w:cs="Times New Roman"/>
          <w:sz w:val="24"/>
          <w:szCs w:val="24"/>
        </w:rPr>
        <w:t>The table presents effect sizes for bias, RMSE, and correlation in the estimation of person parameters, including abilities associated with both general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g</w:t>
      </w:r>
      <w:proofErr w:type="spellEnd"/>
      <w:r w:rsidR="00EC46C0" w:rsidRPr="00732ED6">
        <w:rPr>
          <w:rFonts w:ascii="Times New Roman" w:hAnsi="Times New Roman" w:cs="Times New Roman"/>
          <w:sz w:val="24"/>
          <w:szCs w:val="24"/>
        </w:rPr>
        <w:t>) and specific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s</w:t>
      </w:r>
      <w:proofErr w:type="spellEnd"/>
      <w:r w:rsidR="00EC46C0" w:rsidRPr="00732ED6">
        <w:rPr>
          <w:rFonts w:ascii="Times New Roman" w:hAnsi="Times New Roman" w:cs="Times New Roman"/>
          <w:sz w:val="24"/>
          <w:szCs w:val="24"/>
        </w:rPr>
        <w:t>). The sources of variance considered include non-normality in general (</w:t>
      </w:r>
      <w:r w:rsidR="0024099B">
        <w:rPr>
          <w:rFonts w:ascii="Times New Roman" w:hAnsi="Times New Roman" w:cs="Times New Roman"/>
          <w:i/>
          <w:iCs/>
          <w:sz w:val="24"/>
          <w:szCs w:val="24"/>
        </w:rPr>
        <w:t>GF</w:t>
      </w:r>
      <w:r w:rsidR="00EC46C0" w:rsidRPr="00732ED6">
        <w:rPr>
          <w:rFonts w:ascii="Times New Roman" w:hAnsi="Times New Roman" w:cs="Times New Roman"/>
          <w:sz w:val="24"/>
          <w:szCs w:val="24"/>
        </w:rPr>
        <w:t>) and specific factors (</w:t>
      </w:r>
      <w:r w:rsidR="0024099B">
        <w:rPr>
          <w:rFonts w:ascii="Times New Roman" w:hAnsi="Times New Roman" w:cs="Times New Roman"/>
          <w:i/>
          <w:iCs/>
          <w:sz w:val="24"/>
          <w:szCs w:val="24"/>
        </w:rPr>
        <w:t>SF</w:t>
      </w:r>
      <w:r w:rsidR="00EC46C0" w:rsidRPr="00732ED6">
        <w:rPr>
          <w:rFonts w:ascii="Times New Roman" w:hAnsi="Times New Roman" w:cs="Times New Roman"/>
          <w:sz w:val="24"/>
          <w:szCs w:val="24"/>
        </w:rPr>
        <w:t>), the number of specific factors (</w:t>
      </w:r>
      <w:r w:rsidR="00EC46C0" w:rsidRPr="0073607F">
        <w:rPr>
          <w:rFonts w:ascii="Times New Roman" w:hAnsi="Times New Roman" w:cs="Times New Roman"/>
          <w:i/>
          <w:iCs/>
          <w:sz w:val="24"/>
          <w:szCs w:val="24"/>
        </w:rPr>
        <w:t>F</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number of items within factors (</w:t>
      </w:r>
      <w:r w:rsidR="00EC46C0" w:rsidRPr="0073607F">
        <w:rPr>
          <w:rFonts w:ascii="Times New Roman" w:hAnsi="Times New Roman" w:cs="Times New Roman"/>
          <w:i/>
          <w:iCs/>
          <w:sz w:val="24"/>
          <w:szCs w:val="24"/>
        </w:rPr>
        <w:t>I</w:t>
      </w:r>
      <w:r w:rsidR="0073607F"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sample size (</w:t>
      </w:r>
      <w:r w:rsidR="00EC46C0" w:rsidRPr="0073607F">
        <w:rPr>
          <w:rFonts w:ascii="Times New Roman" w:hAnsi="Times New Roman" w:cs="Times New Roman"/>
          <w:i/>
          <w:iCs/>
          <w:sz w:val="24"/>
          <w:szCs w:val="24"/>
        </w:rPr>
        <w:t>N</w:t>
      </w:r>
      <w:r w:rsidR="00EC46C0" w:rsidRPr="00732ED6">
        <w:rPr>
          <w:rFonts w:ascii="Times New Roman" w:hAnsi="Times New Roman" w:cs="Times New Roman"/>
          <w:sz w:val="24"/>
          <w:szCs w:val="24"/>
        </w:rPr>
        <w:t xml:space="preserve">), and their interactions. In the estimation of person parameters, two </w:t>
      </w:r>
      <w:r w:rsidR="00B2014E" w:rsidRPr="00B2014E">
        <w:rPr>
          <w:rFonts w:ascii="Times New Roman" w:hAnsi="Times New Roman" w:cs="Times New Roman"/>
          <w:i/>
          <w:iCs/>
          <w:sz w:val="24"/>
          <w:szCs w:val="24"/>
        </w:rPr>
        <w:t>M</w:t>
      </w:r>
      <w:r w:rsidR="0000566D" w:rsidRPr="00B2014E">
        <w:rPr>
          <w:rFonts w:ascii="Times New Roman" w:hAnsi="Times New Roman" w:cs="Times New Roman"/>
          <w:i/>
          <w:iCs/>
          <w:sz w:val="24"/>
          <w:szCs w:val="24"/>
        </w:rPr>
        <w:t>ethods</w:t>
      </w:r>
      <w:r w:rsidR="0000566D">
        <w:rPr>
          <w:rFonts w:ascii="Times New Roman" w:hAnsi="Times New Roman" w:cs="Times New Roman"/>
          <w:sz w:val="24"/>
          <w:szCs w:val="24"/>
        </w:rPr>
        <w:t xml:space="preserve"> (ML and MAP)</w:t>
      </w:r>
      <w:r w:rsidR="00EC46C0" w:rsidRPr="00732ED6">
        <w:rPr>
          <w:rFonts w:ascii="Times New Roman" w:hAnsi="Times New Roman" w:cs="Times New Roman"/>
          <w:sz w:val="24"/>
          <w:szCs w:val="24"/>
        </w:rPr>
        <w:t xml:space="preserve"> are employed as within-subject factors in this ANOVA test. Non-normality refers to deviations from a normal distribution in abilities or traits. Interactions are examined to explore how item sequencing and sample characteristics influence estimation accuracy.</w:t>
      </w:r>
    </w:p>
    <w:p w14:paraId="50791190" w14:textId="738774CA"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and specific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factors, with RMSE values of .856 and .967, respectively, and a correlation for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proofErr w:type="spellStart"/>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proofErr w:type="spellEnd"/>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lastRenderedPageBreak/>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proofErr w:type="spellEnd"/>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and simulated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proofErr w:type="spellStart"/>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proofErr w:type="spellStart"/>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 xml:space="preserve">had a more pronounced effect on the correlation between estimated and simulated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g</w:t>
      </w:r>
      <w:proofErr w:type="spellEnd"/>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xml:space="preserve">, which significantly impacted the correlation for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s</w:t>
      </w:r>
      <w:proofErr w:type="spellEnd"/>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795116CE" w14:textId="77777777" w:rsidR="00482BCE" w:rsidRDefault="00482BCE" w:rsidP="00482BCE">
      <w:pPr>
        <w:rPr>
          <w:rFonts w:ascii="Times New Roman" w:hAnsi="Times New Roman" w:cs="Times New Roman"/>
          <w:sz w:val="24"/>
          <w:szCs w:val="24"/>
        </w:rPr>
      </w:pPr>
    </w:p>
    <w:p w14:paraId="5702AA7A" w14:textId="77777777" w:rsidR="00F57DAC" w:rsidRDefault="00F57DAC" w:rsidP="00482BCE">
      <w:pPr>
        <w:rPr>
          <w:rFonts w:ascii="Times New Roman" w:hAnsi="Times New Roman" w:cs="Times New Roman"/>
          <w:sz w:val="24"/>
          <w:szCs w:val="24"/>
        </w:rPr>
      </w:pPr>
    </w:p>
    <w:p w14:paraId="33D10184" w14:textId="77777777" w:rsidR="00F57DAC" w:rsidRDefault="00F57DAC" w:rsidP="00482BCE">
      <w:pPr>
        <w:rPr>
          <w:rFonts w:ascii="Times New Roman" w:hAnsi="Times New Roman" w:cs="Times New Roman"/>
          <w:sz w:val="24"/>
          <w:szCs w:val="24"/>
        </w:rPr>
      </w:pPr>
    </w:p>
    <w:p w14:paraId="06B4A699" w14:textId="77777777" w:rsidR="00F57DAC" w:rsidRDefault="00F57DAC" w:rsidP="00482BCE">
      <w:pPr>
        <w:rPr>
          <w:rFonts w:ascii="Times New Roman" w:hAnsi="Times New Roman" w:cs="Times New Roman"/>
          <w:sz w:val="24"/>
          <w:szCs w:val="24"/>
        </w:rPr>
      </w:pP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5</w:t>
      </w:r>
    </w:p>
    <w:p w14:paraId="2ED04608" w14:textId="25C3FD29" w:rsidR="005361F6" w:rsidRDefault="005361F6" w:rsidP="005361F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990"/>
        <w:gridCol w:w="990"/>
        <w:gridCol w:w="1230"/>
        <w:gridCol w:w="1230"/>
        <w:gridCol w:w="212"/>
        <w:gridCol w:w="1018"/>
        <w:gridCol w:w="1230"/>
        <w:gridCol w:w="106"/>
        <w:gridCol w:w="1124"/>
        <w:gridCol w:w="1230"/>
      </w:tblGrid>
      <w:tr w:rsidR="009665F4" w:rsidRPr="00050AD5" w14:paraId="3FE30305" w14:textId="77777777" w:rsidTr="00075643">
        <w:trPr>
          <w:trHeight w:val="300"/>
        </w:trPr>
        <w:tc>
          <w:tcPr>
            <w:tcW w:w="1980" w:type="dxa"/>
            <w:gridSpan w:val="2"/>
            <w:vMerge w:val="restart"/>
            <w:shd w:val="clear" w:color="auto" w:fill="auto"/>
            <w:noWrap/>
            <w:vAlign w:val="bottom"/>
            <w:hideMark/>
          </w:tcPr>
          <w:p w14:paraId="67383F9F" w14:textId="0AF4AAD5" w:rsidR="009665F4" w:rsidRPr="00050AD5" w:rsidRDefault="009665F4"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2672" w:type="dxa"/>
            <w:gridSpan w:val="3"/>
            <w:tcBorders>
              <w:top w:val="single" w:sz="4" w:space="0" w:color="auto"/>
              <w:bottom w:val="single" w:sz="4" w:space="0" w:color="auto"/>
            </w:tcBorders>
            <w:shd w:val="clear" w:color="auto" w:fill="auto"/>
            <w:noWrap/>
            <w:vAlign w:val="bottom"/>
            <w:hideMark/>
          </w:tcPr>
          <w:p w14:paraId="73ED9714" w14:textId="06371CBA"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354" w:type="dxa"/>
            <w:gridSpan w:val="3"/>
            <w:tcBorders>
              <w:top w:val="single" w:sz="4" w:space="0" w:color="auto"/>
              <w:bottom w:val="single" w:sz="4" w:space="0" w:color="auto"/>
            </w:tcBorders>
            <w:shd w:val="clear" w:color="auto" w:fill="auto"/>
            <w:noWrap/>
            <w:vAlign w:val="bottom"/>
            <w:hideMark/>
          </w:tcPr>
          <w:p w14:paraId="7CC9DA64"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c>
          <w:tcPr>
            <w:tcW w:w="2354" w:type="dxa"/>
            <w:gridSpan w:val="2"/>
            <w:tcBorders>
              <w:top w:val="single" w:sz="4" w:space="0" w:color="auto"/>
              <w:bottom w:val="single" w:sz="4" w:space="0" w:color="auto"/>
            </w:tcBorders>
            <w:shd w:val="clear" w:color="auto" w:fill="auto"/>
            <w:noWrap/>
            <w:vAlign w:val="bottom"/>
            <w:hideMark/>
          </w:tcPr>
          <w:p w14:paraId="66CC1F8B"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Correlation</w:t>
            </w:r>
          </w:p>
        </w:tc>
      </w:tr>
      <w:tr w:rsidR="00075643" w:rsidRPr="00050AD5" w14:paraId="57721173" w14:textId="77777777" w:rsidTr="00075643">
        <w:trPr>
          <w:trHeight w:val="300"/>
        </w:trPr>
        <w:tc>
          <w:tcPr>
            <w:tcW w:w="1980" w:type="dxa"/>
            <w:gridSpan w:val="2"/>
            <w:vMerge/>
            <w:tcBorders>
              <w:bottom w:val="single" w:sz="4" w:space="0" w:color="auto"/>
            </w:tcBorders>
            <w:shd w:val="clear" w:color="auto" w:fill="auto"/>
            <w:noWrap/>
            <w:vAlign w:val="bottom"/>
            <w:hideMark/>
          </w:tcPr>
          <w:p w14:paraId="02F7A366" w14:textId="691CA50C" w:rsidR="00075643" w:rsidRPr="00050AD5" w:rsidRDefault="00075643" w:rsidP="00075643">
            <w:pPr>
              <w:spacing w:after="0" w:line="240" w:lineRule="auto"/>
              <w:jc w:val="center"/>
              <w:rPr>
                <w:rFonts w:ascii="Times New Roman" w:eastAsia="Times New Roman" w:hAnsi="Times New Roman" w:cs="Times New Roman"/>
                <w:color w:val="000000"/>
                <w:sz w:val="24"/>
                <w:szCs w:val="24"/>
              </w:rPr>
            </w:pPr>
          </w:p>
        </w:tc>
        <w:tc>
          <w:tcPr>
            <w:tcW w:w="1230" w:type="dxa"/>
            <w:tcBorders>
              <w:top w:val="single" w:sz="4" w:space="0" w:color="auto"/>
              <w:bottom w:val="single" w:sz="4" w:space="0" w:color="auto"/>
            </w:tcBorders>
            <w:shd w:val="clear" w:color="auto" w:fill="auto"/>
            <w:noWrap/>
            <w:vAlign w:val="center"/>
            <w:hideMark/>
          </w:tcPr>
          <w:p w14:paraId="71442597" w14:textId="6590A372"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5E631222" w14:textId="0CDE2031"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1230" w:type="dxa"/>
            <w:gridSpan w:val="2"/>
            <w:tcBorders>
              <w:top w:val="single" w:sz="4" w:space="0" w:color="auto"/>
              <w:bottom w:val="single" w:sz="4" w:space="0" w:color="auto"/>
            </w:tcBorders>
            <w:shd w:val="clear" w:color="auto" w:fill="auto"/>
            <w:noWrap/>
            <w:vAlign w:val="center"/>
            <w:hideMark/>
          </w:tcPr>
          <w:p w14:paraId="19BB9213" w14:textId="687863F8"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4BDF8FB6" w14:textId="2DEBCEAE"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1230" w:type="dxa"/>
            <w:gridSpan w:val="2"/>
            <w:tcBorders>
              <w:top w:val="single" w:sz="4" w:space="0" w:color="auto"/>
              <w:bottom w:val="single" w:sz="4" w:space="0" w:color="auto"/>
            </w:tcBorders>
            <w:shd w:val="clear" w:color="auto" w:fill="auto"/>
            <w:noWrap/>
            <w:vAlign w:val="center"/>
            <w:hideMark/>
          </w:tcPr>
          <w:p w14:paraId="5A99046B" w14:textId="4CE161CA"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3B4B6BC4" w14:textId="01C07ED0"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F57DAC" w:rsidRPr="00050AD5" w14:paraId="4F455036" w14:textId="77777777" w:rsidTr="00F57DAC">
        <w:trPr>
          <w:trHeight w:val="300"/>
        </w:trPr>
        <w:tc>
          <w:tcPr>
            <w:tcW w:w="990" w:type="dxa"/>
            <w:tcBorders>
              <w:top w:val="single" w:sz="4" w:space="0" w:color="auto"/>
            </w:tcBorders>
            <w:shd w:val="clear" w:color="auto" w:fill="auto"/>
            <w:noWrap/>
            <w:vAlign w:val="bottom"/>
            <w:hideMark/>
          </w:tcPr>
          <w:p w14:paraId="4E143B0C"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Factor</w:t>
            </w:r>
          </w:p>
        </w:tc>
        <w:tc>
          <w:tcPr>
            <w:tcW w:w="990" w:type="dxa"/>
            <w:tcBorders>
              <w:top w:val="single" w:sz="4" w:space="0" w:color="auto"/>
            </w:tcBorders>
            <w:shd w:val="clear" w:color="auto" w:fill="auto"/>
            <w:noWrap/>
            <w:vAlign w:val="bottom"/>
            <w:hideMark/>
          </w:tcPr>
          <w:p w14:paraId="792A2621" w14:textId="14F38B8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1230" w:type="dxa"/>
            <w:tcBorders>
              <w:top w:val="single" w:sz="4" w:space="0" w:color="auto"/>
            </w:tcBorders>
            <w:shd w:val="clear" w:color="auto" w:fill="auto"/>
            <w:noWrap/>
            <w:vAlign w:val="bottom"/>
            <w:hideMark/>
          </w:tcPr>
          <w:p w14:paraId="6105B9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tcBorders>
              <w:top w:val="single" w:sz="4" w:space="0" w:color="auto"/>
            </w:tcBorders>
            <w:shd w:val="clear" w:color="auto" w:fill="auto"/>
            <w:noWrap/>
            <w:vAlign w:val="bottom"/>
            <w:hideMark/>
          </w:tcPr>
          <w:p w14:paraId="33BC5435" w14:textId="36298D0F"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00050AD5" w:rsidRPr="00050AD5">
              <w:rPr>
                <w:rFonts w:ascii="Times New Roman" w:eastAsia="Times New Roman" w:hAnsi="Times New Roman" w:cs="Times New Roman"/>
                <w:color w:val="000000"/>
                <w:sz w:val="24"/>
                <w:szCs w:val="24"/>
              </w:rPr>
              <w:t>(0.08)</w:t>
            </w:r>
          </w:p>
        </w:tc>
        <w:tc>
          <w:tcPr>
            <w:tcW w:w="1230" w:type="dxa"/>
            <w:gridSpan w:val="2"/>
            <w:tcBorders>
              <w:top w:val="single" w:sz="4" w:space="0" w:color="auto"/>
            </w:tcBorders>
            <w:shd w:val="clear" w:color="auto" w:fill="auto"/>
            <w:noWrap/>
            <w:vAlign w:val="bottom"/>
            <w:hideMark/>
          </w:tcPr>
          <w:p w14:paraId="5AF74B6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230" w:type="dxa"/>
            <w:tcBorders>
              <w:top w:val="single" w:sz="4" w:space="0" w:color="auto"/>
            </w:tcBorders>
            <w:shd w:val="clear" w:color="auto" w:fill="auto"/>
            <w:noWrap/>
            <w:vAlign w:val="bottom"/>
            <w:hideMark/>
          </w:tcPr>
          <w:p w14:paraId="5C1543BA" w14:textId="536ED4C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tcBorders>
              <w:top w:val="single" w:sz="4" w:space="0" w:color="auto"/>
            </w:tcBorders>
            <w:shd w:val="clear" w:color="auto" w:fill="auto"/>
            <w:noWrap/>
            <w:vAlign w:val="bottom"/>
            <w:hideMark/>
          </w:tcPr>
          <w:p w14:paraId="36D41A1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0.87(0.09)</w:t>
            </w:r>
          </w:p>
        </w:tc>
        <w:tc>
          <w:tcPr>
            <w:tcW w:w="1230" w:type="dxa"/>
            <w:tcBorders>
              <w:top w:val="single" w:sz="4" w:space="0" w:color="auto"/>
            </w:tcBorders>
            <w:shd w:val="clear" w:color="auto" w:fill="auto"/>
            <w:noWrap/>
            <w:vAlign w:val="bottom"/>
            <w:hideMark/>
          </w:tcPr>
          <w:p w14:paraId="01F92D2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0.48(0.16)</w:t>
            </w:r>
          </w:p>
        </w:tc>
      </w:tr>
      <w:tr w:rsidR="00F57DAC" w:rsidRPr="00050AD5" w14:paraId="76CCC696" w14:textId="77777777" w:rsidTr="00F57DAC">
        <w:trPr>
          <w:trHeight w:val="300"/>
        </w:trPr>
        <w:tc>
          <w:tcPr>
            <w:tcW w:w="990" w:type="dxa"/>
            <w:shd w:val="clear" w:color="auto" w:fill="auto"/>
            <w:noWrap/>
            <w:vAlign w:val="bottom"/>
            <w:hideMark/>
          </w:tcPr>
          <w:p w14:paraId="3122FFD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BC9107" w14:textId="5E3C7635"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1230" w:type="dxa"/>
            <w:shd w:val="clear" w:color="auto" w:fill="auto"/>
            <w:noWrap/>
            <w:vAlign w:val="bottom"/>
            <w:hideMark/>
          </w:tcPr>
          <w:p w14:paraId="2B14717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A50C2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17503E5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230" w:type="dxa"/>
            <w:shd w:val="clear" w:color="auto" w:fill="auto"/>
            <w:noWrap/>
            <w:vAlign w:val="bottom"/>
            <w:hideMark/>
          </w:tcPr>
          <w:p w14:paraId="7C74C0A8" w14:textId="0029820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c>
          <w:tcPr>
            <w:tcW w:w="1230" w:type="dxa"/>
            <w:gridSpan w:val="2"/>
            <w:shd w:val="clear" w:color="auto" w:fill="auto"/>
            <w:noWrap/>
            <w:vAlign w:val="bottom"/>
            <w:hideMark/>
          </w:tcPr>
          <w:p w14:paraId="260FF58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0.93(0.06)</w:t>
            </w:r>
          </w:p>
        </w:tc>
        <w:tc>
          <w:tcPr>
            <w:tcW w:w="1230" w:type="dxa"/>
            <w:shd w:val="clear" w:color="auto" w:fill="auto"/>
            <w:noWrap/>
            <w:vAlign w:val="bottom"/>
            <w:hideMark/>
          </w:tcPr>
          <w:p w14:paraId="4D4BFA4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0.47(0.13)</w:t>
            </w:r>
          </w:p>
        </w:tc>
      </w:tr>
      <w:tr w:rsidR="00F57DAC" w:rsidRPr="00050AD5" w14:paraId="68D0322C" w14:textId="77777777" w:rsidTr="00F57DAC">
        <w:trPr>
          <w:trHeight w:val="300"/>
        </w:trPr>
        <w:tc>
          <w:tcPr>
            <w:tcW w:w="990" w:type="dxa"/>
            <w:shd w:val="clear" w:color="auto" w:fill="auto"/>
            <w:noWrap/>
            <w:vAlign w:val="bottom"/>
            <w:hideMark/>
          </w:tcPr>
          <w:p w14:paraId="28EB581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Is</w:t>
            </w:r>
          </w:p>
        </w:tc>
        <w:tc>
          <w:tcPr>
            <w:tcW w:w="990" w:type="dxa"/>
            <w:shd w:val="clear" w:color="auto" w:fill="auto"/>
            <w:noWrap/>
            <w:vAlign w:val="bottom"/>
            <w:hideMark/>
          </w:tcPr>
          <w:p w14:paraId="679E231E" w14:textId="508FC9FC"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1230" w:type="dxa"/>
            <w:shd w:val="clear" w:color="auto" w:fill="auto"/>
            <w:noWrap/>
            <w:vAlign w:val="bottom"/>
            <w:hideMark/>
          </w:tcPr>
          <w:p w14:paraId="38B636C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416033F4" w14:textId="623EACB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1230" w:type="dxa"/>
            <w:gridSpan w:val="2"/>
            <w:shd w:val="clear" w:color="auto" w:fill="auto"/>
            <w:noWrap/>
            <w:vAlign w:val="bottom"/>
            <w:hideMark/>
          </w:tcPr>
          <w:p w14:paraId="22B5F24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230" w:type="dxa"/>
            <w:shd w:val="clear" w:color="auto" w:fill="auto"/>
            <w:noWrap/>
            <w:vAlign w:val="bottom"/>
            <w:hideMark/>
          </w:tcPr>
          <w:p w14:paraId="391D6B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c>
          <w:tcPr>
            <w:tcW w:w="1230" w:type="dxa"/>
            <w:gridSpan w:val="2"/>
            <w:shd w:val="clear" w:color="auto" w:fill="auto"/>
            <w:noWrap/>
            <w:vAlign w:val="bottom"/>
            <w:hideMark/>
          </w:tcPr>
          <w:p w14:paraId="38C2823F" w14:textId="5DE6E9D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0.84(0.1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190B7D3C" w14:textId="65115E8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0.33(0.1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F57DAC" w:rsidRPr="00050AD5" w14:paraId="7A3EB2C2" w14:textId="77777777" w:rsidTr="00F57DAC">
        <w:trPr>
          <w:trHeight w:val="300"/>
        </w:trPr>
        <w:tc>
          <w:tcPr>
            <w:tcW w:w="990" w:type="dxa"/>
            <w:shd w:val="clear" w:color="auto" w:fill="auto"/>
            <w:noWrap/>
            <w:vAlign w:val="bottom"/>
            <w:hideMark/>
          </w:tcPr>
          <w:p w14:paraId="1621B7D9"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96CEF5" w14:textId="3744B69E"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1230" w:type="dxa"/>
            <w:shd w:val="clear" w:color="auto" w:fill="auto"/>
            <w:noWrap/>
            <w:vAlign w:val="bottom"/>
            <w:hideMark/>
          </w:tcPr>
          <w:p w14:paraId="028E5FA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2AF84A8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12510E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230" w:type="dxa"/>
            <w:shd w:val="clear" w:color="auto" w:fill="auto"/>
            <w:noWrap/>
            <w:vAlign w:val="bottom"/>
            <w:hideMark/>
          </w:tcPr>
          <w:p w14:paraId="4AB8015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c>
          <w:tcPr>
            <w:tcW w:w="1230" w:type="dxa"/>
            <w:gridSpan w:val="2"/>
            <w:shd w:val="clear" w:color="auto" w:fill="auto"/>
            <w:noWrap/>
            <w:vAlign w:val="bottom"/>
            <w:hideMark/>
          </w:tcPr>
          <w:p w14:paraId="1018E1EB" w14:textId="7EA66AE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(0.06)</w:t>
            </w:r>
          </w:p>
        </w:tc>
        <w:tc>
          <w:tcPr>
            <w:tcW w:w="1230" w:type="dxa"/>
            <w:shd w:val="clear" w:color="auto" w:fill="auto"/>
            <w:noWrap/>
            <w:vAlign w:val="bottom"/>
            <w:hideMark/>
          </w:tcPr>
          <w:p w14:paraId="259FB06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0.48(0.08)</w:t>
            </w:r>
          </w:p>
        </w:tc>
      </w:tr>
      <w:tr w:rsidR="00F57DAC" w:rsidRPr="00050AD5" w14:paraId="62A9E5C2" w14:textId="77777777" w:rsidTr="00F57DAC">
        <w:trPr>
          <w:trHeight w:val="300"/>
        </w:trPr>
        <w:tc>
          <w:tcPr>
            <w:tcW w:w="990" w:type="dxa"/>
            <w:shd w:val="clear" w:color="auto" w:fill="auto"/>
            <w:noWrap/>
            <w:vAlign w:val="bottom"/>
            <w:hideMark/>
          </w:tcPr>
          <w:p w14:paraId="525CB2CA"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943C207" w14:textId="621E9EB8"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1230" w:type="dxa"/>
            <w:shd w:val="clear" w:color="auto" w:fill="auto"/>
            <w:noWrap/>
            <w:vAlign w:val="bottom"/>
            <w:hideMark/>
          </w:tcPr>
          <w:p w14:paraId="47776DC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BBBEA2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1230" w:type="dxa"/>
            <w:gridSpan w:val="2"/>
            <w:shd w:val="clear" w:color="auto" w:fill="auto"/>
            <w:noWrap/>
            <w:vAlign w:val="bottom"/>
            <w:hideMark/>
          </w:tcPr>
          <w:p w14:paraId="03119E4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230" w:type="dxa"/>
            <w:shd w:val="clear" w:color="auto" w:fill="auto"/>
            <w:noWrap/>
            <w:vAlign w:val="bottom"/>
            <w:hideMark/>
          </w:tcPr>
          <w:p w14:paraId="55F0C1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c>
          <w:tcPr>
            <w:tcW w:w="1230" w:type="dxa"/>
            <w:gridSpan w:val="2"/>
            <w:shd w:val="clear" w:color="auto" w:fill="auto"/>
            <w:noWrap/>
            <w:vAlign w:val="bottom"/>
            <w:hideMark/>
          </w:tcPr>
          <w:p w14:paraId="104803C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0.95(0.03)</w:t>
            </w:r>
          </w:p>
        </w:tc>
        <w:tc>
          <w:tcPr>
            <w:tcW w:w="1230" w:type="dxa"/>
            <w:shd w:val="clear" w:color="auto" w:fill="auto"/>
            <w:noWrap/>
            <w:vAlign w:val="bottom"/>
            <w:hideMark/>
          </w:tcPr>
          <w:p w14:paraId="35C506F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0.62(0.08)</w:t>
            </w:r>
          </w:p>
        </w:tc>
      </w:tr>
      <w:tr w:rsidR="00F57DAC" w:rsidRPr="00050AD5" w14:paraId="3498DCA2" w14:textId="77777777" w:rsidTr="00F57DAC">
        <w:trPr>
          <w:trHeight w:val="300"/>
        </w:trPr>
        <w:tc>
          <w:tcPr>
            <w:tcW w:w="990" w:type="dxa"/>
            <w:shd w:val="clear" w:color="auto" w:fill="auto"/>
            <w:noWrap/>
            <w:vAlign w:val="bottom"/>
            <w:hideMark/>
          </w:tcPr>
          <w:p w14:paraId="2AE0391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990" w:type="dxa"/>
            <w:shd w:val="clear" w:color="auto" w:fill="auto"/>
            <w:noWrap/>
            <w:vAlign w:val="bottom"/>
            <w:hideMark/>
          </w:tcPr>
          <w:p w14:paraId="76FBEE1D"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1230" w:type="dxa"/>
            <w:shd w:val="clear" w:color="auto" w:fill="auto"/>
            <w:noWrap/>
            <w:vAlign w:val="bottom"/>
            <w:hideMark/>
          </w:tcPr>
          <w:p w14:paraId="39EAD3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shd w:val="clear" w:color="auto" w:fill="auto"/>
            <w:noWrap/>
            <w:vAlign w:val="bottom"/>
            <w:hideMark/>
          </w:tcPr>
          <w:p w14:paraId="00D051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1230" w:type="dxa"/>
            <w:gridSpan w:val="2"/>
            <w:shd w:val="clear" w:color="auto" w:fill="auto"/>
            <w:noWrap/>
            <w:vAlign w:val="bottom"/>
            <w:hideMark/>
          </w:tcPr>
          <w:p w14:paraId="52CFF2B9" w14:textId="78BCC0E9"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0E9F8B4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c>
          <w:tcPr>
            <w:tcW w:w="1230" w:type="dxa"/>
            <w:gridSpan w:val="2"/>
            <w:shd w:val="clear" w:color="auto" w:fill="auto"/>
            <w:noWrap/>
            <w:vAlign w:val="bottom"/>
            <w:hideMark/>
          </w:tcPr>
          <w:p w14:paraId="19AF39ED" w14:textId="5160BCF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24DFAB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0.45(0.17)</w:t>
            </w:r>
          </w:p>
        </w:tc>
      </w:tr>
      <w:tr w:rsidR="00F57DAC" w:rsidRPr="00050AD5" w14:paraId="4F02C84A" w14:textId="77777777" w:rsidTr="00F57DAC">
        <w:trPr>
          <w:trHeight w:val="300"/>
        </w:trPr>
        <w:tc>
          <w:tcPr>
            <w:tcW w:w="990" w:type="dxa"/>
            <w:shd w:val="clear" w:color="auto" w:fill="auto"/>
            <w:noWrap/>
            <w:vAlign w:val="bottom"/>
            <w:hideMark/>
          </w:tcPr>
          <w:p w14:paraId="675500B3"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308C8A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1230" w:type="dxa"/>
            <w:shd w:val="clear" w:color="auto" w:fill="auto"/>
            <w:noWrap/>
            <w:vAlign w:val="bottom"/>
            <w:hideMark/>
          </w:tcPr>
          <w:p w14:paraId="4307025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7EF1A29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1230" w:type="dxa"/>
            <w:gridSpan w:val="2"/>
            <w:shd w:val="clear" w:color="auto" w:fill="auto"/>
            <w:noWrap/>
            <w:vAlign w:val="bottom"/>
            <w:hideMark/>
          </w:tcPr>
          <w:p w14:paraId="16F8472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4DCEDF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c>
          <w:tcPr>
            <w:tcW w:w="1230" w:type="dxa"/>
            <w:gridSpan w:val="2"/>
            <w:shd w:val="clear" w:color="auto" w:fill="auto"/>
            <w:noWrap/>
            <w:vAlign w:val="bottom"/>
            <w:hideMark/>
          </w:tcPr>
          <w:p w14:paraId="1470DCB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0.89(0.09)</w:t>
            </w:r>
          </w:p>
        </w:tc>
        <w:tc>
          <w:tcPr>
            <w:tcW w:w="1230" w:type="dxa"/>
            <w:shd w:val="clear" w:color="auto" w:fill="auto"/>
            <w:noWrap/>
            <w:vAlign w:val="bottom"/>
            <w:hideMark/>
          </w:tcPr>
          <w:p w14:paraId="48CF2D1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B45C110" w14:textId="77777777" w:rsidTr="00F57DAC">
        <w:trPr>
          <w:trHeight w:val="300"/>
        </w:trPr>
        <w:tc>
          <w:tcPr>
            <w:tcW w:w="990" w:type="dxa"/>
            <w:shd w:val="clear" w:color="auto" w:fill="auto"/>
            <w:noWrap/>
            <w:vAlign w:val="bottom"/>
            <w:hideMark/>
          </w:tcPr>
          <w:p w14:paraId="38CAAA68"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51F8245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1230" w:type="dxa"/>
            <w:shd w:val="clear" w:color="auto" w:fill="auto"/>
            <w:noWrap/>
            <w:vAlign w:val="bottom"/>
            <w:hideMark/>
          </w:tcPr>
          <w:p w14:paraId="3797A95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230" w:type="dxa"/>
            <w:shd w:val="clear" w:color="auto" w:fill="auto"/>
            <w:noWrap/>
            <w:vAlign w:val="bottom"/>
            <w:hideMark/>
          </w:tcPr>
          <w:p w14:paraId="5047AF11" w14:textId="73154180"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(0.06)</w:t>
            </w:r>
          </w:p>
        </w:tc>
        <w:tc>
          <w:tcPr>
            <w:tcW w:w="1230" w:type="dxa"/>
            <w:gridSpan w:val="2"/>
            <w:shd w:val="clear" w:color="auto" w:fill="auto"/>
            <w:noWrap/>
            <w:vAlign w:val="bottom"/>
            <w:hideMark/>
          </w:tcPr>
          <w:p w14:paraId="6913F7D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230" w:type="dxa"/>
            <w:shd w:val="clear" w:color="auto" w:fill="auto"/>
            <w:noWrap/>
            <w:vAlign w:val="bottom"/>
            <w:hideMark/>
          </w:tcPr>
          <w:p w14:paraId="3E16E2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c>
          <w:tcPr>
            <w:tcW w:w="1230" w:type="dxa"/>
            <w:gridSpan w:val="2"/>
            <w:shd w:val="clear" w:color="auto" w:fill="auto"/>
            <w:noWrap/>
            <w:vAlign w:val="bottom"/>
            <w:hideMark/>
          </w:tcPr>
          <w:p w14:paraId="0EF066C4" w14:textId="073D684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37A3356F" w14:textId="6B1378E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(0.12)</w:t>
            </w:r>
          </w:p>
        </w:tc>
      </w:tr>
      <w:tr w:rsidR="00F57DAC" w:rsidRPr="00050AD5" w14:paraId="28B694CC" w14:textId="77777777" w:rsidTr="00F57DAC">
        <w:trPr>
          <w:trHeight w:val="300"/>
        </w:trPr>
        <w:tc>
          <w:tcPr>
            <w:tcW w:w="990" w:type="dxa"/>
            <w:shd w:val="clear" w:color="auto" w:fill="auto"/>
            <w:noWrap/>
            <w:vAlign w:val="bottom"/>
            <w:hideMark/>
          </w:tcPr>
          <w:p w14:paraId="0E0C3F3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GF</w:t>
            </w:r>
          </w:p>
        </w:tc>
        <w:tc>
          <w:tcPr>
            <w:tcW w:w="990" w:type="dxa"/>
            <w:shd w:val="clear" w:color="auto" w:fill="auto"/>
            <w:noWrap/>
            <w:vAlign w:val="bottom"/>
            <w:hideMark/>
          </w:tcPr>
          <w:p w14:paraId="06E1972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177107F8" w14:textId="0D750DD1"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00050AD5" w:rsidRPr="00050AD5">
              <w:rPr>
                <w:rFonts w:ascii="Times New Roman" w:eastAsia="Times New Roman" w:hAnsi="Times New Roman" w:cs="Times New Roman"/>
                <w:color w:val="000000"/>
                <w:sz w:val="24"/>
                <w:szCs w:val="24"/>
              </w:rPr>
              <w:t>0(0.06)</w:t>
            </w:r>
          </w:p>
        </w:tc>
        <w:tc>
          <w:tcPr>
            <w:tcW w:w="1230" w:type="dxa"/>
            <w:shd w:val="clear" w:color="auto" w:fill="auto"/>
            <w:noWrap/>
            <w:vAlign w:val="bottom"/>
            <w:hideMark/>
          </w:tcPr>
          <w:p w14:paraId="664B632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75288405" w14:textId="2173F64E"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230" w:type="dxa"/>
            <w:shd w:val="clear" w:color="auto" w:fill="auto"/>
            <w:noWrap/>
            <w:vAlign w:val="bottom"/>
            <w:hideMark/>
          </w:tcPr>
          <w:p w14:paraId="2E5DA96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c>
          <w:tcPr>
            <w:tcW w:w="1230" w:type="dxa"/>
            <w:gridSpan w:val="2"/>
            <w:shd w:val="clear" w:color="auto" w:fill="auto"/>
            <w:noWrap/>
            <w:vAlign w:val="bottom"/>
            <w:hideMark/>
          </w:tcPr>
          <w:p w14:paraId="5A37C7ED" w14:textId="59D5655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28FDB93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82497C4" w14:textId="77777777" w:rsidTr="00F57DAC">
        <w:trPr>
          <w:trHeight w:val="300"/>
        </w:trPr>
        <w:tc>
          <w:tcPr>
            <w:tcW w:w="990" w:type="dxa"/>
            <w:shd w:val="clear" w:color="auto" w:fill="auto"/>
            <w:noWrap/>
            <w:vAlign w:val="bottom"/>
            <w:hideMark/>
          </w:tcPr>
          <w:p w14:paraId="7F77239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89D044A" w14:textId="2F556A1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5ABA59C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230" w:type="dxa"/>
            <w:shd w:val="clear" w:color="auto" w:fill="auto"/>
            <w:noWrap/>
            <w:vAlign w:val="bottom"/>
            <w:hideMark/>
          </w:tcPr>
          <w:p w14:paraId="3A1331C3" w14:textId="4F4FBD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(0.08)</w:t>
            </w:r>
          </w:p>
        </w:tc>
        <w:tc>
          <w:tcPr>
            <w:tcW w:w="1230" w:type="dxa"/>
            <w:gridSpan w:val="2"/>
            <w:shd w:val="clear" w:color="auto" w:fill="auto"/>
            <w:noWrap/>
            <w:vAlign w:val="bottom"/>
            <w:hideMark/>
          </w:tcPr>
          <w:p w14:paraId="0D68D31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230" w:type="dxa"/>
            <w:shd w:val="clear" w:color="auto" w:fill="auto"/>
            <w:noWrap/>
            <w:vAlign w:val="bottom"/>
            <w:hideMark/>
          </w:tcPr>
          <w:p w14:paraId="0976FD9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c>
          <w:tcPr>
            <w:tcW w:w="1230" w:type="dxa"/>
            <w:gridSpan w:val="2"/>
            <w:shd w:val="clear" w:color="auto" w:fill="auto"/>
            <w:noWrap/>
            <w:vAlign w:val="bottom"/>
            <w:hideMark/>
          </w:tcPr>
          <w:p w14:paraId="34EC24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0.89(0.08)</w:t>
            </w:r>
          </w:p>
        </w:tc>
        <w:tc>
          <w:tcPr>
            <w:tcW w:w="1230" w:type="dxa"/>
            <w:shd w:val="clear" w:color="auto" w:fill="auto"/>
            <w:noWrap/>
            <w:vAlign w:val="bottom"/>
            <w:hideMark/>
          </w:tcPr>
          <w:p w14:paraId="624EE7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0.48(0.15)</w:t>
            </w:r>
          </w:p>
        </w:tc>
      </w:tr>
      <w:tr w:rsidR="00F57DAC" w:rsidRPr="00050AD5" w14:paraId="5337EE72" w14:textId="77777777" w:rsidTr="00F57DAC">
        <w:trPr>
          <w:trHeight w:val="300"/>
        </w:trPr>
        <w:tc>
          <w:tcPr>
            <w:tcW w:w="990" w:type="dxa"/>
            <w:shd w:val="clear" w:color="auto" w:fill="auto"/>
            <w:noWrap/>
            <w:vAlign w:val="bottom"/>
            <w:hideMark/>
          </w:tcPr>
          <w:p w14:paraId="7EDEE8CE" w14:textId="11338B4D" w:rsidR="00050AD5" w:rsidRPr="00050AD5" w:rsidRDefault="00F01EFD" w:rsidP="00050AD5">
            <w:pPr>
              <w:spacing w:after="0" w:line="240" w:lineRule="auto"/>
              <w:rPr>
                <w:rFonts w:ascii="Times New Roman" w:eastAsia="Times New Roman" w:hAnsi="Times New Roman" w:cs="Times New Roman"/>
                <w:i/>
                <w:iCs/>
                <w:color w:val="000000"/>
                <w:sz w:val="24"/>
                <w:szCs w:val="24"/>
              </w:rPr>
            </w:pPr>
            <w:r w:rsidRPr="00024183">
              <w:rPr>
                <w:rFonts w:ascii="Times New Roman" w:eastAsia="Times New Roman" w:hAnsi="Times New Roman" w:cs="Times New Roman"/>
                <w:i/>
                <w:iCs/>
                <w:color w:val="000000"/>
                <w:sz w:val="24"/>
                <w:szCs w:val="24"/>
              </w:rPr>
              <w:t>GS</w:t>
            </w:r>
          </w:p>
        </w:tc>
        <w:tc>
          <w:tcPr>
            <w:tcW w:w="990" w:type="dxa"/>
            <w:shd w:val="clear" w:color="auto" w:fill="auto"/>
            <w:noWrap/>
            <w:vAlign w:val="bottom"/>
            <w:hideMark/>
          </w:tcPr>
          <w:p w14:paraId="4896264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4347BDA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324452B1" w14:textId="1973C703"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1230" w:type="dxa"/>
            <w:gridSpan w:val="2"/>
            <w:shd w:val="clear" w:color="auto" w:fill="auto"/>
            <w:noWrap/>
            <w:vAlign w:val="bottom"/>
            <w:hideMark/>
          </w:tcPr>
          <w:p w14:paraId="022516A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63E31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c>
          <w:tcPr>
            <w:tcW w:w="1230" w:type="dxa"/>
            <w:gridSpan w:val="2"/>
            <w:shd w:val="clear" w:color="auto" w:fill="auto"/>
            <w:noWrap/>
            <w:vAlign w:val="bottom"/>
            <w:hideMark/>
          </w:tcPr>
          <w:p w14:paraId="1A77AB92" w14:textId="6A9ECC9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BFDD095"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0.49(0.15)</w:t>
            </w:r>
          </w:p>
        </w:tc>
      </w:tr>
      <w:tr w:rsidR="00F57DAC" w:rsidRPr="00050AD5" w14:paraId="7291BDBC" w14:textId="77777777" w:rsidTr="00F57DAC">
        <w:trPr>
          <w:trHeight w:val="300"/>
        </w:trPr>
        <w:tc>
          <w:tcPr>
            <w:tcW w:w="990" w:type="dxa"/>
            <w:shd w:val="clear" w:color="auto" w:fill="auto"/>
            <w:noWrap/>
            <w:vAlign w:val="bottom"/>
            <w:hideMark/>
          </w:tcPr>
          <w:p w14:paraId="23C3713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BDC2B98" w14:textId="7AD3CEB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688138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05E1E5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75BDBAC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230" w:type="dxa"/>
            <w:shd w:val="clear" w:color="auto" w:fill="auto"/>
            <w:noWrap/>
            <w:vAlign w:val="bottom"/>
            <w:hideMark/>
          </w:tcPr>
          <w:p w14:paraId="0AB43F3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c>
          <w:tcPr>
            <w:tcW w:w="1230" w:type="dxa"/>
            <w:gridSpan w:val="2"/>
            <w:shd w:val="clear" w:color="auto" w:fill="auto"/>
            <w:noWrap/>
            <w:vAlign w:val="bottom"/>
            <w:hideMark/>
          </w:tcPr>
          <w:p w14:paraId="3FE9D475" w14:textId="691BD05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08885E2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0.45(0.14)</w:t>
            </w:r>
          </w:p>
        </w:tc>
      </w:tr>
      <w:tr w:rsidR="00F57DAC" w:rsidRPr="00050AD5" w14:paraId="0F91C392" w14:textId="77777777" w:rsidTr="00F57DAC">
        <w:trPr>
          <w:trHeight w:val="300"/>
        </w:trPr>
        <w:tc>
          <w:tcPr>
            <w:tcW w:w="990" w:type="dxa"/>
            <w:shd w:val="clear" w:color="auto" w:fill="auto"/>
            <w:noWrap/>
            <w:vAlign w:val="bottom"/>
            <w:hideMark/>
          </w:tcPr>
          <w:p w14:paraId="5C28C9E2"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990" w:type="dxa"/>
            <w:shd w:val="clear" w:color="auto" w:fill="auto"/>
            <w:noWrap/>
            <w:vAlign w:val="bottom"/>
            <w:hideMark/>
          </w:tcPr>
          <w:p w14:paraId="23D5D538"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1230" w:type="dxa"/>
            <w:shd w:val="clear" w:color="auto" w:fill="auto"/>
            <w:noWrap/>
            <w:vAlign w:val="bottom"/>
            <w:hideMark/>
          </w:tcPr>
          <w:p w14:paraId="5D6191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230" w:type="dxa"/>
            <w:shd w:val="clear" w:color="auto" w:fill="auto"/>
            <w:noWrap/>
            <w:vAlign w:val="bottom"/>
            <w:hideMark/>
          </w:tcPr>
          <w:p w14:paraId="0310D7AD" w14:textId="768683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(0.03)</w:t>
            </w:r>
          </w:p>
        </w:tc>
        <w:tc>
          <w:tcPr>
            <w:tcW w:w="1230" w:type="dxa"/>
            <w:gridSpan w:val="2"/>
            <w:shd w:val="clear" w:color="auto" w:fill="auto"/>
            <w:noWrap/>
            <w:vAlign w:val="bottom"/>
            <w:hideMark/>
          </w:tcPr>
          <w:p w14:paraId="382EB601" w14:textId="7C419BC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73091A0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c>
          <w:tcPr>
            <w:tcW w:w="1230" w:type="dxa"/>
            <w:gridSpan w:val="2"/>
            <w:shd w:val="clear" w:color="auto" w:fill="auto"/>
            <w:noWrap/>
            <w:vAlign w:val="bottom"/>
            <w:hideMark/>
          </w:tcPr>
          <w:p w14:paraId="3F37A0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0.94(0.04)</w:t>
            </w:r>
          </w:p>
        </w:tc>
        <w:tc>
          <w:tcPr>
            <w:tcW w:w="1230" w:type="dxa"/>
            <w:shd w:val="clear" w:color="auto" w:fill="auto"/>
            <w:noWrap/>
            <w:vAlign w:val="bottom"/>
            <w:hideMark/>
          </w:tcPr>
          <w:p w14:paraId="5420F6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0.51(0.15)</w:t>
            </w:r>
          </w:p>
        </w:tc>
      </w:tr>
      <w:tr w:rsidR="00F57DAC" w:rsidRPr="00050AD5" w14:paraId="241CF72E" w14:textId="77777777" w:rsidTr="00F57DAC">
        <w:trPr>
          <w:trHeight w:val="300"/>
        </w:trPr>
        <w:tc>
          <w:tcPr>
            <w:tcW w:w="990" w:type="dxa"/>
            <w:shd w:val="clear" w:color="auto" w:fill="auto"/>
            <w:noWrap/>
            <w:vAlign w:val="bottom"/>
            <w:hideMark/>
          </w:tcPr>
          <w:p w14:paraId="66085EA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6A230EDE"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1230" w:type="dxa"/>
            <w:shd w:val="clear" w:color="auto" w:fill="auto"/>
            <w:noWrap/>
            <w:vAlign w:val="bottom"/>
            <w:hideMark/>
          </w:tcPr>
          <w:p w14:paraId="5DFE46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230" w:type="dxa"/>
            <w:shd w:val="clear" w:color="auto" w:fill="auto"/>
            <w:noWrap/>
            <w:vAlign w:val="bottom"/>
            <w:hideMark/>
          </w:tcPr>
          <w:p w14:paraId="7EDC924D" w14:textId="7C0252A5"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shd w:val="clear" w:color="auto" w:fill="auto"/>
            <w:noWrap/>
            <w:vAlign w:val="bottom"/>
            <w:hideMark/>
          </w:tcPr>
          <w:p w14:paraId="6EE57DF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230" w:type="dxa"/>
            <w:shd w:val="clear" w:color="auto" w:fill="auto"/>
            <w:noWrap/>
            <w:vAlign w:val="bottom"/>
            <w:hideMark/>
          </w:tcPr>
          <w:p w14:paraId="751F7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c>
          <w:tcPr>
            <w:tcW w:w="1230" w:type="dxa"/>
            <w:gridSpan w:val="2"/>
            <w:shd w:val="clear" w:color="auto" w:fill="auto"/>
            <w:noWrap/>
            <w:vAlign w:val="bottom"/>
            <w:hideMark/>
          </w:tcPr>
          <w:p w14:paraId="53A68D8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0.85(0.09)</w:t>
            </w:r>
          </w:p>
        </w:tc>
        <w:tc>
          <w:tcPr>
            <w:tcW w:w="1230" w:type="dxa"/>
            <w:shd w:val="clear" w:color="auto" w:fill="auto"/>
            <w:noWrap/>
            <w:vAlign w:val="bottom"/>
            <w:hideMark/>
          </w:tcPr>
          <w:p w14:paraId="378FD64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0.43(0.13)</w:t>
            </w:r>
          </w:p>
        </w:tc>
      </w:tr>
    </w:tbl>
    <w:p w14:paraId="66DB85CA" w14:textId="1301A937" w:rsidR="005C7B83" w:rsidRPr="00732ED6"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 which encompasses </w:t>
      </w:r>
      <w:r w:rsidR="00024183">
        <w:rPr>
          <w:rFonts w:ascii="Times New Roman" w:hAnsi="Times New Roman" w:cs="Times New Roman"/>
          <w:sz w:val="24"/>
          <w:szCs w:val="24"/>
        </w:rPr>
        <w:t>person traits/abilities</w:t>
      </w:r>
      <w:r w:rsidRPr="00732ED6">
        <w:rPr>
          <w:rFonts w:ascii="Times New Roman" w:hAnsi="Times New Roman" w:cs="Times New Roman"/>
          <w:sz w:val="24"/>
          <w:szCs w:val="24"/>
        </w:rPr>
        <w:t xml:space="preserve"> on the general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g</w:t>
      </w:r>
      <w:proofErr w:type="spellEnd"/>
      <w:r w:rsidRPr="00732ED6">
        <w:rPr>
          <w:rFonts w:ascii="Times New Roman" w:hAnsi="Times New Roman" w:cs="Times New Roman"/>
          <w:sz w:val="24"/>
          <w:szCs w:val="24"/>
        </w:rPr>
        <w:t>)</w:t>
      </w:r>
      <w:r w:rsidR="00024183">
        <w:rPr>
          <w:rFonts w:ascii="Times New Roman" w:hAnsi="Times New Roman" w:cs="Times New Roman"/>
          <w:sz w:val="24"/>
          <w:szCs w:val="24"/>
        </w:rPr>
        <w:t xml:space="preserve"> and the specific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s</w:t>
      </w:r>
      <w:proofErr w:type="spellEnd"/>
      <w:r w:rsidR="00024183">
        <w:rPr>
          <w:rFonts w:ascii="Times New Roman" w:hAnsi="Times New Roman" w:cs="Times New Roman"/>
          <w:sz w:val="24"/>
          <w:szCs w:val="24"/>
        </w:rPr>
        <w:t>)</w:t>
      </w:r>
      <w:r w:rsidR="0057471F">
        <w:rPr>
          <w:rFonts w:ascii="Times New Roman" w:hAnsi="Times New Roman" w:cs="Times New Roman"/>
          <w:sz w:val="24"/>
          <w:szCs w:val="24"/>
        </w:rPr>
        <w:t>, including normal (Normal) and non-normal (</w:t>
      </w:r>
      <w:proofErr w:type="gramStart"/>
      <w:r w:rsidR="0057471F">
        <w:rPr>
          <w:rFonts w:ascii="Times New Roman" w:hAnsi="Times New Roman" w:cs="Times New Roman"/>
          <w:sz w:val="24"/>
          <w:szCs w:val="24"/>
        </w:rPr>
        <w:t>Non-N</w:t>
      </w:r>
      <w:proofErr w:type="gramEnd"/>
      <w:r w:rsidR="0057471F">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Pr>
          <w:rFonts w:ascii="Times New Roman" w:hAnsi="Times New Roman" w:cs="Times New Roman"/>
          <w:sz w:val="24"/>
          <w:szCs w:val="24"/>
        </w:rPr>
        <w:t xml:space="preserve">all conditions </w:t>
      </w:r>
      <w:r w:rsidR="00EE2298">
        <w:rPr>
          <w:rFonts w:ascii="Times New Roman" w:hAnsi="Times New Roman" w:cs="Times New Roman"/>
          <w:sz w:val="24"/>
          <w:szCs w:val="24"/>
        </w:rPr>
        <w:t>of the</w:t>
      </w:r>
      <w:r w:rsidR="00024183" w:rsidRPr="00732ED6">
        <w:rPr>
          <w:rFonts w:ascii="Times New Roman" w:hAnsi="Times New Roman" w:cs="Times New Roman"/>
          <w:sz w:val="24"/>
          <w:szCs w:val="24"/>
        </w:rPr>
        <w:t xml:space="preserve"> </w:t>
      </w:r>
      <w:r w:rsidR="00024183">
        <w:rPr>
          <w:rFonts w:ascii="Times New Roman" w:hAnsi="Times New Roman" w:cs="Times New Roman"/>
          <w:sz w:val="24"/>
          <w:szCs w:val="24"/>
        </w:rPr>
        <w:t xml:space="preserve">number of specific </w:t>
      </w:r>
      <w:r w:rsidR="00CF4F21">
        <w:rPr>
          <w:rFonts w:ascii="Times New Roman" w:hAnsi="Times New Roman" w:cs="Times New Roman"/>
          <w:sz w:val="24"/>
          <w:szCs w:val="24"/>
        </w:rPr>
        <w:t>factors</w:t>
      </w:r>
      <w:r w:rsidR="00024183">
        <w:rPr>
          <w:rFonts w:ascii="Times New Roman" w:hAnsi="Times New Roman" w:cs="Times New Roman"/>
          <w:sz w:val="24"/>
          <w:szCs w:val="24"/>
        </w:rPr>
        <w:t xml:space="preserve">, </w:t>
      </w:r>
      <w:r w:rsidRPr="00732ED6">
        <w:rPr>
          <w:rFonts w:ascii="Times New Roman" w:hAnsi="Times New Roman" w:cs="Times New Roman"/>
          <w:sz w:val="24"/>
          <w:szCs w:val="24"/>
        </w:rPr>
        <w:t xml:space="preserve">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w:t>
      </w:r>
      <w:r w:rsidR="00EE2298">
        <w:rPr>
          <w:rFonts w:ascii="Times New Roman" w:hAnsi="Times New Roman" w:cs="Times New Roman"/>
          <w:sz w:val="24"/>
          <w:szCs w:val="24"/>
        </w:rPr>
        <w:t xml:space="preserve">normality on </w:t>
      </w:r>
      <w:r w:rsidR="00EE2298" w:rsidRPr="00732ED6">
        <w:rPr>
          <w:rFonts w:ascii="Times New Roman" w:hAnsi="Times New Roman" w:cs="Times New Roman"/>
          <w:sz w:val="24"/>
          <w:szCs w:val="24"/>
        </w:rPr>
        <w:t>general factor (</w:t>
      </w:r>
      <w:r w:rsidR="00EE2298">
        <w:rPr>
          <w:rFonts w:ascii="Times New Roman" w:hAnsi="Times New Roman" w:cs="Times New Roman"/>
          <w:i/>
          <w:iCs/>
          <w:sz w:val="24"/>
          <w:szCs w:val="24"/>
        </w:rPr>
        <w:t>GF</w:t>
      </w:r>
      <w:r w:rsidR="00EE2298" w:rsidRPr="00732ED6">
        <w:rPr>
          <w:rFonts w:ascii="Times New Roman" w:hAnsi="Times New Roman" w:cs="Times New Roman"/>
          <w:sz w:val="24"/>
          <w:szCs w:val="24"/>
        </w:rPr>
        <w:t>)</w:t>
      </w:r>
      <w:r w:rsidR="00EE2298">
        <w:rPr>
          <w:rFonts w:ascii="Times New Roman" w:hAnsi="Times New Roman" w:cs="Times New Roman"/>
          <w:sz w:val="24"/>
          <w:szCs w:val="24"/>
        </w:rPr>
        <w:t xml:space="preserve"> and specific factor (</w:t>
      </w:r>
      <w:r w:rsidR="00EE2298" w:rsidRPr="00024183">
        <w:rPr>
          <w:rFonts w:ascii="Times New Roman" w:hAnsi="Times New Roman" w:cs="Times New Roman"/>
          <w:i/>
          <w:iCs/>
          <w:sz w:val="24"/>
          <w:szCs w:val="24"/>
        </w:rPr>
        <w:t>GS</w:t>
      </w:r>
      <w:r w:rsidR="00EE2298">
        <w:rPr>
          <w:rFonts w:ascii="Times New Roman" w:hAnsi="Times New Roman" w:cs="Times New Roman"/>
          <w:sz w:val="24"/>
          <w:szCs w:val="24"/>
        </w:rPr>
        <w:t>)</w:t>
      </w:r>
      <w:r w:rsidR="00EE2298" w:rsidRPr="00732ED6">
        <w:rPr>
          <w:rFonts w:ascii="Times New Roman" w:hAnsi="Times New Roman" w:cs="Times New Roman"/>
          <w:sz w:val="24"/>
          <w:szCs w:val="24"/>
        </w:rPr>
        <w:t xml:space="preserve">, </w:t>
      </w:r>
      <w:r w:rsidR="00EE2298">
        <w:rPr>
          <w:rFonts w:ascii="Times New Roman" w:hAnsi="Times New Roman" w:cs="Times New Roman"/>
          <w:sz w:val="24"/>
          <w:szCs w:val="24"/>
        </w:rPr>
        <w:t>as well as</w:t>
      </w:r>
      <w:r w:rsidR="00024183">
        <w:rPr>
          <w:rFonts w:ascii="Times New Roman" w:hAnsi="Times New Roman" w:cs="Times New Roman"/>
          <w:sz w:val="24"/>
          <w:szCs w:val="24"/>
        </w:rPr>
        <w:t xml:space="preserve"> </w:t>
      </w:r>
      <w:r w:rsidR="00024183" w:rsidRPr="00024183">
        <w:rPr>
          <w:rFonts w:ascii="Times New Roman" w:hAnsi="Times New Roman" w:cs="Times New Roman"/>
          <w:i/>
          <w:iCs/>
          <w:sz w:val="24"/>
          <w:szCs w:val="24"/>
        </w:rPr>
        <w:t>Method</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including </w:t>
      </w:r>
      <w:r w:rsidR="003A642C" w:rsidRPr="003A642C">
        <w:rPr>
          <w:rFonts w:ascii="Times New Roman" w:hAnsi="Times New Roman" w:cs="Times New Roman"/>
          <w:sz w:val="24"/>
          <w:szCs w:val="24"/>
        </w:rPr>
        <w:t xml:space="preserve">Maximum </w:t>
      </w:r>
      <w:proofErr w:type="gramStart"/>
      <w:r w:rsidR="003A642C" w:rsidRPr="003A642C">
        <w:rPr>
          <w:rFonts w:ascii="Times New Roman" w:hAnsi="Times New Roman" w:cs="Times New Roman"/>
          <w:sz w:val="24"/>
          <w:szCs w:val="24"/>
        </w:rPr>
        <w:t>A</w:t>
      </w:r>
      <w:proofErr w:type="gramEnd"/>
      <w:r w:rsidR="003A642C" w:rsidRPr="003A642C">
        <w:rPr>
          <w:rFonts w:ascii="Times New Roman" w:hAnsi="Times New Roman" w:cs="Times New Roman"/>
          <w:sz w:val="24"/>
          <w:szCs w:val="24"/>
        </w:rPr>
        <w:t xml:space="preserve"> Posteriori (MAP)</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and </w:t>
      </w:r>
      <w:r w:rsidR="006C79B2" w:rsidRPr="006C79B2">
        <w:rPr>
          <w:rFonts w:ascii="Times New Roman" w:hAnsi="Times New Roman" w:cs="Times New Roman"/>
          <w:sz w:val="24"/>
          <w:szCs w:val="24"/>
        </w:rPr>
        <w:t>Maximum Likelihood</w:t>
      </w:r>
      <w:r w:rsidR="006C79B2">
        <w:rPr>
          <w:rFonts w:ascii="Times New Roman" w:hAnsi="Times New Roman" w:cs="Times New Roman"/>
          <w:sz w:val="24"/>
          <w:szCs w:val="24"/>
        </w:rPr>
        <w:t xml:space="preserve"> (</w:t>
      </w:r>
      <w:r w:rsidR="00024183">
        <w:rPr>
          <w:rFonts w:ascii="Times New Roman" w:hAnsi="Times New Roman" w:cs="Times New Roman"/>
          <w:sz w:val="24"/>
          <w:szCs w:val="24"/>
        </w:rPr>
        <w:t>ML</w:t>
      </w:r>
      <w:r w:rsidR="006C79B2">
        <w:rPr>
          <w:rFonts w:ascii="Times New Roman" w:hAnsi="Times New Roman" w:cs="Times New Roman"/>
          <w:sz w:val="24"/>
          <w:szCs w:val="24"/>
        </w:rPr>
        <w:t>)</w:t>
      </w:r>
      <w:r w:rsidR="00024183">
        <w:rPr>
          <w:rFonts w:ascii="Times New Roman" w:hAnsi="Times New Roman" w:cs="Times New Roman"/>
          <w:sz w:val="24"/>
          <w:szCs w:val="24"/>
        </w:rPr>
        <w:t>.</w:t>
      </w:r>
      <w:r>
        <w:rPr>
          <w:rFonts w:ascii="Times New Roman" w:hAnsi="Times New Roman" w:cs="Times New Roman"/>
          <w:sz w:val="24"/>
          <w:szCs w:val="24"/>
        </w:rPr>
        <w:t xml:space="preserve"> </w:t>
      </w:r>
    </w:p>
    <w:p w14:paraId="7583ED38" w14:textId="23F06EB0"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In Table </w:t>
      </w:r>
      <w:r>
        <w:rPr>
          <w:rFonts w:ascii="Times New Roman" w:hAnsi="Times New Roman" w:cs="Times New Roman"/>
          <w:sz w:val="24"/>
          <w:szCs w:val="24"/>
        </w:rPr>
        <w:t>5</w:t>
      </w:r>
      <w:r>
        <w:rPr>
          <w:rFonts w:ascii="Times New Roman" w:hAnsi="Times New Roman" w:cs="Times New Roman"/>
          <w:sz w:val="24"/>
          <w:szCs w:val="24"/>
        </w:rPr>
        <w:t>,</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4"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CF4F21">
        <w:rPr>
          <w:rFonts w:ascii="Times New Roman" w:hAnsi="Times New Roman" w:cs="Times New Roman"/>
          <w:sz w:val="24"/>
          <w:szCs w:val="24"/>
        </w:rPr>
        <w:t xml:space="preserve"> trait/ abilit</w:t>
      </w:r>
      <w:r w:rsidR="006938B6">
        <w:rPr>
          <w:rFonts w:ascii="Times New Roman" w:hAnsi="Times New Roman" w:cs="Times New Roman"/>
          <w:sz w:val="24"/>
          <w:szCs w:val="24"/>
        </w:rPr>
        <w:t>y</w:t>
      </w:r>
      <w:r w:rsidR="00CF4F21">
        <w:rPr>
          <w:rFonts w:ascii="Times New Roman" w:hAnsi="Times New Roman" w:cs="Times New Roman"/>
          <w:sz w:val="24"/>
          <w:szCs w:val="24"/>
        </w:rPr>
        <w:t xml:space="preserve"> on </w:t>
      </w:r>
      <w:r>
        <w:rPr>
          <w:rFonts w:ascii="Times New Roman" w:hAnsi="Times New Roman" w:cs="Times New Roman"/>
          <w:sz w:val="24"/>
          <w:szCs w:val="24"/>
        </w:rPr>
        <w:t>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4"/>
      <w:r>
        <w:rPr>
          <w:rFonts w:ascii="Times New Roman" w:hAnsi="Times New Roman" w:cs="Times New Roman"/>
          <w:sz w:val="24"/>
          <w:szCs w:val="24"/>
        </w:rPr>
        <w:t>s</w:t>
      </w:r>
      <w:r w:rsidRPr="00FA043B">
        <w:rPr>
          <w:rFonts w:ascii="Times New Roman" w:hAnsi="Times New Roman" w:cs="Times New Roman"/>
          <w:sz w:val="24"/>
          <w:szCs w:val="24"/>
        </w:rPr>
        <w:t xml:space="preserve">hows generally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 and 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 abilit</w:t>
      </w:r>
      <w:r w:rsidR="006938B6">
        <w:rPr>
          <w:rFonts w:ascii="Times New Roman" w:hAnsi="Times New Roman" w:cs="Times New Roman"/>
          <w:sz w:val="24"/>
          <w:szCs w:val="24"/>
        </w:rPr>
        <w:t>ies</w:t>
      </w:r>
      <w:r w:rsidR="00826288">
        <w:rPr>
          <w:rFonts w:ascii="Times New Roman" w:hAnsi="Times New Roman" w:cs="Times New Roman"/>
          <w:sz w:val="24"/>
          <w:szCs w:val="24"/>
        </w:rPr>
        <w:t xml:space="preserve"> on </w:t>
      </w:r>
      <w:r w:rsidR="00826288">
        <w:rPr>
          <w:rFonts w:ascii="Times New Roman" w:hAnsi="Times New Roman" w:cs="Times New Roman"/>
          <w:sz w:val="24"/>
          <w:szCs w:val="24"/>
        </w:rPr>
        <w:t>specific</w:t>
      </w:r>
      <w:r w:rsidR="00826288" w:rsidRPr="00FA043B">
        <w:rPr>
          <w:rFonts w:ascii="Times New Roman" w:hAnsi="Times New Roman" w:cs="Times New Roman"/>
          <w:sz w:val="24"/>
          <w:szCs w:val="24"/>
        </w:rPr>
        <w:t xml:space="preserve"> </w:t>
      </w:r>
      <w:r w:rsidR="00826288">
        <w:rPr>
          <w:rFonts w:ascii="Times New Roman" w:hAnsi="Times New Roman" w:cs="Times New Roman"/>
          <w:sz w:val="24"/>
          <w:szCs w:val="24"/>
        </w:rPr>
        <w:t>f</w:t>
      </w:r>
      <w:r w:rsidR="00826288"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is accurate without being affected by other factors.</w:t>
      </w:r>
    </w:p>
    <w:p w14:paraId="194B54C2" w14:textId="54842424" w:rsidR="00D62CD9" w:rsidRDefault="00D62CD9" w:rsidP="00D62CD9">
      <w:pPr>
        <w:spacing w:after="0" w:line="480" w:lineRule="auto"/>
        <w:ind w:firstLine="720"/>
        <w:rPr>
          <w:rFonts w:ascii="Times New Roman" w:eastAsia="Times New Roman" w:hAnsi="Times New Roman" w:cs="Times New Roman"/>
          <w:color w:val="000000"/>
          <w:sz w:val="24"/>
          <w:szCs w:val="24"/>
        </w:rPr>
      </w:pPr>
      <w:r w:rsidRPr="00D62CD9">
        <w:rPr>
          <w:rFonts w:ascii="Times New Roman" w:eastAsia="Times New Roman" w:hAnsi="Times New Roman" w:cs="Times New Roman"/>
          <w:color w:val="000000"/>
          <w:sz w:val="24"/>
          <w:szCs w:val="24"/>
        </w:rPr>
        <w:lastRenderedPageBreak/>
        <w:t>For RMSE, the person trait/ability on the general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consistently exhibited lower error rates compared to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various conditions. Notably,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decreased with an increased number of items and larger sample sizes, reaching its lowest levels when the MAP method was employed, underscoring its effectiveness in providing precise estimates for the general factor. Conversely, RMSE values for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were consistently higher, suggesting greater variability and less precision in estimating these parameters. Like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the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091EF6B3" w14:textId="77777777" w:rsidR="00796B92" w:rsidRDefault="00796B92" w:rsidP="00796B9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w:t>
      </w:r>
      <w:r w:rsidRPr="00796B92">
        <w:rPr>
          <w:rFonts w:ascii="Times New Roman" w:eastAsia="Times New Roman" w:hAnsi="Times New Roman" w:cs="Times New Roman"/>
          <w:color w:val="000000"/>
          <w:sz w:val="24"/>
          <w:szCs w:val="24"/>
        </w:rPr>
        <w:t>orrelation</w:t>
      </w:r>
      <w:r>
        <w:rPr>
          <w:rFonts w:ascii="Times New Roman" w:eastAsia="Times New Roman" w:hAnsi="Times New Roman" w:cs="Times New Roman"/>
          <w:color w:val="000000"/>
          <w:sz w:val="24"/>
          <w:szCs w:val="24"/>
        </w:rPr>
        <w:t>,</w:t>
      </w:r>
      <w:r w:rsidRPr="00796B92">
        <w:rPr>
          <w:rFonts w:ascii="Times New Roman" w:eastAsia="Times New Roman" w:hAnsi="Times New Roman" w:cs="Times New Roman"/>
          <w:color w:val="000000"/>
          <w:sz w:val="24"/>
          <w:szCs w:val="24"/>
        </w:rPr>
        <w:t xml:space="preserv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xml:space="preserve"> are consistently high, indicating a strong and reliable match between the estimated and actual values of </w:t>
      </w:r>
      <w:proofErr w:type="spellStart"/>
      <w:r w:rsidRPr="00796B92">
        <w:rPr>
          <w:rFonts w:ascii="Times New Roman" w:eastAsia="Times New Roman" w:hAnsi="Times New Roman" w:cs="Times New Roman"/>
          <w:i/>
          <w:iCs/>
          <w:color w:val="000000"/>
          <w:sz w:val="24"/>
          <w:szCs w:val="24"/>
        </w:rPr>
        <w:t>θ</w:t>
      </w:r>
      <w:r w:rsidRPr="00796B92">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This suggests that estimations of the general factor are robust across various conditions, including changes in the number of factors, items, sample sizes, and estimation methods.</w:t>
      </w:r>
      <w:r>
        <w:rPr>
          <w:rFonts w:ascii="Times New Roman" w:eastAsia="Times New Roman" w:hAnsi="Times New Roman" w:cs="Times New Roman"/>
          <w:color w:val="000000"/>
          <w:sz w:val="24"/>
          <w:szCs w:val="24"/>
        </w:rPr>
        <w:t xml:space="preserve"> </w:t>
      </w:r>
      <w:r w:rsidRPr="00796B92">
        <w:rPr>
          <w:rFonts w:ascii="Times New Roman" w:eastAsia="Times New Roman" w:hAnsi="Times New Roman" w:cs="Times New Roman"/>
          <w:color w:val="000000"/>
          <w:sz w:val="24"/>
          <w:szCs w:val="24"/>
        </w:rPr>
        <w:t xml:space="preserve">In contrast, the correlations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are generally lower than those for the general factor, reflecting more variability and reduced precision in the estimation of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However, the correlation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tends to improve significantly with increases in the number of items and in conditions utilizing the MAP method. This improvement highlights that while estimations for specific factors are less consistent than for the general factor, they can be enhanced substantially through methodological adjustments.</w:t>
      </w:r>
    </w:p>
    <w:p w14:paraId="334FCFD3" w14:textId="54D4F745"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B35F2C">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s</w:t>
      </w:r>
      <w:r w:rsidRPr="0060751C">
        <w:rPr>
          <w:rFonts w:ascii="Times New Roman" w:hAnsi="Times New Roman" w:cs="Times New Roman"/>
          <w:sz w:val="24"/>
          <w:szCs w:val="24"/>
        </w:rPr>
        <w:t xml:space="preserve">).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lastRenderedPageBreak/>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7E1844">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w:t>
      </w:r>
      <w:proofErr w:type="gramStart"/>
      <w:r w:rsidRPr="000C0838">
        <w:rPr>
          <w:rFonts w:ascii="Times New Roman" w:hAnsi="Times New Roman" w:cs="Times New Roman"/>
          <w:sz w:val="24"/>
          <w:szCs w:val="24"/>
        </w:rPr>
        <w:t>similar to</w:t>
      </w:r>
      <w:proofErr w:type="gramEnd"/>
      <w:r w:rsidRPr="000C0838">
        <w:rPr>
          <w:rFonts w:ascii="Times New Roman" w:hAnsi="Times New Roman" w:cs="Times New Roman"/>
          <w:sz w:val="24"/>
          <w:szCs w:val="24"/>
        </w:rPr>
        <w:t xml:space="preserve"> the trend in general factor estimations, the number of specific factors affects the correlation: setups with four specific factors demonstrate a higher correlation than those with </w:t>
      </w:r>
      <w:r w:rsidRPr="000C0838">
        <w:rPr>
          <w:rFonts w:ascii="Times New Roman" w:hAnsi="Times New Roman" w:cs="Times New Roman"/>
          <w:sz w:val="24"/>
          <w:szCs w:val="24"/>
        </w:rPr>
        <w:lastRenderedPageBreak/>
        <w:t>only two specific factors, reinforcing the idea that an increased number of specific factors can lead to improved estimation precision for both MAP and ML algorithms.</w:t>
      </w:r>
    </w:p>
    <w:p w14:paraId="674AD35C" w14:textId="6F0C4B7C"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5"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proofErr w:type="spellStart"/>
      <w:r w:rsidRPr="00732ED6">
        <w:rPr>
          <w:rFonts w:ascii="Times New Roman" w:hAnsi="Times New Roman" w:cs="Times New Roman"/>
          <w:color w:val="222222"/>
          <w:sz w:val="24"/>
          <w:szCs w:val="24"/>
          <w:shd w:val="clear" w:color="auto" w:fill="FFFFFF"/>
          <w:lang w:val="es-ES"/>
          <w:rPrChange w:id="6" w:author="Jujia Li" w:date="2024-03-05T14:20:00Z">
            <w:rPr>
              <w:rFonts w:ascii="Times New Roman" w:hAnsi="Times New Roman" w:cs="Times New Roman"/>
              <w:color w:val="222222"/>
              <w:shd w:val="clear" w:color="auto" w:fill="FFFFFF"/>
            </w:rPr>
          </w:rPrChange>
        </w:rPr>
        <w:t>Psychological</w:t>
      </w:r>
      <w:proofErr w:type="spellEnd"/>
      <w:r w:rsidRPr="00732ED6">
        <w:rPr>
          <w:rFonts w:ascii="Times New Roman" w:hAnsi="Times New Roman" w:cs="Times New Roman"/>
          <w:color w:val="222222"/>
          <w:sz w:val="24"/>
          <w:szCs w:val="24"/>
          <w:shd w:val="clear" w:color="auto" w:fill="FFFFFF"/>
          <w:lang w:val="es-ES"/>
          <w:rPrChange w:id="7" w:author="Jujia Li" w:date="2024-03-05T14:20:00Z">
            <w:rPr>
              <w:rFonts w:ascii="Times New Roman" w:hAnsi="Times New Roman" w:cs="Times New Roman"/>
              <w:color w:val="222222"/>
              <w:shd w:val="clear" w:color="auto" w:fill="FFFFFF"/>
            </w:rPr>
          </w:rPrChange>
        </w:rPr>
        <w:t xml:space="preserve">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lang w:val="es-ES"/>
          <w:rPrChange w:id="8" w:author="Jujia Li" w:date="2024-03-05T14:20:00Z">
            <w:rPr>
              <w:rFonts w:ascii="Times New Roman" w:hAnsi="Times New Roman" w:cs="Times New Roman"/>
              <w:color w:val="222222"/>
              <w:shd w:val="clear" w:color="auto" w:fill="FFFFFF"/>
            </w:rPr>
          </w:rPrChange>
        </w:rPr>
        <w:t>Rodriguez</w:t>
      </w:r>
      <w:proofErr w:type="spellEnd"/>
      <w:r w:rsidRPr="00732ED6">
        <w:rPr>
          <w:rFonts w:ascii="Times New Roman" w:hAnsi="Times New Roman" w:cs="Times New Roman"/>
          <w:color w:val="222222"/>
          <w:sz w:val="24"/>
          <w:szCs w:val="24"/>
          <w:shd w:val="clear" w:color="auto" w:fill="FFFFFF"/>
          <w:lang w:val="es-ES"/>
          <w:rPrChange w:id="9" w:author="Jujia Li" w:date="2024-03-05T14:20:00Z">
            <w:rPr>
              <w:rFonts w:ascii="Times New Roman" w:hAnsi="Times New Roman" w:cs="Times New Roman"/>
              <w:color w:val="222222"/>
              <w:shd w:val="clear" w:color="auto" w:fill="FFFFFF"/>
            </w:rPr>
          </w:rPrChange>
        </w:rPr>
        <w:t xml:space="preserve">, A., </w:t>
      </w:r>
      <w:proofErr w:type="spellStart"/>
      <w:r w:rsidRPr="00732ED6">
        <w:rPr>
          <w:rFonts w:ascii="Times New Roman" w:hAnsi="Times New Roman" w:cs="Times New Roman"/>
          <w:color w:val="222222"/>
          <w:sz w:val="24"/>
          <w:szCs w:val="24"/>
          <w:shd w:val="clear" w:color="auto" w:fill="FFFFFF"/>
          <w:lang w:val="es-ES"/>
          <w:rPrChange w:id="10" w:author="Jujia Li" w:date="2024-03-05T14:20:00Z">
            <w:rPr>
              <w:rFonts w:ascii="Times New Roman" w:hAnsi="Times New Roman" w:cs="Times New Roman"/>
              <w:color w:val="222222"/>
              <w:shd w:val="clear" w:color="auto" w:fill="FFFFFF"/>
            </w:rPr>
          </w:rPrChange>
        </w:rPr>
        <w:t>Reise</w:t>
      </w:r>
      <w:proofErr w:type="spellEnd"/>
      <w:r w:rsidRPr="00732ED6">
        <w:rPr>
          <w:rFonts w:ascii="Times New Roman" w:hAnsi="Times New Roman" w:cs="Times New Roman"/>
          <w:color w:val="222222"/>
          <w:sz w:val="24"/>
          <w:szCs w:val="24"/>
          <w:shd w:val="clear" w:color="auto" w:fill="FFFFFF"/>
          <w:lang w:val="es-ES"/>
          <w:rPrChange w:id="11" w:author="Jujia Li" w:date="2024-03-05T14:20:00Z">
            <w:rPr>
              <w:rFonts w:ascii="Times New Roman" w:hAnsi="Times New Roman" w:cs="Times New Roman"/>
              <w:color w:val="222222"/>
              <w:shd w:val="clear" w:color="auto" w:fill="FFFFFF"/>
            </w:rPr>
          </w:rPrChange>
        </w:rPr>
        <w:t xml:space="preserve">, S. P., &amp; </w:t>
      </w:r>
      <w:proofErr w:type="spellStart"/>
      <w:r w:rsidRPr="00732ED6">
        <w:rPr>
          <w:rFonts w:ascii="Times New Roman" w:hAnsi="Times New Roman" w:cs="Times New Roman"/>
          <w:color w:val="222222"/>
          <w:sz w:val="24"/>
          <w:szCs w:val="24"/>
          <w:shd w:val="clear" w:color="auto" w:fill="FFFFFF"/>
          <w:lang w:val="es-ES"/>
          <w:rPrChange w:id="12" w:author="Jujia Li" w:date="2024-03-05T14:20:00Z">
            <w:rPr>
              <w:rFonts w:ascii="Times New Roman" w:hAnsi="Times New Roman" w:cs="Times New Roman"/>
              <w:color w:val="222222"/>
              <w:shd w:val="clear" w:color="auto" w:fill="FFFFFF"/>
            </w:rPr>
          </w:rPrChange>
        </w:rPr>
        <w:t>Haviland</w:t>
      </w:r>
      <w:proofErr w:type="spellEnd"/>
      <w:r w:rsidRPr="00732ED6">
        <w:rPr>
          <w:rFonts w:ascii="Times New Roman" w:hAnsi="Times New Roman" w:cs="Times New Roman"/>
          <w:color w:val="222222"/>
          <w:sz w:val="24"/>
          <w:szCs w:val="24"/>
          <w:shd w:val="clear" w:color="auto" w:fill="FFFFFF"/>
          <w:lang w:val="es-ES"/>
          <w:rPrChange w:id="13" w:author="Jujia Li" w:date="2024-03-05T14:20:00Z">
            <w:rPr>
              <w:rFonts w:ascii="Times New Roman" w:hAnsi="Times New Roman" w:cs="Times New Roman"/>
              <w:color w:val="222222"/>
              <w:shd w:val="clear" w:color="auto" w:fill="FFFFFF"/>
            </w:rPr>
          </w:rPrChange>
        </w:rPr>
        <w:t xml:space="preserve">,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xml:space="preserve">. Krishna </w:t>
      </w:r>
      <w:proofErr w:type="spellStart"/>
      <w:r w:rsidRPr="00732ED6">
        <w:rPr>
          <w:rFonts w:ascii="Times New Roman" w:hAnsi="Times New Roman" w:cs="Times New Roman"/>
          <w:color w:val="222222"/>
          <w:sz w:val="24"/>
          <w:szCs w:val="24"/>
          <w:shd w:val="clear" w:color="auto" w:fill="FFFFFF"/>
        </w:rPr>
        <w:t>Prakashan</w:t>
      </w:r>
      <w:proofErr w:type="spellEnd"/>
      <w:r w:rsidRPr="00732ED6">
        <w:rPr>
          <w:rFonts w:ascii="Times New Roman" w:hAnsi="Times New Roman" w:cs="Times New Roman"/>
          <w:color w:val="222222"/>
          <w:sz w:val="24"/>
          <w:szCs w:val="24"/>
          <w:shd w:val="clear" w:color="auto" w:fill="FFFFFF"/>
        </w:rPr>
        <w:t xml:space="preserve">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xml:space="preserve">, L. P., &amp; Khatiwada, J. (2019). New measures of skewness of </w:t>
      </w:r>
      <w:proofErr w:type="gramStart"/>
      <w:r w:rsidRPr="00732ED6">
        <w:rPr>
          <w:rFonts w:ascii="Times New Roman" w:hAnsi="Times New Roman" w:cs="Times New Roman"/>
          <w:color w:val="222222"/>
          <w:sz w:val="24"/>
          <w:szCs w:val="24"/>
          <w:shd w:val="clear" w:color="auto" w:fill="FFFFFF"/>
        </w:rPr>
        <w:t>a probability</w:t>
      </w:r>
      <w:proofErr w:type="gramEnd"/>
      <w:r w:rsidRPr="00732ED6">
        <w:rPr>
          <w:rFonts w:ascii="Times New Roman" w:hAnsi="Times New Roman" w:cs="Times New Roman"/>
          <w:color w:val="222222"/>
          <w:sz w:val="24"/>
          <w:szCs w:val="24"/>
          <w:shd w:val="clear" w:color="auto" w:fill="FFFFFF"/>
        </w:rPr>
        <w:t xml:space="preserve">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1800" w14:textId="77777777" w:rsidR="00442D97" w:rsidRDefault="00442D97" w:rsidP="00093723">
      <w:pPr>
        <w:spacing w:after="0" w:line="240" w:lineRule="auto"/>
      </w:pPr>
      <w:r>
        <w:separator/>
      </w:r>
    </w:p>
  </w:endnote>
  <w:endnote w:type="continuationSeparator" w:id="0">
    <w:p w14:paraId="6277192D" w14:textId="77777777" w:rsidR="00442D97" w:rsidRDefault="00442D97"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35CBC" w14:textId="77777777" w:rsidR="00442D97" w:rsidRDefault="00442D97" w:rsidP="00093723">
      <w:pPr>
        <w:spacing w:after="0" w:line="240" w:lineRule="auto"/>
      </w:pPr>
      <w:r>
        <w:separator/>
      </w:r>
    </w:p>
  </w:footnote>
  <w:footnote w:type="continuationSeparator" w:id="0">
    <w:p w14:paraId="65335E65" w14:textId="77777777" w:rsidR="00442D97" w:rsidRDefault="00442D97"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4183"/>
    <w:rsid w:val="000252F4"/>
    <w:rsid w:val="00025472"/>
    <w:rsid w:val="000277A8"/>
    <w:rsid w:val="00030A63"/>
    <w:rsid w:val="00031553"/>
    <w:rsid w:val="000322F5"/>
    <w:rsid w:val="00032EC0"/>
    <w:rsid w:val="000330DE"/>
    <w:rsid w:val="000333DA"/>
    <w:rsid w:val="000356C2"/>
    <w:rsid w:val="000366A5"/>
    <w:rsid w:val="000373FA"/>
    <w:rsid w:val="00037D60"/>
    <w:rsid w:val="000415BD"/>
    <w:rsid w:val="00041F7F"/>
    <w:rsid w:val="00043B7B"/>
    <w:rsid w:val="000447EB"/>
    <w:rsid w:val="00044EF1"/>
    <w:rsid w:val="00050AD5"/>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75643"/>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3C4D"/>
    <w:rsid w:val="000B4DC3"/>
    <w:rsid w:val="000B559A"/>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4D21"/>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A14D5"/>
    <w:rsid w:val="001A1A31"/>
    <w:rsid w:val="001A311A"/>
    <w:rsid w:val="001A34F9"/>
    <w:rsid w:val="001A36B8"/>
    <w:rsid w:val="001A492F"/>
    <w:rsid w:val="001A4C0E"/>
    <w:rsid w:val="001B0A50"/>
    <w:rsid w:val="001B1630"/>
    <w:rsid w:val="001B42E6"/>
    <w:rsid w:val="001B4DAB"/>
    <w:rsid w:val="001B7F2E"/>
    <w:rsid w:val="001C2024"/>
    <w:rsid w:val="001C4F6B"/>
    <w:rsid w:val="001C531B"/>
    <w:rsid w:val="001C575B"/>
    <w:rsid w:val="001D255C"/>
    <w:rsid w:val="001E1AFC"/>
    <w:rsid w:val="001E4EC5"/>
    <w:rsid w:val="001E5A28"/>
    <w:rsid w:val="001E5F52"/>
    <w:rsid w:val="001E6B4D"/>
    <w:rsid w:val="001E7046"/>
    <w:rsid w:val="001F042B"/>
    <w:rsid w:val="001F22DA"/>
    <w:rsid w:val="001F2E4E"/>
    <w:rsid w:val="00201AC3"/>
    <w:rsid w:val="002032B5"/>
    <w:rsid w:val="0020373B"/>
    <w:rsid w:val="00203AF0"/>
    <w:rsid w:val="00205E33"/>
    <w:rsid w:val="00206ED2"/>
    <w:rsid w:val="00212BF4"/>
    <w:rsid w:val="002132D7"/>
    <w:rsid w:val="00214B3C"/>
    <w:rsid w:val="00214EEA"/>
    <w:rsid w:val="00220D06"/>
    <w:rsid w:val="002210D6"/>
    <w:rsid w:val="002214CF"/>
    <w:rsid w:val="00221ED7"/>
    <w:rsid w:val="00222C86"/>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03C6"/>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2A30"/>
    <w:rsid w:val="002D5DDB"/>
    <w:rsid w:val="002D7960"/>
    <w:rsid w:val="002D7A43"/>
    <w:rsid w:val="002E0553"/>
    <w:rsid w:val="002E5798"/>
    <w:rsid w:val="002E5C48"/>
    <w:rsid w:val="002E65DF"/>
    <w:rsid w:val="002F5EA4"/>
    <w:rsid w:val="002F793A"/>
    <w:rsid w:val="00307768"/>
    <w:rsid w:val="00310620"/>
    <w:rsid w:val="00311631"/>
    <w:rsid w:val="00314482"/>
    <w:rsid w:val="00316CE2"/>
    <w:rsid w:val="003221C0"/>
    <w:rsid w:val="00325376"/>
    <w:rsid w:val="00326DA0"/>
    <w:rsid w:val="003317A0"/>
    <w:rsid w:val="00332826"/>
    <w:rsid w:val="0033369C"/>
    <w:rsid w:val="00334AB6"/>
    <w:rsid w:val="00334CA7"/>
    <w:rsid w:val="00335B53"/>
    <w:rsid w:val="00337A79"/>
    <w:rsid w:val="0034539B"/>
    <w:rsid w:val="00345EB9"/>
    <w:rsid w:val="0034799B"/>
    <w:rsid w:val="00352417"/>
    <w:rsid w:val="00356EF6"/>
    <w:rsid w:val="0036027C"/>
    <w:rsid w:val="00363083"/>
    <w:rsid w:val="0036653F"/>
    <w:rsid w:val="00370557"/>
    <w:rsid w:val="00371705"/>
    <w:rsid w:val="00372DA5"/>
    <w:rsid w:val="00374A10"/>
    <w:rsid w:val="0037515B"/>
    <w:rsid w:val="00375318"/>
    <w:rsid w:val="0037581E"/>
    <w:rsid w:val="00375911"/>
    <w:rsid w:val="003775D5"/>
    <w:rsid w:val="00377639"/>
    <w:rsid w:val="00380CC8"/>
    <w:rsid w:val="00381BAE"/>
    <w:rsid w:val="00382A5F"/>
    <w:rsid w:val="00382C71"/>
    <w:rsid w:val="0038400D"/>
    <w:rsid w:val="00390B27"/>
    <w:rsid w:val="00390FF7"/>
    <w:rsid w:val="00391045"/>
    <w:rsid w:val="00392985"/>
    <w:rsid w:val="0039435E"/>
    <w:rsid w:val="0039466D"/>
    <w:rsid w:val="003A3F40"/>
    <w:rsid w:val="003A5BB2"/>
    <w:rsid w:val="003A642C"/>
    <w:rsid w:val="003A6B6E"/>
    <w:rsid w:val="003B3852"/>
    <w:rsid w:val="003B4ECA"/>
    <w:rsid w:val="003B7574"/>
    <w:rsid w:val="003C0236"/>
    <w:rsid w:val="003C0551"/>
    <w:rsid w:val="003C0E26"/>
    <w:rsid w:val="003C11FD"/>
    <w:rsid w:val="003C2A6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07969"/>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65A"/>
    <w:rsid w:val="00442D97"/>
    <w:rsid w:val="00445556"/>
    <w:rsid w:val="004465A6"/>
    <w:rsid w:val="00450BC5"/>
    <w:rsid w:val="00451BF0"/>
    <w:rsid w:val="00455D7D"/>
    <w:rsid w:val="00460830"/>
    <w:rsid w:val="00461528"/>
    <w:rsid w:val="00464D7F"/>
    <w:rsid w:val="00466C75"/>
    <w:rsid w:val="004704DB"/>
    <w:rsid w:val="004708BD"/>
    <w:rsid w:val="004715EB"/>
    <w:rsid w:val="004725CB"/>
    <w:rsid w:val="00475062"/>
    <w:rsid w:val="00476510"/>
    <w:rsid w:val="00476A2E"/>
    <w:rsid w:val="00482BCE"/>
    <w:rsid w:val="00484E04"/>
    <w:rsid w:val="0049219E"/>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064E5"/>
    <w:rsid w:val="00510C70"/>
    <w:rsid w:val="005133DB"/>
    <w:rsid w:val="0052040D"/>
    <w:rsid w:val="00524A92"/>
    <w:rsid w:val="00526907"/>
    <w:rsid w:val="00530383"/>
    <w:rsid w:val="00530409"/>
    <w:rsid w:val="00530E6A"/>
    <w:rsid w:val="0053336A"/>
    <w:rsid w:val="005355AE"/>
    <w:rsid w:val="00535A3B"/>
    <w:rsid w:val="005361F6"/>
    <w:rsid w:val="00540773"/>
    <w:rsid w:val="00541A20"/>
    <w:rsid w:val="00542CFA"/>
    <w:rsid w:val="00545476"/>
    <w:rsid w:val="0055168F"/>
    <w:rsid w:val="00551C43"/>
    <w:rsid w:val="00553804"/>
    <w:rsid w:val="005547E8"/>
    <w:rsid w:val="005572DC"/>
    <w:rsid w:val="005610DF"/>
    <w:rsid w:val="0056127F"/>
    <w:rsid w:val="00563C35"/>
    <w:rsid w:val="00563DE1"/>
    <w:rsid w:val="00565087"/>
    <w:rsid w:val="00567C5D"/>
    <w:rsid w:val="005735C3"/>
    <w:rsid w:val="0057471F"/>
    <w:rsid w:val="00575EF2"/>
    <w:rsid w:val="00576435"/>
    <w:rsid w:val="005768F5"/>
    <w:rsid w:val="00581710"/>
    <w:rsid w:val="0058744B"/>
    <w:rsid w:val="0059177B"/>
    <w:rsid w:val="00592432"/>
    <w:rsid w:val="005935D2"/>
    <w:rsid w:val="005A53A2"/>
    <w:rsid w:val="005A6CAB"/>
    <w:rsid w:val="005B017D"/>
    <w:rsid w:val="005B201C"/>
    <w:rsid w:val="005B2875"/>
    <w:rsid w:val="005B36CB"/>
    <w:rsid w:val="005B6D9F"/>
    <w:rsid w:val="005C0E46"/>
    <w:rsid w:val="005C1332"/>
    <w:rsid w:val="005C3443"/>
    <w:rsid w:val="005C745F"/>
    <w:rsid w:val="005C7B83"/>
    <w:rsid w:val="005D05CD"/>
    <w:rsid w:val="005D49C5"/>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126E"/>
    <w:rsid w:val="0069155A"/>
    <w:rsid w:val="00691DC3"/>
    <w:rsid w:val="006938B6"/>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C79B2"/>
    <w:rsid w:val="006D25EE"/>
    <w:rsid w:val="006D5E25"/>
    <w:rsid w:val="006E3924"/>
    <w:rsid w:val="006E5165"/>
    <w:rsid w:val="006F042F"/>
    <w:rsid w:val="006F1361"/>
    <w:rsid w:val="006F23C7"/>
    <w:rsid w:val="006F279C"/>
    <w:rsid w:val="006F3D69"/>
    <w:rsid w:val="006F500B"/>
    <w:rsid w:val="006F62B2"/>
    <w:rsid w:val="0070241F"/>
    <w:rsid w:val="00706420"/>
    <w:rsid w:val="00706F4B"/>
    <w:rsid w:val="007158C9"/>
    <w:rsid w:val="007160A0"/>
    <w:rsid w:val="00717167"/>
    <w:rsid w:val="00717548"/>
    <w:rsid w:val="00722921"/>
    <w:rsid w:val="00724CCB"/>
    <w:rsid w:val="0072581E"/>
    <w:rsid w:val="007267FC"/>
    <w:rsid w:val="00730A19"/>
    <w:rsid w:val="00732609"/>
    <w:rsid w:val="00732701"/>
    <w:rsid w:val="00732ED6"/>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3838"/>
    <w:rsid w:val="0076439A"/>
    <w:rsid w:val="00764AFD"/>
    <w:rsid w:val="00766ABE"/>
    <w:rsid w:val="00766EFD"/>
    <w:rsid w:val="007677DA"/>
    <w:rsid w:val="0077001D"/>
    <w:rsid w:val="0077345D"/>
    <w:rsid w:val="00774189"/>
    <w:rsid w:val="007773CA"/>
    <w:rsid w:val="00780EA0"/>
    <w:rsid w:val="00783C33"/>
    <w:rsid w:val="00784304"/>
    <w:rsid w:val="00785E35"/>
    <w:rsid w:val="00787B1C"/>
    <w:rsid w:val="00793143"/>
    <w:rsid w:val="0079398A"/>
    <w:rsid w:val="007948E6"/>
    <w:rsid w:val="007950D2"/>
    <w:rsid w:val="00796B92"/>
    <w:rsid w:val="007A1846"/>
    <w:rsid w:val="007A24B1"/>
    <w:rsid w:val="007A3849"/>
    <w:rsid w:val="007A5640"/>
    <w:rsid w:val="007A7D67"/>
    <w:rsid w:val="007B2D2C"/>
    <w:rsid w:val="007D05C2"/>
    <w:rsid w:val="007D0AB0"/>
    <w:rsid w:val="007D1037"/>
    <w:rsid w:val="007D4168"/>
    <w:rsid w:val="007D4408"/>
    <w:rsid w:val="007E0285"/>
    <w:rsid w:val="007E16F5"/>
    <w:rsid w:val="007E1844"/>
    <w:rsid w:val="007E3B20"/>
    <w:rsid w:val="007E3D69"/>
    <w:rsid w:val="007E5863"/>
    <w:rsid w:val="007E655B"/>
    <w:rsid w:val="007F04B1"/>
    <w:rsid w:val="007F0BC2"/>
    <w:rsid w:val="007F381C"/>
    <w:rsid w:val="007F6E35"/>
    <w:rsid w:val="007F72E5"/>
    <w:rsid w:val="00800B84"/>
    <w:rsid w:val="00801E99"/>
    <w:rsid w:val="00801EB0"/>
    <w:rsid w:val="008103C0"/>
    <w:rsid w:val="008127F1"/>
    <w:rsid w:val="00812DC1"/>
    <w:rsid w:val="00813860"/>
    <w:rsid w:val="008145E7"/>
    <w:rsid w:val="00816066"/>
    <w:rsid w:val="008169F6"/>
    <w:rsid w:val="00816DDE"/>
    <w:rsid w:val="008221B4"/>
    <w:rsid w:val="00826288"/>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859D9"/>
    <w:rsid w:val="00894425"/>
    <w:rsid w:val="0089569E"/>
    <w:rsid w:val="008956B0"/>
    <w:rsid w:val="0089593C"/>
    <w:rsid w:val="008979CB"/>
    <w:rsid w:val="008A0B55"/>
    <w:rsid w:val="008A17D2"/>
    <w:rsid w:val="008A1AE1"/>
    <w:rsid w:val="008A2FE3"/>
    <w:rsid w:val="008B1F56"/>
    <w:rsid w:val="008B1FC0"/>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72D0"/>
    <w:rsid w:val="00927E90"/>
    <w:rsid w:val="00930F50"/>
    <w:rsid w:val="00930F79"/>
    <w:rsid w:val="00933E99"/>
    <w:rsid w:val="00933F2F"/>
    <w:rsid w:val="00937AE2"/>
    <w:rsid w:val="00940528"/>
    <w:rsid w:val="009425A6"/>
    <w:rsid w:val="00943E31"/>
    <w:rsid w:val="0094486A"/>
    <w:rsid w:val="00945D4D"/>
    <w:rsid w:val="00951721"/>
    <w:rsid w:val="009622D0"/>
    <w:rsid w:val="00962F3C"/>
    <w:rsid w:val="00963D31"/>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11C28"/>
    <w:rsid w:val="00A17162"/>
    <w:rsid w:val="00A213B4"/>
    <w:rsid w:val="00A2155A"/>
    <w:rsid w:val="00A2162B"/>
    <w:rsid w:val="00A2515A"/>
    <w:rsid w:val="00A25966"/>
    <w:rsid w:val="00A267E4"/>
    <w:rsid w:val="00A26A7F"/>
    <w:rsid w:val="00A26BCF"/>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84DAC"/>
    <w:rsid w:val="00A86B34"/>
    <w:rsid w:val="00A95D03"/>
    <w:rsid w:val="00A968E2"/>
    <w:rsid w:val="00AA1C0C"/>
    <w:rsid w:val="00AA5EF3"/>
    <w:rsid w:val="00AA5F6F"/>
    <w:rsid w:val="00AA6DF2"/>
    <w:rsid w:val="00AB2FFF"/>
    <w:rsid w:val="00AB58B1"/>
    <w:rsid w:val="00AB6D76"/>
    <w:rsid w:val="00AB7068"/>
    <w:rsid w:val="00AC36E4"/>
    <w:rsid w:val="00AC7758"/>
    <w:rsid w:val="00AC7CE6"/>
    <w:rsid w:val="00AD07A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4172"/>
    <w:rsid w:val="00B35F2C"/>
    <w:rsid w:val="00B36278"/>
    <w:rsid w:val="00B365C7"/>
    <w:rsid w:val="00B37DDA"/>
    <w:rsid w:val="00B41076"/>
    <w:rsid w:val="00B41CA7"/>
    <w:rsid w:val="00B446C0"/>
    <w:rsid w:val="00B46A00"/>
    <w:rsid w:val="00B47995"/>
    <w:rsid w:val="00B509FD"/>
    <w:rsid w:val="00B53422"/>
    <w:rsid w:val="00B53E6A"/>
    <w:rsid w:val="00B56865"/>
    <w:rsid w:val="00B60F36"/>
    <w:rsid w:val="00B613CF"/>
    <w:rsid w:val="00B6221F"/>
    <w:rsid w:val="00B6651F"/>
    <w:rsid w:val="00B66D13"/>
    <w:rsid w:val="00B67321"/>
    <w:rsid w:val="00B74AAF"/>
    <w:rsid w:val="00B75EC0"/>
    <w:rsid w:val="00B76DB9"/>
    <w:rsid w:val="00B838E8"/>
    <w:rsid w:val="00B83A8B"/>
    <w:rsid w:val="00B876B3"/>
    <w:rsid w:val="00B90018"/>
    <w:rsid w:val="00B90B09"/>
    <w:rsid w:val="00B93438"/>
    <w:rsid w:val="00B9536E"/>
    <w:rsid w:val="00B95C0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2295"/>
    <w:rsid w:val="00BE274A"/>
    <w:rsid w:val="00BE4115"/>
    <w:rsid w:val="00BE4969"/>
    <w:rsid w:val="00BE5061"/>
    <w:rsid w:val="00BE518A"/>
    <w:rsid w:val="00BE6233"/>
    <w:rsid w:val="00BF0722"/>
    <w:rsid w:val="00BF205B"/>
    <w:rsid w:val="00BF609B"/>
    <w:rsid w:val="00BF78B6"/>
    <w:rsid w:val="00BF7B61"/>
    <w:rsid w:val="00C01066"/>
    <w:rsid w:val="00C04D1C"/>
    <w:rsid w:val="00C0762C"/>
    <w:rsid w:val="00C10DCF"/>
    <w:rsid w:val="00C13F04"/>
    <w:rsid w:val="00C15B14"/>
    <w:rsid w:val="00C21E82"/>
    <w:rsid w:val="00C2397E"/>
    <w:rsid w:val="00C32FF7"/>
    <w:rsid w:val="00C35AA8"/>
    <w:rsid w:val="00C36E22"/>
    <w:rsid w:val="00C36FF3"/>
    <w:rsid w:val="00C37BB9"/>
    <w:rsid w:val="00C40877"/>
    <w:rsid w:val="00C41156"/>
    <w:rsid w:val="00C41B60"/>
    <w:rsid w:val="00C42E4C"/>
    <w:rsid w:val="00C435AF"/>
    <w:rsid w:val="00C4552B"/>
    <w:rsid w:val="00C45790"/>
    <w:rsid w:val="00C457E2"/>
    <w:rsid w:val="00C46283"/>
    <w:rsid w:val="00C467F0"/>
    <w:rsid w:val="00C50429"/>
    <w:rsid w:val="00C5082E"/>
    <w:rsid w:val="00C522B6"/>
    <w:rsid w:val="00C524BE"/>
    <w:rsid w:val="00C5287C"/>
    <w:rsid w:val="00C541D3"/>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6723"/>
    <w:rsid w:val="00CE376D"/>
    <w:rsid w:val="00CE4034"/>
    <w:rsid w:val="00CE4288"/>
    <w:rsid w:val="00CF16AB"/>
    <w:rsid w:val="00CF1779"/>
    <w:rsid w:val="00CF2655"/>
    <w:rsid w:val="00CF4F21"/>
    <w:rsid w:val="00CF521B"/>
    <w:rsid w:val="00D013DC"/>
    <w:rsid w:val="00D04224"/>
    <w:rsid w:val="00D0451E"/>
    <w:rsid w:val="00D1170B"/>
    <w:rsid w:val="00D11A09"/>
    <w:rsid w:val="00D131B3"/>
    <w:rsid w:val="00D139C4"/>
    <w:rsid w:val="00D1498F"/>
    <w:rsid w:val="00D16671"/>
    <w:rsid w:val="00D25645"/>
    <w:rsid w:val="00D25EC7"/>
    <w:rsid w:val="00D27887"/>
    <w:rsid w:val="00D322C4"/>
    <w:rsid w:val="00D36E0E"/>
    <w:rsid w:val="00D3757E"/>
    <w:rsid w:val="00D37FF8"/>
    <w:rsid w:val="00D418D1"/>
    <w:rsid w:val="00D427D4"/>
    <w:rsid w:val="00D45410"/>
    <w:rsid w:val="00D45897"/>
    <w:rsid w:val="00D463FC"/>
    <w:rsid w:val="00D4647A"/>
    <w:rsid w:val="00D51D8C"/>
    <w:rsid w:val="00D51F90"/>
    <w:rsid w:val="00D55286"/>
    <w:rsid w:val="00D55E3A"/>
    <w:rsid w:val="00D57243"/>
    <w:rsid w:val="00D62CD9"/>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2BF5"/>
    <w:rsid w:val="00DB632D"/>
    <w:rsid w:val="00DB6FF1"/>
    <w:rsid w:val="00DD0AEA"/>
    <w:rsid w:val="00DE1003"/>
    <w:rsid w:val="00DE11A9"/>
    <w:rsid w:val="00DE175B"/>
    <w:rsid w:val="00DE2B0E"/>
    <w:rsid w:val="00DE33EC"/>
    <w:rsid w:val="00DE5526"/>
    <w:rsid w:val="00DE55CB"/>
    <w:rsid w:val="00DE573C"/>
    <w:rsid w:val="00DF0AA3"/>
    <w:rsid w:val="00DF22A6"/>
    <w:rsid w:val="00DF5089"/>
    <w:rsid w:val="00DF7A2E"/>
    <w:rsid w:val="00E00116"/>
    <w:rsid w:val="00E014B9"/>
    <w:rsid w:val="00E0165B"/>
    <w:rsid w:val="00E04FAC"/>
    <w:rsid w:val="00E05700"/>
    <w:rsid w:val="00E06F13"/>
    <w:rsid w:val="00E10698"/>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7D6C"/>
    <w:rsid w:val="00E60AC3"/>
    <w:rsid w:val="00E65747"/>
    <w:rsid w:val="00E65C67"/>
    <w:rsid w:val="00E72F51"/>
    <w:rsid w:val="00E742A4"/>
    <w:rsid w:val="00E74D76"/>
    <w:rsid w:val="00E758DE"/>
    <w:rsid w:val="00E76815"/>
    <w:rsid w:val="00E83CE9"/>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D29B9"/>
    <w:rsid w:val="00ED2F94"/>
    <w:rsid w:val="00ED329F"/>
    <w:rsid w:val="00ED3322"/>
    <w:rsid w:val="00ED796F"/>
    <w:rsid w:val="00EE2298"/>
    <w:rsid w:val="00EE25FC"/>
    <w:rsid w:val="00EE5113"/>
    <w:rsid w:val="00EE5F47"/>
    <w:rsid w:val="00EE7D28"/>
    <w:rsid w:val="00EF0824"/>
    <w:rsid w:val="00EF0A62"/>
    <w:rsid w:val="00EF2D74"/>
    <w:rsid w:val="00EF3BA5"/>
    <w:rsid w:val="00EF5539"/>
    <w:rsid w:val="00F01A67"/>
    <w:rsid w:val="00F01EFD"/>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24DB"/>
    <w:rsid w:val="00F43369"/>
    <w:rsid w:val="00F47661"/>
    <w:rsid w:val="00F50FF9"/>
    <w:rsid w:val="00F56558"/>
    <w:rsid w:val="00F569E1"/>
    <w:rsid w:val="00F57DAC"/>
    <w:rsid w:val="00F60511"/>
    <w:rsid w:val="00F61D46"/>
    <w:rsid w:val="00F63F0E"/>
    <w:rsid w:val="00F66854"/>
    <w:rsid w:val="00F70DC1"/>
    <w:rsid w:val="00F711CD"/>
    <w:rsid w:val="00F71547"/>
    <w:rsid w:val="00F71D67"/>
    <w:rsid w:val="00F81339"/>
    <w:rsid w:val="00F86DA0"/>
    <w:rsid w:val="00F86FF5"/>
    <w:rsid w:val="00F92C6D"/>
    <w:rsid w:val="00F96BFE"/>
    <w:rsid w:val="00F96C17"/>
    <w:rsid w:val="00FA043B"/>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3A87"/>
    <w:rsid w:val="00FE5B44"/>
    <w:rsid w:val="00FF01BC"/>
    <w:rsid w:val="00FF0B7C"/>
    <w:rsid w:val="00FF293B"/>
    <w:rsid w:val="00FF34C4"/>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31</Pages>
  <Words>6939</Words>
  <Characters>39553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69</cp:revision>
  <dcterms:created xsi:type="dcterms:W3CDTF">2024-04-23T22:26:00Z</dcterms:created>
  <dcterms:modified xsi:type="dcterms:W3CDTF">2024-04-25T23:56:00Z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