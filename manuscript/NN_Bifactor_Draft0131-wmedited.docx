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6079094A"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 xml:space="preserve">Gibbons &amp; </w:t>
        </w:r>
        <w:proofErr w:type="spellStart"/>
        <w:r>
          <w:rPr>
            <w:rFonts w:ascii="Times New Roman" w:hAnsi="Times New Roman" w:cs="Times New Roman"/>
            <w:sz w:val="24"/>
            <w:szCs w:val="24"/>
          </w:rPr>
          <w:t>Hedeker</w:t>
        </w:r>
        <w:proofErr w:type="spellEnd"/>
        <w:r>
          <w:rPr>
            <w:rFonts w:ascii="Times New Roman" w:hAnsi="Times New Roman" w:cs="Times New Roman"/>
            <w:sz w:val="24"/>
            <w:szCs w:val="24"/>
          </w:rPr>
          <w:t>,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 xml:space="preserve">in the past decades </w:t>
        </w:r>
        <w:r>
          <w:rPr>
            <w:rFonts w:ascii="Times New Roman" w:hAnsi="Times New Roman" w:cs="Times New Roman"/>
            <w:sz w:val="24"/>
            <w:szCs w:val="24"/>
          </w:rPr>
          <w:t>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r>
          <w:rPr>
            <w:rFonts w:ascii="Times New Roman" w:hAnsi="Times New Roman" w:cs="Times New Roman"/>
            <w:sz w:val="24"/>
            <w:szCs w:val="24"/>
          </w:rPr>
          <w:t>citations</w:t>
        </w:r>
        <w:commentRangeEnd w:id="9"/>
        <w:r>
          <w:rPr>
            <w:rStyle w:val="CommentReference"/>
          </w:rPr>
          <w:commentReference w:id="9"/>
        </w:r>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0" w:author="Wenchao Ma" w:date="2025-03-11T11:27:00Z" w16du:dateUtc="2025-03-11T16:27:00Z"/>
          <w:rFonts w:ascii="Times New Roman" w:hAnsi="Times New Roman" w:cs="Times New Roman"/>
          <w:sz w:val="24"/>
          <w:szCs w:val="24"/>
        </w:rPr>
      </w:pPr>
      <w:ins w:id="11"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w:t>
        </w:r>
        <w:proofErr w:type="gramStart"/>
        <w:r w:rsidRPr="00455E71">
          <w:rPr>
            <w:rFonts w:ascii="Times New Roman" w:hAnsi="Times New Roman" w:cs="Times New Roman"/>
            <w:sz w:val="24"/>
            <w:szCs w:val="24"/>
          </w:rPr>
          <w:t>the majority of</w:t>
        </w:r>
        <w:proofErr w:type="gramEnd"/>
        <w:r w:rsidRPr="00455E71">
          <w:rPr>
            <w:rFonts w:ascii="Times New Roman" w:hAnsi="Times New Roman" w:cs="Times New Roman"/>
            <w:sz w:val="24"/>
            <w:szCs w:val="24"/>
          </w:rPr>
          <w:t xml:space="preserve">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27AD85AC" w:rsidR="00C425AF" w:rsidRDefault="00C524BE" w:rsidP="00D945DE">
      <w:pPr>
        <w:spacing w:after="0" w:line="480" w:lineRule="auto"/>
        <w:ind w:firstLine="720"/>
        <w:rPr>
          <w:ins w:id="12" w:author="Wenchao Ma" w:date="2025-03-11T11:59:00Z" w16du:dateUtc="2025-03-11T16:59:00Z"/>
          <w:rFonts w:ascii="Times New Roman" w:hAnsi="Times New Roman" w:cs="Times New Roman"/>
          <w:color w:val="000000" w:themeColor="text1"/>
          <w:sz w:val="24"/>
          <w:szCs w:val="24"/>
        </w:rPr>
      </w:pPr>
      <w:del w:id="13"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14"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15"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16"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17" w:author="Wenchao Ma" w:date="2025-03-11T11:47:00Z" w16du:dateUtc="2025-03-11T16:47:00Z">
        <w:r w:rsidR="00DB095A" w:rsidRPr="00732ED6" w:rsidDel="00041FD7">
          <w:rPr>
            <w:rFonts w:ascii="Times New Roman" w:hAnsi="Times New Roman" w:cs="Times New Roman"/>
            <w:sz w:val="24"/>
            <w:szCs w:val="24"/>
          </w:rPr>
          <w:delText>attract</w:delText>
        </w:r>
      </w:del>
      <w:del w:id="18" w:author="Wenchao Ma" w:date="2025-03-11T11:46:00Z" w16du:dateUtc="2025-03-11T16:46:00Z">
        <w:r w:rsidR="00DB095A" w:rsidRPr="00732ED6" w:rsidDel="00041FD7">
          <w:rPr>
            <w:rFonts w:ascii="Times New Roman" w:hAnsi="Times New Roman" w:cs="Times New Roman"/>
            <w:sz w:val="24"/>
            <w:szCs w:val="24"/>
          </w:rPr>
          <w:delText>ing researchers’</w:delText>
        </w:r>
      </w:del>
      <w:del w:id="19" w:author="Wenchao Ma" w:date="2025-03-11T11:47:00Z" w16du:dateUtc="2025-03-11T16:47:00Z">
        <w:r w:rsidR="00DB095A" w:rsidRPr="00732ED6" w:rsidDel="00041FD7">
          <w:rPr>
            <w:rFonts w:ascii="Times New Roman" w:hAnsi="Times New Roman" w:cs="Times New Roman"/>
            <w:sz w:val="24"/>
            <w:szCs w:val="24"/>
          </w:rPr>
          <w:delText xml:space="preserve"> </w:delText>
        </w:r>
      </w:del>
      <w:ins w:id="20"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1"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2"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3" w:author="Wenchao Ma" w:date="2025-03-11T11:46:00Z" w16du:dateUtc="2025-03-11T16:46:00Z">
        <w:r w:rsidR="00041FD7">
          <w:rPr>
            <w:rFonts w:ascii="Times New Roman" w:hAnsi="Times New Roman" w:cs="Times New Roman"/>
            <w:sz w:val="24"/>
            <w:szCs w:val="24"/>
          </w:rPr>
          <w:t xml:space="preserve"> </w:t>
        </w:r>
      </w:ins>
      <w:ins w:id="24" w:author="Wenchao Ma" w:date="2025-03-11T11:47:00Z" w16du:dateUtc="2025-03-11T16:47:00Z">
        <w:r w:rsidR="00041FD7">
          <w:rPr>
            <w:rFonts w:ascii="Times New Roman" w:hAnsi="Times New Roman" w:cs="Times New Roman"/>
            <w:sz w:val="24"/>
            <w:szCs w:val="24"/>
          </w:rPr>
          <w:t>in</w:t>
        </w:r>
      </w:ins>
      <w:ins w:id="25" w:author="Wenchao Ma" w:date="2025-03-11T11:46:00Z" w16du:dateUtc="2025-03-11T16:46:00Z">
        <w:r w:rsidR="00041FD7">
          <w:rPr>
            <w:rFonts w:ascii="Times New Roman" w:hAnsi="Times New Roman" w:cs="Times New Roman"/>
            <w:sz w:val="24"/>
            <w:szCs w:val="24"/>
          </w:rPr>
          <w:t xml:space="preserve"> </w:t>
        </w:r>
      </w:ins>
      <w:ins w:id="26" w:author="Wenchao Ma" w:date="2025-03-11T11:58:00Z" w16du:dateUtc="2025-03-11T16:58:00Z">
        <w:r w:rsidR="00AD7101">
          <w:rPr>
            <w:rFonts w:ascii="Times New Roman" w:hAnsi="Times New Roman" w:cs="Times New Roman"/>
            <w:sz w:val="24"/>
            <w:szCs w:val="24"/>
          </w:rPr>
          <w:t xml:space="preserve">the field of </w:t>
        </w:r>
      </w:ins>
      <w:del w:id="2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28"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-Olivares, 2017; Olsson et al., 2000; Ory &amp; Mokhtarian, 2010)</w:t>
      </w:r>
      <w:del w:id="29"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0"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1"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2008</w:t>
      </w:r>
      <w:del w:id="32"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3"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w:t>
        </w:r>
        <w:proofErr w:type="spellStart"/>
        <w:r w:rsidR="00C425AF" w:rsidRPr="00732ED6">
          <w:rPr>
            <w:rFonts w:ascii="Times New Roman" w:hAnsi="Times New Roman" w:cs="Times New Roman"/>
            <w:color w:val="000000" w:themeColor="text1"/>
            <w:sz w:val="24"/>
            <w:szCs w:val="24"/>
          </w:rPr>
          <w:t>Svetina</w:t>
        </w:r>
        <w:proofErr w:type="spellEnd"/>
        <w:r w:rsidR="00C425AF" w:rsidRPr="00732ED6">
          <w:rPr>
            <w:rFonts w:ascii="Times New Roman" w:hAnsi="Times New Roman" w:cs="Times New Roman"/>
            <w:color w:val="000000" w:themeColor="text1"/>
            <w:sz w:val="24"/>
            <w:szCs w:val="24"/>
          </w:rPr>
          <w:t xml:space="preserve">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34"/>
      <w:commentRangeStart w:id="35"/>
      <w:commentRangeStart w:id="36"/>
      <w:ins w:id="37" w:author="Wenchao Ma" w:date="2025-03-11T12:00:00Z" w16du:dateUtc="2025-03-11T17:00:00Z">
        <w:r w:rsidR="00C425AF">
          <w:rPr>
            <w:rFonts w:ascii="Times New Roman" w:hAnsi="Times New Roman" w:cs="Times New Roman"/>
            <w:color w:val="000000" w:themeColor="text1"/>
            <w:sz w:val="24"/>
            <w:szCs w:val="24"/>
          </w:rPr>
          <w:t>Researchers have found that XXXX.</w:t>
        </w:r>
        <w:commentRangeEnd w:id="34"/>
        <w:r w:rsidR="00C425AF">
          <w:rPr>
            <w:rStyle w:val="CommentReference"/>
          </w:rPr>
          <w:commentReference w:id="34"/>
        </w:r>
      </w:ins>
      <w:commentRangeEnd w:id="35"/>
      <w:ins w:id="38" w:author="Wenchao Ma" w:date="2025-03-11T13:02:00Z" w16du:dateUtc="2025-03-11T18:02:00Z">
        <w:r w:rsidR="00A97A66">
          <w:rPr>
            <w:rStyle w:val="CommentReference"/>
          </w:rPr>
          <w:commentReference w:id="35"/>
        </w:r>
      </w:ins>
      <w:commentRangeEnd w:id="36"/>
      <w:ins w:id="39" w:author="Wenchao Ma" w:date="2025-03-11T13:06:00Z" w16du:dateUtc="2025-03-11T18:06:00Z">
        <w:r w:rsidR="00A97A66">
          <w:rPr>
            <w:rStyle w:val="CommentReference"/>
          </w:rPr>
          <w:commentReference w:id="36"/>
        </w:r>
      </w:ins>
    </w:p>
    <w:p w14:paraId="0FB1CE36" w14:textId="34AFDF38" w:rsidR="00337A79" w:rsidRPr="00732ED6" w:rsidRDefault="00D945DE" w:rsidP="00D945DE">
      <w:pPr>
        <w:spacing w:after="0" w:line="480" w:lineRule="auto"/>
        <w:ind w:firstLine="720"/>
        <w:rPr>
          <w:rFonts w:ascii="Times New Roman" w:hAnsi="Times New Roman" w:cs="Times New Roman"/>
          <w:sz w:val="24"/>
          <w:szCs w:val="24"/>
        </w:rPr>
      </w:pPr>
      <w:del w:id="40" w:author="Wenchao Ma" w:date="2025-03-11T13:08:00Z" w16du:dateUtc="2025-03-11T18:08:00Z">
        <w:r w:rsidRPr="00732ED6" w:rsidDel="00A97A66">
          <w:rPr>
            <w:rFonts w:ascii="Times New Roman" w:hAnsi="Times New Roman" w:cs="Times New Roman"/>
            <w:color w:val="000000" w:themeColor="text1"/>
            <w:sz w:val="24"/>
            <w:szCs w:val="24"/>
          </w:rPr>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41"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42"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43"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44" w:author="Wenchao Ma" w:date="2025-03-11T13:09:00Z" w16du:dateUtc="2025-03-11T18:09:00Z">
        <w:r w:rsidR="00A97A66">
          <w:rPr>
            <w:rFonts w:ascii="Times New Roman" w:hAnsi="Times New Roman" w:cs="Times New Roman"/>
            <w:color w:val="000000" w:themeColor="text1"/>
            <w:sz w:val="24"/>
            <w:szCs w:val="24"/>
          </w:rPr>
          <w:t xml:space="preserve">the impact </w:t>
        </w:r>
      </w:ins>
      <w:ins w:id="45" w:author="Wenchao Ma" w:date="2025-03-11T13:11:00Z" w16du:dateUtc="2025-03-11T18:11:00Z">
        <w:r w:rsidR="00A97A66">
          <w:rPr>
            <w:rFonts w:ascii="Times New Roman" w:hAnsi="Times New Roman" w:cs="Times New Roman"/>
            <w:color w:val="000000" w:themeColor="text1"/>
            <w:sz w:val="24"/>
            <w:szCs w:val="24"/>
          </w:rPr>
          <w:t>on</w:t>
        </w:r>
      </w:ins>
      <w:ins w:id="46"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47" w:author="Wenchao Ma" w:date="2025-03-11T13:09:00Z" w16du:dateUtc="2025-03-11T18:09:00Z">
        <w:r w:rsidR="00A97A66">
          <w:rPr>
            <w:rFonts w:ascii="Times New Roman" w:hAnsi="Times New Roman" w:cs="Times New Roman"/>
            <w:color w:val="000000" w:themeColor="text1"/>
            <w:sz w:val="24"/>
            <w:szCs w:val="24"/>
          </w:rPr>
          <w:t xml:space="preserve"> remain</w:t>
        </w:r>
      </w:ins>
      <w:ins w:id="48" w:author="Wenchao Ma" w:date="2025-03-11T13:11:00Z" w16du:dateUtc="2025-03-11T18:11:00Z">
        <w:r w:rsidR="00A97A66">
          <w:rPr>
            <w:rFonts w:ascii="Times New Roman" w:hAnsi="Times New Roman" w:cs="Times New Roman"/>
            <w:color w:val="000000" w:themeColor="text1"/>
            <w:sz w:val="24"/>
            <w:szCs w:val="24"/>
          </w:rPr>
          <w:t>s</w:t>
        </w:r>
      </w:ins>
      <w:ins w:id="49"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50"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51"/>
      <w:ins w:id="52" w:author="Wenchao Ma" w:date="2025-03-11T13:10:00Z" w16du:dateUtc="2025-03-11T18:10:00Z">
        <w:r w:rsidR="00A97A66">
          <w:rPr>
            <w:rFonts w:ascii="Times New Roman" w:hAnsi="Times New Roman" w:cs="Times New Roman"/>
            <w:color w:val="000000" w:themeColor="text1"/>
            <w:sz w:val="24"/>
            <w:szCs w:val="24"/>
          </w:rPr>
          <w:t>Bifactor models are unique in terms of XXXXX</w:t>
        </w:r>
        <w:commentRangeEnd w:id="51"/>
        <w:r w:rsidR="00A97A66">
          <w:rPr>
            <w:rStyle w:val="CommentReference"/>
          </w:rPr>
          <w:commentReference w:id="51"/>
        </w:r>
        <w:r w:rsidR="00A97A66">
          <w:rPr>
            <w:rFonts w:ascii="Times New Roman" w:hAnsi="Times New Roman" w:cs="Times New Roman"/>
            <w:color w:val="000000" w:themeColor="text1"/>
            <w:sz w:val="24"/>
            <w:szCs w:val="24"/>
          </w:rPr>
          <w:t>.</w:t>
        </w:r>
      </w:ins>
      <w:r w:rsidR="008127F1" w:rsidRPr="00732ED6">
        <w:rPr>
          <w:rFonts w:ascii="Times New Roman" w:hAnsi="Times New Roman" w:cs="Times New Roman"/>
          <w:color w:val="ED7D31" w:themeColor="accent2"/>
          <w:sz w:val="24"/>
          <w:szCs w:val="24"/>
        </w:rPr>
        <w:t xml:space="preserve"> </w:t>
      </w:r>
      <w:r w:rsidR="0025101C" w:rsidRPr="00A97A66">
        <w:rPr>
          <w:rFonts w:ascii="Times New Roman" w:hAnsi="Times New Roman" w:cs="Times New Roman"/>
          <w:strike/>
          <w:sz w:val="24"/>
          <w:szCs w:val="24"/>
          <w:rPrChange w:id="53" w:author="Wenchao Ma" w:date="2025-03-11T13:11:00Z" w16du:dateUtc="2025-03-11T18:11:00Z">
            <w:rPr>
              <w:rFonts w:ascii="Times New Roman" w:hAnsi="Times New Roman" w:cs="Times New Roman"/>
              <w:sz w:val="24"/>
              <w:szCs w:val="24"/>
            </w:rPr>
          </w:rPrChange>
        </w:rPr>
        <w:t>The Bifactor</w:t>
      </w:r>
      <w:r w:rsidR="00014055" w:rsidRPr="00A97A66">
        <w:rPr>
          <w:rFonts w:ascii="Times New Roman" w:hAnsi="Times New Roman" w:cs="Times New Roman"/>
          <w:strike/>
          <w:sz w:val="24"/>
          <w:szCs w:val="24"/>
          <w:rPrChange w:id="54" w:author="Wenchao Ma" w:date="2025-03-11T13:11:00Z" w16du:dateUtc="2025-03-11T18:11:00Z">
            <w:rPr>
              <w:rFonts w:ascii="Times New Roman" w:hAnsi="Times New Roman" w:cs="Times New Roman"/>
              <w:sz w:val="24"/>
              <w:szCs w:val="24"/>
            </w:rPr>
          </w:rPrChange>
        </w:rPr>
        <w:t xml:space="preserve"> model has been gaining popularity in psychological and other social sciences because of its flexibility </w:t>
      </w:r>
      <w:r w:rsidR="006F1361" w:rsidRPr="00A97A66">
        <w:rPr>
          <w:rFonts w:ascii="Times New Roman" w:hAnsi="Times New Roman" w:cs="Times New Roman"/>
          <w:strike/>
          <w:sz w:val="24"/>
          <w:szCs w:val="24"/>
          <w:rPrChange w:id="55" w:author="Wenchao Ma" w:date="2025-03-11T13:11:00Z" w16du:dateUtc="2025-03-11T18:11:00Z">
            <w:rPr>
              <w:rFonts w:ascii="Times New Roman" w:hAnsi="Times New Roman" w:cs="Times New Roman"/>
              <w:sz w:val="24"/>
              <w:szCs w:val="24"/>
            </w:rPr>
          </w:rPrChange>
        </w:rPr>
        <w:t>in</w:t>
      </w:r>
      <w:r w:rsidR="00014055" w:rsidRPr="00A97A66">
        <w:rPr>
          <w:rFonts w:ascii="Times New Roman" w:hAnsi="Times New Roman" w:cs="Times New Roman"/>
          <w:strike/>
          <w:sz w:val="24"/>
          <w:szCs w:val="24"/>
          <w:rPrChange w:id="56" w:author="Wenchao Ma" w:date="2025-03-11T13:11:00Z" w16du:dateUtc="2025-03-11T18:11:00Z">
            <w:rPr>
              <w:rFonts w:ascii="Times New Roman" w:hAnsi="Times New Roman" w:cs="Times New Roman"/>
              <w:sz w:val="24"/>
              <w:szCs w:val="24"/>
            </w:rPr>
          </w:rPrChange>
        </w:rPr>
        <w:t xml:space="preserve"> incorporat</w:t>
      </w:r>
      <w:r w:rsidR="006F1361" w:rsidRPr="00A97A66">
        <w:rPr>
          <w:rFonts w:ascii="Times New Roman" w:hAnsi="Times New Roman" w:cs="Times New Roman"/>
          <w:strike/>
          <w:sz w:val="24"/>
          <w:szCs w:val="24"/>
          <w:rPrChange w:id="57" w:author="Wenchao Ma" w:date="2025-03-11T13:11:00Z" w16du:dateUtc="2025-03-11T18:11:00Z">
            <w:rPr>
              <w:rFonts w:ascii="Times New Roman" w:hAnsi="Times New Roman" w:cs="Times New Roman"/>
              <w:sz w:val="24"/>
              <w:szCs w:val="24"/>
            </w:rPr>
          </w:rPrChange>
        </w:rPr>
        <w:t>ing</w:t>
      </w:r>
      <w:r w:rsidR="00014055" w:rsidRPr="00A97A66">
        <w:rPr>
          <w:rFonts w:ascii="Times New Roman" w:hAnsi="Times New Roman" w:cs="Times New Roman"/>
          <w:strike/>
          <w:sz w:val="24"/>
          <w:szCs w:val="24"/>
          <w:rPrChange w:id="58" w:author="Wenchao Ma" w:date="2025-03-11T13:11:00Z" w16du:dateUtc="2025-03-11T18:11:00Z">
            <w:rPr>
              <w:rFonts w:ascii="Times New Roman" w:hAnsi="Times New Roman" w:cs="Times New Roman"/>
              <w:sz w:val="24"/>
              <w:szCs w:val="24"/>
            </w:rPr>
          </w:rPrChange>
        </w:rPr>
        <w:t xml:space="preserve"> a general factor and some specific factors for the </w:t>
      </w:r>
      <w:r w:rsidR="00C04D1C" w:rsidRPr="00A97A66">
        <w:rPr>
          <w:rFonts w:ascii="Times New Roman" w:hAnsi="Times New Roman" w:cs="Times New Roman"/>
          <w:strike/>
          <w:sz w:val="24"/>
          <w:szCs w:val="24"/>
          <w:rPrChange w:id="59" w:author="Wenchao Ma" w:date="2025-03-11T13:11:00Z" w16du:dateUtc="2025-03-11T18:11:00Z">
            <w:rPr>
              <w:rFonts w:ascii="Times New Roman" w:hAnsi="Times New Roman" w:cs="Times New Roman"/>
              <w:sz w:val="24"/>
              <w:szCs w:val="24"/>
            </w:rPr>
          </w:rPrChange>
        </w:rPr>
        <w:t>multidimensional</w:t>
      </w:r>
      <w:r w:rsidR="00014055" w:rsidRPr="00A97A66">
        <w:rPr>
          <w:rFonts w:ascii="Times New Roman" w:hAnsi="Times New Roman" w:cs="Times New Roman"/>
          <w:strike/>
          <w:sz w:val="24"/>
          <w:szCs w:val="24"/>
          <w:rPrChange w:id="60" w:author="Wenchao Ma" w:date="2025-03-11T13:11:00Z" w16du:dateUtc="2025-03-11T18:11:00Z">
            <w:rPr>
              <w:rFonts w:ascii="Times New Roman" w:hAnsi="Times New Roman" w:cs="Times New Roman"/>
              <w:sz w:val="24"/>
              <w:szCs w:val="24"/>
            </w:rPr>
          </w:rPrChange>
        </w:rPr>
        <w:t xml:space="preserve"> latent factors. To the best of our knowledge, no previous study </w:t>
      </w:r>
      <w:r w:rsidR="006F1361" w:rsidRPr="00A97A66">
        <w:rPr>
          <w:rFonts w:ascii="Times New Roman" w:hAnsi="Times New Roman" w:cs="Times New Roman"/>
          <w:strike/>
          <w:sz w:val="24"/>
          <w:szCs w:val="24"/>
          <w:rPrChange w:id="61" w:author="Wenchao Ma" w:date="2025-03-11T13:11:00Z" w16du:dateUtc="2025-03-11T18:11:00Z">
            <w:rPr>
              <w:rFonts w:ascii="Times New Roman" w:hAnsi="Times New Roman" w:cs="Times New Roman"/>
              <w:sz w:val="24"/>
              <w:szCs w:val="24"/>
            </w:rPr>
          </w:rPrChange>
        </w:rPr>
        <w:t xml:space="preserve">has examined </w:t>
      </w:r>
      <w:r w:rsidR="00014055" w:rsidRPr="00A97A66">
        <w:rPr>
          <w:rFonts w:ascii="Times New Roman" w:hAnsi="Times New Roman" w:cs="Times New Roman"/>
          <w:strike/>
          <w:sz w:val="24"/>
          <w:szCs w:val="24"/>
          <w:rPrChange w:id="62" w:author="Wenchao Ma" w:date="2025-03-11T13:11:00Z" w16du:dateUtc="2025-03-11T18:11:00Z">
            <w:rPr>
              <w:rFonts w:ascii="Times New Roman" w:hAnsi="Times New Roman" w:cs="Times New Roman"/>
              <w:sz w:val="24"/>
              <w:szCs w:val="24"/>
            </w:rPr>
          </w:rPrChange>
        </w:rPr>
        <w:t xml:space="preserve">the impact of </w:t>
      </w:r>
      <w:r w:rsidR="00113063" w:rsidRPr="00A97A66">
        <w:rPr>
          <w:rFonts w:ascii="Times New Roman" w:hAnsi="Times New Roman" w:cs="Times New Roman"/>
          <w:strike/>
          <w:sz w:val="24"/>
          <w:szCs w:val="24"/>
          <w:rPrChange w:id="63" w:author="Wenchao Ma" w:date="2025-03-11T13:11:00Z" w16du:dateUtc="2025-03-11T18:11:00Z">
            <w:rPr>
              <w:rFonts w:ascii="Times New Roman" w:hAnsi="Times New Roman" w:cs="Times New Roman"/>
              <w:sz w:val="24"/>
              <w:szCs w:val="24"/>
            </w:rPr>
          </w:rPrChange>
        </w:rPr>
        <w:t>non-normality</w:t>
      </w:r>
      <w:r w:rsidR="00014055" w:rsidRPr="00A97A66">
        <w:rPr>
          <w:rFonts w:ascii="Times New Roman" w:hAnsi="Times New Roman" w:cs="Times New Roman"/>
          <w:strike/>
          <w:sz w:val="24"/>
          <w:szCs w:val="24"/>
          <w:rPrChange w:id="64" w:author="Wenchao Ma" w:date="2025-03-11T13:11:00Z" w16du:dateUtc="2025-03-11T18:11:00Z">
            <w:rPr>
              <w:rFonts w:ascii="Times New Roman" w:hAnsi="Times New Roman" w:cs="Times New Roman"/>
              <w:sz w:val="24"/>
              <w:szCs w:val="24"/>
            </w:rPr>
          </w:rPrChange>
        </w:rPr>
        <w:t xml:space="preserve"> on </w:t>
      </w:r>
      <w:r w:rsidR="000356C2" w:rsidRPr="00A97A66">
        <w:rPr>
          <w:rFonts w:ascii="Times New Roman" w:hAnsi="Times New Roman" w:cs="Times New Roman"/>
          <w:strike/>
          <w:sz w:val="24"/>
          <w:szCs w:val="24"/>
          <w:rPrChange w:id="65" w:author="Wenchao Ma" w:date="2025-03-11T13:11:00Z" w16du:dateUtc="2025-03-11T18:11:00Z">
            <w:rPr>
              <w:rFonts w:ascii="Times New Roman" w:hAnsi="Times New Roman" w:cs="Times New Roman"/>
              <w:sz w:val="24"/>
              <w:szCs w:val="24"/>
            </w:rPr>
          </w:rPrChange>
        </w:rPr>
        <w:t>bi</w:t>
      </w:r>
      <w:r w:rsidR="00B876B3" w:rsidRPr="00A97A66">
        <w:rPr>
          <w:rFonts w:ascii="Times New Roman" w:hAnsi="Times New Roman" w:cs="Times New Roman"/>
          <w:strike/>
          <w:sz w:val="24"/>
          <w:szCs w:val="24"/>
          <w:rPrChange w:id="66" w:author="Wenchao Ma" w:date="2025-03-11T13:11:00Z" w16du:dateUtc="2025-03-11T18:11:00Z">
            <w:rPr>
              <w:rFonts w:ascii="Times New Roman" w:hAnsi="Times New Roman" w:cs="Times New Roman"/>
              <w:sz w:val="24"/>
              <w:szCs w:val="24"/>
            </w:rPr>
          </w:rPrChange>
        </w:rPr>
        <w:t>factor models’</w:t>
      </w:r>
      <w:r w:rsidR="00014055" w:rsidRPr="00A97A66">
        <w:rPr>
          <w:rFonts w:ascii="Times New Roman" w:hAnsi="Times New Roman" w:cs="Times New Roman"/>
          <w:strike/>
          <w:sz w:val="24"/>
          <w:szCs w:val="24"/>
          <w:rPrChange w:id="67" w:author="Wenchao Ma" w:date="2025-03-11T13:11:00Z" w16du:dateUtc="2025-03-11T18:11:00Z">
            <w:rPr>
              <w:rFonts w:ascii="Times New Roman" w:hAnsi="Times New Roman" w:cs="Times New Roman"/>
              <w:sz w:val="24"/>
              <w:szCs w:val="24"/>
            </w:rPr>
          </w:rPrChange>
        </w:rPr>
        <w:t xml:space="preserve"> parameter estimation. </w:t>
      </w:r>
      <w:r w:rsidR="00F711CD" w:rsidRPr="00A97A66">
        <w:rPr>
          <w:rFonts w:ascii="Times New Roman" w:hAnsi="Times New Roman" w:cs="Times New Roman"/>
          <w:strike/>
          <w:sz w:val="24"/>
          <w:szCs w:val="24"/>
          <w:rPrChange w:id="68" w:author="Wenchao Ma" w:date="2025-03-11T13:11:00Z" w16du:dateUtc="2025-03-11T18:11:00Z">
            <w:rPr>
              <w:rFonts w:ascii="Times New Roman" w:hAnsi="Times New Roman" w:cs="Times New Roman"/>
              <w:sz w:val="24"/>
              <w:szCs w:val="24"/>
            </w:rPr>
          </w:rPrChange>
        </w:rPr>
        <w:t xml:space="preserve">This study will focus on the </w:t>
      </w:r>
      <w:r w:rsidR="00930F79" w:rsidRPr="00A97A66">
        <w:rPr>
          <w:rFonts w:ascii="Times New Roman" w:hAnsi="Times New Roman" w:cs="Times New Roman"/>
          <w:strike/>
          <w:sz w:val="24"/>
          <w:szCs w:val="24"/>
          <w:rPrChange w:id="69" w:author="Wenchao Ma" w:date="2025-03-11T13:11:00Z" w16du:dateUtc="2025-03-11T18:11:00Z">
            <w:rPr>
              <w:rFonts w:ascii="Times New Roman" w:hAnsi="Times New Roman" w:cs="Times New Roman"/>
              <w:sz w:val="24"/>
              <w:szCs w:val="24"/>
            </w:rPr>
          </w:rPrChange>
        </w:rPr>
        <w:t xml:space="preserve">impact of the violation of the </w:t>
      </w:r>
      <w:r w:rsidR="00F711CD" w:rsidRPr="00A97A66">
        <w:rPr>
          <w:rFonts w:ascii="Times New Roman" w:hAnsi="Times New Roman" w:cs="Times New Roman"/>
          <w:strike/>
          <w:sz w:val="24"/>
          <w:szCs w:val="24"/>
          <w:rPrChange w:id="70" w:author="Wenchao Ma" w:date="2025-03-11T13:11:00Z" w16du:dateUtc="2025-03-11T18:11:00Z">
            <w:rPr>
              <w:rFonts w:ascii="Times New Roman" w:hAnsi="Times New Roman" w:cs="Times New Roman"/>
              <w:sz w:val="24"/>
              <w:szCs w:val="24"/>
            </w:rPr>
          </w:rPrChange>
        </w:rPr>
        <w:t xml:space="preserve">assumption of normality in the </w:t>
      </w:r>
      <w:r w:rsidR="00A2155A" w:rsidRPr="00A97A66">
        <w:rPr>
          <w:rFonts w:ascii="Times New Roman" w:hAnsi="Times New Roman" w:cs="Times New Roman"/>
          <w:strike/>
          <w:sz w:val="24"/>
          <w:szCs w:val="24"/>
          <w:rPrChange w:id="71" w:author="Wenchao Ma" w:date="2025-03-11T13:11:00Z" w16du:dateUtc="2025-03-11T18:11:00Z">
            <w:rPr>
              <w:rFonts w:ascii="Times New Roman" w:hAnsi="Times New Roman" w:cs="Times New Roman"/>
              <w:sz w:val="24"/>
              <w:szCs w:val="24"/>
            </w:rPr>
          </w:rPrChange>
        </w:rPr>
        <w:t>b</w:t>
      </w:r>
      <w:r w:rsidR="004F37A9" w:rsidRPr="00A97A66">
        <w:rPr>
          <w:rFonts w:ascii="Times New Roman" w:hAnsi="Times New Roman" w:cs="Times New Roman"/>
          <w:strike/>
          <w:sz w:val="24"/>
          <w:szCs w:val="24"/>
          <w:rPrChange w:id="72" w:author="Wenchao Ma" w:date="2025-03-11T13:11:00Z" w16du:dateUtc="2025-03-11T18:11:00Z">
            <w:rPr>
              <w:rFonts w:ascii="Times New Roman" w:hAnsi="Times New Roman" w:cs="Times New Roman"/>
              <w:sz w:val="24"/>
              <w:szCs w:val="24"/>
            </w:rPr>
          </w:rPrChange>
        </w:rPr>
        <w:t>ifactor</w:t>
      </w:r>
      <w:r w:rsidR="00F711CD" w:rsidRPr="00A97A66">
        <w:rPr>
          <w:rFonts w:ascii="Times New Roman" w:hAnsi="Times New Roman" w:cs="Times New Roman"/>
          <w:strike/>
          <w:sz w:val="24"/>
          <w:szCs w:val="24"/>
          <w:rPrChange w:id="73" w:author="Wenchao Ma" w:date="2025-03-11T13:11:00Z" w16du:dateUtc="2025-03-11T18:11:00Z">
            <w:rPr>
              <w:rFonts w:ascii="Times New Roman" w:hAnsi="Times New Roman" w:cs="Times New Roman"/>
              <w:sz w:val="24"/>
              <w:szCs w:val="24"/>
            </w:rPr>
          </w:rPrChange>
        </w:rPr>
        <w:t xml:space="preserve"> model with the graded response</w:t>
      </w:r>
      <w:r w:rsidR="00B876B3" w:rsidRPr="00A97A66">
        <w:rPr>
          <w:rFonts w:ascii="Times New Roman" w:hAnsi="Times New Roman" w:cs="Times New Roman"/>
          <w:strike/>
          <w:sz w:val="24"/>
          <w:szCs w:val="24"/>
          <w:rPrChange w:id="74" w:author="Wenchao Ma" w:date="2025-03-11T13:11:00Z" w16du:dateUtc="2025-03-11T18:11:00Z">
            <w:rPr>
              <w:rFonts w:ascii="Times New Roman" w:hAnsi="Times New Roman" w:cs="Times New Roman"/>
              <w:sz w:val="24"/>
              <w:szCs w:val="24"/>
            </w:rPr>
          </w:rPrChange>
        </w:rPr>
        <w:t xml:space="preserve"> data</w:t>
      </w:r>
      <w:r w:rsidR="00F711CD" w:rsidRPr="00A97A66">
        <w:rPr>
          <w:rFonts w:ascii="Times New Roman" w:hAnsi="Times New Roman" w:cs="Times New Roman"/>
          <w:strike/>
          <w:sz w:val="24"/>
          <w:szCs w:val="24"/>
          <w:rPrChange w:id="75" w:author="Wenchao Ma" w:date="2025-03-11T13:11:00Z" w16du:dateUtc="2025-03-11T18:11:00Z">
            <w:rPr>
              <w:rFonts w:ascii="Times New Roman" w:hAnsi="Times New Roman" w:cs="Times New Roman"/>
              <w:sz w:val="24"/>
              <w:szCs w:val="24"/>
            </w:rPr>
          </w:rPrChange>
        </w:rPr>
        <w:t>.</w:t>
      </w:r>
      <w:r w:rsidR="00937AE2" w:rsidRPr="00A97A66">
        <w:rPr>
          <w:rFonts w:ascii="Times New Roman" w:hAnsi="Times New Roman" w:cs="Times New Roman"/>
          <w:strike/>
          <w:sz w:val="24"/>
          <w:szCs w:val="24"/>
          <w:rPrChange w:id="76" w:author="Wenchao Ma" w:date="2025-03-11T13:11:00Z" w16du:dateUtc="2025-03-11T18:11:00Z">
            <w:rPr>
              <w:rFonts w:ascii="Times New Roman" w:hAnsi="Times New Roman" w:cs="Times New Roman"/>
              <w:sz w:val="24"/>
              <w:szCs w:val="24"/>
            </w:rPr>
          </w:rPrChange>
        </w:rPr>
        <w:t xml:space="preserve"> It is an extension of previous studies focused on unidimensional IRT models (</w:t>
      </w:r>
      <w:r w:rsidR="008127F1" w:rsidRPr="00A97A66">
        <w:rPr>
          <w:rFonts w:ascii="Times New Roman" w:hAnsi="Times New Roman" w:cs="Times New Roman"/>
          <w:strike/>
          <w:sz w:val="24"/>
          <w:szCs w:val="24"/>
          <w:rPrChange w:id="77" w:author="Wenchao Ma" w:date="2025-03-11T13:11:00Z" w16du:dateUtc="2025-03-11T18:11:00Z">
            <w:rPr>
              <w:rFonts w:ascii="Times New Roman" w:hAnsi="Times New Roman" w:cs="Times New Roman"/>
              <w:sz w:val="24"/>
              <w:szCs w:val="24"/>
            </w:rPr>
          </w:rPrChange>
        </w:rPr>
        <w:t xml:space="preserve">DeMars, </w:t>
      </w:r>
      <w:r w:rsidR="008127F1" w:rsidRPr="00A97A66">
        <w:rPr>
          <w:rFonts w:ascii="Times New Roman" w:hAnsi="Times New Roman" w:cs="Times New Roman"/>
          <w:strike/>
          <w:color w:val="000000" w:themeColor="text1"/>
          <w:sz w:val="24"/>
          <w:szCs w:val="24"/>
          <w:rPrChange w:id="78" w:author="Wenchao Ma" w:date="2025-03-11T13:11:00Z" w16du:dateUtc="2025-03-11T18:11:00Z">
            <w:rPr>
              <w:rFonts w:ascii="Times New Roman" w:hAnsi="Times New Roman" w:cs="Times New Roman"/>
              <w:color w:val="000000" w:themeColor="text1"/>
              <w:sz w:val="24"/>
              <w:szCs w:val="24"/>
            </w:rPr>
          </w:rPrChange>
        </w:rPr>
        <w:t>2012; Sen</w:t>
      </w:r>
      <w:r w:rsidR="00A2155A" w:rsidRPr="00A97A66">
        <w:rPr>
          <w:rFonts w:ascii="Times New Roman" w:hAnsi="Times New Roman" w:cs="Times New Roman"/>
          <w:strike/>
          <w:color w:val="000000" w:themeColor="text1"/>
          <w:sz w:val="24"/>
          <w:szCs w:val="24"/>
          <w:rPrChange w:id="79" w:author="Wenchao Ma" w:date="2025-03-11T13:11:00Z" w16du:dateUtc="2025-03-11T18:11:00Z">
            <w:rPr>
              <w:rFonts w:ascii="Times New Roman" w:hAnsi="Times New Roman" w:cs="Times New Roman"/>
              <w:color w:val="000000" w:themeColor="text1"/>
              <w:sz w:val="24"/>
              <w:szCs w:val="24"/>
            </w:rPr>
          </w:rPrChange>
        </w:rPr>
        <w:t xml:space="preserve"> et al.</w:t>
      </w:r>
      <w:r w:rsidR="008127F1" w:rsidRPr="00A97A66">
        <w:rPr>
          <w:rFonts w:ascii="Times New Roman" w:hAnsi="Times New Roman" w:cs="Times New Roman"/>
          <w:strike/>
          <w:color w:val="000000" w:themeColor="text1"/>
          <w:sz w:val="24"/>
          <w:szCs w:val="24"/>
          <w:rPrChange w:id="80" w:author="Wenchao Ma" w:date="2025-03-11T13:11:00Z" w16du:dateUtc="2025-03-11T18:11:00Z">
            <w:rPr>
              <w:rFonts w:ascii="Times New Roman" w:hAnsi="Times New Roman" w:cs="Times New Roman"/>
              <w:color w:val="000000" w:themeColor="text1"/>
              <w:sz w:val="24"/>
              <w:szCs w:val="24"/>
            </w:rPr>
          </w:rPrChange>
        </w:rPr>
        <w:t>, 2016</w:t>
      </w:r>
      <w:r w:rsidR="00937AE2" w:rsidRPr="00A97A66">
        <w:rPr>
          <w:rFonts w:ascii="Times New Roman" w:hAnsi="Times New Roman" w:cs="Times New Roman"/>
          <w:strike/>
          <w:sz w:val="24"/>
          <w:szCs w:val="24"/>
          <w:rPrChange w:id="81" w:author="Wenchao Ma" w:date="2025-03-11T13:11:00Z" w16du:dateUtc="2025-03-11T18:11:00Z">
            <w:rPr>
              <w:rFonts w:ascii="Times New Roman" w:hAnsi="Times New Roman" w:cs="Times New Roman"/>
              <w:sz w:val="24"/>
              <w:szCs w:val="24"/>
            </w:rPr>
          </w:rPrChange>
        </w:rPr>
        <w:t>) and multidimensional IRT models (</w:t>
      </w:r>
      <w:r w:rsidR="008127F1" w:rsidRPr="00A97A66">
        <w:rPr>
          <w:rFonts w:ascii="Times New Roman" w:hAnsi="Times New Roman" w:cs="Times New Roman"/>
          <w:strike/>
          <w:color w:val="000000" w:themeColor="text1"/>
          <w:sz w:val="24"/>
          <w:szCs w:val="24"/>
          <w:rPrChange w:id="82" w:author="Wenchao Ma" w:date="2025-03-11T13:11:00Z" w16du:dateUtc="2025-03-11T18:11:00Z">
            <w:rPr>
              <w:rFonts w:ascii="Times New Roman" w:hAnsi="Times New Roman" w:cs="Times New Roman"/>
              <w:color w:val="000000" w:themeColor="text1"/>
              <w:sz w:val="24"/>
              <w:szCs w:val="24"/>
            </w:rPr>
          </w:rPrChange>
        </w:rPr>
        <w:t>Svetina</w:t>
      </w:r>
      <w:r w:rsidR="00927E90" w:rsidRPr="00A97A66">
        <w:rPr>
          <w:rFonts w:ascii="Times New Roman" w:hAnsi="Times New Roman" w:cs="Times New Roman"/>
          <w:strike/>
          <w:color w:val="000000" w:themeColor="text1"/>
          <w:sz w:val="24"/>
          <w:szCs w:val="24"/>
          <w:rPrChange w:id="83" w:author="Wenchao Ma" w:date="2025-03-11T13:11:00Z" w16du:dateUtc="2025-03-11T18:11:00Z">
            <w:rPr>
              <w:rFonts w:ascii="Times New Roman" w:hAnsi="Times New Roman" w:cs="Times New Roman"/>
              <w:color w:val="000000" w:themeColor="text1"/>
              <w:sz w:val="24"/>
              <w:szCs w:val="24"/>
            </w:rPr>
          </w:rPrChange>
        </w:rPr>
        <w:t xml:space="preserve"> et al.</w:t>
      </w:r>
      <w:r w:rsidR="008127F1" w:rsidRPr="00A97A66">
        <w:rPr>
          <w:rFonts w:ascii="Times New Roman" w:hAnsi="Times New Roman" w:cs="Times New Roman"/>
          <w:strike/>
          <w:color w:val="000000" w:themeColor="text1"/>
          <w:sz w:val="24"/>
          <w:szCs w:val="24"/>
          <w:rPrChange w:id="84" w:author="Wenchao Ma" w:date="2025-03-11T13:11:00Z" w16du:dateUtc="2025-03-11T18:11:00Z">
            <w:rPr>
              <w:rFonts w:ascii="Times New Roman" w:hAnsi="Times New Roman" w:cs="Times New Roman"/>
              <w:color w:val="000000" w:themeColor="text1"/>
              <w:sz w:val="24"/>
              <w:szCs w:val="24"/>
            </w:rPr>
          </w:rPrChange>
        </w:rPr>
        <w:t>, 2017</w:t>
      </w:r>
      <w:r w:rsidR="00105B87" w:rsidRPr="00A97A66">
        <w:rPr>
          <w:rFonts w:ascii="Times New Roman" w:hAnsi="Times New Roman" w:cs="Times New Roman"/>
          <w:strike/>
          <w:color w:val="000000" w:themeColor="text1"/>
          <w:sz w:val="24"/>
          <w:szCs w:val="24"/>
          <w:rPrChange w:id="85" w:author="Wenchao Ma" w:date="2025-03-11T13:11:00Z" w16du:dateUtc="2025-03-11T18:11:00Z">
            <w:rPr>
              <w:rFonts w:ascii="Times New Roman" w:hAnsi="Times New Roman" w:cs="Times New Roman"/>
              <w:color w:val="000000" w:themeColor="text1"/>
              <w:sz w:val="24"/>
              <w:szCs w:val="24"/>
            </w:rPr>
          </w:rPrChange>
        </w:rPr>
        <w:t>;</w:t>
      </w:r>
      <w:r w:rsidR="008127F1" w:rsidRPr="00A97A66">
        <w:rPr>
          <w:rFonts w:ascii="Times New Roman" w:hAnsi="Times New Roman" w:cs="Times New Roman"/>
          <w:strike/>
          <w:color w:val="000000" w:themeColor="text1"/>
          <w:sz w:val="24"/>
          <w:szCs w:val="24"/>
          <w:rPrChange w:id="86" w:author="Wenchao Ma" w:date="2025-03-11T13:11:00Z" w16du:dateUtc="2025-03-11T18:11:00Z">
            <w:rPr>
              <w:rFonts w:ascii="Times New Roman" w:hAnsi="Times New Roman" w:cs="Times New Roman"/>
              <w:color w:val="000000" w:themeColor="text1"/>
              <w:sz w:val="24"/>
              <w:szCs w:val="24"/>
            </w:rPr>
          </w:rPrChange>
        </w:rPr>
        <w:t xml:space="preserve"> </w:t>
      </w:r>
      <w:r w:rsidR="00937AE2" w:rsidRPr="00A97A66">
        <w:rPr>
          <w:rFonts w:ascii="Times New Roman" w:hAnsi="Times New Roman" w:cs="Times New Roman"/>
          <w:strike/>
          <w:sz w:val="24"/>
          <w:szCs w:val="24"/>
          <w:rPrChange w:id="87" w:author="Wenchao Ma" w:date="2025-03-11T13:11:00Z" w16du:dateUtc="2025-03-11T18:11:00Z">
            <w:rPr>
              <w:rFonts w:ascii="Times New Roman" w:hAnsi="Times New Roman" w:cs="Times New Roman"/>
              <w:sz w:val="24"/>
              <w:szCs w:val="24"/>
            </w:rPr>
          </w:rPrChange>
        </w:rPr>
        <w:t>Wang</w:t>
      </w:r>
      <w:r w:rsidR="00930F79" w:rsidRPr="00A97A66">
        <w:rPr>
          <w:rFonts w:ascii="Times New Roman" w:hAnsi="Times New Roman" w:cs="Times New Roman"/>
          <w:strike/>
          <w:sz w:val="24"/>
          <w:szCs w:val="24"/>
          <w:rPrChange w:id="88" w:author="Wenchao Ma" w:date="2025-03-11T13:11:00Z" w16du:dateUtc="2025-03-11T18:11:00Z">
            <w:rPr>
              <w:rFonts w:ascii="Times New Roman" w:hAnsi="Times New Roman" w:cs="Times New Roman"/>
              <w:sz w:val="24"/>
              <w:szCs w:val="24"/>
            </w:rPr>
          </w:rPrChange>
        </w:rPr>
        <w:t xml:space="preserve"> et al.</w:t>
      </w:r>
      <w:r w:rsidR="00937AE2" w:rsidRPr="00A97A66">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t>, 2018</w:t>
      </w:r>
      <w:r w:rsidR="00927E90" w:rsidRPr="00A97A66">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t xml:space="preserve">; </w:t>
      </w:r>
      <w:r w:rsidR="00927E90" w:rsidRPr="00A97A66">
        <w:rPr>
          <w:rFonts w:ascii="Times New Roman" w:hAnsi="Times New Roman" w:cs="Times New Roman"/>
          <w:strike/>
          <w:color w:val="000000" w:themeColor="text1"/>
          <w:sz w:val="24"/>
          <w:szCs w:val="24"/>
          <w:rPrChange w:id="91" w:author="Wenchao Ma" w:date="2025-03-11T13:11:00Z" w16du:dateUtc="2025-03-11T18:11:00Z">
            <w:rPr>
              <w:rFonts w:ascii="Times New Roman" w:hAnsi="Times New Roman" w:cs="Times New Roman"/>
              <w:color w:val="000000" w:themeColor="text1"/>
              <w:sz w:val="24"/>
              <w:szCs w:val="24"/>
            </w:rPr>
          </w:rPrChange>
        </w:rPr>
        <w:t>Woods, 2014</w:t>
      </w:r>
      <w:r w:rsidR="00937AE2" w:rsidRPr="00A97A66">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t>).</w:t>
      </w:r>
      <w:r w:rsidR="00937AE2" w:rsidRPr="00732ED6">
        <w:rPr>
          <w:rFonts w:ascii="Times New Roman" w:hAnsi="Times New Roman" w:cs="Times New Roman"/>
          <w:sz w:val="24"/>
          <w:szCs w:val="24"/>
        </w:rPr>
        <w:t xml:space="preserve"> </w:t>
      </w:r>
      <w:ins w:id="93" w:author="Wenchao Ma" w:date="2025-03-11T13:34:00Z" w16du:dateUtc="2025-03-11T18:34:00Z">
        <w:r w:rsidR="0001675B" w:rsidRPr="0001675B">
          <w:rPr>
            <w:rFonts w:ascii="Times New Roman" w:hAnsi="Times New Roman" w:cs="Times New Roman"/>
            <w:sz w:val="24"/>
            <w:szCs w:val="24"/>
            <w:highlight w:val="yellow"/>
            <w:rPrChange w:id="94" w:author="Wenchao Ma" w:date="2025-03-11T13:35:00Z" w16du:dateUtc="2025-03-11T18:35:00Z">
              <w:rPr>
                <w:rFonts w:ascii="Times New Roman" w:hAnsi="Times New Roman" w:cs="Times New Roman"/>
                <w:sz w:val="24"/>
                <w:szCs w:val="24"/>
              </w:rPr>
            </w:rPrChange>
          </w:rPr>
          <w:t>What are other limitations of previous studies that we ha</w:t>
        </w:r>
      </w:ins>
      <w:ins w:id="95" w:author="Wenchao Ma" w:date="2025-03-11T13:35:00Z" w16du:dateUtc="2025-03-11T18:35:00Z">
        <w:r w:rsidR="0001675B" w:rsidRPr="0001675B">
          <w:rPr>
            <w:rFonts w:ascii="Times New Roman" w:hAnsi="Times New Roman" w:cs="Times New Roman"/>
            <w:sz w:val="24"/>
            <w:szCs w:val="24"/>
            <w:highlight w:val="yellow"/>
            <w:rPrChange w:id="96" w:author="Wenchao Ma" w:date="2025-03-11T13:35:00Z" w16du:dateUtc="2025-03-11T18:35:00Z">
              <w:rPr>
                <w:rFonts w:ascii="Times New Roman" w:hAnsi="Times New Roman" w:cs="Times New Roman"/>
                <w:sz w:val="24"/>
                <w:szCs w:val="24"/>
              </w:rPr>
            </w:rPrChange>
          </w:rPr>
          <w:t>ve considered?</w:t>
        </w:r>
      </w:ins>
    </w:p>
    <w:p w14:paraId="13F36726" w14:textId="4E4213A3" w:rsidR="00F711CD" w:rsidRPr="00732ED6" w:rsidDel="0001675B" w:rsidRDefault="00FA71B9" w:rsidP="00106E2C">
      <w:pPr>
        <w:spacing w:after="0" w:line="480" w:lineRule="auto"/>
        <w:ind w:firstLine="720"/>
        <w:rPr>
          <w:del w:id="97" w:author="Wenchao Ma" w:date="2025-03-11T13:34:00Z" w16du:dateUtc="2025-03-11T18:34:00Z"/>
          <w:rFonts w:ascii="Times New Roman" w:hAnsi="Times New Roman" w:cs="Times New Roman"/>
          <w:sz w:val="24"/>
          <w:szCs w:val="24"/>
        </w:rPr>
      </w:pPr>
      <w:commentRangeStart w:id="98"/>
      <w:ins w:id="99" w:author="Wenchao Ma" w:date="2025-03-11T13:53:00Z" w16du:dateUtc="2025-03-11T18:53:00Z">
        <w:r>
          <w:rPr>
            <w:rFonts w:ascii="Times New Roman" w:hAnsi="Times New Roman" w:cs="Times New Roman"/>
            <w:sz w:val="24"/>
            <w:szCs w:val="24"/>
          </w:rPr>
          <w:t>The goal of this paper is to XXXX</w:t>
        </w:r>
        <w:commentRangeEnd w:id="98"/>
        <w:r>
          <w:rPr>
            <w:rStyle w:val="CommentReference"/>
          </w:rPr>
          <w:commentReference w:id="98"/>
        </w:r>
      </w:ins>
      <w:del w:id="100"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01"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rsidP="0001675B">
      <w:pPr>
        <w:spacing w:after="0" w:line="480" w:lineRule="auto"/>
        <w:jc w:val="center"/>
        <w:rPr>
          <w:rFonts w:ascii="Times New Roman" w:hAnsi="Times New Roman" w:cs="Times New Roman"/>
          <w:b/>
          <w:bCs/>
          <w:sz w:val="24"/>
          <w:szCs w:val="24"/>
        </w:rPr>
        <w:pPrChange w:id="102"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47969FE1" w:rsidR="007267FC" w:rsidRPr="00732ED6" w:rsidRDefault="000D1896" w:rsidP="00D67234">
      <w:pPr>
        <w:spacing w:after="0" w:line="480" w:lineRule="auto"/>
        <w:ind w:firstLine="720"/>
        <w:rPr>
          <w:rFonts w:ascii="Times New Roman" w:hAnsi="Times New Roman" w:cs="Times New Roman"/>
          <w:sz w:val="24"/>
          <w:szCs w:val="24"/>
        </w:rPr>
      </w:pPr>
      <w:commentRangeStart w:id="103"/>
      <w:r w:rsidRPr="00732ED6">
        <w:rPr>
          <w:rFonts w:ascii="Times New Roman" w:hAnsi="Times New Roman" w:cs="Times New Roman"/>
          <w:sz w:val="24"/>
          <w:szCs w:val="24"/>
        </w:rPr>
        <w:t xml:space="preserve">The Bifactor-GRM </w:t>
      </w:r>
      <w:ins w:id="104"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05" w:author="Wenchao Ma" w:date="2025-03-11T13:39:00Z" w16du:dateUtc="2025-03-11T18:39:00Z">
        <w:r w:rsidR="00201AC3" w:rsidRPr="00732ED6" w:rsidDel="0001675B">
          <w:rPr>
            <w:rFonts w:ascii="Times New Roman" w:hAnsi="Times New Roman" w:cs="Times New Roman"/>
            <w:sz w:val="24"/>
            <w:szCs w:val="24"/>
          </w:rPr>
          <w:delText xml:space="preserve"> </w:delText>
        </w:r>
      </w:del>
      <w:ins w:id="106" w:author="Wenchao Ma" w:date="2025-03-11T13:39:00Z" w16du:dateUtc="2025-03-11T18:39:00Z">
        <w:r w:rsidR="0001675B">
          <w:rPr>
            <w:rFonts w:ascii="Times New Roman" w:hAnsi="Times New Roman" w:cs="Times New Roman"/>
            <w:sz w:val="24"/>
            <w:szCs w:val="24"/>
          </w:rPr>
          <w:t xml:space="preserve"> (citation)</w:t>
        </w:r>
      </w:ins>
      <w:ins w:id="107" w:author="Wenchao Ma" w:date="2025-03-11T13:41:00Z" w16du:dateUtc="2025-03-11T18:41:00Z">
        <w:r w:rsidR="0001675B">
          <w:rPr>
            <w:rFonts w:ascii="Times New Roman" w:hAnsi="Times New Roman" w:cs="Times New Roman"/>
            <w:sz w:val="24"/>
            <w:szCs w:val="24"/>
          </w:rPr>
          <w:t xml:space="preserve"> and </w:t>
        </w:r>
      </w:ins>
      <w:ins w:id="108" w:author="Wenchao Ma" w:date="2025-03-11T13:44:00Z" w16du:dateUtc="2025-03-11T18:44:00Z">
        <w:r w:rsidR="00FA71B9">
          <w:rPr>
            <w:rFonts w:ascii="Times New Roman" w:hAnsi="Times New Roman" w:cs="Times New Roman"/>
            <w:sz w:val="24"/>
            <w:szCs w:val="24"/>
          </w:rPr>
          <w:t>is suitable</w:t>
        </w:r>
      </w:ins>
      <w:ins w:id="109" w:author="Wenchao Ma" w:date="2025-03-11T13:41:00Z" w16du:dateUtc="2025-03-11T18:41:00Z">
        <w:r w:rsidR="0001675B">
          <w:rPr>
            <w:rFonts w:ascii="Times New Roman" w:hAnsi="Times New Roman" w:cs="Times New Roman"/>
            <w:sz w:val="24"/>
            <w:szCs w:val="24"/>
          </w:rPr>
          <w:t xml:space="preserve"> for handling ordinal response data</w:t>
        </w:r>
      </w:ins>
      <w:del w:id="110"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111" w:author="Wenchao Ma" w:date="2025-03-11T13:41:00Z" w16du:dateUtc="2025-03-11T18:41:00Z">
        <w:r w:rsidRPr="00732ED6" w:rsidDel="0001675B">
          <w:rPr>
            <w:rFonts w:ascii="Times New Roman" w:hAnsi="Times New Roman" w:cs="Times New Roman"/>
            <w:sz w:val="24"/>
            <w:szCs w:val="24"/>
          </w:rPr>
          <w:delText>,</w:delText>
        </w:r>
      </w:del>
      <w:del w:id="112"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113"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114" w:author="Wenchao Ma" w:date="2025-03-11T13:41:00Z" w16du:dateUtc="2025-03-11T18:41:00Z">
        <w:r w:rsidR="0001675B">
          <w:rPr>
            <w:rFonts w:ascii="Times New Roman" w:hAnsi="Times New Roman" w:cs="Times New Roman"/>
            <w:sz w:val="24"/>
            <w:szCs w:val="24"/>
          </w:rPr>
          <w:t xml:space="preserve"> Suppose a test </w:t>
        </w:r>
      </w:ins>
      <w:ins w:id="115" w:author="Wenchao Ma" w:date="2025-03-11T13:42:00Z" w16du:dateUtc="2025-03-11T18:42:00Z">
        <w:r w:rsidR="0001675B">
          <w:rPr>
            <w:rFonts w:ascii="Times New Roman" w:hAnsi="Times New Roman" w:cs="Times New Roman"/>
            <w:sz w:val="24"/>
            <w:szCs w:val="24"/>
          </w:rPr>
          <w:t>involves</w:t>
        </w:r>
      </w:ins>
      <w:ins w:id="116" w:author="Wenchao Ma" w:date="2025-03-11T13:41:00Z" w16du:dateUtc="2025-03-11T18:41:00Z">
        <w:r w:rsidR="0001675B">
          <w:rPr>
            <w:rFonts w:ascii="Times New Roman" w:hAnsi="Times New Roman" w:cs="Times New Roman"/>
            <w:sz w:val="24"/>
            <w:szCs w:val="24"/>
          </w:rPr>
          <w:t xml:space="preserve"> one general </w:t>
        </w:r>
      </w:ins>
      <w:ins w:id="117" w:author="Wenchao Ma" w:date="2025-03-11T13:42:00Z" w16du:dateUtc="2025-03-11T18:42:00Z">
        <w:r w:rsidR="0001675B">
          <w:rPr>
            <w:rFonts w:ascii="Times New Roman" w:hAnsi="Times New Roman" w:cs="Times New Roman"/>
            <w:sz w:val="24"/>
            <w:szCs w:val="24"/>
          </w:rPr>
          <w:t>factor and S specific factors and each item is related to the general factor and one of the S specific factors.</w:t>
        </w:r>
      </w:ins>
      <w:r w:rsidR="00E300C9" w:rsidRPr="00732ED6">
        <w:rPr>
          <w:rFonts w:ascii="Times New Roman" w:hAnsi="Times New Roman" w:cs="Times New Roman"/>
          <w:sz w:val="24"/>
          <w:szCs w:val="24"/>
        </w:rPr>
        <w:t xml:space="preserve"> </w:t>
      </w:r>
      <w:ins w:id="118" w:author="Wenchao Ma" w:date="2025-03-11T13:43:00Z" w16du:dateUtc="2025-03-11T18:43:00Z">
        <w:r w:rsidR="0001675B">
          <w:rPr>
            <w:rFonts w:ascii="Times New Roman" w:hAnsi="Times New Roman" w:cs="Times New Roman"/>
            <w:sz w:val="24"/>
            <w:szCs w:val="24"/>
          </w:rPr>
          <w:t>Assume item j is associated with the</w:t>
        </w:r>
      </w:ins>
      <w:ins w:id="119" w:author="Wenchao Ma" w:date="2025-03-11T13:44:00Z" w16du:dateUtc="2025-03-11T18:44:00Z">
        <w:r w:rsidR="0001675B">
          <w:rPr>
            <w:rFonts w:ascii="Times New Roman" w:hAnsi="Times New Roman" w:cs="Times New Roman"/>
            <w:sz w:val="24"/>
            <w:szCs w:val="24"/>
          </w:rPr>
          <w:t xml:space="preserve"> general factor and specific factor s</w:t>
        </w:r>
        <w:r w:rsidR="00FA71B9">
          <w:rPr>
            <w:rFonts w:ascii="Times New Roman" w:hAnsi="Times New Roman" w:cs="Times New Roman"/>
            <w:sz w:val="24"/>
            <w:szCs w:val="24"/>
          </w:rPr>
          <w:t xml:space="preserve"> and re</w:t>
        </w:r>
      </w:ins>
      <w:ins w:id="120" w:author="Wenchao Ma" w:date="2025-03-11T13:50:00Z" w16du:dateUtc="2025-03-11T18:50:00Z">
        <w:r w:rsidR="00FA71B9">
          <w:rPr>
            <w:rFonts w:ascii="Times New Roman" w:hAnsi="Times New Roman" w:cs="Times New Roman"/>
            <w:sz w:val="24"/>
            <w:szCs w:val="24"/>
          </w:rPr>
          <w:t>sponses to item j can take values of 1, …, K</w:t>
        </w:r>
      </w:ins>
      <w:commentRangeEnd w:id="103"/>
      <w:ins w:id="121" w:author="Wenchao Ma" w:date="2025-03-11T13:51:00Z" w16du:dateUtc="2025-03-11T18:51:00Z">
        <w:r w:rsidR="00FA71B9">
          <w:rPr>
            <w:rStyle w:val="CommentReference"/>
          </w:rPr>
          <w:commentReference w:id="103"/>
        </w:r>
      </w:ins>
      <w:ins w:id="122"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r w:rsidR="00286A5B" w:rsidRPr="00732ED6">
        <w:rPr>
          <w:rFonts w:ascii="Times New Roman" w:hAnsi="Times New Roman" w:cs="Times New Roman"/>
          <w:sz w:val="24"/>
          <w:szCs w:val="24"/>
        </w:rPr>
        <w:t xml:space="preserve"> probability that </w:t>
      </w:r>
      <w:commentRangeStart w:id="123"/>
      <w:del w:id="124" w:author="Wenchao Ma" w:date="2025-03-11T13:40:00Z" w16du:dateUtc="2025-03-11T18:40:00Z">
        <w:r w:rsidR="00286A5B" w:rsidRPr="00732ED6" w:rsidDel="0001675B">
          <w:rPr>
            <w:rFonts w:ascii="Times New Roman" w:hAnsi="Times New Roman" w:cs="Times New Roman"/>
            <w:sz w:val="24"/>
            <w:szCs w:val="24"/>
          </w:rPr>
          <w:delText xml:space="preserve">an </w:delText>
        </w:r>
      </w:del>
      <w:r w:rsidR="00286A5B" w:rsidRPr="00732ED6">
        <w:rPr>
          <w:rFonts w:ascii="Times New Roman" w:hAnsi="Times New Roman" w:cs="Times New Roman"/>
          <w:sz w:val="24"/>
          <w:szCs w:val="24"/>
        </w:rPr>
        <w:t>examinee</w:t>
      </w:r>
      <w:ins w:id="125" w:author="Wenchao Ma" w:date="2025-03-11T13:40:00Z" w16du:dateUtc="2025-03-11T18:40:00Z">
        <w:r w:rsidR="0001675B">
          <w:rPr>
            <w:rFonts w:ascii="Times New Roman" w:hAnsi="Times New Roman" w:cs="Times New Roman"/>
            <w:sz w:val="24"/>
            <w:szCs w:val="24"/>
          </w:rPr>
          <w:t xml:space="preserve"> </w:t>
        </w:r>
      </w:ins>
      <w:commentRangeEnd w:id="123"/>
      <w:ins w:id="126" w:author="Wenchao Ma" w:date="2025-03-11T13:45:00Z" w16du:dateUtc="2025-03-11T18:45:00Z">
        <w:r w:rsidR="00FA71B9">
          <w:rPr>
            <w:rStyle w:val="CommentReference"/>
          </w:rPr>
          <w:commentReference w:id="123"/>
        </w:r>
      </w:ins>
      <w:ins w:id="127" w:author="Wenchao Ma" w:date="2025-03-11T13:40:00Z" w16du:dateUtc="2025-03-11T18:40:00Z">
        <w:r w:rsidR="0001675B" w:rsidRPr="0001675B">
          <w:rPr>
            <w:rFonts w:ascii="Times New Roman" w:hAnsi="Times New Roman" w:cs="Times New Roman"/>
            <w:i/>
            <w:iCs/>
            <w:sz w:val="24"/>
            <w:szCs w:val="24"/>
            <w:rPrChange w:id="128"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w:t>
      </w:r>
      <w:r w:rsidR="00286A5B" w:rsidRPr="00732ED6">
        <w:rPr>
          <w:rFonts w:ascii="Times New Roman" w:hAnsi="Times New Roman" w:cs="Times New Roman"/>
          <w:sz w:val="24"/>
          <w:szCs w:val="24"/>
        </w:rPr>
        <w:lastRenderedPageBreak/>
        <w:t>or above a particular ordered category given</w:t>
      </w:r>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w:t>
      </w:r>
      <w:commentRangeStart w:id="129"/>
      <w:r w:rsidR="008D4C39" w:rsidRPr="00732ED6">
        <w:rPr>
          <w:rFonts w:ascii="Times New Roman" w:hAnsi="Times New Roman" w:cs="Times New Roman"/>
          <w:sz w:val="24"/>
          <w:szCs w:val="24"/>
        </w:rPr>
        <w:t>P</w:t>
      </w:r>
      <w:commentRangeEnd w:id="129"/>
      <w:r w:rsidR="00FA71B9">
        <w:rPr>
          <w:rStyle w:val="CommentReference"/>
        </w:rPr>
        <w:commentReference w:id="129"/>
      </w:r>
      <w:r w:rsidR="008D4C39" w:rsidRPr="00732ED6">
        <w:rPr>
          <w:rFonts w:ascii="Times New Roman" w:hAnsi="Times New Roman" w:cs="Times New Roman"/>
          <w:sz w:val="24"/>
          <w:szCs w:val="24"/>
        </w:rPr>
        <w:t xml:space="preserve"> is the probability to provide a </w:t>
      </w:r>
      <w:commentRangeStart w:id="130"/>
      <w:r w:rsidR="008D4C39" w:rsidRPr="00732ED6">
        <w:rPr>
          <w:rFonts w:ascii="Times New Roman" w:hAnsi="Times New Roman" w:cs="Times New Roman"/>
          <w:sz w:val="24"/>
          <w:szCs w:val="24"/>
        </w:rPr>
        <w:t>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w:t>
      </w:r>
      <w:commentRangeEnd w:id="130"/>
      <w:r w:rsidR="00FA71B9">
        <w:rPr>
          <w:rStyle w:val="CommentReference"/>
        </w:rPr>
        <w:commentReference w:id="130"/>
      </w:r>
      <w:r w:rsidR="008D4C39" w:rsidRPr="00732ED6">
        <w:rPr>
          <w:rFonts w:ascii="Times New Roman" w:hAnsi="Times New Roman" w:cs="Times New Roman"/>
          <w:sz w:val="24"/>
          <w:szCs w:val="24"/>
        </w:rPr>
        <w:t xml:space="preserve">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w:t>
      </w:r>
      <w:proofErr w:type="gramStart"/>
      <w:r w:rsidR="008D4C39" w:rsidRPr="00732ED6">
        <w:rPr>
          <w:rFonts w:ascii="Times New Roman" w:hAnsi="Times New Roman" w:cs="Times New Roman"/>
          <w:sz w:val="24"/>
          <w:szCs w:val="24"/>
        </w:rPr>
        <w:t>trait</w:t>
      </w:r>
      <w:proofErr w:type="gramEnd"/>
      <w:r w:rsidR="008D4C39" w:rsidRPr="00732ED6">
        <w:rPr>
          <w:rFonts w:ascii="Times New Roman" w:hAnsi="Times New Roman" w:cs="Times New Roman"/>
          <w:sz w:val="24"/>
          <w:szCs w:val="24"/>
        </w:rPr>
        <w:t xml:space="preserve">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131" w:author="Wenchao Ma" w:date="2025-03-11T14:06:00Z" w16du:dateUtc="2025-03-11T19:06:00Z">
        <w:r w:rsidRPr="000F474C" w:rsidDel="00771274">
          <w:rPr>
            <w:rFonts w:ascii="Times New Roman" w:hAnsi="Times New Roman" w:cs="Times New Roman"/>
            <w:b/>
            <w:bCs/>
            <w:sz w:val="24"/>
            <w:szCs w:val="24"/>
          </w:rPr>
          <w:delText>Method</w:delText>
        </w:r>
      </w:del>
      <w:ins w:id="132"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xml:space="preserve">, 2011; </w:t>
      </w:r>
      <w:proofErr w:type="spellStart"/>
      <w:r w:rsidR="00297E7C" w:rsidRPr="00732ED6">
        <w:rPr>
          <w:rFonts w:ascii="Times New Roman" w:hAnsi="Times New Roman" w:cs="Times New Roman"/>
          <w:sz w:val="24"/>
          <w:szCs w:val="24"/>
        </w:rPr>
        <w:t>Svetina</w:t>
      </w:r>
      <w:proofErr w:type="spellEnd"/>
      <w:r w:rsidR="00297E7C" w:rsidRPr="00732ED6">
        <w:rPr>
          <w:rFonts w:ascii="Times New Roman" w:hAnsi="Times New Roman" w:cs="Times New Roman"/>
          <w:sz w:val="24"/>
          <w:szCs w:val="24"/>
        </w:rPr>
        <w:t xml:space="preserve">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w:t>
      </w:r>
      <w:r w:rsidR="00C5082E" w:rsidRPr="00732ED6">
        <w:rPr>
          <w:rFonts w:ascii="Times New Roman" w:hAnsi="Times New Roman" w:cs="Times New Roman"/>
          <w:sz w:val="24"/>
          <w:szCs w:val="24"/>
        </w:rPr>
        <w:lastRenderedPageBreak/>
        <w:t xml:space="preserve">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3B4BE013"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factor;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factor</w:t>
      </w:r>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the estimation 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this simulation study, non-normality on the general factor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w:t>
      </w:r>
      <w:proofErr w:type="gramStart"/>
      <w:r w:rsidRPr="00213B7C">
        <w:rPr>
          <w:rFonts w:ascii="Times New Roman" w:hAnsi="Times New Roman" w:cs="Times New Roman"/>
          <w:sz w:val="24"/>
          <w:szCs w:val="24"/>
        </w:rPr>
        <w:t>Non-normal</w:t>
      </w:r>
      <w:proofErr w:type="gramEnd"/>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lastRenderedPageBreak/>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proofErr w:type="spellStart"/>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proofErr w:type="spellEnd"/>
      <w:r w:rsidRPr="0028540D">
        <w:rPr>
          <w:rFonts w:ascii="Times New Roman" w:hAnsi="Times New Roman" w:cs="Times New Roman"/>
          <w:sz w:val="24"/>
          <w:szCs w:val="24"/>
        </w:rPr>
        <w:t>)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133"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133"/>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134"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lastRenderedPageBreak/>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135" w:name="_Hlk162428171"/>
            <w:r w:rsidRPr="006E5165">
              <w:rPr>
                <w:rFonts w:ascii="Times New Roman" w:hAnsi="Times New Roman" w:cs="Times New Roman"/>
                <w:b/>
                <w:bCs/>
                <w:color w:val="000000"/>
                <w:sz w:val="24"/>
                <w:szCs w:val="24"/>
              </w:rPr>
              <w:t>.093</w:t>
            </w:r>
            <w:bookmarkEnd w:id="135"/>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134"/>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proofErr w:type="gramStart"/>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proofErr w:type="gramEnd"/>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w:t>
      </w:r>
      <w:r w:rsidR="00D2597B">
        <w:rPr>
          <w:rFonts w:ascii="Times New Roman" w:hAnsi="Times New Roman" w:cs="Times New Roman"/>
          <w:sz w:val="24"/>
          <w:szCs w:val="24"/>
        </w:rPr>
        <w:lastRenderedPageBreak/>
        <w:t>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w:t>
      </w:r>
      <w:r w:rsidR="00953BC3">
        <w:rPr>
          <w:rFonts w:ascii="Times New Roman" w:hAnsi="Times New Roman" w:cs="Times New Roman"/>
          <w:sz w:val="24"/>
          <w:szCs w:val="24"/>
        </w:rPr>
        <w:lastRenderedPageBreak/>
        <w:t xml:space="preserve">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136"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136"/>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w:t>
      </w:r>
      <w:r w:rsidR="00F76788">
        <w:rPr>
          <w:rFonts w:ascii="Times New Roman" w:hAnsi="Times New Roman" w:cs="Times New Roman"/>
          <w:sz w:val="24"/>
          <w:szCs w:val="24"/>
        </w:rPr>
        <w:lastRenderedPageBreak/>
        <w:t>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lastRenderedPageBreak/>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34"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35"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36"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51"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98"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03"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123"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129"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130"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417E0" w14:textId="77777777" w:rsidR="00BA47B5" w:rsidRDefault="00BA47B5" w:rsidP="00093723">
      <w:pPr>
        <w:spacing w:after="0" w:line="240" w:lineRule="auto"/>
      </w:pPr>
      <w:r>
        <w:separator/>
      </w:r>
    </w:p>
  </w:endnote>
  <w:endnote w:type="continuationSeparator" w:id="0">
    <w:p w14:paraId="59679B4F" w14:textId="77777777" w:rsidR="00BA47B5" w:rsidRDefault="00BA47B5"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5444D" w14:textId="77777777" w:rsidR="00BA47B5" w:rsidRDefault="00BA47B5" w:rsidP="00093723">
      <w:pPr>
        <w:spacing w:after="0" w:line="240" w:lineRule="auto"/>
      </w:pPr>
      <w:r>
        <w:separator/>
      </w:r>
    </w:p>
  </w:footnote>
  <w:footnote w:type="continuationSeparator" w:id="0">
    <w:p w14:paraId="1801D386" w14:textId="77777777" w:rsidR="00BA47B5" w:rsidRDefault="00BA47B5"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77A8"/>
    <w:rsid w:val="0003081F"/>
    <w:rsid w:val="00030A63"/>
    <w:rsid w:val="00031553"/>
    <w:rsid w:val="000322F5"/>
    <w:rsid w:val="00032868"/>
    <w:rsid w:val="00032EC0"/>
    <w:rsid w:val="000330DE"/>
    <w:rsid w:val="000333DA"/>
    <w:rsid w:val="000336B1"/>
    <w:rsid w:val="00033759"/>
    <w:rsid w:val="000356C2"/>
    <w:rsid w:val="000366A5"/>
    <w:rsid w:val="00036C0E"/>
    <w:rsid w:val="000373FA"/>
    <w:rsid w:val="00037D60"/>
    <w:rsid w:val="000415BD"/>
    <w:rsid w:val="00041F7F"/>
    <w:rsid w:val="00041FD7"/>
    <w:rsid w:val="00043B7B"/>
    <w:rsid w:val="000447EB"/>
    <w:rsid w:val="00044EF1"/>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D0E"/>
    <w:rsid w:val="00071D9E"/>
    <w:rsid w:val="00072453"/>
    <w:rsid w:val="00072941"/>
    <w:rsid w:val="00073CB5"/>
    <w:rsid w:val="00075643"/>
    <w:rsid w:val="00084674"/>
    <w:rsid w:val="00085D89"/>
    <w:rsid w:val="00090C22"/>
    <w:rsid w:val="00092764"/>
    <w:rsid w:val="00093723"/>
    <w:rsid w:val="0009398F"/>
    <w:rsid w:val="0009399C"/>
    <w:rsid w:val="00095FEA"/>
    <w:rsid w:val="00097260"/>
    <w:rsid w:val="00097C52"/>
    <w:rsid w:val="000A0ECB"/>
    <w:rsid w:val="000A12ED"/>
    <w:rsid w:val="000A1B2E"/>
    <w:rsid w:val="000A3636"/>
    <w:rsid w:val="000A5F76"/>
    <w:rsid w:val="000A632B"/>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5005"/>
    <w:rsid w:val="000D67A8"/>
    <w:rsid w:val="000E0644"/>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BF1"/>
    <w:rsid w:val="001230FF"/>
    <w:rsid w:val="0013058F"/>
    <w:rsid w:val="00131682"/>
    <w:rsid w:val="00137963"/>
    <w:rsid w:val="001379AA"/>
    <w:rsid w:val="0014165B"/>
    <w:rsid w:val="00142485"/>
    <w:rsid w:val="00144A24"/>
    <w:rsid w:val="00144EB4"/>
    <w:rsid w:val="00145B63"/>
    <w:rsid w:val="001461A8"/>
    <w:rsid w:val="00151943"/>
    <w:rsid w:val="00151C9C"/>
    <w:rsid w:val="00154D3E"/>
    <w:rsid w:val="00155AFD"/>
    <w:rsid w:val="001573D9"/>
    <w:rsid w:val="00162222"/>
    <w:rsid w:val="00162491"/>
    <w:rsid w:val="00162EDB"/>
    <w:rsid w:val="00164BCC"/>
    <w:rsid w:val="00164DD1"/>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2066"/>
    <w:rsid w:val="001B42E6"/>
    <w:rsid w:val="001B4DAB"/>
    <w:rsid w:val="001B7F2E"/>
    <w:rsid w:val="001C06F5"/>
    <w:rsid w:val="001C2024"/>
    <w:rsid w:val="001C36A2"/>
    <w:rsid w:val="001C3AC9"/>
    <w:rsid w:val="001C4CD2"/>
    <w:rsid w:val="001C4F6B"/>
    <w:rsid w:val="001C531B"/>
    <w:rsid w:val="001C5491"/>
    <w:rsid w:val="001C575B"/>
    <w:rsid w:val="001C651D"/>
    <w:rsid w:val="001C6F65"/>
    <w:rsid w:val="001D255C"/>
    <w:rsid w:val="001D7BC8"/>
    <w:rsid w:val="001E1AFC"/>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B3C"/>
    <w:rsid w:val="00214EEA"/>
    <w:rsid w:val="00216909"/>
    <w:rsid w:val="00217A1E"/>
    <w:rsid w:val="00220D06"/>
    <w:rsid w:val="002210D6"/>
    <w:rsid w:val="002214CF"/>
    <w:rsid w:val="00221ED7"/>
    <w:rsid w:val="00222B3B"/>
    <w:rsid w:val="00222C86"/>
    <w:rsid w:val="00222EE9"/>
    <w:rsid w:val="00223F22"/>
    <w:rsid w:val="00224E1A"/>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3083"/>
    <w:rsid w:val="003643D2"/>
    <w:rsid w:val="0036653F"/>
    <w:rsid w:val="00367EB2"/>
    <w:rsid w:val="00370557"/>
    <w:rsid w:val="00370571"/>
    <w:rsid w:val="00371705"/>
    <w:rsid w:val="00372DA5"/>
    <w:rsid w:val="00374A10"/>
    <w:rsid w:val="0037515B"/>
    <w:rsid w:val="00375318"/>
    <w:rsid w:val="0037581E"/>
    <w:rsid w:val="00375911"/>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5B89"/>
    <w:rsid w:val="003C629E"/>
    <w:rsid w:val="003C73F9"/>
    <w:rsid w:val="003C75A2"/>
    <w:rsid w:val="003D20F0"/>
    <w:rsid w:val="003D469F"/>
    <w:rsid w:val="003D4E3C"/>
    <w:rsid w:val="003D6F16"/>
    <w:rsid w:val="003D7021"/>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9A"/>
    <w:rsid w:val="004A4831"/>
    <w:rsid w:val="004A4B19"/>
    <w:rsid w:val="004A4CCC"/>
    <w:rsid w:val="004B070D"/>
    <w:rsid w:val="004B3218"/>
    <w:rsid w:val="004B721B"/>
    <w:rsid w:val="004C1C88"/>
    <w:rsid w:val="004C2FB8"/>
    <w:rsid w:val="004C450B"/>
    <w:rsid w:val="004C513A"/>
    <w:rsid w:val="004C6A98"/>
    <w:rsid w:val="004D19FD"/>
    <w:rsid w:val="004D2AA0"/>
    <w:rsid w:val="004D2DA1"/>
    <w:rsid w:val="004D5916"/>
    <w:rsid w:val="004D63B8"/>
    <w:rsid w:val="004D6F13"/>
    <w:rsid w:val="004E0C15"/>
    <w:rsid w:val="004E277E"/>
    <w:rsid w:val="004E30F7"/>
    <w:rsid w:val="004E35B8"/>
    <w:rsid w:val="004E3C80"/>
    <w:rsid w:val="004E4641"/>
    <w:rsid w:val="004E5178"/>
    <w:rsid w:val="004E5C19"/>
    <w:rsid w:val="004E5D2B"/>
    <w:rsid w:val="004E60CD"/>
    <w:rsid w:val="004F0499"/>
    <w:rsid w:val="004F28C5"/>
    <w:rsid w:val="004F365C"/>
    <w:rsid w:val="004F37A9"/>
    <w:rsid w:val="004F6837"/>
    <w:rsid w:val="005028D4"/>
    <w:rsid w:val="00503E9E"/>
    <w:rsid w:val="005064E5"/>
    <w:rsid w:val="00506851"/>
    <w:rsid w:val="00507700"/>
    <w:rsid w:val="00510A27"/>
    <w:rsid w:val="00510C70"/>
    <w:rsid w:val="00510DE4"/>
    <w:rsid w:val="005133DB"/>
    <w:rsid w:val="0052040D"/>
    <w:rsid w:val="005210AE"/>
    <w:rsid w:val="00524A92"/>
    <w:rsid w:val="005252C9"/>
    <w:rsid w:val="00526907"/>
    <w:rsid w:val="00530383"/>
    <w:rsid w:val="00530409"/>
    <w:rsid w:val="00530E6A"/>
    <w:rsid w:val="0053336A"/>
    <w:rsid w:val="00533E16"/>
    <w:rsid w:val="005355AE"/>
    <w:rsid w:val="00535A3B"/>
    <w:rsid w:val="005361F6"/>
    <w:rsid w:val="00540773"/>
    <w:rsid w:val="005413C1"/>
    <w:rsid w:val="00541A20"/>
    <w:rsid w:val="00542CFA"/>
    <w:rsid w:val="00544A9B"/>
    <w:rsid w:val="00545476"/>
    <w:rsid w:val="00545E93"/>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2337"/>
    <w:rsid w:val="005D3831"/>
    <w:rsid w:val="005D49C5"/>
    <w:rsid w:val="005D5262"/>
    <w:rsid w:val="005E0583"/>
    <w:rsid w:val="005E0E7F"/>
    <w:rsid w:val="005E16B0"/>
    <w:rsid w:val="005E236B"/>
    <w:rsid w:val="005E4200"/>
    <w:rsid w:val="005E5DD5"/>
    <w:rsid w:val="005E7394"/>
    <w:rsid w:val="005F0889"/>
    <w:rsid w:val="005F0CC7"/>
    <w:rsid w:val="005F1546"/>
    <w:rsid w:val="005F2280"/>
    <w:rsid w:val="005F56AB"/>
    <w:rsid w:val="005F5A22"/>
    <w:rsid w:val="005F608F"/>
    <w:rsid w:val="005F7093"/>
    <w:rsid w:val="005F7B38"/>
    <w:rsid w:val="00601917"/>
    <w:rsid w:val="00602B21"/>
    <w:rsid w:val="0060436F"/>
    <w:rsid w:val="00604627"/>
    <w:rsid w:val="0060751C"/>
    <w:rsid w:val="00613096"/>
    <w:rsid w:val="00613AA3"/>
    <w:rsid w:val="00614079"/>
    <w:rsid w:val="00614A22"/>
    <w:rsid w:val="006150A4"/>
    <w:rsid w:val="00616F8C"/>
    <w:rsid w:val="006170E3"/>
    <w:rsid w:val="00620A84"/>
    <w:rsid w:val="00621579"/>
    <w:rsid w:val="0062166B"/>
    <w:rsid w:val="00622C38"/>
    <w:rsid w:val="0062521C"/>
    <w:rsid w:val="0063309F"/>
    <w:rsid w:val="00634AB1"/>
    <w:rsid w:val="006352D3"/>
    <w:rsid w:val="00636886"/>
    <w:rsid w:val="00640B36"/>
    <w:rsid w:val="006446BD"/>
    <w:rsid w:val="00647B37"/>
    <w:rsid w:val="006521F6"/>
    <w:rsid w:val="00654F67"/>
    <w:rsid w:val="00656D8F"/>
    <w:rsid w:val="006609F4"/>
    <w:rsid w:val="00660EEA"/>
    <w:rsid w:val="00661771"/>
    <w:rsid w:val="00664F50"/>
    <w:rsid w:val="00667554"/>
    <w:rsid w:val="00667DAC"/>
    <w:rsid w:val="006709CB"/>
    <w:rsid w:val="0067197D"/>
    <w:rsid w:val="00672603"/>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7DC5"/>
    <w:rsid w:val="006C02D6"/>
    <w:rsid w:val="006C1647"/>
    <w:rsid w:val="006C16F5"/>
    <w:rsid w:val="006C533F"/>
    <w:rsid w:val="006C5FEB"/>
    <w:rsid w:val="006C6CB7"/>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2F23"/>
    <w:rsid w:val="007158C9"/>
    <w:rsid w:val="007160A0"/>
    <w:rsid w:val="00717167"/>
    <w:rsid w:val="00717548"/>
    <w:rsid w:val="0072241C"/>
    <w:rsid w:val="00722921"/>
    <w:rsid w:val="00723220"/>
    <w:rsid w:val="00723E38"/>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ABE"/>
    <w:rsid w:val="00766EFD"/>
    <w:rsid w:val="007677DA"/>
    <w:rsid w:val="0077001D"/>
    <w:rsid w:val="00771274"/>
    <w:rsid w:val="00773118"/>
    <w:rsid w:val="0077345D"/>
    <w:rsid w:val="00774189"/>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F8A"/>
    <w:rsid w:val="007A7C52"/>
    <w:rsid w:val="007A7D67"/>
    <w:rsid w:val="007B1C79"/>
    <w:rsid w:val="007B2D2C"/>
    <w:rsid w:val="007B38A5"/>
    <w:rsid w:val="007B7922"/>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6E35"/>
    <w:rsid w:val="007F72E5"/>
    <w:rsid w:val="00800B84"/>
    <w:rsid w:val="00801E99"/>
    <w:rsid w:val="00801EB0"/>
    <w:rsid w:val="008026A5"/>
    <w:rsid w:val="008103C0"/>
    <w:rsid w:val="0081040C"/>
    <w:rsid w:val="008127F1"/>
    <w:rsid w:val="00812DC1"/>
    <w:rsid w:val="00813860"/>
    <w:rsid w:val="008145E7"/>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4425"/>
    <w:rsid w:val="0089569E"/>
    <w:rsid w:val="008956B0"/>
    <w:rsid w:val="0089593C"/>
    <w:rsid w:val="008979CB"/>
    <w:rsid w:val="00897AAB"/>
    <w:rsid w:val="008A0B55"/>
    <w:rsid w:val="008A17D2"/>
    <w:rsid w:val="008A1AE1"/>
    <w:rsid w:val="008A2EA6"/>
    <w:rsid w:val="008A2FE3"/>
    <w:rsid w:val="008A585E"/>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B89"/>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F60"/>
    <w:rsid w:val="0097678C"/>
    <w:rsid w:val="00977FB7"/>
    <w:rsid w:val="00980F5D"/>
    <w:rsid w:val="009829FE"/>
    <w:rsid w:val="0098390E"/>
    <w:rsid w:val="0098411B"/>
    <w:rsid w:val="00986180"/>
    <w:rsid w:val="00986F58"/>
    <w:rsid w:val="00987B03"/>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BCF"/>
    <w:rsid w:val="00A26CBF"/>
    <w:rsid w:val="00A27CE1"/>
    <w:rsid w:val="00A30E43"/>
    <w:rsid w:val="00A35CE0"/>
    <w:rsid w:val="00A35E2B"/>
    <w:rsid w:val="00A440FE"/>
    <w:rsid w:val="00A4722A"/>
    <w:rsid w:val="00A47457"/>
    <w:rsid w:val="00A47786"/>
    <w:rsid w:val="00A50741"/>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101"/>
    <w:rsid w:val="00AD7467"/>
    <w:rsid w:val="00AD7A11"/>
    <w:rsid w:val="00AE4E56"/>
    <w:rsid w:val="00AE6140"/>
    <w:rsid w:val="00AE71A1"/>
    <w:rsid w:val="00AE747D"/>
    <w:rsid w:val="00AF1636"/>
    <w:rsid w:val="00AF20C5"/>
    <w:rsid w:val="00AF220B"/>
    <w:rsid w:val="00AF4CFB"/>
    <w:rsid w:val="00AF57BC"/>
    <w:rsid w:val="00AF5C0F"/>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F36"/>
    <w:rsid w:val="00B613B5"/>
    <w:rsid w:val="00B613C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FDB"/>
    <w:rsid w:val="00BA7EBB"/>
    <w:rsid w:val="00BB02A6"/>
    <w:rsid w:val="00BB1D5E"/>
    <w:rsid w:val="00BB2F2E"/>
    <w:rsid w:val="00BB3226"/>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1275"/>
    <w:rsid w:val="00BE1F4B"/>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5AA8"/>
    <w:rsid w:val="00C36E22"/>
    <w:rsid w:val="00C36FF3"/>
    <w:rsid w:val="00C37BB9"/>
    <w:rsid w:val="00C40877"/>
    <w:rsid w:val="00C41156"/>
    <w:rsid w:val="00C41B60"/>
    <w:rsid w:val="00C425AF"/>
    <w:rsid w:val="00C42A07"/>
    <w:rsid w:val="00C42E4C"/>
    <w:rsid w:val="00C435AF"/>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2EBD"/>
    <w:rsid w:val="00C73066"/>
    <w:rsid w:val="00C742E8"/>
    <w:rsid w:val="00C75031"/>
    <w:rsid w:val="00C751E8"/>
    <w:rsid w:val="00C75B0F"/>
    <w:rsid w:val="00C7618D"/>
    <w:rsid w:val="00C769E5"/>
    <w:rsid w:val="00C8149A"/>
    <w:rsid w:val="00C819C6"/>
    <w:rsid w:val="00C82454"/>
    <w:rsid w:val="00C82C0F"/>
    <w:rsid w:val="00C831D4"/>
    <w:rsid w:val="00C8444A"/>
    <w:rsid w:val="00C8475B"/>
    <w:rsid w:val="00C85F87"/>
    <w:rsid w:val="00C878BA"/>
    <w:rsid w:val="00C87C29"/>
    <w:rsid w:val="00C91842"/>
    <w:rsid w:val="00C9193E"/>
    <w:rsid w:val="00C919E6"/>
    <w:rsid w:val="00C91E56"/>
    <w:rsid w:val="00C92E1A"/>
    <w:rsid w:val="00C94C7F"/>
    <w:rsid w:val="00C96198"/>
    <w:rsid w:val="00C9760A"/>
    <w:rsid w:val="00CA0CAD"/>
    <w:rsid w:val="00CA15E9"/>
    <w:rsid w:val="00CA181C"/>
    <w:rsid w:val="00CA34C0"/>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360B"/>
    <w:rsid w:val="00CD3AF8"/>
    <w:rsid w:val="00CD5904"/>
    <w:rsid w:val="00CD6723"/>
    <w:rsid w:val="00CE128E"/>
    <w:rsid w:val="00CE376D"/>
    <w:rsid w:val="00CE3F85"/>
    <w:rsid w:val="00CE4034"/>
    <w:rsid w:val="00CE4288"/>
    <w:rsid w:val="00CE4D19"/>
    <w:rsid w:val="00CE5AFA"/>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CD9"/>
    <w:rsid w:val="00D63534"/>
    <w:rsid w:val="00D635EF"/>
    <w:rsid w:val="00D63F35"/>
    <w:rsid w:val="00D64A96"/>
    <w:rsid w:val="00D67234"/>
    <w:rsid w:val="00D7176F"/>
    <w:rsid w:val="00D717A0"/>
    <w:rsid w:val="00D723CE"/>
    <w:rsid w:val="00D73323"/>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2BF5"/>
    <w:rsid w:val="00DB2D9D"/>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1003"/>
    <w:rsid w:val="00DE11A9"/>
    <w:rsid w:val="00DE175B"/>
    <w:rsid w:val="00DE2B0E"/>
    <w:rsid w:val="00DE33EC"/>
    <w:rsid w:val="00DE5526"/>
    <w:rsid w:val="00DE55CB"/>
    <w:rsid w:val="00DE573C"/>
    <w:rsid w:val="00DE5DC1"/>
    <w:rsid w:val="00DF0AA3"/>
    <w:rsid w:val="00DF22A6"/>
    <w:rsid w:val="00DF370E"/>
    <w:rsid w:val="00DF4970"/>
    <w:rsid w:val="00DF5089"/>
    <w:rsid w:val="00DF546C"/>
    <w:rsid w:val="00DF764C"/>
    <w:rsid w:val="00DF7A2E"/>
    <w:rsid w:val="00E00116"/>
    <w:rsid w:val="00E007B4"/>
    <w:rsid w:val="00E014B9"/>
    <w:rsid w:val="00E0165B"/>
    <w:rsid w:val="00E02278"/>
    <w:rsid w:val="00E04FAC"/>
    <w:rsid w:val="00E05700"/>
    <w:rsid w:val="00E059BB"/>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D28"/>
    <w:rsid w:val="00EF0824"/>
    <w:rsid w:val="00EF0A62"/>
    <w:rsid w:val="00EF0C33"/>
    <w:rsid w:val="00EF2D74"/>
    <w:rsid w:val="00EF3126"/>
    <w:rsid w:val="00EF3BA5"/>
    <w:rsid w:val="00EF5539"/>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CCF"/>
    <w:rsid w:val="00F96BFE"/>
    <w:rsid w:val="00F96C17"/>
    <w:rsid w:val="00F97966"/>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29</Pages>
  <Words>6929</Words>
  <Characters>39497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Wenchao Ma</cp:lastModifiedBy>
  <cp:revision>3</cp:revision>
  <dcterms:created xsi:type="dcterms:W3CDTF">2025-03-11T16:25:00Z</dcterms:created>
  <dcterms:modified xsi:type="dcterms:W3CDTF">2025-03-11T19:07:00Z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