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006" w14:textId="781D5CA6" w:rsidR="00B31E32" w:rsidRPr="00BB7C2B" w:rsidRDefault="00F1703F" w:rsidP="00BB7C2B">
      <w:pPr>
        <w:spacing w:after="0" w:line="480" w:lineRule="auto"/>
        <w:jc w:val="center"/>
        <w:rPr>
          <w:rFonts w:cstheme="minorHAnsi"/>
          <w:b/>
          <w:bCs/>
          <w:sz w:val="24"/>
          <w:szCs w:val="24"/>
        </w:rPr>
      </w:pPr>
      <w:del w:id="0" w:author="Wenchao Ma" w:date="2023-07-20T20:11:00Z">
        <w:r w:rsidRPr="00BB7C2B" w:rsidDel="00337A79">
          <w:rPr>
            <w:rFonts w:cstheme="minorHAnsi"/>
            <w:b/>
            <w:bCs/>
            <w:sz w:val="24"/>
            <w:szCs w:val="24"/>
          </w:rPr>
          <w:delText xml:space="preserve">Examine </w:delText>
        </w:r>
      </w:del>
      <w:ins w:id="1" w:author="Wenchao Ma" w:date="2023-07-20T20:11:00Z">
        <w:r w:rsidR="00337A79" w:rsidRPr="00BB7C2B">
          <w:rPr>
            <w:rFonts w:cstheme="minorHAnsi"/>
            <w:b/>
            <w:bCs/>
            <w:sz w:val="24"/>
            <w:szCs w:val="24"/>
          </w:rPr>
          <w:t>Examin</w:t>
        </w:r>
        <w:r w:rsidR="00337A79">
          <w:rPr>
            <w:rFonts w:cstheme="minorHAnsi"/>
            <w:b/>
            <w:bCs/>
            <w:sz w:val="24"/>
            <w:szCs w:val="24"/>
          </w:rPr>
          <w:t>i</w:t>
        </w:r>
      </w:ins>
      <w:ins w:id="2" w:author="Wenchao Ma" w:date="2023-07-20T20:12:00Z">
        <w:r w:rsidR="00337A79">
          <w:rPr>
            <w:rFonts w:cstheme="minorHAnsi"/>
            <w:b/>
            <w:bCs/>
            <w:sz w:val="24"/>
            <w:szCs w:val="24"/>
          </w:rPr>
          <w:t>ng</w:t>
        </w:r>
      </w:ins>
      <w:ins w:id="3" w:author="Wenchao Ma" w:date="2023-07-20T20:11:00Z">
        <w:r w:rsidR="00337A79" w:rsidRPr="00BB7C2B">
          <w:rPr>
            <w:rFonts w:cstheme="minorHAnsi"/>
            <w:b/>
            <w:bCs/>
            <w:sz w:val="24"/>
            <w:szCs w:val="24"/>
          </w:rPr>
          <w:t xml:space="preserve"> </w:t>
        </w:r>
      </w:ins>
      <w:r w:rsidRPr="00BB7C2B">
        <w:rPr>
          <w:rFonts w:cstheme="minorHAnsi"/>
          <w:b/>
          <w:bCs/>
          <w:sz w:val="24"/>
          <w:szCs w:val="24"/>
        </w:rPr>
        <w:t xml:space="preserve">the Impact of Nonnormality on Parameter </w:t>
      </w:r>
      <w:del w:id="4" w:author="Wenchao Ma" w:date="2023-07-20T20:12:00Z">
        <w:r w:rsidRPr="00BB7C2B" w:rsidDel="00337A79">
          <w:rPr>
            <w:rFonts w:cstheme="minorHAnsi"/>
            <w:b/>
            <w:bCs/>
            <w:sz w:val="24"/>
            <w:szCs w:val="24"/>
          </w:rPr>
          <w:delText>Estimates in the</w:delText>
        </w:r>
        <w:r w:rsidR="00BB7C2B" w:rsidRPr="00BB7C2B" w:rsidDel="00337A79">
          <w:rPr>
            <w:rFonts w:cstheme="minorHAnsi"/>
            <w:b/>
            <w:bCs/>
            <w:sz w:val="24"/>
            <w:szCs w:val="24"/>
          </w:rPr>
          <w:delText xml:space="preserve"> </w:delText>
        </w:r>
        <w:r w:rsidRPr="00BB7C2B" w:rsidDel="00337A79">
          <w:rPr>
            <w:rFonts w:cstheme="minorHAnsi"/>
            <w:b/>
            <w:bCs/>
            <w:sz w:val="24"/>
            <w:szCs w:val="24"/>
          </w:rPr>
          <w:delText>Multidimensional</w:delText>
        </w:r>
      </w:del>
      <w:ins w:id="5" w:author="Wenchao Ma" w:date="2023-07-20T20:12:00Z">
        <w:r w:rsidR="00337A79">
          <w:rPr>
            <w:rFonts w:cstheme="minorHAnsi"/>
            <w:b/>
            <w:bCs/>
            <w:sz w:val="24"/>
            <w:szCs w:val="24"/>
          </w:rPr>
          <w:t>Estimation of</w:t>
        </w:r>
      </w:ins>
      <w:r w:rsidRPr="00BB7C2B">
        <w:rPr>
          <w:rFonts w:cstheme="minorHAnsi"/>
          <w:b/>
          <w:bCs/>
          <w:sz w:val="24"/>
          <w:szCs w:val="24"/>
        </w:rPr>
        <w:t xml:space="preserve"> </w:t>
      </w:r>
      <w:del w:id="6" w:author="Wenchao Ma" w:date="2023-07-20T20:12:00Z">
        <w:r w:rsidRPr="00BB7C2B" w:rsidDel="00337A79">
          <w:rPr>
            <w:rFonts w:cstheme="minorHAnsi"/>
            <w:b/>
            <w:bCs/>
            <w:sz w:val="24"/>
            <w:szCs w:val="24"/>
          </w:rPr>
          <w:delText>(</w:delText>
        </w:r>
      </w:del>
      <w:r w:rsidRPr="00BB7C2B">
        <w:rPr>
          <w:rFonts w:cstheme="minorHAnsi"/>
          <w:b/>
          <w:bCs/>
          <w:sz w:val="24"/>
          <w:szCs w:val="24"/>
        </w:rPr>
        <w:t>Bifactor</w:t>
      </w:r>
      <w:del w:id="7" w:author="Wenchao Ma" w:date="2023-07-20T20:12:00Z">
        <w:r w:rsidRPr="00BB7C2B" w:rsidDel="00337A79">
          <w:rPr>
            <w:rFonts w:cstheme="minorHAnsi"/>
            <w:b/>
            <w:bCs/>
            <w:sz w:val="24"/>
            <w:szCs w:val="24"/>
          </w:rPr>
          <w:delText>)</w:delText>
        </w:r>
      </w:del>
      <w:r w:rsidRPr="00BB7C2B">
        <w:rPr>
          <w:rFonts w:cstheme="minorHAnsi"/>
          <w:b/>
          <w:bCs/>
          <w:sz w:val="24"/>
          <w:szCs w:val="24"/>
        </w:rPr>
        <w:t xml:space="preserve"> </w:t>
      </w:r>
      <w:del w:id="8" w:author="Wenchao Ma" w:date="2023-07-20T20:12:00Z">
        <w:r w:rsidRPr="00BB7C2B" w:rsidDel="00337A79">
          <w:rPr>
            <w:rFonts w:cstheme="minorHAnsi"/>
            <w:b/>
            <w:bCs/>
            <w:sz w:val="24"/>
            <w:szCs w:val="24"/>
          </w:rPr>
          <w:delText xml:space="preserve">graded </w:delText>
        </w:r>
      </w:del>
      <w:ins w:id="9" w:author="Wenchao Ma" w:date="2023-07-20T20:12:00Z">
        <w:r w:rsidR="00337A79">
          <w:rPr>
            <w:rFonts w:cstheme="minorHAnsi"/>
            <w:b/>
            <w:bCs/>
            <w:sz w:val="24"/>
            <w:szCs w:val="24"/>
          </w:rPr>
          <w:t>G</w:t>
        </w:r>
        <w:r w:rsidR="00337A79" w:rsidRPr="00BB7C2B">
          <w:rPr>
            <w:rFonts w:cstheme="minorHAnsi"/>
            <w:b/>
            <w:bCs/>
            <w:sz w:val="24"/>
            <w:szCs w:val="24"/>
          </w:rPr>
          <w:t xml:space="preserve">raded </w:t>
        </w:r>
      </w:ins>
      <w:del w:id="10" w:author="Wenchao Ma" w:date="2023-07-20T20:12:00Z">
        <w:r w:rsidRPr="00BB7C2B" w:rsidDel="00337A79">
          <w:rPr>
            <w:rFonts w:cstheme="minorHAnsi"/>
            <w:b/>
            <w:bCs/>
            <w:sz w:val="24"/>
            <w:szCs w:val="24"/>
          </w:rPr>
          <w:delText xml:space="preserve">response </w:delText>
        </w:r>
      </w:del>
      <w:ins w:id="11" w:author="Wenchao Ma" w:date="2023-07-20T20:12:00Z">
        <w:r w:rsidR="00337A79">
          <w:rPr>
            <w:rFonts w:cstheme="minorHAnsi"/>
            <w:b/>
            <w:bCs/>
            <w:sz w:val="24"/>
            <w:szCs w:val="24"/>
          </w:rPr>
          <w:t>R</w:t>
        </w:r>
        <w:r w:rsidR="00337A79" w:rsidRPr="00BB7C2B">
          <w:rPr>
            <w:rFonts w:cstheme="minorHAnsi"/>
            <w:b/>
            <w:bCs/>
            <w:sz w:val="24"/>
            <w:szCs w:val="24"/>
          </w:rPr>
          <w:t xml:space="preserve">esponse </w:t>
        </w:r>
      </w:ins>
      <w:del w:id="12" w:author="Wenchao Ma" w:date="2023-07-20T20:12:00Z">
        <w:r w:rsidRPr="00BB7C2B" w:rsidDel="00337A79">
          <w:rPr>
            <w:rFonts w:cstheme="minorHAnsi"/>
            <w:b/>
            <w:bCs/>
            <w:sz w:val="24"/>
            <w:szCs w:val="24"/>
          </w:rPr>
          <w:delText>model</w:delText>
        </w:r>
      </w:del>
      <w:proofErr w:type="gramStart"/>
      <w:ins w:id="13" w:author="Wenchao Ma" w:date="2023-07-20T20:12:00Z">
        <w:r w:rsidR="00337A79">
          <w:rPr>
            <w:rFonts w:cstheme="minorHAnsi"/>
            <w:b/>
            <w:bCs/>
            <w:sz w:val="24"/>
            <w:szCs w:val="24"/>
          </w:rPr>
          <w:t>M</w:t>
        </w:r>
        <w:r w:rsidR="00337A79" w:rsidRPr="00BB7C2B">
          <w:rPr>
            <w:rFonts w:cstheme="minorHAnsi"/>
            <w:b/>
            <w:bCs/>
            <w:sz w:val="24"/>
            <w:szCs w:val="24"/>
          </w:rPr>
          <w:t>odel</w:t>
        </w:r>
      </w:ins>
      <w:proofErr w:type="gramEnd"/>
    </w:p>
    <w:p w14:paraId="2F2F70F1" w14:textId="7258F8FD" w:rsidR="00BB7C2B" w:rsidRPr="00BB7C2B" w:rsidRDefault="00F711CD" w:rsidP="00BB7C2B">
      <w:pPr>
        <w:spacing w:after="0" w:line="480" w:lineRule="auto"/>
        <w:jc w:val="center"/>
        <w:rPr>
          <w:rFonts w:cstheme="minorHAnsi"/>
          <w:b/>
          <w:bCs/>
        </w:rPr>
      </w:pPr>
      <w:r w:rsidRPr="004C513A">
        <w:rPr>
          <w:rFonts w:cstheme="minorHAnsi"/>
          <w:b/>
          <w:bCs/>
        </w:rPr>
        <w:t>Purpose</w:t>
      </w:r>
      <w:ins w:id="14" w:author="Chunhua Cao" w:date="2023-07-20T09:49:00Z">
        <w:r w:rsidR="00BB6418">
          <w:rPr>
            <w:rFonts w:cstheme="minorHAnsi"/>
            <w:b/>
            <w:bCs/>
          </w:rPr>
          <w:t xml:space="preserve"> of the Study</w:t>
        </w:r>
      </w:ins>
    </w:p>
    <w:p w14:paraId="3992538D" w14:textId="6C3C81DC" w:rsidR="00363083" w:rsidDel="00106E2C" w:rsidRDefault="00C524BE" w:rsidP="00041F7F">
      <w:pPr>
        <w:spacing w:after="0" w:line="480" w:lineRule="auto"/>
        <w:ind w:firstLine="720"/>
        <w:rPr>
          <w:ins w:id="15" w:author="Jujia Li" w:date="2023-07-18T10:04:00Z"/>
          <w:del w:id="16" w:author="Chunhua Cao" w:date="2023-07-19T10:07:00Z"/>
          <w:rFonts w:cstheme="minorHAnsi"/>
        </w:rPr>
      </w:pPr>
      <w:r w:rsidRPr="002C3CF4">
        <w:rPr>
          <w:rFonts w:cstheme="minorHAnsi"/>
        </w:rPr>
        <w:t>In psychology and psychiatric research area</w:t>
      </w:r>
      <w:ins w:id="17" w:author="Chunhua Cao" w:date="2023-07-13T13:31:00Z">
        <w:r w:rsidR="00DF0AA3">
          <w:rPr>
            <w:rFonts w:cstheme="minorHAnsi"/>
          </w:rPr>
          <w:t>s</w:t>
        </w:r>
      </w:ins>
      <w:r w:rsidRPr="002C3CF4">
        <w:rPr>
          <w:rFonts w:cstheme="minorHAnsi"/>
        </w:rPr>
        <w:t>,</w:t>
      </w:r>
      <w:ins w:id="18" w:author="Chunhua Cao" w:date="2023-07-13T13:32:00Z">
        <w:r w:rsidR="00DF0AA3">
          <w:rPr>
            <w:rFonts w:cstheme="minorHAnsi"/>
          </w:rPr>
          <w:t xml:space="preserve"> it is common to encounter</w:t>
        </w:r>
      </w:ins>
      <w:r w:rsidRPr="002C3CF4">
        <w:rPr>
          <w:rFonts w:cstheme="minorHAnsi"/>
        </w:rPr>
        <w:t xml:space="preserve"> </w:t>
      </w:r>
      <w:ins w:id="19" w:author="Chunhua Cao" w:date="2023-07-13T13:31:00Z">
        <w:r w:rsidR="00DF0AA3">
          <w:rPr>
            <w:rFonts w:cstheme="minorHAnsi"/>
          </w:rPr>
          <w:t xml:space="preserve">a latent </w:t>
        </w:r>
      </w:ins>
      <w:ins w:id="20" w:author="Chunhua Cao" w:date="2023-07-13T13:33:00Z">
        <w:r w:rsidR="00DF0AA3">
          <w:rPr>
            <w:rFonts w:cstheme="minorHAnsi"/>
          </w:rPr>
          <w:t xml:space="preserve">construct </w:t>
        </w:r>
      </w:ins>
      <w:ins w:id="21" w:author="Chunhua Cao" w:date="2023-07-13T13:32:00Z">
        <w:r w:rsidR="00DF0AA3">
          <w:rPr>
            <w:rFonts w:cstheme="minorHAnsi"/>
          </w:rPr>
          <w:t>that is positively skewed</w:t>
        </w:r>
      </w:ins>
      <w:ins w:id="22" w:author="Chunhua Cao" w:date="2023-07-13T13:33:00Z">
        <w:r w:rsidR="00DF0AA3">
          <w:rPr>
            <w:rFonts w:cstheme="minorHAnsi"/>
          </w:rPr>
          <w:t>. For example, mos</w:t>
        </w:r>
      </w:ins>
      <w:ins w:id="23" w:author="Chunhua Cao" w:date="2023-07-13T13:34:00Z">
        <w:r w:rsidR="00DF0AA3">
          <w:rPr>
            <w:rFonts w:cstheme="minorHAnsi"/>
          </w:rPr>
          <w:t xml:space="preserve">t people </w:t>
        </w:r>
        <w:del w:id="24" w:author="Jujia Li [2]" w:date="2023-07-27T16:02:00Z">
          <w:r w:rsidR="00DF0AA3" w:rsidDel="00F231AB">
            <w:rPr>
              <w:rFonts w:cstheme="minorHAnsi"/>
            </w:rPr>
            <w:delText>are located in</w:delText>
          </w:r>
        </w:del>
      </w:ins>
      <w:ins w:id="25" w:author="Jujia Li [2]" w:date="2023-07-27T16:02:00Z">
        <w:r w:rsidR="00F231AB">
          <w:rPr>
            <w:rFonts w:cstheme="minorHAnsi"/>
          </w:rPr>
          <w:t>are in</w:t>
        </w:r>
      </w:ins>
      <w:ins w:id="26" w:author="Chunhua Cao" w:date="2023-07-13T13:34:00Z">
        <w:r w:rsidR="00DF0AA3">
          <w:rPr>
            <w:rFonts w:cstheme="minorHAnsi"/>
          </w:rPr>
          <w:t xml:space="preserve"> the normal end</w:t>
        </w:r>
      </w:ins>
      <w:ins w:id="27" w:author="Chunhua Cao" w:date="2023-07-13T13:32:00Z">
        <w:r w:rsidR="00DF0AA3">
          <w:rPr>
            <w:rFonts w:cstheme="minorHAnsi"/>
          </w:rPr>
          <w:t xml:space="preserve"> </w:t>
        </w:r>
      </w:ins>
      <w:ins w:id="28" w:author="Chunhua Cao" w:date="2023-07-13T13:34:00Z">
        <w:r w:rsidR="00DF0AA3">
          <w:rPr>
            <w:rFonts w:cstheme="minorHAnsi"/>
          </w:rPr>
          <w:t xml:space="preserve">of a </w:t>
        </w:r>
      </w:ins>
      <w:ins w:id="29" w:author="Chunhua Cao" w:date="2023-07-13T13:33:00Z">
        <w:r w:rsidR="00DF0AA3">
          <w:rPr>
            <w:rFonts w:cstheme="minorHAnsi"/>
          </w:rPr>
          <w:t>psychiatric disorde</w:t>
        </w:r>
      </w:ins>
      <w:ins w:id="30" w:author="Chunhua Cao" w:date="2023-07-13T13:34:00Z">
        <w:r w:rsidR="00DF0AA3">
          <w:rPr>
            <w:rFonts w:cstheme="minorHAnsi"/>
          </w:rPr>
          <w:t>r spectrum</w:t>
        </w:r>
      </w:ins>
      <w:ins w:id="31" w:author="Chunhua Cao" w:date="2023-07-13T13:35:00Z">
        <w:r w:rsidR="00DF0AA3">
          <w:rPr>
            <w:rFonts w:cstheme="minorHAnsi"/>
          </w:rPr>
          <w:t>, while a smaller number of individuals spread out along the</w:t>
        </w:r>
      </w:ins>
      <w:ins w:id="32" w:author="Chunhua Cao" w:date="2023-07-13T13:36:00Z">
        <w:r w:rsidR="00DF0AA3">
          <w:rPr>
            <w:rFonts w:cstheme="minorHAnsi"/>
          </w:rPr>
          <w:t xml:space="preserve"> continuum of the disorder end. </w:t>
        </w:r>
      </w:ins>
      <w:ins w:id="33" w:author="Chunhua Cao" w:date="2023-07-13T13:37:00Z">
        <w:r w:rsidR="00DF0AA3">
          <w:rPr>
            <w:rFonts w:cstheme="minorHAnsi"/>
          </w:rPr>
          <w:t xml:space="preserve">However, </w:t>
        </w:r>
      </w:ins>
      <w:ins w:id="34" w:author="Wenchao Ma" w:date="2023-07-20T20:15:00Z">
        <w:r w:rsidR="00337A79">
          <w:rPr>
            <w:rFonts w:cstheme="minorHAnsi"/>
          </w:rPr>
          <w:t xml:space="preserve">many latent variable approaches, such as </w:t>
        </w:r>
      </w:ins>
      <w:ins w:id="35" w:author="Chunhua Cao" w:date="2023-07-13T13:37:00Z">
        <w:del w:id="36" w:author="Wenchao Ma" w:date="2023-07-20T20:15:00Z">
          <w:r w:rsidR="00DF0AA3" w:rsidDel="00337A79">
            <w:rPr>
              <w:rFonts w:cstheme="minorHAnsi"/>
            </w:rPr>
            <w:delText>i</w:delText>
          </w:r>
        </w:del>
      </w:ins>
      <w:ins w:id="37" w:author="Chunhua Cao" w:date="2023-07-13T13:36:00Z">
        <w:del w:id="38" w:author="Wenchao Ma" w:date="2023-07-20T20:15:00Z">
          <w:r w:rsidR="00DF0AA3" w:rsidDel="00337A79">
            <w:rPr>
              <w:rFonts w:cstheme="minorHAnsi"/>
            </w:rPr>
            <w:delText xml:space="preserve">n </w:delText>
          </w:r>
        </w:del>
      </w:ins>
      <w:ins w:id="39" w:author="Chunhua Cao" w:date="2023-07-13T13:37:00Z">
        <w:del w:id="40" w:author="Wenchao Ma" w:date="2023-07-20T20:14:00Z">
          <w:r w:rsidR="00DF0AA3" w:rsidDel="00337A79">
            <w:rPr>
              <w:rFonts w:cstheme="minorHAnsi"/>
            </w:rPr>
            <w:delText xml:space="preserve">multidimensional </w:delText>
          </w:r>
        </w:del>
        <w:r w:rsidR="00DF0AA3">
          <w:rPr>
            <w:rFonts w:cstheme="minorHAnsi"/>
          </w:rPr>
          <w:t>item response theory (IRT)</w:t>
        </w:r>
      </w:ins>
      <w:ins w:id="41" w:author="Chunhua Cao" w:date="2023-07-13T13:38:00Z">
        <w:r w:rsidR="00DF0AA3">
          <w:rPr>
            <w:rFonts w:cstheme="minorHAnsi"/>
          </w:rPr>
          <w:t xml:space="preserve"> </w:t>
        </w:r>
        <w:del w:id="42" w:author="Wenchao Ma" w:date="2023-07-20T20:15:00Z">
          <w:r w:rsidR="00DF0AA3" w:rsidDel="00337A79">
            <w:rPr>
              <w:rFonts w:cstheme="minorHAnsi"/>
            </w:rPr>
            <w:delText>model analysis</w:delText>
          </w:r>
        </w:del>
      </w:ins>
      <w:ins w:id="43" w:author="Wenchao Ma" w:date="2023-07-20T20:15:00Z">
        <w:r w:rsidR="00337A79">
          <w:rPr>
            <w:rFonts w:cstheme="minorHAnsi"/>
          </w:rPr>
          <w:t xml:space="preserve"> and factor analytic methods</w:t>
        </w:r>
      </w:ins>
      <w:ins w:id="44" w:author="Chunhua Cao" w:date="2023-07-13T13:37:00Z">
        <w:del w:id="45" w:author="Wenchao Ma" w:date="2023-07-20T20:15:00Z">
          <w:r w:rsidR="00DF0AA3" w:rsidDel="00337A79">
            <w:rPr>
              <w:rFonts w:cstheme="minorHAnsi"/>
            </w:rPr>
            <w:delText xml:space="preserve">, a central </w:delText>
          </w:r>
        </w:del>
      </w:ins>
      <w:ins w:id="46" w:author="Chunhua Cao" w:date="2023-07-13T13:38:00Z">
        <w:del w:id="47" w:author="Wenchao Ma" w:date="2023-07-20T20:15:00Z">
          <w:r w:rsidR="00DF0AA3" w:rsidDel="00337A79">
            <w:rPr>
              <w:rFonts w:cstheme="minorHAnsi"/>
            </w:rPr>
            <w:delText>assumption in the</w:delText>
          </w:r>
        </w:del>
      </w:ins>
      <w:ins w:id="48" w:author="Wenchao Ma" w:date="2023-07-20T20:15:00Z">
        <w:r w:rsidR="00337A79">
          <w:rPr>
            <w:rFonts w:cstheme="minorHAnsi"/>
          </w:rPr>
          <w:t xml:space="preserve"> assume</w:t>
        </w:r>
      </w:ins>
      <w:ins w:id="49" w:author="Chunhua Cao" w:date="2023-07-13T13:38:00Z">
        <w:r w:rsidR="00DF0AA3">
          <w:rPr>
            <w:rFonts w:cstheme="minorHAnsi"/>
          </w:rPr>
          <w:t xml:space="preserve"> </w:t>
        </w:r>
      </w:ins>
      <w:ins w:id="50" w:author="Wenchao Ma" w:date="2023-07-20T20:16:00Z">
        <w:r w:rsidR="00337A79">
          <w:rPr>
            <w:rFonts w:cstheme="minorHAnsi"/>
          </w:rPr>
          <w:t xml:space="preserve">the </w:t>
        </w:r>
      </w:ins>
      <w:ins w:id="51" w:author="Chunhua Cao" w:date="2023-07-13T13:38:00Z">
        <w:r w:rsidR="00DF0AA3">
          <w:rPr>
            <w:rFonts w:cstheme="minorHAnsi"/>
          </w:rPr>
          <w:t xml:space="preserve">normality of the latent trait </w:t>
        </w:r>
        <w:r w:rsidR="00F47661">
          <w:rPr>
            <w:rFonts w:cstheme="minorHAnsi"/>
          </w:rPr>
          <w:t>of interest. T</w:t>
        </w:r>
      </w:ins>
      <w:del w:id="52" w:author="Chunhua Cao" w:date="2023-07-13T13:38:00Z">
        <w:r w:rsidRPr="002C3CF4" w:rsidDel="00F47661">
          <w:rPr>
            <w:rFonts w:cstheme="minorHAnsi"/>
          </w:rPr>
          <w:delText>t</w:delText>
        </w:r>
      </w:del>
      <w:proofErr w:type="gramStart"/>
      <w:r w:rsidRPr="002C3CF4">
        <w:rPr>
          <w:rFonts w:cstheme="minorHAnsi"/>
        </w:rPr>
        <w:t>he</w:t>
      </w:r>
      <w:proofErr w:type="gramEnd"/>
      <w:r w:rsidRPr="002C3CF4">
        <w:rPr>
          <w:rFonts w:cstheme="minorHAnsi"/>
        </w:rPr>
        <w:t xml:space="preserve"> impact of the nonnormality </w:t>
      </w:r>
      <w:del w:id="53" w:author="Chunhua Cao" w:date="2023-07-13T13:40:00Z">
        <w:r w:rsidRPr="002C3CF4" w:rsidDel="00DB095A">
          <w:rPr>
            <w:rFonts w:cstheme="minorHAnsi"/>
          </w:rPr>
          <w:delText xml:space="preserve">of </w:delText>
        </w:r>
      </w:del>
      <w:ins w:id="54" w:author="Chunhua Cao" w:date="2023-07-13T13:40:00Z">
        <w:r w:rsidR="00DB095A">
          <w:rPr>
            <w:rFonts w:cstheme="minorHAnsi"/>
          </w:rPr>
          <w:t xml:space="preserve">on parameter estimation </w:t>
        </w:r>
      </w:ins>
      <w:ins w:id="55" w:author="Wenchao Ma" w:date="2023-07-20T20:16:00Z">
        <w:r w:rsidR="00337A79">
          <w:rPr>
            <w:rFonts w:cstheme="minorHAnsi"/>
          </w:rPr>
          <w:t xml:space="preserve">of latent variable approaches </w:t>
        </w:r>
      </w:ins>
      <w:ins w:id="56" w:author="Chunhua Cao" w:date="2023-07-13T13:40:00Z">
        <w:del w:id="57" w:author="Wenchao Ma" w:date="2023-07-20T20:16:00Z">
          <w:r w:rsidR="00DB095A" w:rsidDel="00337A79">
            <w:rPr>
              <w:rFonts w:cstheme="minorHAnsi"/>
            </w:rPr>
            <w:delText>in</w:delText>
          </w:r>
          <w:r w:rsidR="00DB095A" w:rsidRPr="002C3CF4" w:rsidDel="00337A79">
            <w:rPr>
              <w:rFonts w:cstheme="minorHAnsi"/>
            </w:rPr>
            <w:delText xml:space="preserve"> </w:delText>
          </w:r>
        </w:del>
      </w:ins>
      <w:del w:id="58" w:author="Wenchao Ma" w:date="2023-07-20T20:16:00Z">
        <w:r w:rsidRPr="002C3CF4" w:rsidDel="00337A79">
          <w:rPr>
            <w:rFonts w:cstheme="minorHAnsi"/>
          </w:rPr>
          <w:delText xml:space="preserve">the multidimensional IRT model </w:delText>
        </w:r>
      </w:del>
      <w:del w:id="59" w:author="Chunhua Cao" w:date="2023-07-13T13:41:00Z">
        <w:r w:rsidRPr="002C3CF4" w:rsidDel="00DB095A">
          <w:rPr>
            <w:rFonts w:cstheme="minorHAnsi"/>
          </w:rPr>
          <w:delText>is a prevalent phenomenon</w:delText>
        </w:r>
      </w:del>
      <w:ins w:id="60" w:author="Chunhua Cao" w:date="2023-07-13T13:41:00Z">
        <w:r w:rsidR="00DB095A">
          <w:rPr>
            <w:rFonts w:cstheme="minorHAnsi"/>
          </w:rPr>
          <w:t>has been attracting researchers’ attention (</w:t>
        </w:r>
      </w:ins>
      <w:ins w:id="61" w:author="Chunhua Cao" w:date="2023-07-19T10:04:00Z">
        <w:r w:rsidR="00F272EC">
          <w:rPr>
            <w:rFonts w:cstheme="minorHAnsi"/>
          </w:rPr>
          <w:t xml:space="preserve">e.g., </w:t>
        </w:r>
      </w:ins>
      <w:ins w:id="62" w:author="Chunhua Cao" w:date="2023-07-13T13:41:00Z">
        <w:r w:rsidR="00DB095A">
          <w:rPr>
            <w:rFonts w:cstheme="minorHAnsi"/>
          </w:rPr>
          <w:t>Wang et al., 2018)</w:t>
        </w:r>
      </w:ins>
      <w:ins w:id="63" w:author="Chunhua Cao" w:date="2023-07-13T13:42:00Z">
        <w:r w:rsidR="00014055">
          <w:rPr>
            <w:rFonts w:cstheme="minorHAnsi"/>
          </w:rPr>
          <w:t xml:space="preserve">. </w:t>
        </w:r>
      </w:ins>
      <w:ins w:id="64" w:author="Jujia Li" w:date="2023-07-18T14:14:00Z">
        <w:r w:rsidR="008127F1">
          <w:rPr>
            <w:rFonts w:cstheme="minorHAnsi"/>
            <w:color w:val="ED7D31" w:themeColor="accent2"/>
          </w:rPr>
          <w:t>P</w:t>
        </w:r>
      </w:ins>
      <w:ins w:id="65" w:author="Jujia Li" w:date="2023-07-18T14:08:00Z">
        <w:r w:rsidR="002750B9" w:rsidRPr="002750B9">
          <w:rPr>
            <w:rFonts w:cstheme="minorHAnsi"/>
            <w:color w:val="ED7D31" w:themeColor="accent2"/>
            <w:rPrChange w:id="66" w:author="Jujia Li" w:date="2023-07-18T14:08:00Z">
              <w:rPr>
                <w:rFonts w:cstheme="minorHAnsi"/>
              </w:rPr>
            </w:rPrChange>
          </w:rPr>
          <w:t xml:space="preserve">revious research has primarily </w:t>
        </w:r>
      </w:ins>
      <w:ins w:id="67" w:author="Chunhua Cao" w:date="2023-07-19T10:05:00Z">
        <w:r w:rsidR="00F272EC">
          <w:rPr>
            <w:rFonts w:cstheme="minorHAnsi"/>
            <w:color w:val="ED7D31" w:themeColor="accent2"/>
          </w:rPr>
          <w:t>focused</w:t>
        </w:r>
      </w:ins>
      <w:ins w:id="68" w:author="Jujia Li" w:date="2023-07-18T14:08:00Z">
        <w:del w:id="69" w:author="Chunhua Cao" w:date="2023-07-19T10:05:00Z">
          <w:r w:rsidR="002750B9" w:rsidRPr="002750B9" w:rsidDel="00F272EC">
            <w:rPr>
              <w:rFonts w:cstheme="minorHAnsi"/>
              <w:color w:val="ED7D31" w:themeColor="accent2"/>
              <w:rPrChange w:id="70" w:author="Jujia Li" w:date="2023-07-18T14:08:00Z">
                <w:rPr>
                  <w:rFonts w:cstheme="minorHAnsi"/>
                </w:rPr>
              </w:rPrChange>
            </w:rPr>
            <w:delText>concentrated</w:delText>
          </w:r>
        </w:del>
        <w:r w:rsidR="002750B9" w:rsidRPr="002750B9">
          <w:rPr>
            <w:rFonts w:cstheme="minorHAnsi"/>
            <w:color w:val="ED7D31" w:themeColor="accent2"/>
            <w:rPrChange w:id="71" w:author="Jujia Li" w:date="2023-07-18T14:08:00Z">
              <w:rPr>
                <w:rFonts w:cstheme="minorHAnsi"/>
              </w:rPr>
            </w:rPrChange>
          </w:rPr>
          <w:t xml:space="preserve"> on exploring the effects of nonnormality on structural equation modeling (SEM) (Finch et al., 1997;</w:t>
        </w:r>
      </w:ins>
      <w:ins w:id="72" w:author="Chunhua Cao" w:date="2023-07-20T09:33:00Z">
        <w:r w:rsidR="00037D60">
          <w:rPr>
            <w:rFonts w:cstheme="minorHAnsi"/>
            <w:color w:val="ED7D31" w:themeColor="accent2"/>
          </w:rPr>
          <w:t xml:space="preserve"> </w:t>
        </w:r>
        <w:del w:id="73" w:author="Jujia Li [2]" w:date="2023-07-24T09:29:00Z">
          <w:r w:rsidR="00037D60" w:rsidRPr="00C80184" w:rsidDel="009E1FCB">
            <w:rPr>
              <w:rFonts w:cstheme="minorHAnsi"/>
              <w:color w:val="ED7D31" w:themeColor="accent2"/>
            </w:rPr>
            <w:delText>;</w:delText>
          </w:r>
        </w:del>
        <w:r w:rsidR="00037D60" w:rsidRPr="00C80184">
          <w:rPr>
            <w:rFonts w:cstheme="minorHAnsi"/>
            <w:color w:val="ED7D31" w:themeColor="accent2"/>
          </w:rPr>
          <w:t xml:space="preserve"> Lai, 2018</w:t>
        </w:r>
        <w:del w:id="74" w:author="Jujia Li [2]" w:date="2023-07-24T09:29:00Z">
          <w:r w:rsidR="00037D60" w:rsidDel="009E1FCB">
            <w:rPr>
              <w:rFonts w:cstheme="minorHAnsi" w:hint="eastAsia"/>
              <w:color w:val="ED7D31" w:themeColor="accent2"/>
            </w:rPr>
            <w:delText>；</w:delText>
          </w:r>
        </w:del>
      </w:ins>
      <w:ins w:id="75" w:author="Jujia Li [2]" w:date="2023-07-24T09:29:00Z">
        <w:r w:rsidR="009E1FCB">
          <w:rPr>
            <w:rFonts w:cstheme="minorHAnsi" w:hint="eastAsia"/>
            <w:color w:val="ED7D31" w:themeColor="accent2"/>
          </w:rPr>
          <w:t>;</w:t>
        </w:r>
      </w:ins>
      <w:ins w:id="76" w:author="Jujia Li" w:date="2023-07-18T14:08:00Z">
        <w:r w:rsidR="002750B9" w:rsidRPr="002750B9">
          <w:rPr>
            <w:rFonts w:cstheme="minorHAnsi"/>
            <w:color w:val="ED7D31" w:themeColor="accent2"/>
            <w:rPrChange w:id="77" w:author="Jujia Li" w:date="2023-07-18T14:08:00Z">
              <w:rPr>
                <w:rFonts w:cstheme="minorHAnsi"/>
              </w:rPr>
            </w:rPrChange>
          </w:rPr>
          <w:t xml:space="preserve"> Lei </w:t>
        </w:r>
      </w:ins>
      <w:ins w:id="78" w:author="Chunhua Cao" w:date="2023-07-20T09:32:00Z">
        <w:r w:rsidR="00037D60">
          <w:rPr>
            <w:rFonts w:cstheme="minorHAnsi"/>
            <w:color w:val="ED7D31" w:themeColor="accent2"/>
          </w:rPr>
          <w:t>&amp;</w:t>
        </w:r>
      </w:ins>
      <w:ins w:id="79" w:author="Jujia Li" w:date="2023-07-18T14:08:00Z">
        <w:del w:id="80" w:author="Chunhua Cao" w:date="2023-07-20T09:32:00Z">
          <w:r w:rsidR="002750B9" w:rsidRPr="002750B9" w:rsidDel="00037D60">
            <w:rPr>
              <w:rFonts w:cstheme="minorHAnsi"/>
              <w:color w:val="ED7D31" w:themeColor="accent2"/>
              <w:rPrChange w:id="81" w:author="Jujia Li" w:date="2023-07-18T14:08:00Z">
                <w:rPr>
                  <w:rFonts w:cstheme="minorHAnsi"/>
                </w:rPr>
              </w:rPrChange>
            </w:rPr>
            <w:delText>and</w:delText>
          </w:r>
        </w:del>
        <w:r w:rsidR="002750B9" w:rsidRPr="002750B9">
          <w:rPr>
            <w:rFonts w:cstheme="minorHAnsi"/>
            <w:color w:val="ED7D31" w:themeColor="accent2"/>
            <w:rPrChange w:id="82" w:author="Jujia Li" w:date="2023-07-18T14:08:00Z">
              <w:rPr>
                <w:rFonts w:cstheme="minorHAnsi"/>
              </w:rPr>
            </w:rPrChange>
          </w:rPr>
          <w:t xml:space="preserve"> Lomax, 2005</w:t>
        </w:r>
        <w:del w:id="83" w:author="Chunhua Cao" w:date="2023-07-20T09:33:00Z">
          <w:r w:rsidR="002750B9" w:rsidRPr="002750B9" w:rsidDel="00037D60">
            <w:rPr>
              <w:rFonts w:cstheme="minorHAnsi"/>
              <w:color w:val="ED7D31" w:themeColor="accent2"/>
              <w:rPrChange w:id="84" w:author="Jujia Li" w:date="2023-07-18T14:08:00Z">
                <w:rPr>
                  <w:rFonts w:cstheme="minorHAnsi"/>
                </w:rPr>
              </w:rPrChange>
            </w:rPr>
            <w:delText>; Lai, 2018</w:delText>
          </w:r>
        </w:del>
        <w:r w:rsidR="002750B9" w:rsidRPr="002750B9">
          <w:rPr>
            <w:rFonts w:cstheme="minorHAnsi"/>
            <w:color w:val="ED7D31" w:themeColor="accent2"/>
            <w:rPrChange w:id="85" w:author="Jujia Li" w:date="2023-07-18T14:08:00Z">
              <w:rPr>
                <w:rFonts w:cstheme="minorHAnsi"/>
              </w:rPr>
            </w:rPrChange>
          </w:rPr>
          <w:t>;</w:t>
        </w:r>
      </w:ins>
      <w:ins w:id="86" w:author="Chunhua Cao" w:date="2023-07-19T10:05:00Z">
        <w:r w:rsidR="00F272EC">
          <w:rPr>
            <w:rFonts w:cstheme="minorHAnsi"/>
            <w:color w:val="ED7D31" w:themeColor="accent2"/>
          </w:rPr>
          <w:t xml:space="preserve"> </w:t>
        </w:r>
        <w:proofErr w:type="spellStart"/>
        <w:r w:rsidR="00F272EC" w:rsidRPr="00F961C9">
          <w:rPr>
            <w:rFonts w:cstheme="minorHAnsi"/>
            <w:color w:val="ED7D31" w:themeColor="accent2"/>
          </w:rPr>
          <w:t>Maydeu</w:t>
        </w:r>
        <w:proofErr w:type="spellEnd"/>
        <w:r w:rsidR="00F272EC" w:rsidRPr="00F961C9">
          <w:rPr>
            <w:rFonts w:cstheme="minorHAnsi"/>
            <w:color w:val="ED7D31" w:themeColor="accent2"/>
          </w:rPr>
          <w:t>-Olivares, 2017</w:t>
        </w:r>
        <w:r w:rsidR="00F272EC">
          <w:rPr>
            <w:rFonts w:cstheme="minorHAnsi"/>
            <w:color w:val="ED7D31" w:themeColor="accent2"/>
          </w:rPr>
          <w:t>;</w:t>
        </w:r>
      </w:ins>
      <w:ins w:id="87" w:author="Jujia Li" w:date="2023-07-18T14:08:00Z">
        <w:r w:rsidR="002750B9" w:rsidRPr="002750B9">
          <w:rPr>
            <w:rFonts w:cstheme="minorHAnsi"/>
            <w:color w:val="ED7D31" w:themeColor="accent2"/>
            <w:rPrChange w:id="88" w:author="Jujia Li" w:date="2023-07-18T14:08:00Z">
              <w:rPr>
                <w:rFonts w:cstheme="minorHAnsi"/>
              </w:rPr>
            </w:rPrChange>
          </w:rPr>
          <w:t xml:space="preserve"> Olsson et al., 2000; </w:t>
        </w:r>
        <w:proofErr w:type="spellStart"/>
        <w:r w:rsidR="002750B9" w:rsidRPr="002750B9">
          <w:rPr>
            <w:rFonts w:cstheme="minorHAnsi"/>
            <w:color w:val="ED7D31" w:themeColor="accent2"/>
            <w:rPrChange w:id="89" w:author="Jujia Li" w:date="2023-07-18T14:08:00Z">
              <w:rPr>
                <w:rFonts w:cstheme="minorHAnsi"/>
              </w:rPr>
            </w:rPrChange>
          </w:rPr>
          <w:t>Ory</w:t>
        </w:r>
        <w:proofErr w:type="spellEnd"/>
        <w:r w:rsidR="002750B9" w:rsidRPr="002750B9">
          <w:rPr>
            <w:rFonts w:cstheme="minorHAnsi"/>
            <w:color w:val="ED7D31" w:themeColor="accent2"/>
            <w:rPrChange w:id="90" w:author="Jujia Li" w:date="2023-07-18T14:08:00Z">
              <w:rPr>
                <w:rFonts w:cstheme="minorHAnsi"/>
              </w:rPr>
            </w:rPrChange>
          </w:rPr>
          <w:t xml:space="preserve"> </w:t>
        </w:r>
      </w:ins>
      <w:ins w:id="91" w:author="Chunhua Cao" w:date="2023-07-19T10:05:00Z">
        <w:r w:rsidR="00F272EC">
          <w:rPr>
            <w:rFonts w:cstheme="minorHAnsi"/>
            <w:color w:val="ED7D31" w:themeColor="accent2"/>
          </w:rPr>
          <w:t>&amp;</w:t>
        </w:r>
      </w:ins>
      <w:ins w:id="92" w:author="Jujia Li" w:date="2023-07-18T14:08:00Z">
        <w:del w:id="93" w:author="Chunhua Cao" w:date="2023-07-19T10:05:00Z">
          <w:r w:rsidR="002750B9" w:rsidRPr="002750B9" w:rsidDel="00F272EC">
            <w:rPr>
              <w:rFonts w:cstheme="minorHAnsi"/>
              <w:color w:val="ED7D31" w:themeColor="accent2"/>
              <w:rPrChange w:id="94" w:author="Jujia Li" w:date="2023-07-18T14:08:00Z">
                <w:rPr>
                  <w:rFonts w:cstheme="minorHAnsi"/>
                </w:rPr>
              </w:rPrChange>
            </w:rPr>
            <w:delText>and</w:delText>
          </w:r>
        </w:del>
        <w:r w:rsidR="002750B9" w:rsidRPr="002750B9">
          <w:rPr>
            <w:rFonts w:cstheme="minorHAnsi"/>
            <w:color w:val="ED7D31" w:themeColor="accent2"/>
            <w:rPrChange w:id="95" w:author="Jujia Li" w:date="2023-07-18T14:08:00Z">
              <w:rPr>
                <w:rFonts w:cstheme="minorHAnsi"/>
              </w:rPr>
            </w:rPrChange>
          </w:rPr>
          <w:t xml:space="preserve"> Mokhtarian, 2010</w:t>
        </w:r>
        <w:del w:id="96" w:author="Chunhua Cao" w:date="2023-07-19T10:05:00Z">
          <w:r w:rsidR="002750B9" w:rsidRPr="002750B9" w:rsidDel="00F272EC">
            <w:rPr>
              <w:rFonts w:cstheme="minorHAnsi"/>
              <w:color w:val="ED7D31" w:themeColor="accent2"/>
              <w:rPrChange w:id="97" w:author="Jujia Li" w:date="2023-07-18T14:08:00Z">
                <w:rPr>
                  <w:rFonts w:cstheme="minorHAnsi"/>
                </w:rPr>
              </w:rPrChange>
            </w:rPr>
            <w:delText>; Maydeu-Olivares, 2017</w:delText>
          </w:r>
        </w:del>
        <w:r w:rsidR="002750B9" w:rsidRPr="002750B9">
          <w:rPr>
            <w:rFonts w:cstheme="minorHAnsi"/>
            <w:color w:val="ED7D31" w:themeColor="accent2"/>
            <w:rPrChange w:id="98" w:author="Jujia Li" w:date="2023-07-18T14:08:00Z">
              <w:rPr>
                <w:rFonts w:cstheme="minorHAnsi"/>
              </w:rPr>
            </w:rPrChange>
          </w:rPr>
          <w:t>), linear regression models (</w:t>
        </w:r>
      </w:ins>
      <w:ins w:id="99" w:author="Chunhua Cao" w:date="2023-07-19T10:06:00Z">
        <w:r w:rsidR="00FE05E2" w:rsidRPr="00FE05E2">
          <w:rPr>
            <w:rFonts w:cstheme="minorHAnsi"/>
            <w:color w:val="ED7D31" w:themeColor="accent2"/>
          </w:rPr>
          <w:t xml:space="preserve">Islam &amp; </w:t>
        </w:r>
        <w:proofErr w:type="spellStart"/>
        <w:r w:rsidR="00FE05E2" w:rsidRPr="00FE05E2">
          <w:rPr>
            <w:rFonts w:cstheme="minorHAnsi"/>
            <w:color w:val="ED7D31" w:themeColor="accent2"/>
          </w:rPr>
          <w:t>Tiku</w:t>
        </w:r>
        <w:proofErr w:type="spellEnd"/>
        <w:r w:rsidR="00FE05E2" w:rsidRPr="00FE05E2">
          <w:rPr>
            <w:rFonts w:cstheme="minorHAnsi"/>
            <w:color w:val="ED7D31" w:themeColor="accent2"/>
          </w:rPr>
          <w:t>, 2005</w:t>
        </w:r>
        <w:r w:rsidR="00FE05E2">
          <w:rPr>
            <w:rFonts w:cstheme="minorHAnsi"/>
            <w:color w:val="ED7D31" w:themeColor="accent2"/>
          </w:rPr>
          <w:t xml:space="preserve">; </w:t>
        </w:r>
      </w:ins>
      <w:proofErr w:type="spellStart"/>
      <w:ins w:id="100" w:author="Jujia Li" w:date="2023-07-18T14:13:00Z">
        <w:r w:rsidR="002750B9">
          <w:rPr>
            <w:rFonts w:cstheme="minorHAnsi"/>
            <w:color w:val="ED7D31" w:themeColor="accent2"/>
          </w:rPr>
          <w:t>Mardia</w:t>
        </w:r>
        <w:proofErr w:type="spellEnd"/>
        <w:r w:rsidR="002750B9">
          <w:rPr>
            <w:rFonts w:cstheme="minorHAnsi"/>
            <w:color w:val="ED7D31" w:themeColor="accent2"/>
          </w:rPr>
          <w:t xml:space="preserve">, 1971; </w:t>
        </w:r>
      </w:ins>
      <w:ins w:id="101" w:author="Jujia Li" w:date="2023-07-18T14:08:00Z">
        <w:r w:rsidR="002750B9" w:rsidRPr="002750B9">
          <w:rPr>
            <w:rFonts w:cstheme="minorHAnsi"/>
            <w:color w:val="ED7D31" w:themeColor="accent2"/>
            <w:rPrChange w:id="102" w:author="Jujia Li" w:date="2023-07-18T14:08:00Z">
              <w:rPr>
                <w:rFonts w:cstheme="minorHAnsi"/>
              </w:rPr>
            </w:rPrChange>
          </w:rPr>
          <w:t xml:space="preserve">White </w:t>
        </w:r>
      </w:ins>
      <w:ins w:id="103" w:author="Chunhua Cao" w:date="2023-07-19T10:06:00Z">
        <w:r w:rsidR="00FE05E2">
          <w:rPr>
            <w:rFonts w:cstheme="minorHAnsi"/>
            <w:color w:val="ED7D31" w:themeColor="accent2"/>
          </w:rPr>
          <w:t>&amp;</w:t>
        </w:r>
      </w:ins>
      <w:ins w:id="104" w:author="Jujia Li" w:date="2023-07-18T14:08:00Z">
        <w:del w:id="105" w:author="Chunhua Cao" w:date="2023-07-19T10:06:00Z">
          <w:r w:rsidR="002750B9" w:rsidRPr="002750B9" w:rsidDel="00FE05E2">
            <w:rPr>
              <w:rFonts w:cstheme="minorHAnsi"/>
              <w:color w:val="ED7D31" w:themeColor="accent2"/>
              <w:rPrChange w:id="106" w:author="Jujia Li" w:date="2023-07-18T14:08:00Z">
                <w:rPr>
                  <w:rFonts w:cstheme="minorHAnsi"/>
                </w:rPr>
              </w:rPrChange>
            </w:rPr>
            <w:delText>and</w:delText>
          </w:r>
        </w:del>
        <w:r w:rsidR="002750B9" w:rsidRPr="002750B9">
          <w:rPr>
            <w:rFonts w:cstheme="minorHAnsi"/>
            <w:color w:val="ED7D31" w:themeColor="accent2"/>
            <w:rPrChange w:id="107" w:author="Jujia Li" w:date="2023-07-18T14:08:00Z">
              <w:rPr>
                <w:rFonts w:cstheme="minorHAnsi"/>
              </w:rPr>
            </w:rPrChange>
          </w:rPr>
          <w:t xml:space="preserve"> MacDonald, 1980</w:t>
        </w:r>
        <w:del w:id="108" w:author="Chunhua Cao" w:date="2023-07-19T10:06:00Z">
          <w:r w:rsidR="002750B9" w:rsidRPr="002750B9" w:rsidDel="00FE05E2">
            <w:rPr>
              <w:rFonts w:cstheme="minorHAnsi"/>
              <w:color w:val="ED7D31" w:themeColor="accent2"/>
              <w:rPrChange w:id="109" w:author="Jujia Li" w:date="2023-07-18T14:08:00Z">
                <w:rPr>
                  <w:rFonts w:cstheme="minorHAnsi"/>
                </w:rPr>
              </w:rPrChange>
            </w:rPr>
            <w:delText>; Islam and Tiku, 2005</w:delText>
          </w:r>
        </w:del>
        <w:r w:rsidR="002750B9" w:rsidRPr="002750B9">
          <w:rPr>
            <w:rFonts w:cstheme="minorHAnsi"/>
            <w:color w:val="ED7D31" w:themeColor="accent2"/>
            <w:rPrChange w:id="110" w:author="Jujia Li" w:date="2023-07-18T14:08:00Z">
              <w:rPr>
                <w:rFonts w:cstheme="minorHAnsi"/>
              </w:rPr>
            </w:rPrChange>
          </w:rPr>
          <w:t>), confirmatory factor analysis (CFA) (Curran</w:t>
        </w:r>
        <w:del w:id="111" w:author="Chunhua Cao" w:date="2023-07-20T09:33:00Z">
          <w:r w:rsidR="002750B9" w:rsidRPr="002750B9" w:rsidDel="00037D60">
            <w:rPr>
              <w:rFonts w:cstheme="minorHAnsi"/>
              <w:color w:val="ED7D31" w:themeColor="accent2"/>
              <w:rPrChange w:id="112" w:author="Jujia Li" w:date="2023-07-18T14:08:00Z">
                <w:rPr>
                  <w:rFonts w:cstheme="minorHAnsi"/>
                </w:rPr>
              </w:rPrChange>
            </w:rPr>
            <w:delText>, West, and Finch,</w:delText>
          </w:r>
        </w:del>
      </w:ins>
      <w:ins w:id="113" w:author="Chunhua Cao" w:date="2023-07-20T09:33:00Z">
        <w:r w:rsidR="00037D60">
          <w:rPr>
            <w:rFonts w:cstheme="minorHAnsi"/>
            <w:color w:val="ED7D31" w:themeColor="accent2"/>
          </w:rPr>
          <w:t xml:space="preserve"> et al.,</w:t>
        </w:r>
      </w:ins>
      <w:ins w:id="114" w:author="Jujia Li" w:date="2023-07-18T14:08:00Z">
        <w:r w:rsidR="002750B9" w:rsidRPr="002750B9">
          <w:rPr>
            <w:rFonts w:cstheme="minorHAnsi"/>
            <w:color w:val="ED7D31" w:themeColor="accent2"/>
            <w:rPrChange w:id="115" w:author="Jujia Li" w:date="2023-07-18T14:08:00Z">
              <w:rPr>
                <w:rFonts w:cstheme="minorHAnsi"/>
              </w:rPr>
            </w:rPrChange>
          </w:rPr>
          <w:t xml:space="preserve"> 1996; </w:t>
        </w:r>
      </w:ins>
      <w:ins w:id="116" w:author="Chunhua Cao" w:date="2023-07-20T09:35:00Z">
        <w:r w:rsidR="00037D60" w:rsidRPr="00C80184">
          <w:rPr>
            <w:rFonts w:cstheme="minorHAnsi"/>
            <w:color w:val="ED7D31" w:themeColor="accent2"/>
          </w:rPr>
          <w:t xml:space="preserve">Hutchinson </w:t>
        </w:r>
        <w:r w:rsidR="00037D60">
          <w:rPr>
            <w:rFonts w:cstheme="minorHAnsi"/>
            <w:color w:val="ED7D31" w:themeColor="accent2"/>
          </w:rPr>
          <w:t>&amp;</w:t>
        </w:r>
        <w:r w:rsidR="00037D60" w:rsidRPr="00C80184">
          <w:rPr>
            <w:rFonts w:cstheme="minorHAnsi"/>
            <w:color w:val="ED7D31" w:themeColor="accent2"/>
          </w:rPr>
          <w:t xml:space="preserve"> Olmos, 1998</w:t>
        </w:r>
        <w:r w:rsidR="00037D60">
          <w:rPr>
            <w:rFonts w:cstheme="minorHAnsi"/>
            <w:color w:val="ED7D31" w:themeColor="accent2"/>
          </w:rPr>
          <w:t xml:space="preserve">; </w:t>
        </w:r>
      </w:ins>
      <w:proofErr w:type="spellStart"/>
      <w:ins w:id="117" w:author="Jujia Li" w:date="2023-07-18T14:08:00Z">
        <w:r w:rsidR="002750B9" w:rsidRPr="002750B9">
          <w:rPr>
            <w:rFonts w:cstheme="minorHAnsi"/>
            <w:color w:val="ED7D31" w:themeColor="accent2"/>
            <w:rPrChange w:id="118" w:author="Jujia Li" w:date="2023-07-18T14:08:00Z">
              <w:rPr>
                <w:rFonts w:cstheme="minorHAnsi"/>
              </w:rPr>
            </w:rPrChange>
          </w:rPr>
          <w:t>Savalei</w:t>
        </w:r>
        <w:proofErr w:type="spellEnd"/>
        <w:r w:rsidR="002750B9" w:rsidRPr="002750B9">
          <w:rPr>
            <w:rFonts w:cstheme="minorHAnsi"/>
            <w:color w:val="ED7D31" w:themeColor="accent2"/>
            <w:rPrChange w:id="119" w:author="Jujia Li" w:date="2023-07-18T14:08:00Z">
              <w:rPr>
                <w:rFonts w:cstheme="minorHAnsi"/>
              </w:rPr>
            </w:rPrChange>
          </w:rPr>
          <w:t>, 2008</w:t>
        </w:r>
        <w:del w:id="120" w:author="Chunhua Cao" w:date="2023-07-20T09:35:00Z">
          <w:r w:rsidR="002750B9" w:rsidRPr="002750B9" w:rsidDel="00037D60">
            <w:rPr>
              <w:rFonts w:cstheme="minorHAnsi"/>
              <w:color w:val="ED7D31" w:themeColor="accent2"/>
              <w:rPrChange w:id="121" w:author="Jujia Li" w:date="2023-07-18T14:08:00Z">
                <w:rPr>
                  <w:rFonts w:cstheme="minorHAnsi"/>
                </w:rPr>
              </w:rPrChange>
            </w:rPr>
            <w:delText>;</w:delText>
          </w:r>
        </w:del>
        <w:del w:id="122" w:author="Chunhua Cao" w:date="2023-07-20T09:34:00Z">
          <w:r w:rsidR="002750B9" w:rsidRPr="002750B9" w:rsidDel="00037D60">
            <w:rPr>
              <w:rFonts w:cstheme="minorHAnsi"/>
              <w:color w:val="ED7D31" w:themeColor="accent2"/>
              <w:rPrChange w:id="123" w:author="Jujia Li" w:date="2023-07-18T14:08:00Z">
                <w:rPr>
                  <w:rFonts w:cstheme="minorHAnsi"/>
                </w:rPr>
              </w:rPrChange>
            </w:rPr>
            <w:delText xml:space="preserve"> Hutchinson and Olmos, 1998</w:delText>
          </w:r>
        </w:del>
        <w:r w:rsidR="002750B9" w:rsidRPr="002750B9">
          <w:rPr>
            <w:rFonts w:cstheme="minorHAnsi"/>
            <w:color w:val="ED7D31" w:themeColor="accent2"/>
            <w:rPrChange w:id="124" w:author="Jujia Li" w:date="2023-07-18T14:08:00Z">
              <w:rPr>
                <w:rFonts w:cstheme="minorHAnsi"/>
              </w:rPr>
            </w:rPrChange>
          </w:rPr>
          <w:t>), and ANOVA (</w:t>
        </w:r>
      </w:ins>
      <w:proofErr w:type="spellStart"/>
      <w:ins w:id="125" w:author="Chunhua Cao" w:date="2023-07-20T09:35:00Z">
        <w:r w:rsidR="00037D60" w:rsidRPr="00C80184">
          <w:rPr>
            <w:rFonts w:cstheme="minorHAnsi"/>
            <w:color w:val="ED7D31" w:themeColor="accent2"/>
          </w:rPr>
          <w:t>Luh</w:t>
        </w:r>
        <w:proofErr w:type="spellEnd"/>
        <w:r w:rsidR="00037D60" w:rsidRPr="00C80184">
          <w:rPr>
            <w:rFonts w:cstheme="minorHAnsi"/>
            <w:color w:val="ED7D31" w:themeColor="accent2"/>
          </w:rPr>
          <w:t xml:space="preserve"> </w:t>
        </w:r>
        <w:r w:rsidR="00037D60">
          <w:rPr>
            <w:rFonts w:cstheme="minorHAnsi"/>
            <w:color w:val="ED7D31" w:themeColor="accent2"/>
          </w:rPr>
          <w:t>&amp;</w:t>
        </w:r>
        <w:r w:rsidR="00037D60" w:rsidRPr="00C80184">
          <w:rPr>
            <w:rFonts w:cstheme="minorHAnsi"/>
            <w:color w:val="ED7D31" w:themeColor="accent2"/>
          </w:rPr>
          <w:t xml:space="preserve"> Guo, 2004</w:t>
        </w:r>
        <w:r w:rsidR="00037D60">
          <w:rPr>
            <w:rFonts w:cstheme="minorHAnsi"/>
            <w:color w:val="ED7D31" w:themeColor="accent2"/>
          </w:rPr>
          <w:t xml:space="preserve">; </w:t>
        </w:r>
      </w:ins>
      <w:proofErr w:type="spellStart"/>
      <w:ins w:id="126" w:author="Jujia Li" w:date="2023-07-18T14:08:00Z">
        <w:r w:rsidR="002750B9" w:rsidRPr="002750B9">
          <w:rPr>
            <w:rFonts w:cstheme="minorHAnsi"/>
            <w:color w:val="ED7D31" w:themeColor="accent2"/>
            <w:rPrChange w:id="127" w:author="Jujia Li" w:date="2023-07-18T14:08:00Z">
              <w:rPr>
                <w:rFonts w:cstheme="minorHAnsi"/>
              </w:rPr>
            </w:rPrChange>
          </w:rPr>
          <w:t>Seo</w:t>
        </w:r>
      </w:ins>
      <w:proofErr w:type="spellEnd"/>
      <w:ins w:id="128" w:author="Chunhua Cao" w:date="2023-07-20T09:36:00Z">
        <w:r w:rsidR="00037D60">
          <w:rPr>
            <w:rFonts w:cstheme="minorHAnsi"/>
            <w:color w:val="ED7D31" w:themeColor="accent2"/>
          </w:rPr>
          <w:t xml:space="preserve"> </w:t>
        </w:r>
      </w:ins>
      <w:ins w:id="129" w:author="Jujia Li" w:date="2023-07-18T14:08:00Z">
        <w:del w:id="130" w:author="Chunhua Cao" w:date="2023-07-20T09:35:00Z">
          <w:r w:rsidR="002750B9" w:rsidRPr="002750B9" w:rsidDel="00037D60">
            <w:rPr>
              <w:rFonts w:cstheme="minorHAnsi"/>
              <w:color w:val="ED7D31" w:themeColor="accent2"/>
              <w:rPrChange w:id="131" w:author="Jujia Li" w:date="2023-07-18T14:08:00Z">
                <w:rPr>
                  <w:rFonts w:cstheme="minorHAnsi"/>
                </w:rPr>
              </w:rPrChange>
            </w:rPr>
            <w:delText>, Kanda, and Fujikoshi,</w:delText>
          </w:r>
        </w:del>
      </w:ins>
      <w:ins w:id="132" w:author="Chunhua Cao" w:date="2023-07-20T09:35:00Z">
        <w:r w:rsidR="00037D60">
          <w:rPr>
            <w:rFonts w:cstheme="minorHAnsi"/>
            <w:color w:val="ED7D31" w:themeColor="accent2"/>
          </w:rPr>
          <w:t>et al.,</w:t>
        </w:r>
      </w:ins>
      <w:ins w:id="133" w:author="Jujia Li" w:date="2023-07-18T14:08:00Z">
        <w:r w:rsidR="002750B9" w:rsidRPr="002750B9">
          <w:rPr>
            <w:rFonts w:cstheme="minorHAnsi"/>
            <w:color w:val="ED7D31" w:themeColor="accent2"/>
            <w:rPrChange w:id="134" w:author="Jujia Li" w:date="2023-07-18T14:08:00Z">
              <w:rPr>
                <w:rFonts w:cstheme="minorHAnsi"/>
              </w:rPr>
            </w:rPrChange>
          </w:rPr>
          <w:t xml:space="preserve"> 1995</w:t>
        </w:r>
        <w:del w:id="135" w:author="Chunhua Cao" w:date="2023-07-20T09:37:00Z">
          <w:r w:rsidR="002750B9" w:rsidRPr="002750B9" w:rsidDel="00037D60">
            <w:rPr>
              <w:rFonts w:cstheme="minorHAnsi"/>
              <w:color w:val="ED7D31" w:themeColor="accent2"/>
              <w:rPrChange w:id="136" w:author="Jujia Li" w:date="2023-07-18T14:08:00Z">
                <w:rPr>
                  <w:rFonts w:cstheme="minorHAnsi"/>
                </w:rPr>
              </w:rPrChange>
            </w:rPr>
            <w:delText>;</w:delText>
          </w:r>
        </w:del>
        <w:del w:id="137" w:author="Chunhua Cao" w:date="2023-07-20T09:35:00Z">
          <w:r w:rsidR="002750B9" w:rsidRPr="002750B9" w:rsidDel="00037D60">
            <w:rPr>
              <w:rFonts w:cstheme="minorHAnsi"/>
              <w:color w:val="ED7D31" w:themeColor="accent2"/>
              <w:rPrChange w:id="138" w:author="Jujia Li" w:date="2023-07-18T14:08:00Z">
                <w:rPr>
                  <w:rFonts w:cstheme="minorHAnsi"/>
                </w:rPr>
              </w:rPrChange>
            </w:rPr>
            <w:delText xml:space="preserve"> Luh and Guo, 2004</w:delText>
          </w:r>
        </w:del>
        <w:r w:rsidR="002750B9" w:rsidRPr="002750B9">
          <w:rPr>
            <w:rFonts w:cstheme="minorHAnsi"/>
            <w:color w:val="ED7D31" w:themeColor="accent2"/>
            <w:rPrChange w:id="139" w:author="Jujia Li" w:date="2023-07-18T14:08:00Z">
              <w:rPr>
                <w:rFonts w:cstheme="minorHAnsi"/>
              </w:rPr>
            </w:rPrChange>
          </w:rPr>
          <w:t>)</w:t>
        </w:r>
      </w:ins>
      <w:ins w:id="140" w:author="Jujia Li" w:date="2023-07-18T14:14:00Z">
        <w:r w:rsidR="008127F1">
          <w:rPr>
            <w:rFonts w:cstheme="minorHAnsi"/>
            <w:color w:val="ED7D31" w:themeColor="accent2"/>
          </w:rPr>
          <w:t xml:space="preserve">. </w:t>
        </w:r>
      </w:ins>
      <w:ins w:id="141" w:author="Chunhua Cao" w:date="2023-07-13T13:43:00Z">
        <w:del w:id="142" w:author="Jujia Li" w:date="2023-07-18T14:08:00Z">
          <w:r w:rsidR="00014055" w:rsidDel="002750B9">
            <w:rPr>
              <w:rFonts w:cstheme="minorHAnsi"/>
            </w:rPr>
            <w:delText xml:space="preserve">However, previous research has focused </w:delText>
          </w:r>
          <w:commentRangeStart w:id="143"/>
          <w:r w:rsidR="00014055" w:rsidDel="002750B9">
            <w:rPr>
              <w:rFonts w:cstheme="minorHAnsi"/>
            </w:rPr>
            <w:delText>on</w:delText>
          </w:r>
        </w:del>
      </w:ins>
      <w:commentRangeEnd w:id="143"/>
      <w:ins w:id="144" w:author="Chunhua Cao" w:date="2023-07-13T13:44:00Z">
        <w:del w:id="145" w:author="Jujia Li" w:date="2023-07-18T14:08:00Z">
          <w:r w:rsidR="00014055" w:rsidDel="002750B9">
            <w:rPr>
              <w:rStyle w:val="CommentReference"/>
            </w:rPr>
            <w:commentReference w:id="143"/>
          </w:r>
        </w:del>
      </w:ins>
      <w:del w:id="146" w:author="Jujia Li" w:date="2023-07-18T14:08:00Z">
        <w:r w:rsidRPr="002C3CF4" w:rsidDel="002750B9">
          <w:rPr>
            <w:rFonts w:cstheme="minorHAnsi"/>
          </w:rPr>
          <w:delText>, attracting researchers’ attention and worry.</w:delText>
        </w:r>
        <w:r w:rsidR="00F63F0E" w:rsidDel="002750B9">
          <w:rPr>
            <w:rFonts w:cstheme="minorHAnsi"/>
          </w:rPr>
          <w:delText xml:space="preserve"> </w:delText>
        </w:r>
      </w:del>
    </w:p>
    <w:p w14:paraId="0FB1CE36" w14:textId="0618A402" w:rsidR="00337A79" w:rsidRDefault="008127F1" w:rsidP="00106E2C">
      <w:pPr>
        <w:spacing w:after="0" w:line="480" w:lineRule="auto"/>
        <w:ind w:firstLine="720"/>
        <w:rPr>
          <w:ins w:id="147" w:author="Wenchao Ma" w:date="2023-07-20T20:18:00Z"/>
          <w:rFonts w:cstheme="minorHAnsi"/>
        </w:rPr>
      </w:pPr>
      <w:ins w:id="148" w:author="Jujia Li" w:date="2023-07-18T14:15:00Z">
        <w:r>
          <w:rPr>
            <w:rFonts w:cstheme="minorHAnsi"/>
            <w:color w:val="ED7D31" w:themeColor="accent2"/>
          </w:rPr>
          <w:t>T</w:t>
        </w:r>
        <w:r w:rsidRPr="00A70CE0">
          <w:rPr>
            <w:rFonts w:cstheme="minorHAnsi"/>
            <w:color w:val="ED7D31" w:themeColor="accent2"/>
          </w:rPr>
          <w:t xml:space="preserve">here has been relatively less </w:t>
        </w:r>
        <w:del w:id="149" w:author="Chunhua Cao" w:date="2023-07-20T09:38:00Z">
          <w:r w:rsidRPr="00A70CE0" w:rsidDel="00A2155A">
            <w:rPr>
              <w:rFonts w:cstheme="minorHAnsi"/>
              <w:color w:val="ED7D31" w:themeColor="accent2"/>
            </w:rPr>
            <w:delText xml:space="preserve">emphasis </w:delText>
          </w:r>
        </w:del>
      </w:ins>
      <w:ins w:id="150" w:author="Chunhua Cao" w:date="2023-07-20T09:38:00Z">
        <w:r w:rsidR="00A2155A">
          <w:rPr>
            <w:rFonts w:cstheme="minorHAnsi"/>
            <w:color w:val="ED7D31" w:themeColor="accent2"/>
          </w:rPr>
          <w:t>research in</w:t>
        </w:r>
      </w:ins>
      <w:ins w:id="151" w:author="Jujia Li" w:date="2023-07-18T14:15:00Z">
        <w:del w:id="152" w:author="Chunhua Cao" w:date="2023-07-20T09:38:00Z">
          <w:r w:rsidRPr="00A70CE0" w:rsidDel="00A2155A">
            <w:rPr>
              <w:rFonts w:cstheme="minorHAnsi"/>
              <w:color w:val="ED7D31" w:themeColor="accent2"/>
            </w:rPr>
            <w:delText>on</w:delText>
          </w:r>
        </w:del>
        <w:r w:rsidRPr="00A70CE0">
          <w:rPr>
            <w:rFonts w:cstheme="minorHAnsi"/>
            <w:color w:val="ED7D31" w:themeColor="accent2"/>
          </w:rPr>
          <w:t xml:space="preserve"> investigating nonnormality in the context of item response theory (IRT) models (</w:t>
        </w:r>
      </w:ins>
      <w:proofErr w:type="spellStart"/>
      <w:ins w:id="153" w:author="Chunhua Cao" w:date="2023-07-20T09:37:00Z">
        <w:r w:rsidR="00037D60" w:rsidRPr="00A70CE0">
          <w:rPr>
            <w:rFonts w:cstheme="minorHAnsi"/>
            <w:color w:val="ED7D31" w:themeColor="accent2"/>
          </w:rPr>
          <w:t>Svetina</w:t>
        </w:r>
        <w:proofErr w:type="spellEnd"/>
        <w:r w:rsidR="00037D60">
          <w:rPr>
            <w:rFonts w:cstheme="minorHAnsi"/>
            <w:color w:val="ED7D31" w:themeColor="accent2"/>
          </w:rPr>
          <w:t xml:space="preserve"> et al.</w:t>
        </w:r>
        <w:r w:rsidR="00037D60" w:rsidRPr="00A70CE0">
          <w:rPr>
            <w:rFonts w:cstheme="minorHAnsi"/>
            <w:color w:val="ED7D31" w:themeColor="accent2"/>
          </w:rPr>
          <w:t>, 2017</w:t>
        </w:r>
        <w:r w:rsidR="00037D60">
          <w:rPr>
            <w:rFonts w:cstheme="minorHAnsi"/>
            <w:color w:val="ED7D31" w:themeColor="accent2"/>
          </w:rPr>
          <w:t xml:space="preserve">; </w:t>
        </w:r>
      </w:ins>
      <w:ins w:id="154" w:author="Jujia Li" w:date="2023-07-18T14:15:00Z">
        <w:r w:rsidRPr="00A70CE0">
          <w:rPr>
            <w:rFonts w:cstheme="minorHAnsi"/>
            <w:color w:val="ED7D31" w:themeColor="accent2"/>
          </w:rPr>
          <w:t>Woods, 2014</w:t>
        </w:r>
        <w:del w:id="155" w:author="Chunhua Cao" w:date="2023-07-20T09:38:00Z">
          <w:r w:rsidRPr="00A70CE0" w:rsidDel="00A2155A">
            <w:rPr>
              <w:rFonts w:cstheme="minorHAnsi"/>
              <w:color w:val="ED7D31" w:themeColor="accent2"/>
            </w:rPr>
            <w:delText>;</w:delText>
          </w:r>
        </w:del>
        <w:del w:id="156" w:author="Chunhua Cao" w:date="2023-07-20T09:37:00Z">
          <w:r w:rsidRPr="00A70CE0" w:rsidDel="00037D60">
            <w:rPr>
              <w:rFonts w:cstheme="minorHAnsi"/>
              <w:color w:val="ED7D31" w:themeColor="accent2"/>
            </w:rPr>
            <w:delText xml:space="preserve"> Svetina</w:delText>
          </w:r>
        </w:del>
        <w:del w:id="157" w:author="Chunhua Cao" w:date="2023-07-19T10:07:00Z">
          <w:r w:rsidRPr="00A70CE0" w:rsidDel="00106E2C">
            <w:rPr>
              <w:rFonts w:cstheme="minorHAnsi"/>
              <w:color w:val="ED7D31" w:themeColor="accent2"/>
            </w:rPr>
            <w:delText>, Valdivia, Underhill, Dai, and Wang</w:delText>
          </w:r>
        </w:del>
        <w:del w:id="158" w:author="Chunhua Cao" w:date="2023-07-20T09:37:00Z">
          <w:r w:rsidRPr="00A70CE0" w:rsidDel="00037D60">
            <w:rPr>
              <w:rFonts w:cstheme="minorHAnsi"/>
              <w:color w:val="ED7D31" w:themeColor="accent2"/>
            </w:rPr>
            <w:delText>, 2017</w:delText>
          </w:r>
        </w:del>
        <w:r w:rsidRPr="00A70CE0">
          <w:rPr>
            <w:rFonts w:cstheme="minorHAnsi"/>
            <w:color w:val="ED7D31" w:themeColor="accent2"/>
          </w:rPr>
          <w:t xml:space="preserve">), particularly </w:t>
        </w:r>
        <w:del w:id="159" w:author="Chunhua Cao" w:date="2023-07-20T09:39:00Z">
          <w:r w:rsidRPr="00A70CE0" w:rsidDel="00A2155A">
            <w:rPr>
              <w:rFonts w:cstheme="minorHAnsi"/>
              <w:color w:val="ED7D31" w:themeColor="accent2"/>
            </w:rPr>
            <w:delText>when estimating</w:delText>
          </w:r>
        </w:del>
      </w:ins>
      <w:ins w:id="160" w:author="Chunhua Cao" w:date="2023-07-20T09:39:00Z">
        <w:r w:rsidR="00A2155A">
          <w:rPr>
            <w:rFonts w:cstheme="minorHAnsi"/>
            <w:color w:val="ED7D31" w:themeColor="accent2"/>
          </w:rPr>
          <w:t>using</w:t>
        </w:r>
      </w:ins>
      <w:ins w:id="161" w:author="Jujia Li" w:date="2023-07-18T14:15:00Z">
        <w:r w:rsidRPr="00A70CE0">
          <w:rPr>
            <w:rFonts w:cstheme="minorHAnsi"/>
            <w:color w:val="ED7D31" w:themeColor="accent2"/>
          </w:rPr>
          <w:t xml:space="preserve"> the </w:t>
        </w:r>
        <w:del w:id="162" w:author="Jujia Li [2]" w:date="2023-07-24T10:35:00Z">
          <w:r w:rsidRPr="00A70CE0" w:rsidDel="00780EA0">
            <w:rPr>
              <w:rFonts w:cstheme="minorHAnsi"/>
              <w:color w:val="ED7D31" w:themeColor="accent2"/>
            </w:rPr>
            <w:delText>B</w:delText>
          </w:r>
        </w:del>
      </w:ins>
      <w:ins w:id="163" w:author="Jujia Li [2]" w:date="2023-07-24T10:35:00Z">
        <w:r w:rsidR="00780EA0">
          <w:rPr>
            <w:rFonts w:cstheme="minorHAnsi"/>
            <w:color w:val="ED7D31" w:themeColor="accent2"/>
          </w:rPr>
          <w:t>b</w:t>
        </w:r>
      </w:ins>
      <w:ins w:id="164" w:author="Jujia Li" w:date="2023-07-18T14:15:00Z">
        <w:r w:rsidRPr="00A70CE0">
          <w:rPr>
            <w:rFonts w:cstheme="minorHAnsi"/>
            <w:color w:val="ED7D31" w:themeColor="accent2"/>
          </w:rPr>
          <w:t>ifactor IRT model.</w:t>
        </w:r>
        <w:r>
          <w:rPr>
            <w:rFonts w:cstheme="minorHAnsi"/>
            <w:color w:val="ED7D31" w:themeColor="accent2"/>
          </w:rPr>
          <w:t xml:space="preserve"> </w:t>
        </w:r>
      </w:ins>
      <w:ins w:id="165" w:author="Chunhua Cao" w:date="2023-07-13T13:44:00Z">
        <w:r w:rsidR="00014055">
          <w:rPr>
            <w:rFonts w:cstheme="minorHAnsi"/>
          </w:rPr>
          <w:t>Bifactor model has been gaining popularity in psychological and other social sci</w:t>
        </w:r>
      </w:ins>
      <w:ins w:id="166" w:author="Chunhua Cao" w:date="2023-07-13T13:45:00Z">
        <w:r w:rsidR="00014055">
          <w:rPr>
            <w:rFonts w:cstheme="minorHAnsi"/>
          </w:rPr>
          <w:t xml:space="preserve">ences because of its flexibility to incorporate a general factor and some specific factors for the </w:t>
        </w:r>
        <w:proofErr w:type="spellStart"/>
        <w:r w:rsidR="00014055">
          <w:rPr>
            <w:rFonts w:cstheme="minorHAnsi"/>
          </w:rPr>
          <w:t>multidimentional</w:t>
        </w:r>
        <w:proofErr w:type="spellEnd"/>
        <w:r w:rsidR="00014055">
          <w:rPr>
            <w:rFonts w:cstheme="minorHAnsi"/>
          </w:rPr>
          <w:t xml:space="preserve"> </w:t>
        </w:r>
      </w:ins>
      <w:ins w:id="167" w:author="Chunhua Cao" w:date="2023-07-13T13:46:00Z">
        <w:r w:rsidR="00014055">
          <w:rPr>
            <w:rFonts w:cstheme="minorHAnsi"/>
          </w:rPr>
          <w:t>latent factors. To the best of our knowledge, no previous study utilized bi</w:t>
        </w:r>
      </w:ins>
      <w:ins w:id="168" w:author="Chunhua Cao" w:date="2023-07-13T13:47:00Z">
        <w:r w:rsidR="00014055">
          <w:rPr>
            <w:rFonts w:cstheme="minorHAnsi"/>
          </w:rPr>
          <w:t>factor models to examine the impact of nonnormality on its parameter estimation</w:t>
        </w:r>
      </w:ins>
      <w:ins w:id="169" w:author="Jujia Li [2]" w:date="2023-07-27T17:06:00Z">
        <w:r w:rsidR="00A4722A">
          <w:rPr>
            <w:rFonts w:cstheme="minorHAnsi"/>
          </w:rPr>
          <w:t xml:space="preserve">, especially </w:t>
        </w:r>
      </w:ins>
      <w:ins w:id="170" w:author="Jujia Li [2]" w:date="2023-07-27T17:07:00Z">
        <w:r w:rsidR="00A4722A">
          <w:rPr>
            <w:rFonts w:cstheme="minorHAnsi"/>
          </w:rPr>
          <w:t>bifactor graded response model (Bifactor-GRM)</w:t>
        </w:r>
      </w:ins>
      <w:ins w:id="171" w:author="Chunhua Cao" w:date="2023-07-13T13:47:00Z">
        <w:r w:rsidR="00014055">
          <w:rPr>
            <w:rFonts w:cstheme="minorHAnsi"/>
          </w:rPr>
          <w:t xml:space="preserve">. </w:t>
        </w:r>
      </w:ins>
      <w:r w:rsidR="00F711CD" w:rsidRPr="004C513A">
        <w:rPr>
          <w:rFonts w:cstheme="minorHAnsi"/>
        </w:rPr>
        <w:t xml:space="preserve">This study will focus on the </w:t>
      </w:r>
      <w:ins w:id="172" w:author="Chunhua Cao" w:date="2023-07-13T13:48:00Z">
        <w:r w:rsidR="00930F79">
          <w:rPr>
            <w:rFonts w:cstheme="minorHAnsi"/>
          </w:rPr>
          <w:t xml:space="preserve">impact of the violation of the </w:t>
        </w:r>
      </w:ins>
      <w:r w:rsidR="00F711CD" w:rsidRPr="004C513A">
        <w:rPr>
          <w:rFonts w:cstheme="minorHAnsi"/>
        </w:rPr>
        <w:t>assumption</w:t>
      </w:r>
      <w:del w:id="173" w:author="Chunhua Cao" w:date="2023-07-13T13:48:00Z">
        <w:r w:rsidR="00F711CD" w:rsidRPr="004C513A" w:rsidDel="00930F79">
          <w:rPr>
            <w:rFonts w:cstheme="minorHAnsi"/>
          </w:rPr>
          <w:delText>s</w:delText>
        </w:r>
      </w:del>
      <w:r w:rsidR="00F711CD" w:rsidRPr="004C513A">
        <w:rPr>
          <w:rFonts w:cstheme="minorHAnsi"/>
        </w:rPr>
        <w:t xml:space="preserve"> of normality in the </w:t>
      </w:r>
      <w:ins w:id="174" w:author="Chunhua Cao" w:date="2023-07-20T09:39:00Z">
        <w:r w:rsidR="00A2155A">
          <w:rPr>
            <w:rFonts w:cstheme="minorHAnsi"/>
          </w:rPr>
          <w:t>b</w:t>
        </w:r>
      </w:ins>
      <w:del w:id="175" w:author="Chunhua Cao" w:date="2023-07-20T09:39:00Z">
        <w:r w:rsidR="004F37A9" w:rsidRPr="004C513A" w:rsidDel="00A2155A">
          <w:rPr>
            <w:rFonts w:cstheme="minorHAnsi"/>
          </w:rPr>
          <w:delText>B</w:delText>
        </w:r>
      </w:del>
      <w:r w:rsidR="004F37A9" w:rsidRPr="004C513A">
        <w:rPr>
          <w:rFonts w:cstheme="minorHAnsi"/>
        </w:rPr>
        <w:t>ifactor</w:t>
      </w:r>
      <w:r w:rsidR="00F711CD" w:rsidRPr="004C513A">
        <w:rPr>
          <w:rFonts w:cstheme="minorHAnsi"/>
        </w:rPr>
        <w:t xml:space="preserve"> model with the graded response</w:t>
      </w:r>
      <w:del w:id="176" w:author="Jujia Li" w:date="2023-07-18T14:15:00Z">
        <w:r w:rsidR="00F711CD" w:rsidRPr="004C513A" w:rsidDel="008127F1">
          <w:rPr>
            <w:rFonts w:cstheme="minorHAnsi"/>
          </w:rPr>
          <w:delText>,</w:delText>
        </w:r>
      </w:del>
      <w:del w:id="177" w:author="Chunhua Cao" w:date="2023-07-13T13:47:00Z">
        <w:r w:rsidR="00F711CD" w:rsidRPr="004C513A" w:rsidDel="00930F79">
          <w:rPr>
            <w:rFonts w:cstheme="minorHAnsi"/>
          </w:rPr>
          <w:delText xml:space="preserve"> preparing for future research</w:delText>
        </w:r>
      </w:del>
      <w:r w:rsidR="00F711CD" w:rsidRPr="004C513A">
        <w:rPr>
          <w:rFonts w:cstheme="minorHAnsi"/>
        </w:rPr>
        <w:t>.</w:t>
      </w:r>
      <w:r w:rsidR="00937AE2" w:rsidRPr="004C513A">
        <w:rPr>
          <w:rFonts w:cstheme="minorHAnsi"/>
        </w:rPr>
        <w:t xml:space="preserve"> It is an extension of previous studies focused on unidimensional IRT models (</w:t>
      </w:r>
      <w:commentRangeStart w:id="178"/>
      <w:proofErr w:type="spellStart"/>
      <w:ins w:id="179" w:author="Jujia Li" w:date="2023-07-18T14:18:00Z">
        <w:r w:rsidRPr="004C513A">
          <w:rPr>
            <w:rFonts w:cstheme="minorHAnsi"/>
          </w:rPr>
          <w:t>DeMars</w:t>
        </w:r>
        <w:commentRangeEnd w:id="178"/>
        <w:proofErr w:type="spellEnd"/>
        <w:r>
          <w:rPr>
            <w:rStyle w:val="CommentReference"/>
          </w:rPr>
          <w:commentReference w:id="178"/>
        </w:r>
        <w:r w:rsidRPr="004C513A">
          <w:rPr>
            <w:rFonts w:cstheme="minorHAnsi"/>
          </w:rPr>
          <w:t xml:space="preserve">, </w:t>
        </w:r>
        <w:r w:rsidRPr="008127F1">
          <w:rPr>
            <w:rFonts w:cstheme="minorHAnsi"/>
            <w:color w:val="ED7D31" w:themeColor="accent2"/>
            <w:rPrChange w:id="180" w:author="Jujia Li" w:date="2023-07-18T14:19:00Z">
              <w:rPr>
                <w:rFonts w:cstheme="minorHAnsi"/>
              </w:rPr>
            </w:rPrChange>
          </w:rPr>
          <w:t xml:space="preserve">2012; </w:t>
        </w:r>
      </w:ins>
      <w:ins w:id="181" w:author="Jujia Li" w:date="2023-07-18T14:17:00Z">
        <w:r w:rsidRPr="008127F1">
          <w:rPr>
            <w:rFonts w:cstheme="minorHAnsi"/>
            <w:color w:val="ED7D31" w:themeColor="accent2"/>
            <w:rPrChange w:id="182" w:author="Jujia Li" w:date="2023-07-18T14:19:00Z">
              <w:rPr>
                <w:rFonts w:cstheme="minorHAnsi"/>
              </w:rPr>
            </w:rPrChange>
          </w:rPr>
          <w:t>Sen</w:t>
        </w:r>
        <w:del w:id="183" w:author="Chunhua Cao" w:date="2023-07-20T09:39:00Z">
          <w:r w:rsidRPr="008127F1" w:rsidDel="00A2155A">
            <w:rPr>
              <w:rFonts w:cstheme="minorHAnsi"/>
              <w:color w:val="ED7D31" w:themeColor="accent2"/>
              <w:rPrChange w:id="184" w:author="Jujia Li" w:date="2023-07-18T14:19:00Z">
                <w:rPr>
                  <w:rFonts w:cstheme="minorHAnsi"/>
                </w:rPr>
              </w:rPrChange>
            </w:rPr>
            <w:delText>, Cohen, and Kim</w:delText>
          </w:r>
        </w:del>
      </w:ins>
      <w:ins w:id="185" w:author="Chunhua Cao" w:date="2023-07-20T09:39:00Z">
        <w:r w:rsidR="00A2155A">
          <w:rPr>
            <w:rFonts w:cstheme="minorHAnsi"/>
            <w:color w:val="ED7D31" w:themeColor="accent2"/>
          </w:rPr>
          <w:t xml:space="preserve"> et al.</w:t>
        </w:r>
      </w:ins>
      <w:ins w:id="186" w:author="Jujia Li" w:date="2023-07-18T14:17:00Z">
        <w:r w:rsidRPr="008127F1">
          <w:rPr>
            <w:rFonts w:cstheme="minorHAnsi"/>
            <w:color w:val="ED7D31" w:themeColor="accent2"/>
            <w:rPrChange w:id="187" w:author="Jujia Li" w:date="2023-07-18T14:19:00Z">
              <w:rPr>
                <w:rFonts w:cstheme="minorHAnsi"/>
              </w:rPr>
            </w:rPrChange>
          </w:rPr>
          <w:t>,</w:t>
        </w:r>
      </w:ins>
      <w:ins w:id="188" w:author="Jujia Li" w:date="2023-07-18T14:18:00Z">
        <w:r w:rsidRPr="008127F1">
          <w:rPr>
            <w:rFonts w:cstheme="minorHAnsi"/>
            <w:color w:val="ED7D31" w:themeColor="accent2"/>
            <w:rPrChange w:id="189" w:author="Jujia Li" w:date="2023-07-18T14:19:00Z">
              <w:rPr>
                <w:rFonts w:cstheme="minorHAnsi"/>
              </w:rPr>
            </w:rPrChange>
          </w:rPr>
          <w:t xml:space="preserve"> </w:t>
        </w:r>
      </w:ins>
      <w:ins w:id="190" w:author="Jujia Li" w:date="2023-07-18T14:17:00Z">
        <w:r w:rsidRPr="008127F1">
          <w:rPr>
            <w:rFonts w:cstheme="minorHAnsi"/>
            <w:color w:val="ED7D31" w:themeColor="accent2"/>
            <w:rPrChange w:id="191" w:author="Jujia Li" w:date="2023-07-18T14:19:00Z">
              <w:rPr>
                <w:rFonts w:cstheme="minorHAnsi"/>
              </w:rPr>
            </w:rPrChange>
          </w:rPr>
          <w:t>2016</w:t>
        </w:r>
      </w:ins>
      <w:commentRangeStart w:id="192"/>
      <w:del w:id="193" w:author="Jujia Li" w:date="2023-07-18T14:18:00Z">
        <w:r w:rsidR="00937AE2" w:rsidRPr="004C513A" w:rsidDel="008127F1">
          <w:rPr>
            <w:rFonts w:cstheme="minorHAnsi"/>
          </w:rPr>
          <w:delText>DeMars</w:delText>
        </w:r>
        <w:commentRangeEnd w:id="192"/>
        <w:r w:rsidR="00930F79" w:rsidDel="008127F1">
          <w:rPr>
            <w:rStyle w:val="CommentReference"/>
          </w:rPr>
          <w:commentReference w:id="192"/>
        </w:r>
        <w:r w:rsidR="00937AE2" w:rsidRPr="004C513A" w:rsidDel="008127F1">
          <w:rPr>
            <w:rFonts w:cstheme="minorHAnsi"/>
          </w:rPr>
          <w:delText>, 2012</w:delText>
        </w:r>
      </w:del>
      <w:r w:rsidR="00937AE2" w:rsidRPr="004C513A">
        <w:rPr>
          <w:rFonts w:cstheme="minorHAnsi"/>
        </w:rPr>
        <w:t xml:space="preserve">) and multidimensional IRT models </w:t>
      </w:r>
      <w:commentRangeStart w:id="194"/>
      <w:r w:rsidR="00937AE2" w:rsidRPr="004C513A">
        <w:rPr>
          <w:rFonts w:cstheme="minorHAnsi"/>
        </w:rPr>
        <w:t>(</w:t>
      </w:r>
      <w:proofErr w:type="spellStart"/>
      <w:ins w:id="195" w:author="Jujia Li" w:date="2023-07-18T14:18:00Z">
        <w:del w:id="196" w:author="Jujia Li [2]" w:date="2023-07-24T10:54:00Z">
          <w:r w:rsidRPr="00A70CE0" w:rsidDel="00927E90">
            <w:rPr>
              <w:rFonts w:cstheme="minorHAnsi"/>
              <w:color w:val="ED7D31" w:themeColor="accent2"/>
            </w:rPr>
            <w:delText xml:space="preserve">Woods, 2014; </w:delText>
          </w:r>
        </w:del>
        <w:r w:rsidRPr="00A70CE0">
          <w:rPr>
            <w:rFonts w:cstheme="minorHAnsi"/>
            <w:color w:val="ED7D31" w:themeColor="accent2"/>
          </w:rPr>
          <w:t>Svetina</w:t>
        </w:r>
        <w:proofErr w:type="spellEnd"/>
        <w:del w:id="197" w:author="Jujia Li [2]" w:date="2023-07-24T10:56:00Z">
          <w:r w:rsidRPr="00A70CE0" w:rsidDel="00335B53">
            <w:rPr>
              <w:rFonts w:cstheme="minorHAnsi"/>
              <w:color w:val="ED7D31" w:themeColor="accent2"/>
            </w:rPr>
            <w:delText xml:space="preserve">, </w:delText>
          </w:r>
        </w:del>
        <w:del w:id="198" w:author="Jujia Li [2]" w:date="2023-07-24T10:49:00Z">
          <w:r w:rsidRPr="00A70CE0" w:rsidDel="00927E90">
            <w:rPr>
              <w:rFonts w:cstheme="minorHAnsi"/>
              <w:color w:val="ED7D31" w:themeColor="accent2"/>
            </w:rPr>
            <w:delText>Valdivia, Underhill, Dai, and Wang</w:delText>
          </w:r>
        </w:del>
      </w:ins>
      <w:ins w:id="199" w:author="Jujia Li [2]" w:date="2023-07-24T10:49:00Z">
        <w:r w:rsidR="00927E90">
          <w:rPr>
            <w:rFonts w:cstheme="minorHAnsi"/>
            <w:color w:val="ED7D31" w:themeColor="accent2"/>
          </w:rPr>
          <w:t xml:space="preserve"> et al.</w:t>
        </w:r>
      </w:ins>
      <w:ins w:id="200" w:author="Jujia Li" w:date="2023-07-18T14:18:00Z">
        <w:r w:rsidRPr="00A70CE0">
          <w:rPr>
            <w:rFonts w:cstheme="minorHAnsi"/>
            <w:color w:val="ED7D31" w:themeColor="accent2"/>
          </w:rPr>
          <w:t>, 2017</w:t>
        </w:r>
      </w:ins>
      <w:commentRangeEnd w:id="194"/>
      <w:r w:rsidR="00A2155A">
        <w:rPr>
          <w:rStyle w:val="CommentReference"/>
        </w:rPr>
        <w:commentReference w:id="194"/>
      </w:r>
      <w:ins w:id="201" w:author="Jujia Li" w:date="2023-07-18T14:18:00Z">
        <w:r>
          <w:rPr>
            <w:rFonts w:cstheme="minorHAnsi"/>
            <w:color w:val="ED7D31" w:themeColor="accent2"/>
          </w:rPr>
          <w:t xml:space="preserve">, </w:t>
        </w:r>
      </w:ins>
      <w:r w:rsidR="00937AE2" w:rsidRPr="004C513A">
        <w:rPr>
          <w:rFonts w:cstheme="minorHAnsi"/>
        </w:rPr>
        <w:t>Wang</w:t>
      </w:r>
      <w:ins w:id="202" w:author="Chunhua Cao" w:date="2023-07-13T13:48:00Z">
        <w:r w:rsidR="00930F79">
          <w:rPr>
            <w:rFonts w:cstheme="minorHAnsi"/>
          </w:rPr>
          <w:t xml:space="preserve"> et al.</w:t>
        </w:r>
      </w:ins>
      <w:r w:rsidR="00937AE2" w:rsidRPr="004C513A">
        <w:rPr>
          <w:rFonts w:cstheme="minorHAnsi"/>
        </w:rPr>
        <w:t>, 2018</w:t>
      </w:r>
      <w:ins w:id="203" w:author="Jujia Li [2]" w:date="2023-07-24T10:54:00Z">
        <w:r w:rsidR="00927E90">
          <w:rPr>
            <w:rFonts w:cstheme="minorHAnsi"/>
          </w:rPr>
          <w:t xml:space="preserve">; </w:t>
        </w:r>
        <w:r w:rsidR="00927E90" w:rsidRPr="00A70CE0">
          <w:rPr>
            <w:rFonts w:cstheme="minorHAnsi"/>
            <w:color w:val="ED7D31" w:themeColor="accent2"/>
          </w:rPr>
          <w:t>Woods, 2014</w:t>
        </w:r>
      </w:ins>
      <w:r w:rsidR="00937AE2" w:rsidRPr="004C513A">
        <w:rPr>
          <w:rFonts w:cstheme="minorHAnsi"/>
        </w:rPr>
        <w:t xml:space="preserve">). </w:t>
      </w:r>
    </w:p>
    <w:p w14:paraId="13F36726" w14:textId="2CE3451F" w:rsidR="00F711CD" w:rsidRDefault="00937AE2" w:rsidP="00106E2C">
      <w:pPr>
        <w:spacing w:after="0" w:line="480" w:lineRule="auto"/>
        <w:ind w:firstLine="720"/>
        <w:rPr>
          <w:rFonts w:cstheme="minorHAnsi"/>
        </w:rPr>
      </w:pPr>
      <w:commentRangeStart w:id="204"/>
      <w:r w:rsidRPr="004C513A">
        <w:rPr>
          <w:rFonts w:cstheme="minorHAnsi"/>
        </w:rPr>
        <w:lastRenderedPageBreak/>
        <w:t xml:space="preserve">Compared to </w:t>
      </w:r>
      <w:del w:id="205" w:author="Chunhua Cao" w:date="2023-07-20T09:44:00Z">
        <w:r w:rsidRPr="004C513A" w:rsidDel="00EB16B6">
          <w:rPr>
            <w:rFonts w:cstheme="minorHAnsi"/>
          </w:rPr>
          <w:delText xml:space="preserve">other </w:delText>
        </w:r>
      </w:del>
      <w:ins w:id="206" w:author="Chunhua Cao" w:date="2023-07-20T09:44:00Z">
        <w:r w:rsidR="00EB16B6">
          <w:rPr>
            <w:rFonts w:cstheme="minorHAnsi"/>
          </w:rPr>
          <w:t>previous</w:t>
        </w:r>
        <w:r w:rsidR="00EB16B6" w:rsidRPr="004C513A">
          <w:rPr>
            <w:rFonts w:cstheme="minorHAnsi"/>
          </w:rPr>
          <w:t xml:space="preserve"> </w:t>
        </w:r>
      </w:ins>
      <w:r w:rsidRPr="004C513A">
        <w:rPr>
          <w:rFonts w:cstheme="minorHAnsi"/>
        </w:rPr>
        <w:t>research</w:t>
      </w:r>
      <w:ins w:id="207" w:author="Chunhua Cao" w:date="2023-07-20T09:44:00Z">
        <w:r w:rsidR="00EB16B6">
          <w:rPr>
            <w:rFonts w:cstheme="minorHAnsi"/>
          </w:rPr>
          <w:t xml:space="preserve"> studies</w:t>
        </w:r>
      </w:ins>
      <w:r w:rsidRPr="004C513A">
        <w:rPr>
          <w:rFonts w:cstheme="minorHAnsi"/>
        </w:rPr>
        <w:t xml:space="preserve"> designed for </w:t>
      </w:r>
      <w:r w:rsidR="0070241F" w:rsidRPr="004C513A">
        <w:rPr>
          <w:rFonts w:cstheme="minorHAnsi"/>
        </w:rPr>
        <w:t xml:space="preserve">normality violation </w:t>
      </w:r>
      <w:del w:id="208" w:author="Chunhua Cao" w:date="2023-07-20T09:42:00Z">
        <w:r w:rsidR="0070241F" w:rsidRPr="004C513A" w:rsidDel="00EB16B6">
          <w:rPr>
            <w:rFonts w:cstheme="minorHAnsi"/>
          </w:rPr>
          <w:delText xml:space="preserve">on </w:delText>
        </w:r>
      </w:del>
      <w:ins w:id="209" w:author="Chunhua Cao" w:date="2023-07-20T09:42:00Z">
        <w:r w:rsidR="00EB16B6">
          <w:rPr>
            <w:rFonts w:cstheme="minorHAnsi"/>
          </w:rPr>
          <w:t>in</w:t>
        </w:r>
        <w:r w:rsidR="00EB16B6" w:rsidRPr="004C513A">
          <w:rPr>
            <w:rFonts w:cstheme="minorHAnsi"/>
          </w:rPr>
          <w:t xml:space="preserve"> </w:t>
        </w:r>
      </w:ins>
      <w:ins w:id="210" w:author="Chunhua Cao" w:date="2023-07-20T09:41:00Z">
        <w:r w:rsidR="00EB16B6">
          <w:rPr>
            <w:rFonts w:cstheme="minorHAnsi"/>
          </w:rPr>
          <w:t>uni</w:t>
        </w:r>
      </w:ins>
      <w:del w:id="211" w:author="Chunhua Cao" w:date="2023-07-20T09:41:00Z">
        <w:r w:rsidR="0070241F" w:rsidRPr="004C513A" w:rsidDel="00EB16B6">
          <w:rPr>
            <w:rFonts w:cstheme="minorHAnsi"/>
          </w:rPr>
          <w:delText xml:space="preserve">one </w:delText>
        </w:r>
      </w:del>
      <w:r w:rsidR="0070241F" w:rsidRPr="004C513A">
        <w:rPr>
          <w:rFonts w:cstheme="minorHAnsi"/>
        </w:rPr>
        <w:t>dimension</w:t>
      </w:r>
      <w:ins w:id="212" w:author="Chunhua Cao" w:date="2023-07-20T09:42:00Z">
        <w:r w:rsidR="00EB16B6">
          <w:rPr>
            <w:rFonts w:cstheme="minorHAnsi"/>
          </w:rPr>
          <w:t>al</w:t>
        </w:r>
      </w:ins>
      <w:r w:rsidR="0070241F" w:rsidRPr="004C513A">
        <w:rPr>
          <w:rFonts w:cstheme="minorHAnsi"/>
        </w:rPr>
        <w:t xml:space="preserve"> or </w:t>
      </w:r>
      <w:r w:rsidR="00FA2E82" w:rsidRPr="004C513A">
        <w:rPr>
          <w:rFonts w:cstheme="minorHAnsi"/>
        </w:rPr>
        <w:t>multi</w:t>
      </w:r>
      <w:del w:id="213" w:author="Chunhua Cao" w:date="2023-07-20T09:41:00Z">
        <w:r w:rsidR="00FA2E82" w:rsidRPr="004C513A" w:rsidDel="00EB16B6">
          <w:rPr>
            <w:rFonts w:cstheme="minorHAnsi"/>
          </w:rPr>
          <w:delText>-</w:delText>
        </w:r>
      </w:del>
      <w:r w:rsidR="00FA2E82" w:rsidRPr="004C513A">
        <w:rPr>
          <w:rFonts w:cstheme="minorHAnsi"/>
        </w:rPr>
        <w:t>dimension</w:t>
      </w:r>
      <w:ins w:id="214" w:author="Chunhua Cao" w:date="2023-07-20T09:42:00Z">
        <w:r w:rsidR="00EB16B6">
          <w:rPr>
            <w:rFonts w:cstheme="minorHAnsi"/>
          </w:rPr>
          <w:t>al models</w:t>
        </w:r>
      </w:ins>
      <w:r w:rsidR="00FA2E82" w:rsidRPr="004C513A">
        <w:rPr>
          <w:rFonts w:cstheme="minorHAnsi"/>
        </w:rPr>
        <w:t>, t</w:t>
      </w:r>
      <w:ins w:id="215" w:author="Chunhua Cao" w:date="2023-07-20T09:44:00Z">
        <w:r w:rsidR="00EB16B6">
          <w:rPr>
            <w:rFonts w:cstheme="minorHAnsi"/>
          </w:rPr>
          <w:t>he current</w:t>
        </w:r>
      </w:ins>
      <w:del w:id="216" w:author="Chunhua Cao" w:date="2023-07-20T09:44:00Z">
        <w:r w:rsidR="00FA2E82" w:rsidRPr="004C513A" w:rsidDel="00EB16B6">
          <w:rPr>
            <w:rFonts w:cstheme="minorHAnsi"/>
          </w:rPr>
          <w:delText>his</w:delText>
        </w:r>
      </w:del>
      <w:r w:rsidR="00FA2E82" w:rsidRPr="004C513A">
        <w:rPr>
          <w:rFonts w:cstheme="minorHAnsi"/>
        </w:rPr>
        <w:t xml:space="preserve"> study uses </w:t>
      </w:r>
      <w:del w:id="217" w:author="Jujia Li [2]" w:date="2023-07-27T17:08:00Z">
        <w:r w:rsidR="00FA2E82" w:rsidRPr="004C513A" w:rsidDel="00A4722A">
          <w:rPr>
            <w:rFonts w:cstheme="minorHAnsi"/>
          </w:rPr>
          <w:delText>bifacto</w:delText>
        </w:r>
      </w:del>
      <w:ins w:id="218" w:author="Jujia Li [2]" w:date="2023-07-27T17:08:00Z">
        <w:r w:rsidR="00A4722A">
          <w:rPr>
            <w:rFonts w:cstheme="minorHAnsi"/>
          </w:rPr>
          <w:t>Bifactor-GRM</w:t>
        </w:r>
      </w:ins>
      <w:del w:id="219" w:author="Jujia Li [2]" w:date="2023-07-27T17:08:00Z">
        <w:r w:rsidR="00FA2E82" w:rsidRPr="004C513A" w:rsidDel="00A4722A">
          <w:rPr>
            <w:rFonts w:cstheme="minorHAnsi"/>
          </w:rPr>
          <w:delText>r IRT</w:delText>
        </w:r>
      </w:del>
      <w:r w:rsidR="00FA2E82" w:rsidRPr="004C513A">
        <w:rPr>
          <w:rFonts w:cstheme="minorHAnsi"/>
        </w:rPr>
        <w:t xml:space="preserve"> to check how the skewness</w:t>
      </w:r>
      <w:ins w:id="220" w:author="Chunhua Cao" w:date="2023-07-20T09:45:00Z">
        <w:r w:rsidR="00EB16B6">
          <w:rPr>
            <w:rFonts w:cstheme="minorHAnsi"/>
          </w:rPr>
          <w:t xml:space="preserve"> and kurtosis</w:t>
        </w:r>
      </w:ins>
      <w:r w:rsidR="00FA2E82" w:rsidRPr="004C513A">
        <w:rPr>
          <w:rFonts w:cstheme="minorHAnsi"/>
        </w:rPr>
        <w:t xml:space="preserve"> of </w:t>
      </w:r>
      <w:r w:rsidR="0069155A" w:rsidRPr="004C513A">
        <w:rPr>
          <w:rFonts w:cstheme="minorHAnsi"/>
        </w:rPr>
        <w:t xml:space="preserve">the </w:t>
      </w:r>
      <w:r w:rsidR="00FA2E82" w:rsidRPr="004C513A">
        <w:rPr>
          <w:rFonts w:cstheme="minorHAnsi"/>
        </w:rPr>
        <w:t xml:space="preserve">general factor and specific factors </w:t>
      </w:r>
      <w:del w:id="221" w:author="Chunhua Cao" w:date="2023-07-20T09:45:00Z">
        <w:r w:rsidR="00FA2E82" w:rsidRPr="004C513A" w:rsidDel="00EB16B6">
          <w:rPr>
            <w:rFonts w:cstheme="minorHAnsi"/>
          </w:rPr>
          <w:delText xml:space="preserve">will </w:delText>
        </w:r>
      </w:del>
      <w:r w:rsidR="00FA2E82" w:rsidRPr="004C513A">
        <w:rPr>
          <w:rFonts w:cstheme="minorHAnsi"/>
        </w:rPr>
        <w:t>affect the recovery of parameters</w:t>
      </w:r>
      <w:ins w:id="222" w:author="Chunhua Cao" w:date="2023-07-20T09:45:00Z">
        <w:r w:rsidR="00EB16B6">
          <w:rPr>
            <w:rFonts w:cstheme="minorHAnsi"/>
          </w:rPr>
          <w:t xml:space="preserve">, including item </w:t>
        </w:r>
      </w:ins>
      <w:ins w:id="223" w:author="Chunhua Cao" w:date="2023-07-20T09:46:00Z">
        <w:r w:rsidR="00EB16B6">
          <w:rPr>
            <w:rFonts w:cstheme="minorHAnsi"/>
          </w:rPr>
          <w:t>parameters and person ability estimates.</w:t>
        </w:r>
      </w:ins>
      <w:r w:rsidR="00FA2E82" w:rsidRPr="004C513A">
        <w:rPr>
          <w:rFonts w:cstheme="minorHAnsi"/>
        </w:rPr>
        <w:t xml:space="preserve"> </w:t>
      </w:r>
      <w:del w:id="224" w:author="Chunhua Cao" w:date="2023-07-13T13:50:00Z">
        <w:r w:rsidR="00FA2E82" w:rsidRPr="004C513A" w:rsidDel="00E44DD6">
          <w:rPr>
            <w:rFonts w:cstheme="minorHAnsi"/>
          </w:rPr>
          <w:delText xml:space="preserve">along with </w:delText>
        </w:r>
        <w:r w:rsidR="0069155A" w:rsidRPr="004C513A" w:rsidDel="00E44DD6">
          <w:rPr>
            <w:rFonts w:cstheme="minorHAnsi"/>
          </w:rPr>
          <w:delText>the</w:delText>
        </w:r>
      </w:del>
      <w:ins w:id="225" w:author="Chunhua Cao" w:date="2023-07-13T13:50:00Z">
        <w:r w:rsidR="00E44DD6">
          <w:rPr>
            <w:rFonts w:cstheme="minorHAnsi"/>
          </w:rPr>
          <w:t>The design factors included the</w:t>
        </w:r>
      </w:ins>
      <w:r w:rsidR="0069155A" w:rsidRPr="004C513A">
        <w:rPr>
          <w:rFonts w:cstheme="minorHAnsi"/>
        </w:rPr>
        <w:t xml:space="preserve"> </w:t>
      </w:r>
      <w:r w:rsidR="00FA2E82" w:rsidRPr="004C513A">
        <w:rPr>
          <w:rFonts w:cstheme="minorHAnsi"/>
        </w:rPr>
        <w:t>severity of skewness</w:t>
      </w:r>
      <w:del w:id="226" w:author="Chunhua Cao" w:date="2023-07-13T13:50:00Z">
        <w:r w:rsidR="00FA2E82" w:rsidRPr="004C513A" w:rsidDel="00E44DD6">
          <w:rPr>
            <w:rFonts w:cstheme="minorHAnsi"/>
          </w:rPr>
          <w:delText xml:space="preserve"> </w:delText>
        </w:r>
      </w:del>
      <w:ins w:id="227" w:author="Chunhua Cao" w:date="2023-07-13T13:50:00Z">
        <w:r w:rsidR="00E44DD6">
          <w:rPr>
            <w:rFonts w:cstheme="minorHAnsi"/>
          </w:rPr>
          <w:t xml:space="preserve"> of the general factor and specification factors</w:t>
        </w:r>
      </w:ins>
      <w:del w:id="228" w:author="Chunhua Cao" w:date="2023-07-13T13:50:00Z">
        <w:r w:rsidR="00FA2E82" w:rsidRPr="004C513A" w:rsidDel="00E44DD6">
          <w:rPr>
            <w:rFonts w:cstheme="minorHAnsi"/>
          </w:rPr>
          <w:delText>and other dimensions</w:delText>
        </w:r>
      </w:del>
      <w:r w:rsidR="00FA2E82" w:rsidRPr="004C513A">
        <w:rPr>
          <w:rFonts w:cstheme="minorHAnsi"/>
        </w:rPr>
        <w:t xml:space="preserve">, </w:t>
      </w:r>
      <w:del w:id="229" w:author="Chunhua Cao" w:date="2023-07-13T13:50:00Z">
        <w:r w:rsidR="00FA2E82" w:rsidRPr="004C513A" w:rsidDel="00E44DD6">
          <w:rPr>
            <w:rFonts w:cstheme="minorHAnsi"/>
          </w:rPr>
          <w:delText xml:space="preserve">including </w:delText>
        </w:r>
      </w:del>
      <w:r w:rsidR="00FA2E82" w:rsidRPr="004C513A">
        <w:rPr>
          <w:rFonts w:cstheme="minorHAnsi"/>
        </w:rPr>
        <w:t xml:space="preserve">sample size, </w:t>
      </w:r>
      <w:r w:rsidR="0069155A" w:rsidRPr="004C513A">
        <w:rPr>
          <w:rFonts w:cstheme="minorHAnsi"/>
        </w:rPr>
        <w:t xml:space="preserve">the </w:t>
      </w:r>
      <w:r w:rsidR="00FA2E82" w:rsidRPr="004C513A">
        <w:rPr>
          <w:rFonts w:cstheme="minorHAnsi"/>
        </w:rPr>
        <w:t xml:space="preserve">number of </w:t>
      </w:r>
      <w:r w:rsidR="0069155A" w:rsidRPr="004C513A">
        <w:rPr>
          <w:rFonts w:cstheme="minorHAnsi"/>
        </w:rPr>
        <w:t>factors</w:t>
      </w:r>
      <w:r w:rsidR="00FA2E82" w:rsidRPr="004C513A">
        <w:rPr>
          <w:rFonts w:cstheme="minorHAnsi"/>
        </w:rPr>
        <w:t xml:space="preserve">, </w:t>
      </w:r>
      <w:ins w:id="230" w:author="Chunhua Cao" w:date="2023-07-13T13:50:00Z">
        <w:r w:rsidR="00E44DD6">
          <w:rPr>
            <w:rFonts w:cstheme="minorHAnsi"/>
          </w:rPr>
          <w:t xml:space="preserve">and the number of </w:t>
        </w:r>
      </w:ins>
      <w:r w:rsidR="00FA2E82" w:rsidRPr="004C513A">
        <w:rPr>
          <w:rFonts w:cstheme="minorHAnsi"/>
        </w:rPr>
        <w:t>items per factor</w:t>
      </w:r>
      <w:r w:rsidR="002C101F" w:rsidRPr="004C513A">
        <w:rPr>
          <w:rFonts w:cstheme="minorHAnsi"/>
        </w:rPr>
        <w:t>.</w:t>
      </w:r>
      <w:r w:rsidR="0069155A" w:rsidRPr="004C513A">
        <w:rPr>
          <w:rFonts w:cstheme="minorHAnsi"/>
        </w:rPr>
        <w:t xml:space="preserve"> </w:t>
      </w:r>
    </w:p>
    <w:p w14:paraId="1AB2A72E" w14:textId="563694FE" w:rsidR="007A3849" w:rsidRPr="000373FA" w:rsidRDefault="00BB7C2B" w:rsidP="000373FA">
      <w:pPr>
        <w:spacing w:after="0" w:line="480" w:lineRule="auto"/>
        <w:ind w:firstLine="720"/>
        <w:rPr>
          <w:rFonts w:cstheme="minorHAnsi"/>
          <w:rPrChange w:id="231" w:author="Jujia Li [2]" w:date="2023-07-25T20:08:00Z">
            <w:rPr>
              <w:rFonts w:eastAsia="Times New Roman" w:cstheme="minorHAnsi"/>
              <w:color w:val="000000"/>
            </w:rPr>
          </w:rPrChange>
        </w:rPr>
      </w:pPr>
      <w:commentRangeStart w:id="232"/>
      <w:r>
        <w:rPr>
          <w:rFonts w:cstheme="minorHAnsi"/>
        </w:rPr>
        <w:t xml:space="preserve">In psychological and </w:t>
      </w:r>
      <w:commentRangeEnd w:id="232"/>
      <w:r w:rsidR="00730A19">
        <w:rPr>
          <w:rStyle w:val="CommentReference"/>
        </w:rPr>
        <w:commentReference w:id="232"/>
      </w:r>
      <w:r>
        <w:rPr>
          <w:rFonts w:cstheme="minorHAnsi"/>
        </w:rPr>
        <w:t xml:space="preserve">psychometric research, the non-normality of the distribution of latent traits (θ) is a prevalent phenomenon. </w:t>
      </w:r>
      <w:commentRangeStart w:id="233"/>
      <w:r>
        <w:rPr>
          <w:rFonts w:cstheme="minorHAnsi"/>
        </w:rPr>
        <w:t>Most commercial software and open-source package offer one or more estimation methods to estimate the parameters of models, but most of them are based on the normal distribution</w:t>
      </w:r>
      <w:ins w:id="234" w:author="Jujia Li [2]" w:date="2023-07-24T14:45:00Z">
        <w:r w:rsidR="00EC2A6B">
          <w:rPr>
            <w:rFonts w:cstheme="minorHAnsi"/>
          </w:rPr>
          <w:t xml:space="preserve">. </w:t>
        </w:r>
      </w:ins>
      <w:ins w:id="235" w:author="Jujia Li [2]" w:date="2023-07-27T17:10:00Z">
        <w:r w:rsidR="00A4722A">
          <w:rPr>
            <w:rFonts w:cstheme="minorHAnsi"/>
          </w:rPr>
          <w:t>S</w:t>
        </w:r>
        <w:r w:rsidR="00A4722A" w:rsidRPr="007A3849">
          <w:rPr>
            <w:rFonts w:cstheme="minorHAnsi"/>
          </w:rPr>
          <w:t>cale scores</w:t>
        </w:r>
        <w:r w:rsidR="00A4722A">
          <w:rPr>
            <w:rFonts w:cstheme="minorHAnsi"/>
          </w:rPr>
          <w:t xml:space="preserve"> in</w:t>
        </w:r>
        <w:r w:rsidR="00A4722A" w:rsidRPr="007A3849">
          <w:rPr>
            <w:rFonts w:cstheme="minorHAnsi"/>
          </w:rPr>
          <w:t xml:space="preserve"> </w:t>
        </w:r>
      </w:ins>
      <w:ins w:id="236" w:author="Jujia Li [2]" w:date="2023-07-27T17:11:00Z">
        <w:r w:rsidR="00A4722A">
          <w:rPr>
            <w:rFonts w:cstheme="minorHAnsi"/>
          </w:rPr>
          <w:t>G</w:t>
        </w:r>
      </w:ins>
      <w:ins w:id="237" w:author="Jujia Li [2]" w:date="2023-07-27T17:09:00Z">
        <w:r w:rsidR="00A4722A">
          <w:rPr>
            <w:rFonts w:cstheme="minorHAnsi"/>
          </w:rPr>
          <w:t xml:space="preserve">raded </w:t>
        </w:r>
      </w:ins>
      <w:ins w:id="238" w:author="Jujia Li [2]" w:date="2023-07-27T17:11:00Z">
        <w:r w:rsidR="00A4722A">
          <w:rPr>
            <w:rFonts w:cstheme="minorHAnsi"/>
          </w:rPr>
          <w:t>R</w:t>
        </w:r>
      </w:ins>
      <w:ins w:id="239" w:author="Jujia Li [2]" w:date="2023-07-27T17:09:00Z">
        <w:r w:rsidR="00A4722A">
          <w:rPr>
            <w:rFonts w:cstheme="minorHAnsi"/>
          </w:rPr>
          <w:t xml:space="preserve">esponse </w:t>
        </w:r>
      </w:ins>
      <w:ins w:id="240" w:author="Jujia Li [2]" w:date="2023-07-27T17:11:00Z">
        <w:r w:rsidR="00A4722A">
          <w:rPr>
            <w:rFonts w:cstheme="minorHAnsi"/>
          </w:rPr>
          <w:t>M</w:t>
        </w:r>
      </w:ins>
      <w:ins w:id="241" w:author="Jujia Li [2]" w:date="2023-07-27T17:09:00Z">
        <w:r w:rsidR="00A4722A">
          <w:rPr>
            <w:rFonts w:cstheme="minorHAnsi"/>
          </w:rPr>
          <w:t>odel (GRM)</w:t>
        </w:r>
      </w:ins>
      <w:ins w:id="242" w:author="Jujia Li [2]" w:date="2023-07-24T22:08:00Z">
        <w:r w:rsidR="00D11A09" w:rsidRPr="007A3849">
          <w:rPr>
            <w:rFonts w:cstheme="minorHAnsi"/>
          </w:rPr>
          <w:t xml:space="preserve"> </w:t>
        </w:r>
      </w:ins>
      <w:ins w:id="243" w:author="Jujia Li [2]" w:date="2023-07-27T17:03:00Z">
        <w:r w:rsidR="00A4722A">
          <w:rPr>
            <w:rFonts w:cstheme="minorHAnsi"/>
          </w:rPr>
          <w:t>can be</w:t>
        </w:r>
      </w:ins>
      <w:ins w:id="244" w:author="Jujia Li [2]" w:date="2023-07-24T22:08:00Z">
        <w:r w:rsidR="00D11A09" w:rsidRPr="007A3849">
          <w:rPr>
            <w:rFonts w:cstheme="minorHAnsi"/>
          </w:rPr>
          <w:t xml:space="preserve"> estimated by </w:t>
        </w:r>
      </w:ins>
      <w:ins w:id="245" w:author="Jujia Li [2]" w:date="2023-07-27T17:09:00Z">
        <w:r w:rsidR="00A4722A">
          <w:rPr>
            <w:rFonts w:cstheme="minorHAnsi"/>
          </w:rPr>
          <w:t xml:space="preserve">multiple methods, including </w:t>
        </w:r>
      </w:ins>
      <w:ins w:id="246" w:author="Jujia Li [2]" w:date="2023-07-27T17:17:00Z">
        <w:r w:rsidR="00D04224">
          <w:rPr>
            <w:rFonts w:cstheme="minorHAnsi"/>
          </w:rPr>
          <w:t>M</w:t>
        </w:r>
      </w:ins>
      <w:ins w:id="247" w:author="Jujia Li [2]" w:date="2023-07-24T22:08:00Z">
        <w:r w:rsidR="00D11A09" w:rsidRPr="007A3849">
          <w:rPr>
            <w:rFonts w:cstheme="minorHAnsi"/>
          </w:rPr>
          <w:t xml:space="preserve">aximum </w:t>
        </w:r>
      </w:ins>
      <w:ins w:id="248" w:author="Jujia Li [2]" w:date="2023-07-27T17:16:00Z">
        <w:r w:rsidR="00D04224">
          <w:rPr>
            <w:rFonts w:cstheme="minorHAnsi"/>
          </w:rPr>
          <w:t>L</w:t>
        </w:r>
      </w:ins>
      <w:ins w:id="249" w:author="Jujia Li [2]" w:date="2023-07-24T22:08:00Z">
        <w:r w:rsidR="00D11A09" w:rsidRPr="007A3849">
          <w:rPr>
            <w:rFonts w:cstheme="minorHAnsi"/>
          </w:rPr>
          <w:t xml:space="preserve">ikelihood (ML),  Maximum A Posteriori (MAP), </w:t>
        </w:r>
      </w:ins>
      <w:ins w:id="250" w:author="Jujia Li [2]" w:date="2023-07-27T17:17:00Z">
        <w:r w:rsidR="00D04224" w:rsidRPr="00D04224">
          <w:rPr>
            <w:rFonts w:cstheme="minorHAnsi"/>
          </w:rPr>
          <w:t>Markov chain Monte Carlo (MCMC)</w:t>
        </w:r>
        <w:r w:rsidR="00D04224">
          <w:rPr>
            <w:rFonts w:cstheme="minorHAnsi"/>
          </w:rPr>
          <w:t xml:space="preserve">, </w:t>
        </w:r>
        <w:r w:rsidR="00D04224" w:rsidRPr="00D04224">
          <w:rPr>
            <w:rFonts w:cstheme="minorHAnsi"/>
          </w:rPr>
          <w:t>Marginal Maximum Likelihood (MML)</w:t>
        </w:r>
        <w:r w:rsidR="00D04224">
          <w:rPr>
            <w:rFonts w:cstheme="minorHAnsi"/>
          </w:rPr>
          <w:t xml:space="preserve">, and </w:t>
        </w:r>
      </w:ins>
      <w:ins w:id="251" w:author="Jujia Li [2]" w:date="2023-07-27T17:18:00Z">
        <w:r w:rsidR="00D04224" w:rsidRPr="00D04224">
          <w:rPr>
            <w:rFonts w:cstheme="minorHAnsi"/>
          </w:rPr>
          <w:t>Joint Maximum Likelihood (JML)</w:t>
        </w:r>
        <w:r w:rsidR="00D04224">
          <w:rPr>
            <w:rFonts w:cstheme="minorHAnsi"/>
          </w:rPr>
          <w:t xml:space="preserve"> (Baker &amp; Kim, 2004)</w:t>
        </w:r>
      </w:ins>
      <w:ins w:id="252" w:author="Jujia Li [2]" w:date="2023-07-24T22:08:00Z">
        <w:r w:rsidR="00D11A09" w:rsidRPr="007A3849">
          <w:rPr>
            <w:rFonts w:cstheme="minorHAnsi"/>
          </w:rPr>
          <w:t>.</w:t>
        </w:r>
        <w:r w:rsidR="00D11A09">
          <w:rPr>
            <w:rFonts w:cstheme="minorHAnsi"/>
          </w:rPr>
          <w:t xml:space="preserve"> </w:t>
        </w:r>
      </w:ins>
      <w:ins w:id="253" w:author="Jujia Li [2]" w:date="2023-07-27T17:19:00Z">
        <w:r w:rsidR="00D04224">
          <w:rPr>
            <w:rFonts w:cstheme="minorHAnsi"/>
          </w:rPr>
          <w:t>M</w:t>
        </w:r>
      </w:ins>
      <w:ins w:id="254" w:author="Jujia Li [2]" w:date="2023-07-25T20:03:00Z">
        <w:r w:rsidR="00A17162" w:rsidRPr="00A17162">
          <w:rPr>
            <w:rFonts w:cstheme="minorHAnsi"/>
          </w:rPr>
          <w:t>aximum a posteriori</w:t>
        </w:r>
        <w:r w:rsidR="00A17162">
          <w:rPr>
            <w:rFonts w:cstheme="minorHAnsi"/>
          </w:rPr>
          <w:t xml:space="preserve"> </w:t>
        </w:r>
        <w:r w:rsidR="00A17162" w:rsidRPr="00A17162">
          <w:rPr>
            <w:rFonts w:cstheme="minorHAnsi"/>
          </w:rPr>
          <w:t>(MAP) estimation</w:t>
        </w:r>
        <w:r w:rsidR="00A17162">
          <w:rPr>
            <w:rFonts w:cstheme="minorHAnsi"/>
          </w:rPr>
          <w:t xml:space="preserve"> is</w:t>
        </w:r>
      </w:ins>
      <w:ins w:id="255" w:author="Jujia Li [2]" w:date="2023-07-25T20:04:00Z">
        <w:r w:rsidR="00A17162">
          <w:rPr>
            <w:rFonts w:cstheme="minorHAnsi"/>
          </w:rPr>
          <w:t xml:space="preserve"> efficient in multidimensional model</w:t>
        </w:r>
      </w:ins>
      <w:ins w:id="256" w:author="Jujia Li [2]" w:date="2023-07-25T20:05:00Z">
        <w:r w:rsidR="000373FA">
          <w:rPr>
            <w:rFonts w:cstheme="minorHAnsi"/>
          </w:rPr>
          <w:t xml:space="preserve">, and </w:t>
        </w:r>
      </w:ins>
      <w:ins w:id="257" w:author="Jujia Li [2]" w:date="2023-07-25T20:04:00Z">
        <w:r w:rsidR="000373FA" w:rsidRPr="000373FA">
          <w:rPr>
            <w:rFonts w:cstheme="minorHAnsi"/>
          </w:rPr>
          <w:t>MAP approaches have been shown to achieve precise</w:t>
        </w:r>
        <w:r w:rsidR="000373FA">
          <w:rPr>
            <w:rFonts w:cstheme="minorHAnsi"/>
          </w:rPr>
          <w:t xml:space="preserve"> </w:t>
        </w:r>
        <w:r w:rsidR="000373FA" w:rsidRPr="000373FA">
          <w:rPr>
            <w:rFonts w:cstheme="minorHAnsi"/>
          </w:rPr>
          <w:t>estimates with fewer items than the ML method; however, they are known to shrink the latent</w:t>
        </w:r>
      </w:ins>
      <w:ins w:id="258" w:author="Jujia Li [2]" w:date="2023-07-25T20:05:00Z">
        <w:r w:rsidR="000373FA">
          <w:rPr>
            <w:rFonts w:cstheme="minorHAnsi"/>
          </w:rPr>
          <w:t xml:space="preserve"> </w:t>
        </w:r>
      </w:ins>
      <w:ins w:id="259" w:author="Jujia Li [2]" w:date="2023-07-25T20:04:00Z">
        <w:r w:rsidR="000373FA" w:rsidRPr="000373FA">
          <w:rPr>
            <w:rFonts w:cstheme="minorHAnsi"/>
          </w:rPr>
          <w:t>trait distribution towards the population mean</w:t>
        </w:r>
      </w:ins>
      <w:ins w:id="260" w:author="Jujia Li [2]" w:date="2023-07-25T20:05:00Z">
        <w:r w:rsidR="000373FA">
          <w:rPr>
            <w:rFonts w:cstheme="minorHAnsi"/>
          </w:rPr>
          <w:t xml:space="preserve"> (</w:t>
        </w:r>
      </w:ins>
      <w:ins w:id="261" w:author="Jujia Li [2]" w:date="2023-07-25T20:06:00Z">
        <w:r w:rsidR="000373FA">
          <w:rPr>
            <w:rFonts w:cstheme="minorHAnsi"/>
          </w:rPr>
          <w:t>Brown, 2015</w:t>
        </w:r>
      </w:ins>
      <w:ins w:id="262" w:author="Jujia Li [2]" w:date="2023-07-25T20:05:00Z">
        <w:r w:rsidR="000373FA">
          <w:rPr>
            <w:rFonts w:cstheme="minorHAnsi"/>
          </w:rPr>
          <w:t>).</w:t>
        </w:r>
      </w:ins>
      <w:ins w:id="263" w:author="Jujia Li [2]" w:date="2023-07-25T20:06:00Z">
        <w:r w:rsidR="000373FA">
          <w:rPr>
            <w:rFonts w:cstheme="minorHAnsi"/>
          </w:rPr>
          <w:t xml:space="preserve"> </w:t>
        </w:r>
      </w:ins>
      <w:ins w:id="264" w:author="Jujia Li [2]" w:date="2023-07-24T14:45:00Z">
        <w:r w:rsidR="00EC2A6B" w:rsidRPr="00EC2A6B">
          <w:rPr>
            <w:rFonts w:cstheme="minorHAnsi"/>
          </w:rPr>
          <w:t xml:space="preserve">In </w:t>
        </w:r>
      </w:ins>
      <w:ins w:id="265" w:author="Jujia Li [2]" w:date="2023-07-25T20:06:00Z">
        <w:r w:rsidR="000373FA">
          <w:rPr>
            <w:rFonts w:cstheme="minorHAnsi"/>
          </w:rPr>
          <w:t>this</w:t>
        </w:r>
      </w:ins>
      <w:ins w:id="266" w:author="Jujia Li [2]" w:date="2023-07-24T14:45:00Z">
        <w:r w:rsidR="00EC2A6B" w:rsidRPr="00EC2A6B">
          <w:rPr>
            <w:rFonts w:cstheme="minorHAnsi"/>
          </w:rPr>
          <w:t xml:space="preserve"> study, MAP</w:t>
        </w:r>
      </w:ins>
      <w:ins w:id="267" w:author="Jujia Li [2]" w:date="2023-07-25T20:07:00Z">
        <w:r w:rsidR="000373FA">
          <w:rPr>
            <w:rFonts w:cstheme="minorHAnsi"/>
          </w:rPr>
          <w:t xml:space="preserve"> and ML</w:t>
        </w:r>
      </w:ins>
      <w:ins w:id="268" w:author="Jujia Li [2]" w:date="2023-07-24T14:45:00Z">
        <w:r w:rsidR="00EC2A6B" w:rsidRPr="00EC2A6B">
          <w:rPr>
            <w:rFonts w:cstheme="minorHAnsi"/>
          </w:rPr>
          <w:t xml:space="preserve"> estimation </w:t>
        </w:r>
      </w:ins>
      <w:ins w:id="269" w:author="Jujia Li [2]" w:date="2023-07-27T17:05:00Z">
        <w:r w:rsidR="00A4722A">
          <w:rPr>
            <w:rFonts w:cstheme="minorHAnsi"/>
          </w:rPr>
          <w:t>are</w:t>
        </w:r>
      </w:ins>
      <w:ins w:id="270" w:author="Jujia Li [2]" w:date="2023-07-24T14:45:00Z">
        <w:r w:rsidR="00EC2A6B" w:rsidRPr="00EC2A6B">
          <w:rPr>
            <w:rFonts w:cstheme="minorHAnsi"/>
          </w:rPr>
          <w:t xml:space="preserve"> used to estimate the parameters of the bifactor IRT model</w:t>
        </w:r>
      </w:ins>
      <w:ins w:id="271" w:author="Jujia Li [2]" w:date="2023-07-24T22:09:00Z">
        <w:r w:rsidR="00D11A09">
          <w:rPr>
            <w:rFonts w:cstheme="minorHAnsi"/>
          </w:rPr>
          <w:t xml:space="preserve">, including item discrimination, </w:t>
        </w:r>
      </w:ins>
      <w:ins w:id="272" w:author="Jujia Li [2]" w:date="2023-07-24T22:10:00Z">
        <w:r w:rsidR="00D11A09">
          <w:rPr>
            <w:rFonts w:cstheme="minorHAnsi"/>
          </w:rPr>
          <w:t>threshold</w:t>
        </w:r>
      </w:ins>
      <w:ins w:id="273" w:author="Jujia Li [2]" w:date="2023-07-24T22:09:00Z">
        <w:r w:rsidR="00D11A09">
          <w:rPr>
            <w:rFonts w:cstheme="minorHAnsi"/>
          </w:rPr>
          <w:t xml:space="preserve">, and </w:t>
        </w:r>
      </w:ins>
      <w:ins w:id="274" w:author="Jujia Li [2]" w:date="2023-07-24T22:10:00Z">
        <w:r w:rsidR="00D11A09">
          <w:rPr>
            <w:rFonts w:cstheme="minorHAnsi"/>
          </w:rPr>
          <w:t>personal abilities on both general factor and specific factor</w:t>
        </w:r>
      </w:ins>
      <w:ins w:id="275" w:author="Jujia Li [2]" w:date="2023-07-27T17:04:00Z">
        <w:r w:rsidR="00A4722A">
          <w:rPr>
            <w:rFonts w:cstheme="minorHAnsi"/>
          </w:rPr>
          <w:t>.</w:t>
        </w:r>
      </w:ins>
      <w:del w:id="276" w:author="Jujia Li [2]" w:date="2023-07-24T09:43:00Z">
        <w:r w:rsidDel="004465A6">
          <w:rPr>
            <w:rFonts w:cstheme="minorHAnsi"/>
          </w:rPr>
          <w:delText xml:space="preserve">. </w:delText>
        </w:r>
        <w:commentRangeEnd w:id="233"/>
        <w:r w:rsidR="00967207" w:rsidDel="004465A6">
          <w:rPr>
            <w:rStyle w:val="CommentReference"/>
          </w:rPr>
          <w:commentReference w:id="233"/>
        </w:r>
      </w:del>
      <w:ins w:id="277" w:author="Jujia Li" w:date="2023-07-18T17:56:00Z">
        <w:del w:id="278" w:author="Jujia Li [2]" w:date="2023-07-24T09:43:00Z">
          <w:r w:rsidR="005C3443" w:rsidRPr="005C3443" w:rsidDel="004465A6">
            <w:delText xml:space="preserve"> </w:delText>
          </w:r>
          <w:commentRangeStart w:id="279"/>
          <w:r w:rsidR="005C3443" w:rsidRPr="005C3443" w:rsidDel="004465A6">
            <w:rPr>
              <w:rFonts w:cstheme="minorHAnsi"/>
              <w:color w:val="ED7D31" w:themeColor="accent2"/>
            </w:rPr>
            <w:delText>In our study, we conducted all the simulation and estimation processes using the R programming language. To generate item discrimination and difficulty parameters, we utilized the runif() function. For simulating individual abilities, we employed the nonnormvar1() function from the SimMultiCorrData package, which allowed us to simulate abilities for both the general factor and specific factor. Lastly, to simulate the actual scores, we utilized the simdata() function from the mirt package.</w:delText>
          </w:r>
          <w:r w:rsidR="005C3443" w:rsidDel="004465A6">
            <w:rPr>
              <w:rFonts w:cstheme="minorHAnsi"/>
              <w:color w:val="ED7D31" w:themeColor="accent2"/>
            </w:rPr>
            <w:delText xml:space="preserve"> </w:delText>
          </w:r>
        </w:del>
      </w:ins>
      <w:commentRangeEnd w:id="279"/>
      <w:del w:id="280" w:author="Jujia Li [2]" w:date="2023-07-24T09:43:00Z">
        <w:r w:rsidR="00BB6418" w:rsidDel="004465A6">
          <w:rPr>
            <w:rStyle w:val="CommentReference"/>
          </w:rPr>
          <w:commentReference w:id="279"/>
        </w:r>
        <w:commentRangeStart w:id="281"/>
        <w:r w:rsidDel="004465A6">
          <w:rPr>
            <w:rFonts w:cstheme="minorHAnsi"/>
          </w:rPr>
          <w:delText xml:space="preserve">This study is </w:delText>
        </w:r>
      </w:del>
      <w:ins w:id="282" w:author="Jujia Li" w:date="2023-07-18T16:57:00Z">
        <w:del w:id="283" w:author="Jujia Li [2]" w:date="2023-07-24T09:43:00Z">
          <w:r w:rsidR="00D3757E" w:rsidDel="004465A6">
            <w:rPr>
              <w:rFonts w:cstheme="minorHAnsi"/>
            </w:rPr>
            <w:delText xml:space="preserve">e </w:delText>
          </w:r>
        </w:del>
      </w:ins>
      <w:del w:id="284" w:author="Jujia Li [2]" w:date="2023-07-24T09:43:00Z">
        <w:r w:rsidDel="004465A6">
          <w:rPr>
            <w:rFonts w:cstheme="minorHAnsi"/>
          </w:rPr>
          <w:delText xml:space="preserve">simulation research focused on the impact of nonnormality on parameter estimates in the </w:delText>
        </w:r>
      </w:del>
      <w:ins w:id="285" w:author="Chunhua Cao" w:date="2023-07-20T09:50:00Z">
        <w:del w:id="286" w:author="Jujia Li [2]" w:date="2023-07-24T09:43:00Z">
          <w:r w:rsidR="00BB6418" w:rsidDel="004465A6">
            <w:rPr>
              <w:rFonts w:cstheme="minorHAnsi"/>
            </w:rPr>
            <w:delText>b</w:delText>
          </w:r>
        </w:del>
      </w:ins>
      <w:del w:id="287" w:author="Jujia Li [2]" w:date="2023-07-24T09:43:00Z">
        <w:r w:rsidDel="004465A6">
          <w:rPr>
            <w:rFonts w:cstheme="minorHAnsi"/>
          </w:rPr>
          <w:delText>Bifactor IRT model,</w:delText>
        </w:r>
        <w:r w:rsidRPr="00CE376D" w:rsidDel="004465A6">
          <w:rPr>
            <w:rFonts w:cstheme="minorHAnsi"/>
          </w:rPr>
          <w:delText xml:space="preserve"> involving </w:delText>
        </w:r>
        <w:r w:rsidDel="004465A6">
          <w:rPr>
            <w:rFonts w:cstheme="minorHAnsi"/>
          </w:rPr>
          <w:delText>162</w:delText>
        </w:r>
        <w:r w:rsidRPr="00CE376D" w:rsidDel="004465A6">
          <w:rPr>
            <w:rFonts w:cstheme="minorHAnsi"/>
          </w:rPr>
          <w:delText xml:space="preserve"> conditions (</w:delText>
        </w:r>
        <w:r w:rsidDel="004465A6">
          <w:rPr>
            <w:rFonts w:cstheme="minorHAnsi"/>
          </w:rPr>
          <w:delText>500</w:delText>
        </w:r>
        <w:r w:rsidRPr="00CE376D" w:rsidDel="004465A6">
          <w:rPr>
            <w:rFonts w:cstheme="minorHAnsi"/>
          </w:rPr>
          <w:delText xml:space="preserve"> replications per condition)</w:delText>
        </w:r>
        <w:r w:rsidDel="004465A6">
          <w:rPr>
            <w:rFonts w:cstheme="minorHAnsi"/>
          </w:rPr>
          <w:delText xml:space="preserve">. </w:delText>
        </w:r>
        <w:r w:rsidRPr="00BB764D" w:rsidDel="004465A6">
          <w:rPr>
            <w:rFonts w:eastAsia="Times New Roman" w:cstheme="minorHAnsi"/>
            <w:color w:val="000000"/>
          </w:rPr>
          <w:delText>The precision of estimation can be influenced by the skewness and kurtosis of</w:delText>
        </w:r>
        <w:r w:rsidDel="004465A6">
          <w:rPr>
            <w:rFonts w:eastAsia="Times New Roman" w:cstheme="minorHAnsi"/>
            <w:color w:val="000000"/>
          </w:rPr>
          <w:delText xml:space="preserve"> population’s distribution of</w:delText>
        </w:r>
        <w:r w:rsidRPr="00BB764D" w:rsidDel="004465A6">
          <w:rPr>
            <w:rFonts w:eastAsia="Times New Roman" w:cstheme="minorHAnsi"/>
            <w:color w:val="000000"/>
          </w:rPr>
          <w:delText xml:space="preserve"> latent traits. Specifically, the skewness and kurtosis of latent traits within the specific factors (θ</w:delText>
        </w:r>
        <w:r w:rsidRPr="00BB764D" w:rsidDel="004465A6">
          <w:rPr>
            <w:rFonts w:eastAsia="Times New Roman" w:cstheme="minorHAnsi"/>
            <w:color w:val="000000"/>
            <w:vertAlign w:val="subscript"/>
          </w:rPr>
          <w:delText>s</w:delText>
        </w:r>
        <w:r w:rsidRPr="00BB764D" w:rsidDel="004465A6">
          <w:rPr>
            <w:rFonts w:eastAsia="Times New Roman" w:cstheme="minorHAnsi"/>
            <w:color w:val="000000"/>
          </w:rPr>
          <w:delText>) have a lesser impact on the estimation of item parameters and personal parameters compared to the general factor (θ</w:delText>
        </w:r>
        <w:r w:rsidRPr="00BB764D" w:rsidDel="004465A6">
          <w:rPr>
            <w:rFonts w:eastAsia="Times New Roman" w:cstheme="minorHAnsi"/>
            <w:color w:val="000000"/>
            <w:vertAlign w:val="subscript"/>
          </w:rPr>
          <w:delText>g</w:delText>
        </w:r>
        <w:r w:rsidRPr="00BB764D" w:rsidDel="004465A6">
          <w:rPr>
            <w:rFonts w:eastAsia="Times New Roman" w:cstheme="minorHAnsi"/>
            <w:color w:val="000000"/>
          </w:rPr>
          <w:delText xml:space="preserve">). To compare the bias, RMSE (Root Mean Square Error), and correlation between estimated parameters and </w:delText>
        </w:r>
        <w:r w:rsidDel="004465A6">
          <w:rPr>
            <w:rFonts w:eastAsia="Times New Roman" w:cstheme="minorHAnsi"/>
            <w:color w:val="000000"/>
          </w:rPr>
          <w:delText>actual</w:delText>
        </w:r>
        <w:r w:rsidRPr="00BB764D" w:rsidDel="004465A6">
          <w:rPr>
            <w:rFonts w:eastAsia="Times New Roman" w:cstheme="minorHAnsi"/>
            <w:color w:val="000000"/>
          </w:rPr>
          <w:delText xml:space="preserve"> parameters across different conditions, a repeated-measures ANOVA was performed. The results indicated that three major factors impacting the estimation of item parameters and individuals' latent traits (theta) are sample size, the number of items per factor, and the skewness and kurtosis of the general factor.</w:delText>
        </w:r>
        <w:commentRangeEnd w:id="281"/>
        <w:r w:rsidR="00BB6418" w:rsidDel="004465A6">
          <w:rPr>
            <w:rStyle w:val="CommentReference"/>
          </w:rPr>
          <w:commentReference w:id="281"/>
        </w:r>
        <w:commentRangeEnd w:id="204"/>
        <w:r w:rsidR="00337A79" w:rsidDel="004465A6">
          <w:rPr>
            <w:rStyle w:val="CommentReference"/>
          </w:rPr>
          <w:commentReference w:id="204"/>
        </w:r>
      </w:del>
    </w:p>
    <w:p w14:paraId="50DF8A51" w14:textId="4335C4BC" w:rsidR="00F231AB" w:rsidRDefault="00E76815" w:rsidP="001F2E4E">
      <w:pPr>
        <w:spacing w:after="0" w:line="480" w:lineRule="auto"/>
        <w:ind w:firstLine="720"/>
        <w:rPr>
          <w:ins w:id="288" w:author="Jujia Li [2]" w:date="2023-07-27T22:51:00Z"/>
          <w:rFonts w:eastAsia="Times New Roman" w:cstheme="minorHAnsi"/>
          <w:color w:val="000000"/>
        </w:rPr>
      </w:pPr>
      <w:ins w:id="289" w:author="Jujia Li [2]" w:date="2023-07-24T11:07:00Z">
        <w:r w:rsidRPr="00E76815">
          <w:rPr>
            <w:rFonts w:eastAsia="Times New Roman" w:cstheme="minorHAnsi"/>
            <w:color w:val="000000"/>
          </w:rPr>
          <w:t xml:space="preserve">The current study investigates the violation of normality assumptions in multi-dimensional models using </w:t>
        </w:r>
      </w:ins>
      <w:ins w:id="290" w:author="Jujia Li [2]" w:date="2023-07-27T19:32:00Z">
        <w:r w:rsidR="004B721B">
          <w:rPr>
            <w:rFonts w:eastAsia="Times New Roman" w:cstheme="minorHAnsi"/>
            <w:color w:val="000000"/>
          </w:rPr>
          <w:t>B</w:t>
        </w:r>
      </w:ins>
      <w:ins w:id="291" w:author="Jujia Li [2]" w:date="2023-07-24T11:07:00Z">
        <w:r w:rsidRPr="00E76815">
          <w:rPr>
            <w:rFonts w:eastAsia="Times New Roman" w:cstheme="minorHAnsi"/>
            <w:color w:val="000000"/>
          </w:rPr>
          <w:t xml:space="preserve">ifactor </w:t>
        </w:r>
      </w:ins>
      <w:ins w:id="292" w:author="Jujia Li [2]" w:date="2023-07-27T19:32:00Z">
        <w:r w:rsidR="004B721B">
          <w:rPr>
            <w:rFonts w:eastAsia="Times New Roman" w:cstheme="minorHAnsi"/>
            <w:color w:val="000000"/>
          </w:rPr>
          <w:t>Graded Response Model</w:t>
        </w:r>
      </w:ins>
      <w:ins w:id="293" w:author="Jujia Li [2]" w:date="2023-07-24T11:07:00Z">
        <w:r w:rsidRPr="00E76815">
          <w:rPr>
            <w:rFonts w:eastAsia="Times New Roman" w:cstheme="minorHAnsi"/>
            <w:color w:val="000000"/>
          </w:rPr>
          <w:t xml:space="preserve"> (</w:t>
        </w:r>
      </w:ins>
      <w:ins w:id="294" w:author="Jujia Li [2]" w:date="2023-07-27T19:32:00Z">
        <w:r w:rsidR="004B721B">
          <w:rPr>
            <w:rFonts w:eastAsia="Times New Roman" w:cstheme="minorHAnsi"/>
            <w:color w:val="000000"/>
          </w:rPr>
          <w:t>Bifactor-GRM</w:t>
        </w:r>
      </w:ins>
      <w:ins w:id="295" w:author="Jujia Li [2]" w:date="2023-07-24T11:07:00Z">
        <w:r w:rsidRPr="00E76815">
          <w:rPr>
            <w:rFonts w:eastAsia="Times New Roman" w:cstheme="minorHAnsi"/>
            <w:color w:val="000000"/>
          </w:rPr>
          <w:t>). It examines how the skewness and kurtosis of the general factor and specific factors affect the recovery of parameters, including item parameters and person ability estimates. The research explores various design factors, including the severity of skewness in the general and specific factors, sample size, number of factors, and number of items per factor.</w:t>
        </w:r>
      </w:ins>
    </w:p>
    <w:p w14:paraId="00C936FE" w14:textId="77777777" w:rsidR="001F2E4E" w:rsidRPr="00F63F0E" w:rsidRDefault="001F2E4E" w:rsidP="001F2E4E">
      <w:pPr>
        <w:spacing w:after="0" w:line="480" w:lineRule="auto"/>
        <w:ind w:firstLine="720"/>
        <w:rPr>
          <w:rFonts w:eastAsia="Times New Roman" w:cstheme="minorHAnsi"/>
          <w:color w:val="000000"/>
        </w:rPr>
      </w:pPr>
    </w:p>
    <w:p w14:paraId="108037F4" w14:textId="623C637F" w:rsidR="00C61171" w:rsidRPr="009972F6" w:rsidRDefault="002C3CF4" w:rsidP="00041F7F">
      <w:pPr>
        <w:spacing w:after="0" w:line="480" w:lineRule="auto"/>
        <w:jc w:val="center"/>
        <w:rPr>
          <w:rFonts w:cstheme="minorHAnsi"/>
          <w:b/>
          <w:bCs/>
        </w:rPr>
      </w:pPr>
      <w:r>
        <w:rPr>
          <w:rFonts w:cstheme="minorHAnsi"/>
          <w:b/>
          <w:bCs/>
        </w:rPr>
        <w:t>Theoretical Framework</w:t>
      </w:r>
    </w:p>
    <w:p w14:paraId="1C88C6E4" w14:textId="7DE9A003" w:rsidR="00272E24" w:rsidRDefault="00272E24" w:rsidP="00041F7F">
      <w:pPr>
        <w:spacing w:after="0" w:line="480" w:lineRule="auto"/>
        <w:rPr>
          <w:ins w:id="296" w:author="Jujia Li [2]" w:date="2023-07-27T16:03:00Z"/>
          <w:rFonts w:cstheme="minorHAnsi"/>
          <w:b/>
          <w:bCs/>
        </w:rPr>
      </w:pPr>
      <w:ins w:id="297" w:author="Jujia Li [2]" w:date="2023-07-27T16:03:00Z">
        <w:r>
          <w:rPr>
            <w:rFonts w:cstheme="minorHAnsi"/>
            <w:b/>
            <w:bCs/>
          </w:rPr>
          <w:lastRenderedPageBreak/>
          <w:t>Grade Response Model</w:t>
        </w:r>
      </w:ins>
    </w:p>
    <w:p w14:paraId="4A81242C" w14:textId="0BF7207D" w:rsidR="00272E24" w:rsidRPr="00272E24" w:rsidRDefault="000322F5">
      <w:pPr>
        <w:spacing w:after="0" w:line="480" w:lineRule="auto"/>
        <w:ind w:firstLine="720"/>
        <w:rPr>
          <w:ins w:id="298" w:author="Jujia Li [2]" w:date="2023-07-27T16:04:00Z"/>
          <w:rFonts w:cstheme="minorHAnsi"/>
          <w:rPrChange w:id="299" w:author="Jujia Li [2]" w:date="2023-07-27T16:04:00Z">
            <w:rPr>
              <w:ins w:id="300" w:author="Jujia Li [2]" w:date="2023-07-27T16:04:00Z"/>
              <w:rFonts w:cstheme="minorHAnsi"/>
              <w:b/>
              <w:bCs/>
            </w:rPr>
          </w:rPrChange>
        </w:rPr>
        <w:pPrChange w:id="301" w:author="Jujia Li [2]" w:date="2023-07-27T16:33:00Z">
          <w:pPr>
            <w:spacing w:after="0" w:line="480" w:lineRule="auto"/>
          </w:pPr>
        </w:pPrChange>
      </w:pPr>
      <w:ins w:id="302" w:author="Jujia Li [2]" w:date="2023-07-27T16:33:00Z">
        <w:r w:rsidRPr="000322F5">
          <w:rPr>
            <w:rFonts w:cstheme="minorHAnsi"/>
          </w:rPr>
          <w:t>The Graded Response Model (GRM), a component of the broader Item Response Theory (IRT) used in psychometrics, is a model specifically tailored for ordinal responses, such as Likert scales</w:t>
        </w:r>
      </w:ins>
      <w:ins w:id="303" w:author="Jujia Li [2]" w:date="2023-07-27T16:39:00Z">
        <w:r w:rsidR="00943E31">
          <w:rPr>
            <w:rFonts w:cstheme="minorHAnsi"/>
          </w:rPr>
          <w:t>.</w:t>
        </w:r>
      </w:ins>
      <w:ins w:id="304" w:author="Jujia Li [2]" w:date="2023-07-27T16:34:00Z">
        <w:r>
          <w:rPr>
            <w:rFonts w:cstheme="minorHAnsi"/>
          </w:rPr>
          <w:t xml:space="preserve"> </w:t>
        </w:r>
      </w:ins>
      <w:ins w:id="305" w:author="Jujia Li [2]" w:date="2023-07-27T16:33:00Z">
        <w:r w:rsidRPr="000322F5">
          <w:rPr>
            <w:rFonts w:cstheme="minorHAnsi"/>
          </w:rPr>
          <w:t>GRM is effective for predicting the likelihood of a respondent selecting a specific response level or higher on a survey</w:t>
        </w:r>
      </w:ins>
      <w:ins w:id="306" w:author="Jujia Li [2]" w:date="2023-07-27T16:39:00Z">
        <w:r w:rsidR="00943E31">
          <w:rPr>
            <w:rFonts w:cstheme="minorHAnsi"/>
          </w:rPr>
          <w:t xml:space="preserve"> (</w:t>
        </w:r>
        <w:proofErr w:type="spellStart"/>
        <w:r w:rsidR="00943E31">
          <w:rPr>
            <w:rFonts w:cstheme="minorHAnsi"/>
          </w:rPr>
          <w:t>Samejima</w:t>
        </w:r>
        <w:proofErr w:type="spellEnd"/>
        <w:r w:rsidR="00943E31">
          <w:rPr>
            <w:rFonts w:cstheme="minorHAnsi"/>
          </w:rPr>
          <w:t>, 1969; Baker &amp; Kim, 2004)</w:t>
        </w:r>
        <w:r w:rsidR="00943E31" w:rsidRPr="000322F5">
          <w:rPr>
            <w:rFonts w:cstheme="minorHAnsi"/>
          </w:rPr>
          <w:t>.</w:t>
        </w:r>
      </w:ins>
      <w:ins w:id="307" w:author="Jujia Li [2]" w:date="2023-07-27T16:33:00Z">
        <w:r w:rsidRPr="000322F5">
          <w:rPr>
            <w:rFonts w:cstheme="minorHAnsi"/>
          </w:rPr>
          <w:t xml:space="preserve"> </w:t>
        </w:r>
      </w:ins>
    </w:p>
    <w:p w14:paraId="0F47940A" w14:textId="77777777" w:rsidR="00272E24" w:rsidRDefault="00272E24" w:rsidP="00041F7F">
      <w:pPr>
        <w:spacing w:after="0" w:line="480" w:lineRule="auto"/>
        <w:rPr>
          <w:ins w:id="308" w:author="Jujia Li [2]" w:date="2023-07-27T16:03:00Z"/>
          <w:rFonts w:cstheme="minorHAnsi"/>
          <w:b/>
          <w:bCs/>
        </w:rPr>
      </w:pPr>
    </w:p>
    <w:p w14:paraId="6473E090" w14:textId="5863B94B" w:rsidR="0069155A" w:rsidRPr="0029754B" w:rsidRDefault="00272E24" w:rsidP="00041F7F">
      <w:pPr>
        <w:spacing w:after="0" w:line="480" w:lineRule="auto"/>
        <w:rPr>
          <w:rFonts w:cstheme="minorHAnsi"/>
          <w:b/>
          <w:bCs/>
        </w:rPr>
      </w:pPr>
      <w:ins w:id="309" w:author="Jujia Li [2]" w:date="2023-07-27T16:03:00Z">
        <w:r>
          <w:rPr>
            <w:rFonts w:cstheme="minorHAnsi"/>
            <w:b/>
            <w:bCs/>
          </w:rPr>
          <w:t xml:space="preserve">Bifactor </w:t>
        </w:r>
      </w:ins>
      <w:commentRangeStart w:id="310"/>
      <w:del w:id="311" w:author="Chunhua Cao" w:date="2023-07-20T10:05:00Z">
        <w:r w:rsidR="0069155A" w:rsidRPr="0029754B" w:rsidDel="00DA5501">
          <w:rPr>
            <w:rFonts w:cstheme="minorHAnsi"/>
            <w:b/>
            <w:bCs/>
          </w:rPr>
          <w:delText xml:space="preserve">Model </w:delText>
        </w:r>
        <w:r w:rsidR="001F042B" w:rsidRPr="0029754B" w:rsidDel="00DA5501">
          <w:rPr>
            <w:rFonts w:cstheme="minorHAnsi"/>
            <w:b/>
            <w:bCs/>
          </w:rPr>
          <w:delText>D</w:delText>
        </w:r>
        <w:r w:rsidR="0069155A" w:rsidRPr="0029754B" w:rsidDel="00DA5501">
          <w:rPr>
            <w:rFonts w:cstheme="minorHAnsi"/>
            <w:b/>
            <w:bCs/>
          </w:rPr>
          <w:delText>escription</w:delText>
        </w:r>
      </w:del>
      <w:ins w:id="312" w:author="Chunhua Cao" w:date="2023-07-20T10:05:00Z">
        <w:r w:rsidR="00DA5501">
          <w:rPr>
            <w:rFonts w:cstheme="minorHAnsi"/>
            <w:b/>
            <w:bCs/>
          </w:rPr>
          <w:t>Grade Response Model</w:t>
        </w:r>
      </w:ins>
      <w:commentRangeEnd w:id="310"/>
      <w:r w:rsidR="00337A79">
        <w:rPr>
          <w:rStyle w:val="CommentReference"/>
        </w:rPr>
        <w:commentReference w:id="310"/>
      </w:r>
    </w:p>
    <w:p w14:paraId="4D72C607" w14:textId="419320F1" w:rsidR="007267FC" w:rsidDel="0000416B" w:rsidRDefault="000D1896">
      <w:pPr>
        <w:spacing w:after="0" w:line="480" w:lineRule="auto"/>
        <w:ind w:firstLine="720"/>
        <w:rPr>
          <w:del w:id="313" w:author="Jujia Li [2]" w:date="2023-07-24T22:22:00Z"/>
          <w:rFonts w:cstheme="minorHAnsi"/>
        </w:rPr>
      </w:pPr>
      <w:ins w:id="314" w:author="Jujia Li [2]" w:date="2023-07-27T16:42:00Z">
        <w:r w:rsidRPr="000D1896">
          <w:rPr>
            <w:rFonts w:cstheme="minorHAnsi"/>
          </w:rPr>
          <w:t>The Bifactor Graded Response Model (Bifactor-GRM) is an extension of the conventional Graded Response Model (GRM) and is a part of Item Response Theory (IRT).</w:t>
        </w:r>
      </w:ins>
      <w:ins w:id="315" w:author="Jujia Li [2]" w:date="2023-07-27T16:43:00Z">
        <w:r w:rsidRPr="000D1896">
          <w:t xml:space="preserve"> </w:t>
        </w:r>
        <w:r w:rsidRPr="000D1896">
          <w:rPr>
            <w:rFonts w:cstheme="minorHAnsi"/>
          </w:rPr>
          <w:t>In a Bifactor-GRM, items are allowed to load onto a general factor (akin to a general ability or trait in the respondent) and one or more group factors (specific abilities or traits)</w:t>
        </w:r>
      </w:ins>
      <w:ins w:id="316" w:author="Jujia Li [2]" w:date="2023-07-27T16:48:00Z">
        <w:r>
          <w:rPr>
            <w:rFonts w:cstheme="minorHAnsi"/>
          </w:rPr>
          <w:t xml:space="preserve"> (</w:t>
        </w:r>
        <w:proofErr w:type="spellStart"/>
        <w:r>
          <w:rPr>
            <w:rFonts w:cstheme="minorHAnsi"/>
          </w:rPr>
          <w:t>Reise</w:t>
        </w:r>
      </w:ins>
      <w:proofErr w:type="spellEnd"/>
      <w:ins w:id="317" w:author="Jujia Li [2]" w:date="2023-07-27T16:49:00Z">
        <w:r>
          <w:rPr>
            <w:rFonts w:cstheme="minorHAnsi"/>
          </w:rPr>
          <w:t xml:space="preserve"> et al., 2010</w:t>
        </w:r>
      </w:ins>
      <w:ins w:id="318" w:author="Jujia Li [2]" w:date="2023-07-27T16:48:00Z">
        <w:r>
          <w:rPr>
            <w:rFonts w:cstheme="minorHAnsi"/>
          </w:rPr>
          <w:t>)</w:t>
        </w:r>
      </w:ins>
      <w:ins w:id="319" w:author="Jujia Li [2]" w:date="2023-07-27T16:43:00Z">
        <w:r w:rsidRPr="000D1896">
          <w:rPr>
            <w:rFonts w:cstheme="minorHAnsi"/>
          </w:rPr>
          <w:t>.</w:t>
        </w:r>
      </w:ins>
      <w:ins w:id="320" w:author="Jujia Li [2]" w:date="2023-07-27T17:01:00Z">
        <w:r w:rsidR="00E300C9">
          <w:rPr>
            <w:rFonts w:cstheme="minorHAnsi"/>
          </w:rPr>
          <w:t xml:space="preserve"> </w:t>
        </w:r>
      </w:ins>
      <w:ins w:id="321" w:author="Jujia Li [2]" w:date="2023-07-27T17:02:00Z">
        <w:r w:rsidR="00E300C9">
          <w:rPr>
            <w:rFonts w:cstheme="minorHAnsi"/>
          </w:rPr>
          <w:t>The</w:t>
        </w:r>
      </w:ins>
      <w:del w:id="322" w:author="Jujia Li [2]" w:date="2023-07-27T16:49:00Z">
        <w:r w:rsidR="00530383" w:rsidRPr="009972F6" w:rsidDel="00CB6E52">
          <w:rPr>
            <w:rFonts w:cstheme="minorHAnsi"/>
          </w:rPr>
          <w:delText xml:space="preserve">In traditional </w:delText>
        </w:r>
        <w:r w:rsidR="002032B5" w:rsidRPr="009972F6" w:rsidDel="00CB6E52">
          <w:rPr>
            <w:rFonts w:cstheme="minorHAnsi"/>
          </w:rPr>
          <w:delText>GRM</w:delText>
        </w:r>
        <w:r w:rsidR="00530383" w:rsidRPr="009972F6" w:rsidDel="00CB6E52">
          <w:rPr>
            <w:rFonts w:cstheme="minorHAnsi"/>
          </w:rPr>
          <w:delText>, a</w:delText>
        </w:r>
        <w:r w:rsidR="00286A5B" w:rsidRPr="009972F6" w:rsidDel="00CB6E52">
          <w:rPr>
            <w:rFonts w:cstheme="minorHAnsi"/>
          </w:rPr>
          <w:delText xml:space="preserve">ll the possible responses to item j can be classified into a certain limited number of categories arranged in the order of attainment or intensity (Samejima, 1969). </w:delText>
        </w:r>
      </w:del>
      <w:del w:id="323" w:author="Jujia Li [2]" w:date="2023-07-27T17:02:00Z">
        <w:r w:rsidR="00286A5B" w:rsidRPr="009972F6" w:rsidDel="00E300C9">
          <w:rPr>
            <w:rFonts w:cstheme="minorHAnsi"/>
          </w:rPr>
          <w:delText>The</w:delText>
        </w:r>
      </w:del>
      <w:r w:rsidR="00286A5B" w:rsidRPr="009972F6">
        <w:rPr>
          <w:rFonts w:cstheme="minorHAnsi"/>
        </w:rPr>
        <w:t xml:space="preserve"> probability that an examinee’s response</w:t>
      </w:r>
      <w:r w:rsidR="00F35695" w:rsidRPr="009972F6">
        <w:rPr>
          <w:rFonts w:cstheme="minorHAnsi"/>
        </w:rPr>
        <w:t xml:space="preserve"> </w:t>
      </w:r>
      <w:r w:rsidR="00286A5B" w:rsidRPr="009972F6">
        <w:rPr>
          <w:rFonts w:cstheme="minorHAnsi"/>
        </w:rPr>
        <w:t>falls at or above a particular ordered category given</w:t>
      </w:r>
      <w:r w:rsidR="00530383" w:rsidRPr="009972F6">
        <w:rPr>
          <w:rFonts w:cstheme="minorHAnsi"/>
        </w:rPr>
        <w:t xml:space="preserve"> </w:t>
      </w:r>
      <w:r w:rsidR="00286A5B" w:rsidRPr="009972F6">
        <w:rPr>
          <w:rFonts w:cstheme="minorHAnsi"/>
        </w:rPr>
        <w:t>θ</w:t>
      </w:r>
      <w:r w:rsidR="00530383" w:rsidRPr="009972F6">
        <w:rPr>
          <w:rFonts w:cstheme="minorHAnsi"/>
        </w:rPr>
        <w:t>.</w:t>
      </w:r>
      <w:r w:rsidR="00041F7F">
        <w:rPr>
          <w:rFonts w:cstheme="minorHAnsi"/>
        </w:rPr>
        <w:t xml:space="preserve">  </w:t>
      </w:r>
      <w:del w:id="324" w:author="Jujia Li [2]" w:date="2023-07-26T21:19:00Z">
        <w:r w:rsidR="00041F7F" w:rsidDel="002A5EE2">
          <w:rPr>
            <w:rFonts w:cstheme="minorHAnsi"/>
          </w:rPr>
          <w:delText xml:space="preserve">  </w:delText>
        </w:r>
      </w:del>
      <m:oMath>
        <m:eqArr>
          <m:eqArrPr>
            <m:maxDist m:val="1"/>
            <m:ctrlPr>
              <w:del w:id="325" w:author="Jujia Li [2]" w:date="2023-07-26T21:19:00Z">
                <w:rPr>
                  <w:rFonts w:ascii="Cambria Math" w:hAnsi="Cambria Math" w:cstheme="minorHAnsi"/>
                  <w:i/>
                </w:rPr>
              </w:del>
            </m:ctrlPr>
          </m:eqArrPr>
          <m:e>
            <m:sSubSup>
              <m:sSubSupPr>
                <m:ctrlPr>
                  <w:del w:id="326" w:author="Jujia Li [2]" w:date="2023-07-26T21:19:00Z">
                    <w:rPr>
                      <w:rFonts w:ascii="Cambria Math" w:hAnsi="Cambria Math" w:cstheme="minorHAnsi"/>
                      <w:i/>
                    </w:rPr>
                  </w:del>
                </m:ctrlPr>
              </m:sSubSupPr>
              <m:e>
                <m:r>
                  <w:del w:id="327" w:author="Jujia Li [2]" w:date="2023-07-26T21:19:00Z">
                    <w:rPr>
                      <w:rFonts w:ascii="Cambria Math" w:hAnsi="Cambria Math" w:cstheme="minorHAnsi"/>
                    </w:rPr>
                    <m:t>P</m:t>
                  </w:del>
                </m:r>
              </m:e>
              <m:sub>
                <m:r>
                  <w:del w:id="328" w:author="Jujia Li [2]" w:date="2023-07-26T21:19:00Z">
                    <w:rPr>
                      <w:rFonts w:ascii="Cambria Math" w:hAnsi="Cambria Math" w:cstheme="minorHAnsi"/>
                    </w:rPr>
                    <m:t>jk</m:t>
                  </w:del>
                </m:r>
              </m:sub>
              <m:sup>
                <m:r>
                  <w:del w:id="329" w:author="Jujia Li [2]" w:date="2023-07-26T21:19:00Z">
                    <w:rPr>
                      <w:rFonts w:ascii="Cambria Math" w:hAnsi="Cambria Math" w:cstheme="minorHAnsi"/>
                    </w:rPr>
                    <m:t>*</m:t>
                  </w:del>
                </m:r>
              </m:sup>
            </m:sSubSup>
            <m:d>
              <m:dPr>
                <m:ctrlPr>
                  <w:del w:id="330" w:author="Jujia Li [2]" w:date="2023-07-26T21:19:00Z">
                    <w:rPr>
                      <w:rFonts w:ascii="Cambria Math" w:hAnsi="Cambria Math" w:cstheme="minorHAnsi"/>
                      <w:i/>
                    </w:rPr>
                  </w:del>
                </m:ctrlPr>
              </m:dPr>
              <m:e>
                <m:r>
                  <w:del w:id="331" w:author="Jujia Li [2]" w:date="2023-07-26T21:19:00Z">
                    <w:rPr>
                      <w:rFonts w:ascii="Cambria Math" w:hAnsi="Cambria Math" w:cstheme="minorHAnsi"/>
                    </w:rPr>
                    <m:t>θ</m:t>
                  </w:del>
                </m:r>
              </m:e>
            </m:d>
            <m:r>
              <w:del w:id="332" w:author="Jujia Li [2]" w:date="2023-07-24T22:22:00Z">
                <w:rPr>
                  <w:rFonts w:ascii="Cambria Math" w:hAnsi="Cambria Math" w:cstheme="minorHAnsi"/>
                </w:rPr>
                <m:t>=</m:t>
              </w:del>
            </m:r>
            <m:f>
              <m:fPr>
                <m:ctrlPr>
                  <w:del w:id="333" w:author="Jujia Li [2]" w:date="2023-07-24T22:22:00Z">
                    <w:rPr>
                      <w:rFonts w:ascii="Cambria Math" w:hAnsi="Cambria Math" w:cstheme="minorHAnsi"/>
                      <w:i/>
                    </w:rPr>
                  </w:del>
                </m:ctrlPr>
              </m:fPr>
              <m:num>
                <m:sSup>
                  <m:sSupPr>
                    <m:ctrlPr>
                      <w:del w:id="334" w:author="Jujia Li [2]" w:date="2023-07-24T22:22:00Z">
                        <w:rPr>
                          <w:rFonts w:ascii="Cambria Math" w:hAnsi="Cambria Math" w:cstheme="minorHAnsi"/>
                          <w:i/>
                        </w:rPr>
                      </w:del>
                    </m:ctrlPr>
                  </m:sSupPr>
                  <m:e>
                    <m:r>
                      <w:del w:id="335" w:author="Jujia Li [2]" w:date="2023-07-24T22:22:00Z">
                        <w:rPr>
                          <w:rFonts w:ascii="Cambria Math" w:hAnsi="Cambria Math" w:cstheme="minorHAnsi"/>
                        </w:rPr>
                        <m:t>e</m:t>
                      </w:del>
                    </m:r>
                  </m:e>
                  <m:sup>
                    <m:sSub>
                      <m:sSubPr>
                        <m:ctrlPr>
                          <w:del w:id="336" w:author="Jujia Li [2]" w:date="2023-07-24T22:22:00Z">
                            <w:rPr>
                              <w:rFonts w:ascii="Cambria Math" w:hAnsi="Cambria Math" w:cstheme="minorHAnsi"/>
                              <w:i/>
                            </w:rPr>
                          </w:del>
                        </m:ctrlPr>
                      </m:sSubPr>
                      <m:e>
                        <m:r>
                          <w:del w:id="337" w:author="Jujia Li [2]" w:date="2023-07-24T22:22:00Z">
                            <w:rPr>
                              <w:rFonts w:ascii="Cambria Math" w:hAnsi="Cambria Math" w:cstheme="minorHAnsi"/>
                            </w:rPr>
                            <m:t>Da</m:t>
                          </w:del>
                        </m:r>
                      </m:e>
                      <m:sub>
                        <m:r>
                          <w:del w:id="338" w:author="Jujia Li [2]" w:date="2023-07-24T22:22:00Z">
                            <w:rPr>
                              <w:rFonts w:ascii="Cambria Math" w:hAnsi="Cambria Math" w:cstheme="minorHAnsi"/>
                            </w:rPr>
                            <m:t>j</m:t>
                          </w:del>
                        </m:r>
                      </m:sub>
                    </m:sSub>
                    <m:d>
                      <m:dPr>
                        <m:ctrlPr>
                          <w:del w:id="339" w:author="Jujia Li [2]" w:date="2023-07-24T22:22:00Z">
                            <w:rPr>
                              <w:rFonts w:ascii="Cambria Math" w:hAnsi="Cambria Math" w:cstheme="minorHAnsi"/>
                              <w:i/>
                            </w:rPr>
                          </w:del>
                        </m:ctrlPr>
                      </m:dPr>
                      <m:e>
                        <m:r>
                          <w:del w:id="340" w:author="Jujia Li [2]" w:date="2023-07-24T22:22:00Z">
                            <w:rPr>
                              <w:rFonts w:ascii="Cambria Math" w:hAnsi="Cambria Math" w:cstheme="minorHAnsi"/>
                            </w:rPr>
                            <m:t>θ-</m:t>
                          </w:del>
                        </m:r>
                        <m:sSub>
                          <m:sSubPr>
                            <m:ctrlPr>
                              <w:del w:id="341" w:author="Jujia Li [2]" w:date="2023-07-24T22:22:00Z">
                                <w:rPr>
                                  <w:rFonts w:ascii="Cambria Math" w:hAnsi="Cambria Math" w:cstheme="minorHAnsi"/>
                                  <w:i/>
                                </w:rPr>
                              </w:del>
                            </m:ctrlPr>
                          </m:sSubPr>
                          <m:e>
                            <m:r>
                              <w:del w:id="342" w:author="Jujia Li [2]" w:date="2023-07-24T22:22:00Z">
                                <w:rPr>
                                  <w:rFonts w:ascii="Cambria Math" w:hAnsi="Cambria Math" w:cstheme="minorHAnsi"/>
                                </w:rPr>
                                <m:t>b</m:t>
                              </w:del>
                            </m:r>
                          </m:e>
                          <m:sub>
                            <m:r>
                              <w:del w:id="343" w:author="Jujia Li [2]" w:date="2023-07-24T22:22:00Z">
                                <w:rPr>
                                  <w:rFonts w:ascii="Cambria Math" w:hAnsi="Cambria Math" w:cstheme="minorHAnsi"/>
                                </w:rPr>
                                <m:t>jk</m:t>
                              </w:del>
                            </m:r>
                          </m:sub>
                        </m:sSub>
                      </m:e>
                    </m:d>
                  </m:sup>
                </m:sSup>
              </m:num>
              <m:den>
                <m:r>
                  <w:del w:id="344" w:author="Jujia Li [2]" w:date="2023-07-24T22:22:00Z">
                    <w:rPr>
                      <w:rFonts w:ascii="Cambria Math" w:hAnsi="Cambria Math" w:cstheme="minorHAnsi"/>
                    </w:rPr>
                    <m:t>1+</m:t>
                  </w:del>
                </m:r>
                <m:sSup>
                  <m:sSupPr>
                    <m:ctrlPr>
                      <w:del w:id="345" w:author="Jujia Li [2]" w:date="2023-07-24T22:22:00Z">
                        <w:rPr>
                          <w:rFonts w:ascii="Cambria Math" w:hAnsi="Cambria Math" w:cstheme="minorHAnsi"/>
                          <w:i/>
                        </w:rPr>
                      </w:del>
                    </m:ctrlPr>
                  </m:sSupPr>
                  <m:e>
                    <m:r>
                      <w:del w:id="346" w:author="Jujia Li [2]" w:date="2023-07-24T22:22:00Z">
                        <w:rPr>
                          <w:rFonts w:ascii="Cambria Math" w:hAnsi="Cambria Math" w:cstheme="minorHAnsi"/>
                        </w:rPr>
                        <m:t>e</m:t>
                      </w:del>
                    </m:r>
                  </m:e>
                  <m:sup>
                    <m:sSub>
                      <m:sSubPr>
                        <m:ctrlPr>
                          <w:del w:id="347" w:author="Jujia Li [2]" w:date="2023-07-24T22:22:00Z">
                            <w:rPr>
                              <w:rFonts w:ascii="Cambria Math" w:hAnsi="Cambria Math" w:cstheme="minorHAnsi"/>
                              <w:i/>
                            </w:rPr>
                          </w:del>
                        </m:ctrlPr>
                      </m:sSubPr>
                      <m:e>
                        <m:r>
                          <w:del w:id="348" w:author="Jujia Li [2]" w:date="2023-07-24T22:22:00Z">
                            <w:rPr>
                              <w:rFonts w:ascii="Cambria Math" w:hAnsi="Cambria Math" w:cstheme="minorHAnsi"/>
                            </w:rPr>
                            <m:t>Da</m:t>
                          </w:del>
                        </m:r>
                      </m:e>
                      <m:sub>
                        <m:r>
                          <w:del w:id="349" w:author="Jujia Li [2]" w:date="2023-07-24T22:22:00Z">
                            <w:rPr>
                              <w:rFonts w:ascii="Cambria Math" w:hAnsi="Cambria Math" w:cstheme="minorHAnsi"/>
                            </w:rPr>
                            <m:t>j</m:t>
                          </w:del>
                        </m:r>
                      </m:sub>
                    </m:sSub>
                    <m:d>
                      <m:dPr>
                        <m:ctrlPr>
                          <w:del w:id="350" w:author="Jujia Li [2]" w:date="2023-07-24T22:22:00Z">
                            <w:rPr>
                              <w:rFonts w:ascii="Cambria Math" w:hAnsi="Cambria Math" w:cstheme="minorHAnsi"/>
                              <w:i/>
                            </w:rPr>
                          </w:del>
                        </m:ctrlPr>
                      </m:dPr>
                      <m:e>
                        <m:r>
                          <w:del w:id="351" w:author="Jujia Li [2]" w:date="2023-07-24T22:22:00Z">
                            <w:rPr>
                              <w:rFonts w:ascii="Cambria Math" w:hAnsi="Cambria Math" w:cstheme="minorHAnsi"/>
                            </w:rPr>
                            <m:t>θ-</m:t>
                          </w:del>
                        </m:r>
                        <m:sSub>
                          <m:sSubPr>
                            <m:ctrlPr>
                              <w:del w:id="352" w:author="Jujia Li [2]" w:date="2023-07-24T22:22:00Z">
                                <w:rPr>
                                  <w:rFonts w:ascii="Cambria Math" w:hAnsi="Cambria Math" w:cstheme="minorHAnsi"/>
                                  <w:i/>
                                </w:rPr>
                              </w:del>
                            </m:ctrlPr>
                          </m:sSubPr>
                          <m:e>
                            <m:r>
                              <w:del w:id="353" w:author="Jujia Li [2]" w:date="2023-07-24T22:22:00Z">
                                <w:rPr>
                                  <w:rFonts w:ascii="Cambria Math" w:hAnsi="Cambria Math" w:cstheme="minorHAnsi"/>
                                </w:rPr>
                                <m:t>b</m:t>
                              </w:del>
                            </m:r>
                          </m:e>
                          <m:sub>
                            <m:r>
                              <w:del w:id="354" w:author="Jujia Li [2]" w:date="2023-07-24T22:22:00Z">
                                <w:rPr>
                                  <w:rFonts w:ascii="Cambria Math" w:hAnsi="Cambria Math" w:cstheme="minorHAnsi"/>
                                </w:rPr>
                                <m:t>jk</m:t>
                              </w:del>
                            </m:r>
                          </m:sub>
                        </m:sSub>
                      </m:e>
                    </m:d>
                  </m:sup>
                </m:sSup>
              </m:den>
            </m:f>
            <m:r>
              <w:del w:id="355" w:author="Jujia Li [2]" w:date="2023-07-26T21:19:00Z">
                <w:rPr>
                  <w:rFonts w:ascii="Cambria Math" w:hAnsi="Cambria Math" w:cstheme="minorHAnsi"/>
                </w:rPr>
                <m:t>#</m:t>
              </w:del>
            </m:r>
            <m:d>
              <m:dPr>
                <m:ctrlPr>
                  <w:del w:id="356" w:author="Jujia Li [2]" w:date="2023-07-26T21:19:00Z">
                    <w:rPr>
                      <w:rFonts w:ascii="Cambria Math" w:hAnsi="Cambria Math" w:cstheme="minorHAnsi"/>
                      <w:i/>
                    </w:rPr>
                  </w:del>
                </m:ctrlPr>
              </m:dPr>
              <m:e>
                <m:r>
                  <w:del w:id="357" w:author="Jujia Li [2]" w:date="2023-07-26T21:19:00Z">
                    <w:rPr>
                      <w:rFonts w:ascii="Cambria Math" w:hAnsi="Cambria Math" w:cstheme="minorHAnsi"/>
                    </w:rPr>
                    <m:t>1</m:t>
                  </w:del>
                </m:r>
              </m:e>
            </m:d>
          </m:e>
        </m:eqArr>
      </m:oMath>
    </w:p>
    <w:p w14:paraId="2B642000" w14:textId="2F221F8C" w:rsidR="007267FC" w:rsidRPr="007267FC" w:rsidRDefault="00000000">
      <w:pPr>
        <w:spacing w:after="0" w:line="480" w:lineRule="auto"/>
        <w:ind w:firstLine="720"/>
        <w:rPr>
          <w:rFonts w:cstheme="minorHAnsi"/>
        </w:rPr>
        <w:pPrChange w:id="358" w:author="Jujia Li [2]" w:date="2023-07-27T16:04:00Z">
          <w:pPr>
            <w:spacing w:after="0" w:line="480" w:lineRule="auto"/>
          </w:pPr>
        </w:pPrChange>
      </w:pPr>
      <m:oMathPara>
        <m:oMath>
          <m:eqArr>
            <m:eqArrPr>
              <m:maxDist m:val="1"/>
              <m:ctrlPr>
                <w:ins w:id="359" w:author="Jujia Li [2]" w:date="2023-07-25T20:19:00Z">
                  <w:rPr>
                    <w:rFonts w:ascii="Cambria Math" w:hAnsi="Cambria Math" w:cstheme="minorHAnsi"/>
                    <w:i/>
                  </w:rPr>
                </w:ins>
              </m:ctrlPr>
            </m:eqArrPr>
            <m:e>
              <m:r>
                <w:ins w:id="360" w:author="Jujia Li [2]" w:date="2023-07-25T20:24:00Z">
                  <w:rPr>
                    <w:rFonts w:ascii="Cambria Math" w:hAnsi="Cambria Math" w:cstheme="minorHAnsi"/>
                  </w:rPr>
                  <m:t>P(</m:t>
                </w:ins>
              </m:r>
              <m:sSub>
                <m:sSubPr>
                  <m:ctrlPr>
                    <w:ins w:id="361" w:author="Jujia Li [2]" w:date="2023-07-25T20:24:00Z">
                      <w:rPr>
                        <w:rFonts w:ascii="Cambria Math" w:hAnsi="Cambria Math" w:cstheme="minorHAnsi"/>
                        <w:i/>
                      </w:rPr>
                    </w:ins>
                  </m:ctrlPr>
                </m:sSubPr>
                <m:e>
                  <m:r>
                    <w:ins w:id="362" w:author="Jujia Li [2]" w:date="2023-07-25T20:24:00Z">
                      <w:rPr>
                        <w:rFonts w:ascii="Cambria Math" w:hAnsi="Cambria Math" w:cstheme="minorHAnsi"/>
                      </w:rPr>
                      <m:t>Y</m:t>
                    </w:ins>
                  </m:r>
                </m:e>
                <m:sub>
                  <m:r>
                    <w:ins w:id="363" w:author="Jujia Li [2]" w:date="2023-07-25T20:24:00Z">
                      <w:rPr>
                        <w:rFonts w:ascii="Cambria Math" w:hAnsi="Cambria Math" w:cstheme="minorHAnsi"/>
                      </w:rPr>
                      <m:t>ij</m:t>
                    </w:ins>
                  </m:r>
                </m:sub>
              </m:sSub>
              <m:r>
                <w:ins w:id="364" w:author="Jujia Li [2]" w:date="2023-07-25T20:24:00Z">
                  <w:rPr>
                    <w:rFonts w:ascii="Cambria Math" w:hAnsi="Cambria Math" w:cstheme="minorHAnsi"/>
                  </w:rPr>
                  <m:t>≥k|θ,</m:t>
                </w:ins>
              </m:r>
              <m:sSub>
                <m:sSubPr>
                  <m:ctrlPr>
                    <w:ins w:id="365" w:author="Jujia Li [2]" w:date="2023-07-25T20:24:00Z">
                      <w:rPr>
                        <w:rFonts w:ascii="Cambria Math" w:hAnsi="Cambria Math" w:cstheme="minorHAnsi"/>
                        <w:i/>
                      </w:rPr>
                    </w:ins>
                  </m:ctrlPr>
                </m:sSubPr>
                <m:e>
                  <m:r>
                    <w:ins w:id="366" w:author="Jujia Li [2]" w:date="2023-07-25T20:24:00Z">
                      <w:rPr>
                        <w:rFonts w:ascii="Cambria Math" w:hAnsi="Cambria Math" w:cstheme="minorHAnsi"/>
                      </w:rPr>
                      <m:t>c</m:t>
                    </w:ins>
                  </m:r>
                </m:e>
                <m:sub>
                  <m:r>
                    <w:ins w:id="367" w:author="Jujia Li [2]" w:date="2023-07-25T20:24:00Z">
                      <w:rPr>
                        <w:rFonts w:ascii="Cambria Math" w:hAnsi="Cambria Math" w:cstheme="minorHAnsi"/>
                      </w:rPr>
                      <m:t>j(k)</m:t>
                    </w:ins>
                  </m:r>
                </m:sub>
              </m:sSub>
              <m:r>
                <w:ins w:id="368" w:author="Jujia Li [2]" w:date="2023-07-25T20:24:00Z">
                  <w:rPr>
                    <w:rFonts w:ascii="Cambria Math" w:hAnsi="Cambria Math" w:cstheme="minorHAnsi"/>
                  </w:rPr>
                  <m:t>,α)</m:t>
                </w:ins>
              </m:r>
              <m:r>
                <w:ins w:id="369" w:author="Jujia Li [2]" w:date="2023-07-25T20:19:00Z">
                  <w:rPr>
                    <w:rFonts w:ascii="Cambria Math" w:hAnsi="Cambria Math" w:cstheme="minorHAnsi"/>
                  </w:rPr>
                  <m:t>=</m:t>
                </w:ins>
              </m:r>
              <m:f>
                <m:fPr>
                  <m:ctrlPr>
                    <w:ins w:id="370" w:author="Jujia Li [2]" w:date="2023-07-25T20:19:00Z">
                      <w:rPr>
                        <w:rFonts w:ascii="Cambria Math" w:hAnsi="Cambria Math" w:cstheme="minorHAnsi"/>
                        <w:i/>
                      </w:rPr>
                    </w:ins>
                  </m:ctrlPr>
                </m:fPr>
                <m:num>
                  <m:sSup>
                    <m:sSupPr>
                      <m:ctrlPr>
                        <w:ins w:id="371" w:author="Jujia Li [2]" w:date="2023-07-26T15:46:00Z">
                          <w:rPr>
                            <w:rFonts w:ascii="Cambria Math" w:hAnsi="Cambria Math" w:cstheme="minorHAnsi"/>
                            <w:i/>
                          </w:rPr>
                        </w:ins>
                      </m:ctrlPr>
                    </m:sSupPr>
                    <m:e>
                      <m:r>
                        <w:ins w:id="372" w:author="Jujia Li [2]" w:date="2023-07-26T15:46:00Z">
                          <w:rPr>
                            <w:rFonts w:ascii="Cambria Math" w:hAnsi="Cambria Math" w:cstheme="minorHAnsi"/>
                          </w:rPr>
                          <m:t>e</m:t>
                        </w:ins>
                      </m:r>
                    </m:e>
                    <m:sup>
                      <m:sSub>
                        <m:sSubPr>
                          <m:ctrlPr>
                            <w:ins w:id="373" w:author="Jujia Li [2]" w:date="2023-07-26T15:46:00Z">
                              <w:rPr>
                                <w:rFonts w:ascii="Cambria Math" w:hAnsi="Cambria Math" w:cstheme="minorHAnsi"/>
                                <w:i/>
                              </w:rPr>
                            </w:ins>
                          </m:ctrlPr>
                        </m:sSubPr>
                        <m:e>
                          <m:r>
                            <w:ins w:id="374" w:author="Jujia Li [2]" w:date="2023-07-26T15:46:00Z">
                              <w:rPr>
                                <w:rFonts w:ascii="Cambria Math" w:hAnsi="Cambria Math" w:cstheme="minorHAnsi"/>
                              </w:rPr>
                              <m:t>c</m:t>
                            </w:ins>
                          </m:r>
                        </m:e>
                        <m:sub>
                          <m:r>
                            <w:ins w:id="375" w:author="Jujia Li [2]" w:date="2023-07-26T15:46:00Z">
                              <w:rPr>
                                <w:rFonts w:ascii="Cambria Math" w:hAnsi="Cambria Math" w:cstheme="minorHAnsi"/>
                              </w:rPr>
                              <m:t>j(k)</m:t>
                            </w:ins>
                          </m:r>
                        </m:sub>
                      </m:sSub>
                      <m:r>
                        <w:ins w:id="376" w:author="Jujia Li [2]" w:date="2023-07-26T15:46:00Z">
                          <w:rPr>
                            <w:rFonts w:ascii="Cambria Math" w:hAnsi="Cambria Math" w:cstheme="minorHAnsi"/>
                          </w:rPr>
                          <m:t>+</m:t>
                        </w:ins>
                      </m:r>
                      <m:sSubSup>
                        <m:sSubSupPr>
                          <m:ctrlPr>
                            <w:ins w:id="377" w:author="Jujia Li [2]" w:date="2023-07-26T15:46:00Z">
                              <w:rPr>
                                <w:rFonts w:ascii="Cambria Math" w:hAnsi="Cambria Math" w:cstheme="minorHAnsi"/>
                                <w:i/>
                              </w:rPr>
                            </w:ins>
                          </m:ctrlPr>
                        </m:sSubSupPr>
                        <m:e>
                          <m:r>
                            <w:ins w:id="378" w:author="Jujia Li [2]" w:date="2023-07-26T15:46:00Z">
                              <w:rPr>
                                <w:rFonts w:ascii="Cambria Math" w:hAnsi="Cambria Math" w:cstheme="minorHAnsi"/>
                              </w:rPr>
                              <m:t>α</m:t>
                            </w:ins>
                          </m:r>
                        </m:e>
                        <m:sub>
                          <m:r>
                            <w:ins w:id="379" w:author="Jujia Li [2]" w:date="2023-07-26T15:46:00Z">
                              <w:rPr>
                                <w:rFonts w:ascii="Cambria Math" w:hAnsi="Cambria Math" w:cstheme="minorHAnsi"/>
                              </w:rPr>
                              <m:t>j</m:t>
                            </w:ins>
                          </m:r>
                        </m:sub>
                        <m:sup>
                          <m:r>
                            <w:ins w:id="380" w:author="Jujia Li [2]" w:date="2023-07-26T15:46:00Z">
                              <w:rPr>
                                <w:rFonts w:ascii="Cambria Math" w:hAnsi="Cambria Math" w:cstheme="minorHAnsi"/>
                              </w:rPr>
                              <m:t>G</m:t>
                            </w:ins>
                          </m:r>
                        </m:sup>
                      </m:sSubSup>
                      <m:sSubSup>
                        <m:sSubSupPr>
                          <m:ctrlPr>
                            <w:ins w:id="381" w:author="Jujia Li [2]" w:date="2023-07-26T15:46:00Z">
                              <w:rPr>
                                <w:rFonts w:ascii="Cambria Math" w:hAnsi="Cambria Math" w:cstheme="minorHAnsi"/>
                                <w:i/>
                              </w:rPr>
                            </w:ins>
                          </m:ctrlPr>
                        </m:sSubSupPr>
                        <m:e>
                          <m:r>
                            <w:ins w:id="382" w:author="Jujia Li [2]" w:date="2023-07-26T15:46:00Z">
                              <w:rPr>
                                <w:rFonts w:ascii="Cambria Math" w:hAnsi="Cambria Math" w:cstheme="minorHAnsi"/>
                              </w:rPr>
                              <m:t>θ</m:t>
                            </w:ins>
                          </m:r>
                        </m:e>
                        <m:sub>
                          <m:r>
                            <w:ins w:id="383" w:author="Jujia Li [2]" w:date="2023-07-26T15:46:00Z">
                              <w:rPr>
                                <w:rFonts w:ascii="Cambria Math" w:hAnsi="Cambria Math" w:cstheme="minorHAnsi"/>
                              </w:rPr>
                              <m:t>i</m:t>
                            </w:ins>
                          </m:r>
                        </m:sub>
                        <m:sup>
                          <m:r>
                            <w:ins w:id="384" w:author="Jujia Li [2]" w:date="2023-07-26T15:46:00Z">
                              <w:rPr>
                                <w:rFonts w:ascii="Cambria Math" w:hAnsi="Cambria Math" w:cstheme="minorHAnsi"/>
                              </w:rPr>
                              <m:t>G</m:t>
                            </w:ins>
                          </m:r>
                        </m:sup>
                      </m:sSubSup>
                      <m:r>
                        <w:ins w:id="385" w:author="Jujia Li [2]" w:date="2023-07-26T15:46:00Z">
                          <w:rPr>
                            <w:rFonts w:ascii="Cambria Math" w:hAnsi="Cambria Math" w:cstheme="minorHAnsi"/>
                          </w:rPr>
                          <m:t>+</m:t>
                        </w:ins>
                      </m:r>
                      <m:sSubSup>
                        <m:sSubSupPr>
                          <m:ctrlPr>
                            <w:ins w:id="386" w:author="Jujia Li [2]" w:date="2023-07-26T15:46:00Z">
                              <w:rPr>
                                <w:rFonts w:ascii="Cambria Math" w:hAnsi="Cambria Math" w:cstheme="minorHAnsi"/>
                                <w:i/>
                              </w:rPr>
                            </w:ins>
                          </m:ctrlPr>
                        </m:sSubSupPr>
                        <m:e>
                          <m:r>
                            <w:ins w:id="387" w:author="Jujia Li [2]" w:date="2023-07-26T15:46:00Z">
                              <w:rPr>
                                <w:rFonts w:ascii="Cambria Math" w:hAnsi="Cambria Math" w:cstheme="minorHAnsi"/>
                              </w:rPr>
                              <m:t>α</m:t>
                            </w:ins>
                          </m:r>
                        </m:e>
                        <m:sub>
                          <m:r>
                            <w:ins w:id="388" w:author="Jujia Li [2]" w:date="2023-07-26T15:46:00Z">
                              <w:rPr>
                                <w:rFonts w:ascii="Cambria Math" w:hAnsi="Cambria Math" w:cstheme="minorHAnsi"/>
                              </w:rPr>
                              <m:t>j</m:t>
                            </w:ins>
                          </m:r>
                        </m:sub>
                        <m:sup>
                          <m:sSub>
                            <m:sSubPr>
                              <m:ctrlPr>
                                <w:ins w:id="389" w:author="Jujia Li [2]" w:date="2023-07-26T15:46:00Z">
                                  <w:rPr>
                                    <w:rFonts w:ascii="Cambria Math" w:hAnsi="Cambria Math" w:cstheme="minorHAnsi"/>
                                    <w:i/>
                                  </w:rPr>
                                </w:ins>
                              </m:ctrlPr>
                            </m:sSubPr>
                            <m:e>
                              <m:r>
                                <w:ins w:id="390" w:author="Jujia Li [2]" w:date="2023-07-26T15:46:00Z">
                                  <w:rPr>
                                    <w:rFonts w:ascii="Cambria Math" w:hAnsi="Cambria Math" w:cstheme="minorHAnsi"/>
                                  </w:rPr>
                                  <m:t>S</m:t>
                                </w:ins>
                              </m:r>
                            </m:e>
                            <m:sub>
                              <m:r>
                                <w:ins w:id="391" w:author="Jujia Li [2]" w:date="2023-07-26T15:46:00Z">
                                  <w:rPr>
                                    <w:rFonts w:ascii="Cambria Math" w:hAnsi="Cambria Math" w:cstheme="minorHAnsi"/>
                                  </w:rPr>
                                  <m:t>s</m:t>
                                </w:ins>
                              </m:r>
                            </m:sub>
                          </m:sSub>
                        </m:sup>
                      </m:sSubSup>
                      <m:sSubSup>
                        <m:sSubSupPr>
                          <m:ctrlPr>
                            <w:ins w:id="392" w:author="Jujia Li [2]" w:date="2023-07-26T15:46:00Z">
                              <w:rPr>
                                <w:rFonts w:ascii="Cambria Math" w:hAnsi="Cambria Math" w:cstheme="minorHAnsi"/>
                                <w:i/>
                              </w:rPr>
                            </w:ins>
                          </m:ctrlPr>
                        </m:sSubSupPr>
                        <m:e>
                          <m:r>
                            <w:ins w:id="393" w:author="Jujia Li [2]" w:date="2023-07-26T15:46:00Z">
                              <w:rPr>
                                <w:rFonts w:ascii="Cambria Math" w:hAnsi="Cambria Math" w:cstheme="minorHAnsi"/>
                              </w:rPr>
                              <m:t>θ</m:t>
                            </w:ins>
                          </m:r>
                        </m:e>
                        <m:sub>
                          <m:r>
                            <w:ins w:id="394" w:author="Jujia Li [2]" w:date="2023-07-26T15:46:00Z">
                              <w:rPr>
                                <w:rFonts w:ascii="Cambria Math" w:hAnsi="Cambria Math" w:cstheme="minorHAnsi"/>
                              </w:rPr>
                              <m:t>i</m:t>
                            </w:ins>
                          </m:r>
                        </m:sub>
                        <m:sup>
                          <m:sSub>
                            <m:sSubPr>
                              <m:ctrlPr>
                                <w:ins w:id="395" w:author="Jujia Li [2]" w:date="2023-07-26T15:46:00Z">
                                  <w:rPr>
                                    <w:rFonts w:ascii="Cambria Math" w:hAnsi="Cambria Math" w:cstheme="minorHAnsi"/>
                                    <w:i/>
                                  </w:rPr>
                                </w:ins>
                              </m:ctrlPr>
                            </m:sSubPr>
                            <m:e>
                              <m:r>
                                <w:ins w:id="396" w:author="Jujia Li [2]" w:date="2023-07-26T15:46:00Z">
                                  <w:rPr>
                                    <w:rFonts w:ascii="Cambria Math" w:hAnsi="Cambria Math" w:cstheme="minorHAnsi"/>
                                  </w:rPr>
                                  <m:t>S</m:t>
                                </w:ins>
                              </m:r>
                            </m:e>
                            <m:sub>
                              <m:r>
                                <w:ins w:id="397" w:author="Jujia Li [2]" w:date="2023-07-26T15:46:00Z">
                                  <w:rPr>
                                    <w:rFonts w:ascii="Cambria Math" w:hAnsi="Cambria Math" w:cstheme="minorHAnsi"/>
                                  </w:rPr>
                                  <m:t>s</m:t>
                                </w:ins>
                              </m:r>
                            </m:sub>
                          </m:sSub>
                        </m:sup>
                      </m:sSubSup>
                    </m:sup>
                  </m:sSup>
                </m:num>
                <m:den>
                  <m:r>
                    <w:ins w:id="398" w:author="Jujia Li [2]" w:date="2023-07-26T15:46:00Z">
                      <w:rPr>
                        <w:rFonts w:ascii="Cambria Math" w:hAnsi="Cambria Math" w:cstheme="minorHAnsi"/>
                      </w:rPr>
                      <m:t>1+</m:t>
                    </w:ins>
                  </m:r>
                  <m:sSup>
                    <m:sSupPr>
                      <m:ctrlPr>
                        <w:ins w:id="399" w:author="Jujia Li [2]" w:date="2023-07-26T15:46:00Z">
                          <w:rPr>
                            <w:rFonts w:ascii="Cambria Math" w:hAnsi="Cambria Math" w:cstheme="minorHAnsi"/>
                            <w:i/>
                          </w:rPr>
                        </w:ins>
                      </m:ctrlPr>
                    </m:sSupPr>
                    <m:e>
                      <m:r>
                        <w:ins w:id="400" w:author="Jujia Li [2]" w:date="2023-07-26T15:46:00Z">
                          <w:rPr>
                            <w:rFonts w:ascii="Cambria Math" w:hAnsi="Cambria Math" w:cstheme="minorHAnsi"/>
                          </w:rPr>
                          <m:t>e</m:t>
                        </w:ins>
                      </m:r>
                    </m:e>
                    <m:sup>
                      <m:sSub>
                        <m:sSubPr>
                          <m:ctrlPr>
                            <w:ins w:id="401" w:author="Jujia Li [2]" w:date="2023-07-26T15:46:00Z">
                              <w:rPr>
                                <w:rFonts w:ascii="Cambria Math" w:hAnsi="Cambria Math" w:cstheme="minorHAnsi"/>
                                <w:i/>
                              </w:rPr>
                            </w:ins>
                          </m:ctrlPr>
                        </m:sSubPr>
                        <m:e>
                          <m:r>
                            <w:ins w:id="402" w:author="Jujia Li [2]" w:date="2023-07-26T15:46:00Z">
                              <w:rPr>
                                <w:rFonts w:ascii="Cambria Math" w:hAnsi="Cambria Math" w:cstheme="minorHAnsi"/>
                              </w:rPr>
                              <m:t>c</m:t>
                            </w:ins>
                          </m:r>
                        </m:e>
                        <m:sub>
                          <m:r>
                            <w:ins w:id="403" w:author="Jujia Li [2]" w:date="2023-07-26T15:46:00Z">
                              <w:rPr>
                                <w:rFonts w:ascii="Cambria Math" w:hAnsi="Cambria Math" w:cstheme="minorHAnsi"/>
                              </w:rPr>
                              <m:t>j(k)</m:t>
                            </w:ins>
                          </m:r>
                        </m:sub>
                      </m:sSub>
                      <m:r>
                        <w:ins w:id="404" w:author="Jujia Li [2]" w:date="2023-07-26T15:46:00Z">
                          <w:rPr>
                            <w:rFonts w:ascii="Cambria Math" w:hAnsi="Cambria Math" w:cstheme="minorHAnsi"/>
                          </w:rPr>
                          <m:t>+</m:t>
                        </w:ins>
                      </m:r>
                      <m:sSubSup>
                        <m:sSubSupPr>
                          <m:ctrlPr>
                            <w:ins w:id="405" w:author="Jujia Li [2]" w:date="2023-07-26T15:46:00Z">
                              <w:rPr>
                                <w:rFonts w:ascii="Cambria Math" w:hAnsi="Cambria Math" w:cstheme="minorHAnsi"/>
                                <w:i/>
                              </w:rPr>
                            </w:ins>
                          </m:ctrlPr>
                        </m:sSubSupPr>
                        <m:e>
                          <m:r>
                            <w:ins w:id="406" w:author="Jujia Li [2]" w:date="2023-07-26T15:46:00Z">
                              <w:rPr>
                                <w:rFonts w:ascii="Cambria Math" w:hAnsi="Cambria Math" w:cstheme="minorHAnsi"/>
                              </w:rPr>
                              <m:t>α</m:t>
                            </w:ins>
                          </m:r>
                        </m:e>
                        <m:sub>
                          <m:r>
                            <w:ins w:id="407" w:author="Jujia Li [2]" w:date="2023-07-26T15:46:00Z">
                              <w:rPr>
                                <w:rFonts w:ascii="Cambria Math" w:hAnsi="Cambria Math" w:cstheme="minorHAnsi"/>
                              </w:rPr>
                              <m:t>j</m:t>
                            </w:ins>
                          </m:r>
                        </m:sub>
                        <m:sup>
                          <m:r>
                            <w:ins w:id="408" w:author="Jujia Li [2]" w:date="2023-07-26T15:46:00Z">
                              <w:rPr>
                                <w:rFonts w:ascii="Cambria Math" w:hAnsi="Cambria Math" w:cstheme="minorHAnsi"/>
                              </w:rPr>
                              <m:t>G</m:t>
                            </w:ins>
                          </m:r>
                        </m:sup>
                      </m:sSubSup>
                      <m:sSubSup>
                        <m:sSubSupPr>
                          <m:ctrlPr>
                            <w:ins w:id="409" w:author="Jujia Li [2]" w:date="2023-07-26T15:46:00Z">
                              <w:rPr>
                                <w:rFonts w:ascii="Cambria Math" w:hAnsi="Cambria Math" w:cstheme="minorHAnsi"/>
                                <w:i/>
                              </w:rPr>
                            </w:ins>
                          </m:ctrlPr>
                        </m:sSubSupPr>
                        <m:e>
                          <m:r>
                            <w:ins w:id="410" w:author="Jujia Li [2]" w:date="2023-07-26T15:46:00Z">
                              <w:rPr>
                                <w:rFonts w:ascii="Cambria Math" w:hAnsi="Cambria Math" w:cstheme="minorHAnsi"/>
                              </w:rPr>
                              <m:t>θ</m:t>
                            </w:ins>
                          </m:r>
                        </m:e>
                        <m:sub>
                          <m:r>
                            <w:ins w:id="411" w:author="Jujia Li [2]" w:date="2023-07-26T15:46:00Z">
                              <w:rPr>
                                <w:rFonts w:ascii="Cambria Math" w:hAnsi="Cambria Math" w:cstheme="minorHAnsi"/>
                              </w:rPr>
                              <m:t>i</m:t>
                            </w:ins>
                          </m:r>
                        </m:sub>
                        <m:sup>
                          <m:r>
                            <w:ins w:id="412" w:author="Jujia Li [2]" w:date="2023-07-26T15:46:00Z">
                              <w:rPr>
                                <w:rFonts w:ascii="Cambria Math" w:hAnsi="Cambria Math" w:cstheme="minorHAnsi"/>
                              </w:rPr>
                              <m:t>G</m:t>
                            </w:ins>
                          </m:r>
                        </m:sup>
                      </m:sSubSup>
                      <m:r>
                        <w:ins w:id="413" w:author="Jujia Li [2]" w:date="2023-07-26T15:46:00Z">
                          <w:rPr>
                            <w:rFonts w:ascii="Cambria Math" w:hAnsi="Cambria Math" w:cstheme="minorHAnsi"/>
                          </w:rPr>
                          <m:t>+</m:t>
                        </w:ins>
                      </m:r>
                      <m:sSubSup>
                        <m:sSubSupPr>
                          <m:ctrlPr>
                            <w:ins w:id="414" w:author="Jujia Li [2]" w:date="2023-07-26T15:46:00Z">
                              <w:rPr>
                                <w:rFonts w:ascii="Cambria Math" w:hAnsi="Cambria Math" w:cstheme="minorHAnsi"/>
                                <w:i/>
                              </w:rPr>
                            </w:ins>
                          </m:ctrlPr>
                        </m:sSubSupPr>
                        <m:e>
                          <m:r>
                            <w:ins w:id="415" w:author="Jujia Li [2]" w:date="2023-07-26T15:46:00Z">
                              <w:rPr>
                                <w:rFonts w:ascii="Cambria Math" w:hAnsi="Cambria Math" w:cstheme="minorHAnsi"/>
                              </w:rPr>
                              <m:t>α</m:t>
                            </w:ins>
                          </m:r>
                        </m:e>
                        <m:sub>
                          <m:r>
                            <w:ins w:id="416" w:author="Jujia Li [2]" w:date="2023-07-26T15:46:00Z">
                              <w:rPr>
                                <w:rFonts w:ascii="Cambria Math" w:hAnsi="Cambria Math" w:cstheme="minorHAnsi"/>
                              </w:rPr>
                              <m:t>j</m:t>
                            </w:ins>
                          </m:r>
                        </m:sub>
                        <m:sup>
                          <m:sSub>
                            <m:sSubPr>
                              <m:ctrlPr>
                                <w:ins w:id="417" w:author="Jujia Li [2]" w:date="2023-07-26T15:46:00Z">
                                  <w:rPr>
                                    <w:rFonts w:ascii="Cambria Math" w:hAnsi="Cambria Math" w:cstheme="minorHAnsi"/>
                                    <w:i/>
                                  </w:rPr>
                                </w:ins>
                              </m:ctrlPr>
                            </m:sSubPr>
                            <m:e>
                              <m:r>
                                <w:ins w:id="418" w:author="Jujia Li [2]" w:date="2023-07-26T15:46:00Z">
                                  <w:rPr>
                                    <w:rFonts w:ascii="Cambria Math" w:hAnsi="Cambria Math" w:cstheme="minorHAnsi"/>
                                  </w:rPr>
                                  <m:t>S</m:t>
                                </w:ins>
                              </m:r>
                            </m:e>
                            <m:sub>
                              <m:r>
                                <w:ins w:id="419" w:author="Jujia Li [2]" w:date="2023-07-26T15:46:00Z">
                                  <w:rPr>
                                    <w:rFonts w:ascii="Cambria Math" w:hAnsi="Cambria Math" w:cstheme="minorHAnsi"/>
                                  </w:rPr>
                                  <m:t>s</m:t>
                                </w:ins>
                              </m:r>
                            </m:sub>
                          </m:sSub>
                        </m:sup>
                      </m:sSubSup>
                      <m:sSubSup>
                        <m:sSubSupPr>
                          <m:ctrlPr>
                            <w:ins w:id="420" w:author="Jujia Li [2]" w:date="2023-07-26T15:46:00Z">
                              <w:rPr>
                                <w:rFonts w:ascii="Cambria Math" w:hAnsi="Cambria Math" w:cstheme="minorHAnsi"/>
                                <w:i/>
                              </w:rPr>
                            </w:ins>
                          </m:ctrlPr>
                        </m:sSubSupPr>
                        <m:e>
                          <m:r>
                            <w:ins w:id="421" w:author="Jujia Li [2]" w:date="2023-07-26T15:46:00Z">
                              <w:rPr>
                                <w:rFonts w:ascii="Cambria Math" w:hAnsi="Cambria Math" w:cstheme="minorHAnsi"/>
                              </w:rPr>
                              <m:t>θ</m:t>
                            </w:ins>
                          </m:r>
                        </m:e>
                        <m:sub>
                          <m:r>
                            <w:ins w:id="422" w:author="Jujia Li [2]" w:date="2023-07-26T15:46:00Z">
                              <w:rPr>
                                <w:rFonts w:ascii="Cambria Math" w:hAnsi="Cambria Math" w:cstheme="minorHAnsi"/>
                              </w:rPr>
                              <m:t>i</m:t>
                            </w:ins>
                          </m:r>
                        </m:sub>
                        <m:sup>
                          <m:sSub>
                            <m:sSubPr>
                              <m:ctrlPr>
                                <w:ins w:id="423" w:author="Jujia Li [2]" w:date="2023-07-26T15:46:00Z">
                                  <w:rPr>
                                    <w:rFonts w:ascii="Cambria Math" w:hAnsi="Cambria Math" w:cstheme="minorHAnsi"/>
                                    <w:i/>
                                  </w:rPr>
                                </w:ins>
                              </m:ctrlPr>
                            </m:sSubPr>
                            <m:e>
                              <m:r>
                                <w:ins w:id="424" w:author="Jujia Li [2]" w:date="2023-07-26T15:46:00Z">
                                  <w:rPr>
                                    <w:rFonts w:ascii="Cambria Math" w:hAnsi="Cambria Math" w:cstheme="minorHAnsi"/>
                                  </w:rPr>
                                  <m:t>S</m:t>
                                </w:ins>
                              </m:r>
                            </m:e>
                            <m:sub>
                              <m:r>
                                <w:ins w:id="425" w:author="Jujia Li [2]" w:date="2023-07-26T15:46:00Z">
                                  <w:rPr>
                                    <w:rFonts w:ascii="Cambria Math" w:hAnsi="Cambria Math" w:cstheme="minorHAnsi"/>
                                  </w:rPr>
                                  <m:t>s</m:t>
                                </w:ins>
                              </m:r>
                            </m:sub>
                          </m:sSub>
                        </m:sup>
                      </m:sSubSup>
                    </m:sup>
                  </m:sSup>
                </m:den>
              </m:f>
              <m:r>
                <w:ins w:id="426" w:author="Jujia Li [2]" w:date="2023-07-25T20:19:00Z">
                  <w:rPr>
                    <w:rFonts w:ascii="Cambria Math" w:hAnsi="Cambria Math" w:cstheme="minorHAnsi"/>
                  </w:rPr>
                  <m:t>,#</m:t>
                </w:ins>
              </m:r>
              <m:d>
                <m:dPr>
                  <m:ctrlPr>
                    <w:ins w:id="427" w:author="Jujia Li [2]" w:date="2023-07-25T20:19:00Z">
                      <w:rPr>
                        <w:rFonts w:ascii="Cambria Math" w:hAnsi="Cambria Math" w:cstheme="minorHAnsi"/>
                        <w:i/>
                      </w:rPr>
                    </w:ins>
                  </m:ctrlPr>
                </m:dPr>
                <m:e>
                  <m:r>
                    <w:ins w:id="428" w:author="Jujia Li [2]" w:date="2023-07-25T20:19:00Z">
                      <w:rPr>
                        <w:rFonts w:ascii="Cambria Math" w:hAnsi="Cambria Math" w:cstheme="minorHAnsi"/>
                      </w:rPr>
                      <m:t>1</m:t>
                    </w:ins>
                  </m:r>
                </m:e>
              </m:d>
            </m:e>
          </m:eqArr>
          <m:eqArr>
            <m:eqArrPr>
              <m:maxDist m:val="1"/>
              <m:ctrlPr>
                <w:del w:id="429" w:author="Jujia Li [2]" w:date="2023-07-24T22:22:00Z">
                  <w:rPr>
                    <w:rFonts w:ascii="Cambria Math" w:hAnsi="Cambria Math" w:cstheme="minorHAnsi"/>
                    <w:i/>
                  </w:rPr>
                </w:del>
              </m:ctrlPr>
            </m:eqArrPr>
            <m:e>
              <m:r>
                <w:del w:id="430" w:author="Jujia Li [2]" w:date="2023-07-24T22:22:00Z">
                  <w:rPr>
                    <w:rFonts w:ascii="Cambria Math" w:hAnsi="Cambria Math" w:cstheme="minorHAnsi"/>
                  </w:rPr>
                  <m:t>=</m:t>
                </w:del>
              </m:r>
              <m:f>
                <m:fPr>
                  <m:ctrlPr>
                    <w:del w:id="431" w:author="Jujia Li [2]" w:date="2023-07-24T22:22:00Z">
                      <w:rPr>
                        <w:rFonts w:ascii="Cambria Math" w:hAnsi="Cambria Math" w:cstheme="minorHAnsi"/>
                        <w:i/>
                      </w:rPr>
                    </w:del>
                  </m:ctrlPr>
                </m:fPr>
                <m:num>
                  <m:r>
                    <w:del w:id="432" w:author="Jujia Li [2]" w:date="2023-07-24T22:22:00Z">
                      <w:rPr>
                        <w:rFonts w:ascii="Cambria Math" w:hAnsi="Cambria Math" w:cstheme="minorHAnsi"/>
                      </w:rPr>
                      <m:t>1</m:t>
                    </w:del>
                  </m:r>
                </m:num>
                <m:den>
                  <m:r>
                    <w:del w:id="433" w:author="Jujia Li [2]" w:date="2023-07-24T22:22:00Z">
                      <w:rPr>
                        <w:rFonts w:ascii="Cambria Math" w:hAnsi="Cambria Math" w:cstheme="minorHAnsi"/>
                      </w:rPr>
                      <m:t>1+</m:t>
                    </w:del>
                  </m:r>
                  <m:sSup>
                    <m:sSupPr>
                      <m:ctrlPr>
                        <w:del w:id="434" w:author="Jujia Li [2]" w:date="2023-07-24T22:22:00Z">
                          <w:rPr>
                            <w:rFonts w:ascii="Cambria Math" w:hAnsi="Cambria Math" w:cstheme="minorHAnsi"/>
                            <w:i/>
                          </w:rPr>
                        </w:del>
                      </m:ctrlPr>
                    </m:sSupPr>
                    <m:e>
                      <m:r>
                        <w:del w:id="435" w:author="Jujia Li [2]" w:date="2023-07-24T22:22:00Z">
                          <w:rPr>
                            <w:rFonts w:ascii="Cambria Math" w:hAnsi="Cambria Math" w:cstheme="minorHAnsi"/>
                          </w:rPr>
                          <m:t>e</m:t>
                        </w:del>
                      </m:r>
                    </m:e>
                    <m:sup>
                      <m:sSub>
                        <m:sSubPr>
                          <m:ctrlPr>
                            <w:del w:id="436" w:author="Jujia Li [2]" w:date="2023-07-24T22:16:00Z">
                              <w:rPr>
                                <w:rFonts w:ascii="Cambria Math" w:hAnsi="Cambria Math" w:cstheme="minorHAnsi"/>
                                <w:i/>
                              </w:rPr>
                            </w:del>
                          </m:ctrlPr>
                        </m:sSubPr>
                        <m:e>
                          <m:r>
                            <w:del w:id="437" w:author="Jujia Li [2]" w:date="2023-07-24T22:16:00Z">
                              <w:rPr>
                                <w:rFonts w:ascii="Cambria Math" w:hAnsi="Cambria Math" w:cstheme="minorHAnsi"/>
                              </w:rPr>
                              <m:t>-Da</m:t>
                            </w:del>
                          </m:r>
                        </m:e>
                        <m:sub>
                          <m:r>
                            <w:del w:id="438" w:author="Jujia Li [2]" w:date="2023-07-24T22:16:00Z">
                              <w:rPr>
                                <w:rFonts w:ascii="Cambria Math" w:hAnsi="Cambria Math" w:cstheme="minorHAnsi"/>
                              </w:rPr>
                              <m:t>j</m:t>
                            </w:del>
                          </m:r>
                        </m:sub>
                      </m:sSub>
                      <m:d>
                        <m:dPr>
                          <m:ctrlPr>
                            <w:del w:id="439" w:author="Jujia Li [2]" w:date="2023-07-24T22:16:00Z">
                              <w:rPr>
                                <w:rFonts w:ascii="Cambria Math" w:hAnsi="Cambria Math" w:cstheme="minorHAnsi"/>
                                <w:i/>
                              </w:rPr>
                            </w:del>
                          </m:ctrlPr>
                        </m:dPr>
                        <m:e>
                          <m:r>
                            <w:del w:id="440" w:author="Jujia Li [2]" w:date="2023-07-24T22:16:00Z">
                              <w:rPr>
                                <w:rFonts w:ascii="Cambria Math" w:hAnsi="Cambria Math" w:cstheme="minorHAnsi"/>
                              </w:rPr>
                              <m:t>θ-</m:t>
                            </w:del>
                          </m:r>
                          <m:sSub>
                            <m:sSubPr>
                              <m:ctrlPr>
                                <w:del w:id="441" w:author="Jujia Li [2]" w:date="2023-07-24T22:16:00Z">
                                  <w:rPr>
                                    <w:rFonts w:ascii="Cambria Math" w:hAnsi="Cambria Math" w:cstheme="minorHAnsi"/>
                                    <w:i/>
                                  </w:rPr>
                                </w:del>
                              </m:ctrlPr>
                            </m:sSubPr>
                            <m:e>
                              <m:r>
                                <w:del w:id="442" w:author="Jujia Li [2]" w:date="2023-07-24T22:16:00Z">
                                  <w:rPr>
                                    <w:rFonts w:ascii="Cambria Math" w:hAnsi="Cambria Math" w:cstheme="minorHAnsi"/>
                                  </w:rPr>
                                  <m:t>b</m:t>
                                </w:del>
                              </m:r>
                            </m:e>
                            <m:sub>
                              <m:r>
                                <w:del w:id="443" w:author="Jujia Li [2]" w:date="2023-07-24T22:16:00Z">
                                  <w:rPr>
                                    <w:rFonts w:ascii="Cambria Math" w:hAnsi="Cambria Math" w:cstheme="minorHAnsi"/>
                                  </w:rPr>
                                  <m:t>jk</m:t>
                                </w:del>
                              </m:r>
                            </m:sub>
                          </m:sSub>
                        </m:e>
                      </m:d>
                    </m:sup>
                  </m:sSup>
                </m:den>
              </m:f>
              <m:r>
                <w:del w:id="444" w:author="Jujia Li [2]" w:date="2023-07-24T22:22:00Z">
                  <w:rPr>
                    <w:rFonts w:ascii="Cambria Math" w:hAnsi="Cambria Math" w:cstheme="minorHAnsi"/>
                  </w:rPr>
                  <m:t>,#</m:t>
                </w:del>
              </m:r>
              <m:d>
                <m:dPr>
                  <m:ctrlPr>
                    <w:del w:id="445" w:author="Jujia Li [2]" w:date="2023-07-24T22:22:00Z">
                      <w:rPr>
                        <w:rFonts w:ascii="Cambria Math" w:hAnsi="Cambria Math" w:cstheme="minorHAnsi"/>
                        <w:i/>
                      </w:rPr>
                    </w:del>
                  </m:ctrlPr>
                </m:dPr>
                <m:e>
                  <m:r>
                    <w:del w:id="446" w:author="Jujia Li [2]" w:date="2023-07-24T22:22:00Z">
                      <w:rPr>
                        <w:rFonts w:ascii="Cambria Math" w:hAnsi="Cambria Math" w:cstheme="minorHAnsi"/>
                      </w:rPr>
                      <m:t>2</m:t>
                    </w:del>
                  </m:r>
                </m:e>
              </m:d>
            </m:e>
          </m:eqArr>
        </m:oMath>
      </m:oMathPara>
    </w:p>
    <w:p w14:paraId="002E7C0C" w14:textId="3CF36BAD" w:rsidR="000B07BF" w:rsidRPr="009972F6" w:rsidRDefault="00EB0D48" w:rsidP="008D4C39">
      <w:pPr>
        <w:spacing w:after="0" w:line="480" w:lineRule="auto"/>
        <w:ind w:firstLine="720"/>
        <w:rPr>
          <w:rFonts w:cstheme="minorHAnsi"/>
        </w:rPr>
      </w:pPr>
      <w:del w:id="447" w:author="Jujia Li [2]" w:date="2023-07-26T15:48:00Z">
        <w:r w:rsidRPr="009972F6" w:rsidDel="008D4C39">
          <w:rPr>
            <w:rFonts w:cstheme="minorHAnsi"/>
          </w:rPr>
          <w:delText xml:space="preserve">Where D = 1.0 or 1.7 and k = 1, </w:delText>
        </w:r>
        <w:r w:rsidR="00041F7F" w:rsidDel="008D4C39">
          <w:rPr>
            <w:rFonts w:cstheme="minorHAnsi"/>
          </w:rPr>
          <w:delText>…,</w:delText>
        </w:r>
        <w:r w:rsidRPr="009972F6" w:rsidDel="008D4C39">
          <w:rPr>
            <w:rFonts w:cstheme="minorHAnsi"/>
          </w:rPr>
          <w:delText xml:space="preserve"> K. </w:delText>
        </w:r>
      </w:del>
      <w:ins w:id="448" w:author="Jujia Li [2]" w:date="2023-07-26T15:47:00Z">
        <w:r w:rsidR="008D4C39" w:rsidRPr="008D4C39">
          <w:rPr>
            <w:rFonts w:cstheme="minorHAnsi"/>
          </w:rPr>
          <w:t>where P is the probability to provide a response equal to k or greater given a person's location on G and a specific trait S, category</w:t>
        </w:r>
        <w:r w:rsidR="008D4C39">
          <w:rPr>
            <w:rFonts w:cstheme="minorHAnsi"/>
          </w:rPr>
          <w:t xml:space="preserve"> </w:t>
        </w:r>
        <w:r w:rsidR="008D4C39" w:rsidRPr="008D4C39">
          <w:rPr>
            <w:rFonts w:cstheme="minorHAnsi"/>
          </w:rPr>
          <w:t xml:space="preserve">k's item-intercept </w:t>
        </w:r>
      </w:ins>
      <m:oMath>
        <m:sSub>
          <m:sSubPr>
            <m:ctrlPr>
              <w:ins w:id="449" w:author="Jujia Li [2]" w:date="2023-07-26T20:25:00Z">
                <w:rPr>
                  <w:rFonts w:ascii="Cambria Math" w:hAnsi="Cambria Math" w:cstheme="minorHAnsi"/>
                  <w:i/>
                </w:rPr>
              </w:ins>
            </m:ctrlPr>
          </m:sSubPr>
          <m:e>
            <m:r>
              <w:ins w:id="450" w:author="Jujia Li [2]" w:date="2023-07-26T20:25:00Z">
                <w:rPr>
                  <w:rFonts w:ascii="Cambria Math" w:hAnsi="Cambria Math" w:cstheme="minorHAnsi"/>
                </w:rPr>
                <m:t>c</m:t>
              </w:ins>
            </m:r>
          </m:e>
          <m:sub>
            <m:r>
              <w:ins w:id="451" w:author="Jujia Li [2]" w:date="2023-07-26T20:25:00Z">
                <w:rPr>
                  <w:rFonts w:ascii="Cambria Math" w:hAnsi="Cambria Math" w:cstheme="minorHAnsi"/>
                </w:rPr>
                <m:t>j(k)</m:t>
              </w:ins>
            </m:r>
          </m:sub>
        </m:sSub>
      </m:oMath>
      <w:ins w:id="452" w:author="Jujia Li [2]" w:date="2023-07-26T15:47:00Z">
        <w:r w:rsidR="008D4C39" w:rsidRPr="00EF5539">
          <w:rPr>
            <w:rFonts w:cstheme="minorHAnsi"/>
            <w:vertAlign w:val="subscript"/>
            <w:rPrChange w:id="453" w:author="Jujia Li [2]" w:date="2023-07-26T20:25:00Z">
              <w:rPr>
                <w:rFonts w:cstheme="minorHAnsi"/>
              </w:rPr>
            </w:rPrChange>
          </w:rPr>
          <w:t xml:space="preserve"> </w:t>
        </w:r>
        <w:r w:rsidR="008D4C39" w:rsidRPr="008D4C39">
          <w:rPr>
            <w:rFonts w:cstheme="minorHAnsi"/>
          </w:rPr>
          <w:t>as defined</w:t>
        </w:r>
      </w:ins>
      <w:ins w:id="454" w:author="Jujia Li [2]" w:date="2023-07-26T20:23:00Z">
        <w:r w:rsidR="00EF5539" w:rsidRPr="00EF5539">
          <w:rPr>
            <w:rFonts w:cstheme="minorHAnsi"/>
          </w:rPr>
          <w:t xml:space="preserve"> </w:t>
        </w:r>
      </w:ins>
      <m:oMath>
        <m:sSub>
          <m:sSubPr>
            <m:ctrlPr>
              <w:ins w:id="455" w:author="Jujia Li [2]" w:date="2023-07-26T20:25:00Z">
                <w:rPr>
                  <w:rFonts w:ascii="Cambria Math" w:hAnsi="Cambria Math" w:cstheme="minorHAnsi"/>
                  <w:i/>
                </w:rPr>
              </w:ins>
            </m:ctrlPr>
          </m:sSubPr>
          <m:e>
            <m:r>
              <w:ins w:id="456" w:author="Jujia Li [2]" w:date="2023-07-26T20:25:00Z">
                <w:rPr>
                  <w:rFonts w:ascii="Cambria Math" w:hAnsi="Cambria Math" w:cstheme="minorHAnsi"/>
                </w:rPr>
                <m:t>c</m:t>
              </w:ins>
            </m:r>
          </m:e>
          <m:sub>
            <m:r>
              <w:ins w:id="457" w:author="Jujia Li [2]" w:date="2023-07-26T20:25:00Z">
                <w:rPr>
                  <w:rFonts w:ascii="Cambria Math" w:hAnsi="Cambria Math" w:cstheme="minorHAnsi"/>
                </w:rPr>
                <m:t>j(k)</m:t>
              </w:ins>
            </m:r>
          </m:sub>
        </m:sSub>
        <m:r>
          <w:ins w:id="458" w:author="Jujia Li [2]" w:date="2023-07-26T20:25:00Z">
            <w:rPr>
              <w:rFonts w:ascii="Cambria Math" w:hAnsi="Cambria Math" w:cstheme="minorHAnsi"/>
            </w:rPr>
            <m:t>=</m:t>
          </w:ins>
        </m:r>
        <m:r>
          <w:ins w:id="459" w:author="Jujia Li [2]" w:date="2023-07-26T20:37:00Z">
            <w:rPr>
              <w:rFonts w:ascii="Cambria Math" w:hAnsi="Cambria Math" w:cstheme="minorHAnsi"/>
            </w:rPr>
            <m:t xml:space="preserve">  </m:t>
          </w:ins>
        </m:r>
        <m:sSub>
          <m:sSubPr>
            <m:ctrlPr>
              <w:ins w:id="460" w:author="Jujia Li [2]" w:date="2023-07-26T20:37:00Z">
                <w:rPr>
                  <w:rFonts w:ascii="Cambria Math" w:hAnsi="Cambria Math" w:cstheme="minorHAnsi"/>
                  <w:i/>
                </w:rPr>
              </w:ins>
            </m:ctrlPr>
          </m:sSubPr>
          <m:e>
            <m:r>
              <w:ins w:id="461" w:author="Jujia Li [2]" w:date="2023-07-26T20:37:00Z">
                <w:rPr>
                  <w:rFonts w:ascii="Cambria Math" w:hAnsi="Cambria Math" w:cstheme="minorHAnsi"/>
                </w:rPr>
                <m:t>α</m:t>
              </w:ins>
            </m:r>
          </m:e>
          <m:sub>
            <m:r>
              <w:ins w:id="462" w:author="Jujia Li [2]" w:date="2023-07-26T20:40:00Z">
                <w:rPr>
                  <w:rFonts w:ascii="Cambria Math" w:hAnsi="Cambria Math" w:cstheme="minorHAnsi"/>
                </w:rPr>
                <m:t>j</m:t>
              </w:ins>
            </m:r>
          </m:sub>
        </m:sSub>
        <m:sSub>
          <m:sSubPr>
            <m:ctrlPr>
              <w:ins w:id="463" w:author="Jujia Li [2]" w:date="2023-07-26T20:40:00Z">
                <w:rPr>
                  <w:rFonts w:ascii="Cambria Math" w:hAnsi="Cambria Math" w:cstheme="minorHAnsi"/>
                  <w:i/>
                </w:rPr>
              </w:ins>
            </m:ctrlPr>
          </m:sSubPr>
          <m:e>
            <m:r>
              <w:ins w:id="464" w:author="Jujia Li [2]" w:date="2023-07-26T20:40:00Z">
                <w:rPr>
                  <w:rFonts w:ascii="Cambria Math" w:hAnsi="Cambria Math" w:cstheme="minorHAnsi"/>
                </w:rPr>
                <m:t>β</m:t>
              </w:ins>
            </m:r>
          </m:e>
          <m:sub>
            <m:r>
              <w:ins w:id="465" w:author="Jujia Li [2]" w:date="2023-07-26T20:40:00Z">
                <w:rPr>
                  <w:rFonts w:ascii="Cambria Math" w:hAnsi="Cambria Math" w:cstheme="minorHAnsi"/>
                </w:rPr>
                <m:t>j(k)</m:t>
              </w:ins>
            </m:r>
          </m:sub>
        </m:sSub>
      </m:oMath>
      <w:ins w:id="466" w:author="Jujia Li [2]" w:date="2023-07-26T20:47:00Z">
        <w:r w:rsidR="005F7B38">
          <w:rPr>
            <w:rFonts w:cstheme="minorHAnsi"/>
          </w:rPr>
          <w:t xml:space="preserve">, </w:t>
        </w:r>
      </w:ins>
      <w:ins w:id="467" w:author="Jujia Li [2]" w:date="2023-07-26T15:47:00Z">
        <w:r w:rsidR="008D4C39" w:rsidRPr="008D4C39">
          <w:rPr>
            <w:rFonts w:cstheme="minorHAnsi"/>
          </w:rPr>
          <w:t>and the conditional item slope parameter on G (</w:t>
        </w:r>
      </w:ins>
      <m:oMath>
        <m:sSubSup>
          <m:sSubSupPr>
            <m:ctrlPr>
              <w:ins w:id="468" w:author="Jujia Li [2]" w:date="2023-07-26T20:51:00Z">
                <w:rPr>
                  <w:rFonts w:ascii="Cambria Math" w:hAnsi="Cambria Math" w:cstheme="minorHAnsi"/>
                  <w:i/>
                </w:rPr>
              </w:ins>
            </m:ctrlPr>
          </m:sSubSupPr>
          <m:e>
            <m:r>
              <w:ins w:id="469" w:author="Jujia Li [2]" w:date="2023-07-26T20:51:00Z">
                <w:rPr>
                  <w:rFonts w:ascii="Cambria Math" w:hAnsi="Cambria Math" w:cstheme="minorHAnsi"/>
                </w:rPr>
                <m:t>α</m:t>
              </w:ins>
            </m:r>
          </m:e>
          <m:sub>
            <m:r>
              <w:ins w:id="470" w:author="Jujia Li [2]" w:date="2023-07-26T20:51:00Z">
                <w:rPr>
                  <w:rFonts w:ascii="Cambria Math" w:hAnsi="Cambria Math" w:cstheme="minorHAnsi"/>
                </w:rPr>
                <m:t>j</m:t>
              </w:ins>
            </m:r>
          </m:sub>
          <m:sup>
            <m:r>
              <w:ins w:id="471" w:author="Jujia Li [2]" w:date="2023-07-26T20:51:00Z">
                <w:rPr>
                  <w:rFonts w:ascii="Cambria Math" w:hAnsi="Cambria Math" w:cstheme="minorHAnsi"/>
                </w:rPr>
                <m:t>G</m:t>
              </w:ins>
            </m:r>
          </m:sup>
        </m:sSubSup>
      </m:oMath>
      <w:ins w:id="472" w:author="Jujia Li [2]" w:date="2023-07-26T15:47:00Z">
        <w:r w:rsidR="008D4C39" w:rsidRPr="008D4C39">
          <w:rPr>
            <w:rFonts w:cstheme="minorHAnsi"/>
          </w:rPr>
          <w:t>) and on S (</w:t>
        </w:r>
      </w:ins>
      <m:oMath>
        <m:sSubSup>
          <m:sSubSupPr>
            <m:ctrlPr>
              <w:ins w:id="473" w:author="Jujia Li [2]" w:date="2023-07-26T20:51:00Z">
                <w:rPr>
                  <w:rFonts w:ascii="Cambria Math" w:hAnsi="Cambria Math" w:cstheme="minorHAnsi"/>
                  <w:i/>
                </w:rPr>
              </w:ins>
            </m:ctrlPr>
          </m:sSubSupPr>
          <m:e>
            <m:r>
              <w:ins w:id="474" w:author="Jujia Li [2]" w:date="2023-07-26T20:51:00Z">
                <w:rPr>
                  <w:rFonts w:ascii="Cambria Math" w:hAnsi="Cambria Math" w:cstheme="minorHAnsi"/>
                </w:rPr>
                <m:t>α</m:t>
              </w:ins>
            </m:r>
          </m:e>
          <m:sub>
            <m:r>
              <w:ins w:id="475" w:author="Jujia Li [2]" w:date="2023-07-26T20:51:00Z">
                <w:rPr>
                  <w:rFonts w:ascii="Cambria Math" w:hAnsi="Cambria Math" w:cstheme="minorHAnsi"/>
                </w:rPr>
                <m:t>j</m:t>
              </w:ins>
            </m:r>
          </m:sub>
          <m:sup>
            <m:sSub>
              <m:sSubPr>
                <m:ctrlPr>
                  <w:ins w:id="476" w:author="Jujia Li [2]" w:date="2023-07-26T20:51:00Z">
                    <w:rPr>
                      <w:rFonts w:ascii="Cambria Math" w:hAnsi="Cambria Math" w:cstheme="minorHAnsi"/>
                      <w:i/>
                    </w:rPr>
                  </w:ins>
                </m:ctrlPr>
              </m:sSubPr>
              <m:e>
                <m:r>
                  <w:ins w:id="477" w:author="Jujia Li [2]" w:date="2023-07-26T20:51:00Z">
                    <w:rPr>
                      <w:rFonts w:ascii="Cambria Math" w:hAnsi="Cambria Math" w:cstheme="minorHAnsi"/>
                    </w:rPr>
                    <m:t>S</m:t>
                  </w:ins>
                </m:r>
              </m:e>
              <m:sub>
                <m:r>
                  <w:ins w:id="478" w:author="Jujia Li [2]" w:date="2023-07-26T20:51:00Z">
                    <w:rPr>
                      <w:rFonts w:ascii="Cambria Math" w:hAnsi="Cambria Math" w:cstheme="minorHAnsi"/>
                    </w:rPr>
                    <m:t>s</m:t>
                  </w:ins>
                </m:r>
              </m:sub>
            </m:sSub>
          </m:sup>
        </m:sSubSup>
      </m:oMath>
      <w:ins w:id="479" w:author="Jujia Li [2]" w:date="2023-07-26T15:47:00Z">
        <w:r w:rsidR="008D4C39" w:rsidRPr="008D4C39">
          <w:rPr>
            <w:rFonts w:cstheme="minorHAnsi"/>
          </w:rPr>
          <w:t>). The</w:t>
        </w:r>
      </w:ins>
      <w:ins w:id="480" w:author="Jujia Li [2]" w:date="2023-07-26T20:47:00Z">
        <w:r w:rsidR="00C64C97">
          <w:rPr>
            <w:rFonts w:cstheme="minorHAnsi"/>
          </w:rPr>
          <w:t xml:space="preserve"> </w:t>
        </w:r>
      </w:ins>
      <w:ins w:id="481" w:author="Jujia Li [2]" w:date="2023-07-26T15:47:00Z">
        <w:r w:rsidR="008D4C39" w:rsidRPr="008D4C39">
          <w:rPr>
            <w:rFonts w:cstheme="minorHAnsi"/>
          </w:rPr>
          <w:t>person parameter</w:t>
        </w:r>
      </w:ins>
      <m:oMath>
        <m:sSubSup>
          <m:sSubSupPr>
            <m:ctrlPr>
              <w:ins w:id="482" w:author="Jujia Li [2]" w:date="2023-07-26T20:57:00Z">
                <w:rPr>
                  <w:rFonts w:ascii="Cambria Math" w:hAnsi="Cambria Math" w:cstheme="minorHAnsi"/>
                  <w:i/>
                </w:rPr>
              </w:ins>
            </m:ctrlPr>
          </m:sSubSupPr>
          <m:e>
            <m:r>
              <w:ins w:id="483" w:author="Jujia Li [2]" w:date="2023-07-26T20:57:00Z">
                <w:rPr>
                  <w:rFonts w:ascii="Cambria Math" w:hAnsi="Cambria Math" w:cstheme="minorHAnsi"/>
                </w:rPr>
                <m:t>θ</m:t>
              </w:ins>
            </m:r>
          </m:e>
          <m:sub>
            <m:r>
              <w:ins w:id="484" w:author="Jujia Li [2]" w:date="2023-07-26T20:57:00Z">
                <w:rPr>
                  <w:rFonts w:ascii="Cambria Math" w:hAnsi="Cambria Math" w:cstheme="minorHAnsi"/>
                </w:rPr>
                <m:t>i</m:t>
              </w:ins>
            </m:r>
          </m:sub>
          <m:sup>
            <m:r>
              <w:ins w:id="485" w:author="Jujia Li [2]" w:date="2023-07-26T20:57:00Z">
                <w:rPr>
                  <w:rFonts w:ascii="Cambria Math" w:hAnsi="Cambria Math" w:cstheme="minorHAnsi"/>
                </w:rPr>
                <m:t>G</m:t>
              </w:ins>
            </m:r>
          </m:sup>
        </m:sSubSup>
      </m:oMath>
      <w:ins w:id="486" w:author="Jujia Li [2]" w:date="2023-07-26T15:47:00Z">
        <w:r w:rsidR="008D4C39" w:rsidRPr="008D4C39">
          <w:rPr>
            <w:rFonts w:cstheme="minorHAnsi"/>
          </w:rPr>
          <w:t xml:space="preserve"> represents person i's location on G, whereas </w:t>
        </w:r>
      </w:ins>
      <m:oMath>
        <m:sSubSup>
          <m:sSubSupPr>
            <m:ctrlPr>
              <w:ins w:id="487" w:author="Jujia Li [2]" w:date="2023-07-26T20:57:00Z">
                <w:rPr>
                  <w:rFonts w:ascii="Cambria Math" w:hAnsi="Cambria Math" w:cstheme="minorHAnsi"/>
                  <w:i/>
                </w:rPr>
              </w:ins>
            </m:ctrlPr>
          </m:sSubSupPr>
          <m:e>
            <m:r>
              <w:ins w:id="488" w:author="Jujia Li [2]" w:date="2023-07-26T20:57:00Z">
                <w:rPr>
                  <w:rFonts w:ascii="Cambria Math" w:hAnsi="Cambria Math" w:cstheme="minorHAnsi"/>
                </w:rPr>
                <m:t>θ</m:t>
              </w:ins>
            </m:r>
          </m:e>
          <m:sub>
            <m:r>
              <w:ins w:id="489" w:author="Jujia Li [2]" w:date="2023-07-26T20:57:00Z">
                <w:rPr>
                  <w:rFonts w:ascii="Cambria Math" w:hAnsi="Cambria Math" w:cstheme="minorHAnsi"/>
                </w:rPr>
                <m:t>i</m:t>
              </w:ins>
            </m:r>
          </m:sub>
          <m:sup>
            <m:sSub>
              <m:sSubPr>
                <m:ctrlPr>
                  <w:ins w:id="490" w:author="Jujia Li [2]" w:date="2023-07-26T20:57:00Z">
                    <w:rPr>
                      <w:rFonts w:ascii="Cambria Math" w:hAnsi="Cambria Math" w:cstheme="minorHAnsi"/>
                      <w:i/>
                    </w:rPr>
                  </w:ins>
                </m:ctrlPr>
              </m:sSubPr>
              <m:e>
                <m:r>
                  <w:ins w:id="491" w:author="Jujia Li [2]" w:date="2023-07-26T20:57:00Z">
                    <w:rPr>
                      <w:rFonts w:ascii="Cambria Math" w:hAnsi="Cambria Math" w:cstheme="minorHAnsi"/>
                    </w:rPr>
                    <m:t>S</m:t>
                  </w:ins>
                </m:r>
              </m:e>
              <m:sub>
                <m:r>
                  <w:ins w:id="492" w:author="Jujia Li [2]" w:date="2023-07-26T20:57:00Z">
                    <w:rPr>
                      <w:rFonts w:ascii="Cambria Math" w:hAnsi="Cambria Math" w:cstheme="minorHAnsi"/>
                    </w:rPr>
                    <m:t>s</m:t>
                  </w:ins>
                </m:r>
              </m:sub>
            </m:sSub>
          </m:sup>
        </m:sSubSup>
      </m:oMath>
      <w:ins w:id="493" w:author="Jujia Li [2]" w:date="2023-07-26T15:47:00Z">
        <w:r w:rsidR="008D4C39" w:rsidRPr="008D4C39">
          <w:rPr>
            <w:rFonts w:cstheme="minorHAnsi"/>
          </w:rPr>
          <w:t xml:space="preserve"> represents person </w:t>
        </w:r>
      </w:ins>
      <w:ins w:id="494" w:author="Jujia Li [2]" w:date="2023-07-26T20:57:00Z">
        <w:r w:rsidR="006150A4">
          <w:rPr>
            <w:rFonts w:cstheme="minorHAnsi"/>
          </w:rPr>
          <w:t>I’</w:t>
        </w:r>
      </w:ins>
      <w:ins w:id="495" w:author="Jujia Li [2]" w:date="2023-07-26T15:47:00Z">
        <w:r w:rsidR="008D4C39" w:rsidRPr="008D4C39">
          <w:rPr>
            <w:rFonts w:cstheme="minorHAnsi"/>
          </w:rPr>
          <w:t>s location on S. For each person we have</w:t>
        </w:r>
      </w:ins>
      <w:ins w:id="496" w:author="Jujia Li [2]" w:date="2023-07-26T20:48:00Z">
        <w:r w:rsidR="00C64C97">
          <w:rPr>
            <w:rFonts w:cstheme="minorHAnsi"/>
          </w:rPr>
          <w:t xml:space="preserve"> </w:t>
        </w:r>
      </w:ins>
      <w:ins w:id="497" w:author="Jujia Li [2]" w:date="2023-07-26T15:47:00Z">
        <w:r w:rsidR="008D4C39" w:rsidRPr="008D4C39">
          <w:rPr>
            <w:rFonts w:cstheme="minorHAnsi"/>
          </w:rPr>
          <w:t>a number of specific trait scores equivalent to the number of specific traits defining the model</w:t>
        </w:r>
      </w:ins>
      <w:ins w:id="498" w:author="Jujia Li [2]" w:date="2023-07-26T20:57:00Z">
        <w:r w:rsidR="006150A4">
          <w:rPr>
            <w:rFonts w:cstheme="minorHAnsi"/>
          </w:rPr>
          <w:t xml:space="preserve"> (</w:t>
        </w:r>
      </w:ins>
      <w:ins w:id="499" w:author="Jujia Li [2]" w:date="2023-07-26T21:19:00Z">
        <w:r w:rsidR="002A5EE2">
          <w:rPr>
            <w:rFonts w:cstheme="minorHAnsi"/>
          </w:rPr>
          <w:t>Toland</w:t>
        </w:r>
      </w:ins>
      <w:ins w:id="500" w:author="Jujia Li [2]" w:date="2023-07-26T21:22:00Z">
        <w:r w:rsidR="002A5EE2">
          <w:rPr>
            <w:rFonts w:cstheme="minorHAnsi"/>
          </w:rPr>
          <w:t xml:space="preserve"> et al., 2017</w:t>
        </w:r>
      </w:ins>
      <w:ins w:id="501" w:author="Jujia Li [2]" w:date="2023-07-26T20:57:00Z">
        <w:r w:rsidR="006150A4">
          <w:rPr>
            <w:rFonts w:cstheme="minorHAnsi"/>
          </w:rPr>
          <w:t>)</w:t>
        </w:r>
      </w:ins>
      <w:ins w:id="502" w:author="Jujia Li [2]" w:date="2023-07-26T15:47:00Z">
        <w:r w:rsidR="008D4C39" w:rsidRPr="008D4C39">
          <w:rPr>
            <w:rFonts w:cstheme="minorHAnsi"/>
          </w:rPr>
          <w:t>.</w:t>
        </w:r>
      </w:ins>
      <m:oMath>
        <m:sSub>
          <m:sSubPr>
            <m:ctrlPr>
              <w:del w:id="503" w:author="Jujia Li [2]" w:date="2023-07-26T15:47:00Z">
                <w:rPr>
                  <w:rFonts w:ascii="Cambria Math" w:hAnsi="Cambria Math" w:cstheme="minorHAnsi"/>
                  <w:i/>
                </w:rPr>
              </w:del>
            </m:ctrlPr>
          </m:sSubPr>
          <m:e>
            <m:r>
              <w:del w:id="504" w:author="Jujia Li [2]" w:date="2023-07-26T15:47:00Z">
                <w:rPr>
                  <w:rFonts w:ascii="Cambria Math" w:hAnsi="Cambria Math" w:cstheme="minorHAnsi"/>
                </w:rPr>
                <m:t>a</m:t>
              </w:del>
            </m:r>
          </m:e>
          <m:sub>
            <m:r>
              <w:del w:id="505" w:author="Jujia Li [2]" w:date="2023-07-26T15:47:00Z">
                <w:rPr>
                  <w:rFonts w:ascii="Cambria Math" w:hAnsi="Cambria Math" w:cstheme="minorHAnsi"/>
                </w:rPr>
                <m:t>j</m:t>
              </w:del>
            </m:r>
          </m:sub>
        </m:sSub>
      </m:oMath>
      <w:del w:id="506" w:author="Jujia Li [2]" w:date="2023-07-26T15:47:00Z">
        <w:r w:rsidRPr="009972F6" w:rsidDel="008D4C39">
          <w:rPr>
            <w:rFonts w:cstheme="minorHAnsi"/>
          </w:rPr>
          <w:delText xml:space="preserve"> is the </w:delText>
        </w:r>
      </w:del>
      <w:del w:id="507" w:author="Jujia Li [2]" w:date="2023-07-24T22:19:00Z">
        <w:r w:rsidRPr="009972F6" w:rsidDel="004236F3">
          <w:rPr>
            <w:rFonts w:cstheme="minorHAnsi"/>
          </w:rPr>
          <w:delText>discrimination parameter for item j</w:delText>
        </w:r>
      </w:del>
      <w:del w:id="508" w:author="Jujia Li [2]" w:date="2023-07-26T15:47:00Z">
        <w:r w:rsidRPr="009972F6" w:rsidDel="008D4C39">
          <w:rPr>
            <w:rFonts w:cstheme="minorHAnsi"/>
          </w:rPr>
          <w:delText xml:space="preserve">, </w:delText>
        </w:r>
      </w:del>
      <m:oMath>
        <m:sSub>
          <m:sSubPr>
            <m:ctrlPr>
              <w:del w:id="509" w:author="Jujia Li [2]" w:date="2023-07-26T15:47:00Z">
                <w:rPr>
                  <w:rFonts w:ascii="Cambria Math" w:hAnsi="Cambria Math" w:cstheme="minorHAnsi"/>
                  <w:i/>
                </w:rPr>
              </w:del>
            </m:ctrlPr>
          </m:sSubPr>
          <m:e>
            <m:r>
              <w:del w:id="510" w:author="Jujia Li [2]" w:date="2023-07-26T15:47:00Z">
                <w:rPr>
                  <w:rFonts w:ascii="Cambria Math" w:hAnsi="Cambria Math" w:cstheme="minorHAnsi"/>
                </w:rPr>
                <m:t>b</m:t>
              </w:del>
            </m:r>
          </m:e>
          <m:sub>
            <m:r>
              <w:del w:id="511" w:author="Jujia Li [2]" w:date="2023-07-26T15:47:00Z">
                <w:rPr>
                  <w:rFonts w:ascii="Cambria Math" w:hAnsi="Cambria Math" w:cstheme="minorHAnsi"/>
                </w:rPr>
                <m:t>jk</m:t>
              </w:del>
            </m:r>
          </m:sub>
        </m:sSub>
      </m:oMath>
      <w:del w:id="512" w:author="Jujia Li [2]" w:date="2023-07-26T15:47:00Z">
        <w:r w:rsidRPr="009972F6" w:rsidDel="008D4C39">
          <w:rPr>
            <w:rFonts w:cstheme="minorHAnsi"/>
          </w:rPr>
          <w:delText xml:space="preserve"> denotes </w:delText>
        </w:r>
      </w:del>
      <w:del w:id="513" w:author="Jujia Li [2]" w:date="2023-07-24T22:20:00Z">
        <w:r w:rsidRPr="009972F6" w:rsidDel="004236F3">
          <w:rPr>
            <w:rFonts w:cstheme="minorHAnsi"/>
          </w:rPr>
          <w:delText>the item boundary parameter</w:delText>
        </w:r>
      </w:del>
      <w:del w:id="514" w:author="Jujia Li [2]" w:date="2023-07-26T15:47:00Z">
        <w:r w:rsidRPr="009972F6" w:rsidDel="008D4C39">
          <w:rPr>
            <w:rFonts w:cstheme="minorHAnsi"/>
          </w:rPr>
          <w:delText xml:space="preserve"> </w:delText>
        </w:r>
      </w:del>
      <w:del w:id="515" w:author="Jujia Li [2]" w:date="2023-07-24T22:23:00Z">
        <w:r w:rsidRPr="009972F6" w:rsidDel="004236F3">
          <w:rPr>
            <w:rFonts w:cstheme="minorHAnsi"/>
          </w:rPr>
          <w:delText>and θ</w:delText>
        </w:r>
      </w:del>
      <w:del w:id="516" w:author="Jujia Li [2]" w:date="2023-07-26T15:47:00Z">
        <w:r w:rsidRPr="009972F6" w:rsidDel="008D4C39">
          <w:rPr>
            <w:rFonts w:cstheme="minorHAnsi"/>
          </w:rPr>
          <w:delText xml:space="preserve"> denote</w:delText>
        </w:r>
      </w:del>
      <w:del w:id="517" w:author="Jujia Li [2]" w:date="2023-07-24T22:23:00Z">
        <w:r w:rsidRPr="009972F6" w:rsidDel="004236F3">
          <w:rPr>
            <w:rFonts w:cstheme="minorHAnsi"/>
          </w:rPr>
          <w:delText>s</w:delText>
        </w:r>
      </w:del>
      <w:del w:id="518" w:author="Jujia Li [2]" w:date="2023-07-26T15:47:00Z">
        <w:r w:rsidRPr="009972F6" w:rsidDel="008D4C39">
          <w:rPr>
            <w:rFonts w:cstheme="minorHAnsi"/>
          </w:rPr>
          <w:delText xml:space="preserve"> the latent trait of interest</w:delText>
        </w:r>
      </w:del>
      <w:del w:id="519" w:author="Jujia Li [2]" w:date="2023-07-24T22:23:00Z">
        <w:r w:rsidRPr="009972F6" w:rsidDel="004236F3">
          <w:rPr>
            <w:rFonts w:cstheme="minorHAnsi"/>
          </w:rPr>
          <w:delText xml:space="preserve"> (Wang, 2018).</w:delText>
        </w:r>
      </w:del>
    </w:p>
    <w:p w14:paraId="2BA9D777" w14:textId="77777777" w:rsidR="009A4413" w:rsidRPr="009972F6" w:rsidRDefault="009A4413" w:rsidP="00041F7F">
      <w:pPr>
        <w:spacing w:after="0" w:line="480" w:lineRule="auto"/>
        <w:ind w:firstLine="720"/>
        <w:rPr>
          <w:rFonts w:cstheme="minorHAnsi"/>
        </w:rPr>
      </w:pPr>
      <w:r w:rsidRPr="009972F6">
        <w:rPr>
          <w:rFonts w:cstheme="minorHAnsi"/>
        </w:rPr>
        <w:t>Based on Equation (1), the category response functions, which indicate the probability of responding to a particular category given θ, can be calculated by subtraction of adjacent boundary functions,</w:t>
      </w:r>
    </w:p>
    <w:p w14:paraId="298655C7" w14:textId="05AAEB9D" w:rsidR="007267FC" w:rsidRPr="007267FC" w:rsidDel="0009399C" w:rsidRDefault="00000000" w:rsidP="00041F7F">
      <w:pPr>
        <w:spacing w:after="0" w:line="480" w:lineRule="auto"/>
        <w:ind w:firstLine="720"/>
        <w:rPr>
          <w:del w:id="520" w:author="Jujia Li [2]" w:date="2023-07-27T10:12:00Z"/>
          <w:rFonts w:cstheme="minorHAnsi"/>
        </w:rPr>
      </w:pPr>
      <m:oMathPara>
        <m:oMath>
          <m:eqArr>
            <m:eqArrPr>
              <m:maxDist m:val="1"/>
              <m:ctrlPr>
                <w:rPr>
                  <w:rFonts w:ascii="Cambria Math" w:hAnsi="Cambria Math" w:cstheme="minorHAnsi"/>
                  <w:i/>
                </w:rPr>
              </m:ctrlPr>
            </m:eqArrPr>
            <m:e>
              <m:sSubSup>
                <m:sSubSupPr>
                  <m:ctrlPr>
                    <w:rPr>
                      <w:rFonts w:ascii="Cambria Math" w:hAnsi="Cambria Math" w:cstheme="minorHAnsi"/>
                      <w:i/>
                    </w:rPr>
                  </m:ctrlPr>
                </m:sSub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jk</m:t>
                      </m:r>
                    </m:sub>
                  </m:sSub>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 xml:space="preserve"> </m:t>
                  </m:r>
                  <m:r>
                    <m:rPr>
                      <m:sty m:val="p"/>
                    </m:rPr>
                    <w:rPr>
                      <w:rFonts w:ascii="Cambria Math" w:hAnsi="Cambria Math" w:cstheme="minorHAnsi"/>
                    </w:rPr>
                    <m:t>-</m:t>
                  </m:r>
                  <m:r>
                    <w:rPr>
                      <w:rFonts w:ascii="Cambria Math" w:hAnsi="Cambria Math" w:cstheme="minorHAnsi"/>
                    </w:rPr>
                    <m:t>P</m:t>
                  </m:r>
                </m:e>
                <m:sub>
                  <m:r>
                    <w:rPr>
                      <w:rFonts w:ascii="Cambria Math" w:hAnsi="Cambria Math" w:cstheme="minorHAnsi"/>
                    </w:rPr>
                    <m:t>J,k+1</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d>
                <m:dPr>
                  <m:ctrlPr>
                    <w:rPr>
                      <w:rFonts w:ascii="Cambria Math" w:hAnsi="Cambria Math" w:cstheme="minorHAnsi"/>
                      <w:i/>
                    </w:rPr>
                  </m:ctrlPr>
                </m:dPr>
                <m:e>
                  <m:r>
                    <w:ins w:id="521" w:author="Jujia Li [2]" w:date="2023-07-26T21:32:00Z">
                      <w:rPr>
                        <w:rFonts w:ascii="Cambria Math" w:hAnsi="Cambria Math" w:cstheme="minorHAnsi"/>
                      </w:rPr>
                      <m:t>2</m:t>
                    </w:ins>
                  </m:r>
                  <m:r>
                    <w:del w:id="522" w:author="Jujia Li [2]" w:date="2023-07-26T21:32:00Z">
                      <w:rPr>
                        <w:rFonts w:ascii="Cambria Math" w:hAnsi="Cambria Math" w:cstheme="minorHAnsi"/>
                      </w:rPr>
                      <m:t>3</m:t>
                    </w:del>
                  </m:r>
                </m:e>
              </m:d>
            </m:e>
          </m:eqArr>
        </m:oMath>
      </m:oMathPara>
    </w:p>
    <w:p w14:paraId="5120AD94" w14:textId="04B61D4D" w:rsidR="007267FC" w:rsidRPr="007267FC" w:rsidDel="0009399C" w:rsidRDefault="002032B5">
      <w:pPr>
        <w:spacing w:after="0" w:line="480" w:lineRule="auto"/>
        <w:rPr>
          <w:del w:id="523" w:author="Jujia Li [2]" w:date="2023-07-27T10:12:00Z"/>
          <w:rFonts w:cstheme="minorHAnsi"/>
        </w:rPr>
        <w:pPrChange w:id="524" w:author="Jujia Li [2]" w:date="2023-07-27T10:12:00Z">
          <w:pPr>
            <w:spacing w:after="0" w:line="480" w:lineRule="auto"/>
            <w:ind w:firstLine="720"/>
          </w:pPr>
        </w:pPrChange>
      </w:pPr>
      <w:del w:id="525" w:author="Jujia Li [2]" w:date="2023-07-27T10:12:00Z">
        <w:r w:rsidRPr="009972F6" w:rsidDel="0009399C">
          <w:rPr>
            <w:rFonts w:cstheme="minorHAnsi"/>
          </w:rPr>
          <w:delText xml:space="preserve">In this study, we </w:delText>
        </w:r>
        <w:r w:rsidR="00F569E1" w:rsidRPr="009972F6" w:rsidDel="0009399C">
          <w:rPr>
            <w:rFonts w:cstheme="minorHAnsi"/>
          </w:rPr>
          <w:delText xml:space="preserve">focus on </w:delText>
        </w:r>
        <w:r w:rsidRPr="009972F6" w:rsidDel="0009399C">
          <w:rPr>
            <w:rFonts w:cstheme="minorHAnsi"/>
          </w:rPr>
          <w:delText xml:space="preserve">the </w:delText>
        </w:r>
        <w:r w:rsidR="00F569E1" w:rsidRPr="009972F6" w:rsidDel="0009399C">
          <w:rPr>
            <w:rFonts w:cstheme="minorHAnsi"/>
          </w:rPr>
          <w:delText>association between the constructs of psychometric tests, in which items are always linked to multiple latent traits. Hence, we e</w:delText>
        </w:r>
        <w:r w:rsidRPr="009972F6" w:rsidDel="0009399C">
          <w:rPr>
            <w:rFonts w:cstheme="minorHAnsi"/>
          </w:rPr>
          <w:delText xml:space="preserve">xtend </w:delText>
        </w:r>
        <w:r w:rsidR="00F569E1" w:rsidRPr="009972F6" w:rsidDel="0009399C">
          <w:rPr>
            <w:rFonts w:cstheme="minorHAnsi"/>
          </w:rPr>
          <w:delText xml:space="preserve">the </w:delText>
        </w:r>
        <w:r w:rsidRPr="009972F6" w:rsidDel="0009399C">
          <w:rPr>
            <w:rFonts w:cstheme="minorHAnsi"/>
          </w:rPr>
          <w:delText xml:space="preserve">unidimensional GRM model to </w:delText>
        </w:r>
        <w:r w:rsidR="00F569E1" w:rsidRPr="009972F6" w:rsidDel="0009399C">
          <w:rPr>
            <w:rFonts w:cstheme="minorHAnsi"/>
          </w:rPr>
          <w:delText xml:space="preserve">the </w:delText>
        </w:r>
        <w:r w:rsidRPr="009972F6" w:rsidDel="0009399C">
          <w:rPr>
            <w:rFonts w:cstheme="minorHAnsi"/>
          </w:rPr>
          <w:delText>multidimensional GRM (MGRM)</w:delText>
        </w:r>
        <w:r w:rsidR="00F569E1" w:rsidRPr="009972F6" w:rsidDel="0009399C">
          <w:rPr>
            <w:rFonts w:cstheme="minorHAnsi"/>
          </w:rPr>
          <w:delText>.</w:delText>
        </w:r>
      </w:del>
      <m:oMath>
        <m:r>
          <w:del w:id="526" w:author="Jujia Li [2]" w:date="2023-07-27T10:12:00Z">
            <w:rPr>
              <w:rFonts w:ascii="Cambria Math" w:hAnsi="Cambria Math" w:cstheme="minorHAnsi"/>
            </w:rPr>
            <m:t xml:space="preserve"> θ</m:t>
          </w:del>
        </m:r>
      </m:oMath>
      <w:del w:id="527" w:author="Jujia Li [2]" w:date="2023-07-27T10:12:00Z">
        <w:r w:rsidR="00F569E1" w:rsidRPr="009972F6" w:rsidDel="0009399C">
          <w:rPr>
            <w:rFonts w:cstheme="minorHAnsi"/>
          </w:rPr>
          <w:delText xml:space="preserve"> in GRM is changed to  </w:delText>
        </w:r>
      </w:del>
      <m:oMath>
        <m:sSub>
          <m:sSubPr>
            <m:ctrlPr>
              <w:del w:id="528" w:author="Jujia Li [2]" w:date="2023-07-27T10:12:00Z">
                <w:rPr>
                  <w:rFonts w:ascii="Cambria Math" w:hAnsi="Cambria Math" w:cstheme="minorHAnsi"/>
                  <w:i/>
                </w:rPr>
              </w:del>
            </m:ctrlPr>
          </m:sSubPr>
          <m:e>
            <m:r>
              <w:del w:id="529" w:author="Jujia Li [2]" w:date="2023-07-27T10:12:00Z">
                <w:rPr>
                  <w:rFonts w:ascii="Cambria Math" w:hAnsi="Cambria Math" w:cstheme="minorHAnsi"/>
                </w:rPr>
                <m:t>θ</m:t>
              </w:del>
            </m:r>
          </m:e>
          <m:sub>
            <m:r>
              <w:del w:id="530" w:author="Jujia Li [2]" w:date="2023-07-27T10:12:00Z">
                <w:rPr>
                  <w:rFonts w:ascii="Cambria Math" w:hAnsi="Cambria Math" w:cstheme="minorHAnsi"/>
                </w:rPr>
                <m:t>h</m:t>
              </w:del>
            </m:r>
          </m:sub>
        </m:sSub>
      </m:oMath>
      <w:del w:id="531" w:author="Jujia Li [2]" w:date="2023-07-27T10:12:00Z">
        <w:r w:rsidR="00F569E1" w:rsidRPr="009972F6" w:rsidDel="0009399C">
          <w:rPr>
            <w:rFonts w:cstheme="minorHAnsi"/>
          </w:rPr>
          <w:delText xml:space="preserve">, a vector of length H representing the latent traits of interest, the multidimensional </w:delText>
        </w:r>
        <w:r w:rsidR="00BD7676" w:rsidRPr="009972F6" w:rsidDel="0009399C">
          <w:rPr>
            <w:rFonts w:cstheme="minorHAnsi"/>
          </w:rPr>
          <w:delText>version of probability equation is</w:delText>
        </w:r>
        <w:r w:rsidR="00041F7F" w:rsidDel="0009399C">
          <w:rPr>
            <w:rFonts w:cstheme="minorHAnsi"/>
          </w:rPr>
          <w:delText xml:space="preserve">                  </w:delText>
        </w:r>
      </w:del>
      <m:oMath>
        <m:eqArr>
          <m:eqArrPr>
            <m:maxDist m:val="1"/>
            <m:ctrlPr>
              <w:del w:id="532" w:author="Jujia Li [2]" w:date="2023-07-27T10:12:00Z">
                <w:rPr>
                  <w:rFonts w:ascii="Cambria Math" w:hAnsi="Cambria Math" w:cstheme="minorHAnsi"/>
                  <w:i/>
                </w:rPr>
              </w:del>
            </m:ctrlPr>
          </m:eqArrPr>
          <m:e>
            <m:sSubSup>
              <m:sSubSupPr>
                <m:ctrlPr>
                  <w:del w:id="533" w:author="Jujia Li [2]" w:date="2023-07-27T10:12:00Z">
                    <w:rPr>
                      <w:rFonts w:ascii="Cambria Math" w:hAnsi="Cambria Math" w:cstheme="minorHAnsi"/>
                      <w:i/>
                    </w:rPr>
                  </w:del>
                </m:ctrlPr>
              </m:sSubSupPr>
              <m:e>
                <m:r>
                  <w:del w:id="534" w:author="Jujia Li [2]" w:date="2023-07-27T10:12:00Z">
                    <w:rPr>
                      <w:rFonts w:ascii="Cambria Math" w:hAnsi="Cambria Math" w:cstheme="minorHAnsi"/>
                    </w:rPr>
                    <m:t>P</m:t>
                  </w:del>
                </m:r>
              </m:e>
              <m:sub>
                <m:r>
                  <w:del w:id="535" w:author="Jujia Li [2]" w:date="2023-07-27T10:12:00Z">
                    <w:rPr>
                      <w:rFonts w:ascii="Cambria Math" w:hAnsi="Cambria Math" w:cstheme="minorHAnsi"/>
                    </w:rPr>
                    <m:t>jk</m:t>
                  </w:del>
                </m:r>
              </m:sub>
              <m:sup>
                <m:r>
                  <w:del w:id="536" w:author="Jujia Li [2]" w:date="2023-07-27T10:12:00Z">
                    <w:rPr>
                      <w:rFonts w:ascii="Cambria Math" w:hAnsi="Cambria Math" w:cstheme="minorHAnsi"/>
                    </w:rPr>
                    <m:t>*</m:t>
                  </w:del>
                </m:r>
              </m:sup>
            </m:sSubSup>
            <m:d>
              <m:dPr>
                <m:ctrlPr>
                  <w:del w:id="537" w:author="Jujia Li [2]" w:date="2023-07-27T10:12:00Z">
                    <w:rPr>
                      <w:rFonts w:ascii="Cambria Math" w:hAnsi="Cambria Math" w:cstheme="minorHAnsi"/>
                      <w:i/>
                    </w:rPr>
                  </w:del>
                </m:ctrlPr>
              </m:dPr>
              <m:e>
                <m:r>
                  <w:del w:id="538" w:author="Jujia Li [2]" w:date="2023-07-27T10:12:00Z">
                    <w:rPr>
                      <w:rFonts w:ascii="Cambria Math" w:hAnsi="Cambria Math" w:cstheme="minorHAnsi"/>
                    </w:rPr>
                    <m:t>θ</m:t>
                  </w:del>
                </m:r>
              </m:e>
            </m:d>
            <m:r>
              <w:del w:id="539" w:author="Jujia Li [2]" w:date="2023-07-27T10:12:00Z">
                <w:rPr>
                  <w:rFonts w:ascii="Cambria Math" w:hAnsi="Cambria Math" w:cstheme="minorHAnsi"/>
                </w:rPr>
                <m:t>=</m:t>
              </w:del>
            </m:r>
            <m:f>
              <m:fPr>
                <m:ctrlPr>
                  <w:del w:id="540" w:author="Jujia Li [2]" w:date="2023-07-27T10:12:00Z">
                    <w:rPr>
                      <w:rFonts w:ascii="Cambria Math" w:hAnsi="Cambria Math" w:cstheme="minorHAnsi"/>
                      <w:i/>
                    </w:rPr>
                  </w:del>
                </m:ctrlPr>
              </m:fPr>
              <m:num>
                <m:r>
                  <w:del w:id="541" w:author="Jujia Li [2]" w:date="2023-07-27T10:12:00Z">
                    <w:rPr>
                      <w:rFonts w:ascii="Cambria Math" w:hAnsi="Cambria Math" w:cstheme="minorHAnsi"/>
                    </w:rPr>
                    <m:t>1</m:t>
                  </w:del>
                </m:r>
              </m:num>
              <m:den>
                <m:r>
                  <w:del w:id="542" w:author="Jujia Li [2]" w:date="2023-07-27T10:12:00Z">
                    <w:rPr>
                      <w:rFonts w:ascii="Cambria Math" w:hAnsi="Cambria Math" w:cstheme="minorHAnsi"/>
                    </w:rPr>
                    <m:t>1+</m:t>
                  </w:del>
                </m:r>
                <m:sSup>
                  <m:sSupPr>
                    <m:ctrlPr>
                      <w:del w:id="543" w:author="Jujia Li [2]" w:date="2023-07-27T10:12:00Z">
                        <w:rPr>
                          <w:rFonts w:ascii="Cambria Math" w:hAnsi="Cambria Math" w:cstheme="minorHAnsi"/>
                          <w:i/>
                        </w:rPr>
                      </w:del>
                    </m:ctrlPr>
                  </m:sSupPr>
                  <m:e>
                    <m:r>
                      <w:del w:id="544" w:author="Jujia Li [2]" w:date="2023-07-27T10:12:00Z">
                        <w:rPr>
                          <w:rFonts w:ascii="Cambria Math" w:hAnsi="Cambria Math" w:cstheme="minorHAnsi"/>
                        </w:rPr>
                        <m:t>e</m:t>
                      </w:del>
                    </m:r>
                  </m:e>
                  <m:sup>
                    <m:r>
                      <w:del w:id="545" w:author="Jujia Li [2]" w:date="2023-07-27T10:12:00Z">
                        <w:rPr>
                          <w:rFonts w:ascii="Cambria Math" w:hAnsi="Cambria Math" w:cstheme="minorHAnsi"/>
                        </w:rPr>
                        <m:t>-D</m:t>
                      </w:del>
                    </m:r>
                    <m:nary>
                      <m:naryPr>
                        <m:chr m:val="∑"/>
                        <m:limLoc m:val="undOvr"/>
                        <m:ctrlPr>
                          <w:del w:id="546" w:author="Jujia Li [2]" w:date="2023-07-27T10:12:00Z">
                            <w:rPr>
                              <w:rFonts w:ascii="Cambria Math" w:hAnsi="Cambria Math" w:cstheme="minorHAnsi"/>
                              <w:i/>
                            </w:rPr>
                          </w:del>
                        </m:ctrlPr>
                      </m:naryPr>
                      <m:sub>
                        <m:r>
                          <w:del w:id="547" w:author="Jujia Li [2]" w:date="2023-07-27T10:12:00Z">
                            <w:rPr>
                              <w:rFonts w:ascii="Cambria Math" w:hAnsi="Cambria Math" w:cstheme="minorHAnsi"/>
                            </w:rPr>
                            <m:t>h=1</m:t>
                          </w:del>
                        </m:r>
                      </m:sub>
                      <m:sup>
                        <m:r>
                          <w:del w:id="548" w:author="Jujia Li [2]" w:date="2023-07-27T10:12:00Z">
                            <w:rPr>
                              <w:rFonts w:ascii="Cambria Math" w:hAnsi="Cambria Math" w:cstheme="minorHAnsi"/>
                            </w:rPr>
                            <m:t>H</m:t>
                          </w:del>
                        </m:r>
                      </m:sup>
                      <m:e>
                        <m:d>
                          <m:dPr>
                            <m:begChr m:val="["/>
                            <m:endChr m:val="]"/>
                            <m:ctrlPr>
                              <w:del w:id="549" w:author="Jujia Li [2]" w:date="2023-07-27T10:12:00Z">
                                <w:rPr>
                                  <w:rFonts w:ascii="Cambria Math" w:hAnsi="Cambria Math" w:cstheme="minorHAnsi"/>
                                  <w:i/>
                                </w:rPr>
                              </w:del>
                            </m:ctrlPr>
                          </m:dPr>
                          <m:e>
                            <m:sSub>
                              <m:sSubPr>
                                <m:ctrlPr>
                                  <w:del w:id="550" w:author="Jujia Li [2]" w:date="2023-07-27T10:12:00Z">
                                    <w:rPr>
                                      <w:rFonts w:ascii="Cambria Math" w:hAnsi="Cambria Math" w:cstheme="minorHAnsi"/>
                                      <w:i/>
                                    </w:rPr>
                                  </w:del>
                                </m:ctrlPr>
                              </m:sSubPr>
                              <m:e>
                                <m:r>
                                  <w:del w:id="551" w:author="Jujia Li [2]" w:date="2023-07-27T10:12:00Z">
                                    <w:rPr>
                                      <w:rFonts w:ascii="Cambria Math" w:hAnsi="Cambria Math" w:cstheme="minorHAnsi"/>
                                    </w:rPr>
                                    <m:t>a</m:t>
                                  </w:del>
                                </m:r>
                              </m:e>
                              <m:sub>
                                <m:r>
                                  <w:del w:id="552" w:author="Jujia Li [2]" w:date="2023-07-27T10:12:00Z">
                                    <w:rPr>
                                      <w:rFonts w:ascii="Cambria Math" w:hAnsi="Cambria Math" w:cstheme="minorHAnsi"/>
                                    </w:rPr>
                                    <m:t>jh</m:t>
                                  </w:del>
                                </m:r>
                              </m:sub>
                            </m:sSub>
                            <m:d>
                              <m:dPr>
                                <m:ctrlPr>
                                  <w:del w:id="553" w:author="Jujia Li [2]" w:date="2023-07-27T10:12:00Z">
                                    <w:rPr>
                                      <w:rFonts w:ascii="Cambria Math" w:hAnsi="Cambria Math" w:cstheme="minorHAnsi"/>
                                      <w:i/>
                                    </w:rPr>
                                  </w:del>
                                </m:ctrlPr>
                              </m:dPr>
                              <m:e>
                                <m:sSub>
                                  <m:sSubPr>
                                    <m:ctrlPr>
                                      <w:del w:id="554" w:author="Jujia Li [2]" w:date="2023-07-27T10:12:00Z">
                                        <w:rPr>
                                          <w:rFonts w:ascii="Cambria Math" w:hAnsi="Cambria Math" w:cstheme="minorHAnsi"/>
                                          <w:i/>
                                        </w:rPr>
                                      </w:del>
                                    </m:ctrlPr>
                                  </m:sSubPr>
                                  <m:e>
                                    <m:r>
                                      <w:del w:id="555" w:author="Jujia Li [2]" w:date="2023-07-27T10:12:00Z">
                                        <w:rPr>
                                          <w:rFonts w:ascii="Cambria Math" w:hAnsi="Cambria Math" w:cstheme="minorHAnsi"/>
                                        </w:rPr>
                                        <m:t>θ</m:t>
                                      </w:del>
                                    </m:r>
                                  </m:e>
                                  <m:sub>
                                    <m:r>
                                      <w:del w:id="556" w:author="Jujia Li [2]" w:date="2023-07-27T10:12:00Z">
                                        <w:rPr>
                                          <w:rFonts w:ascii="Cambria Math" w:hAnsi="Cambria Math" w:cstheme="minorHAnsi"/>
                                        </w:rPr>
                                        <m:t>h</m:t>
                                      </w:del>
                                    </m:r>
                                  </m:sub>
                                </m:sSub>
                                <m:r>
                                  <w:del w:id="557" w:author="Jujia Li [2]" w:date="2023-07-27T10:12:00Z">
                                    <w:rPr>
                                      <w:rFonts w:ascii="Cambria Math" w:hAnsi="Cambria Math" w:cstheme="minorHAnsi"/>
                                    </w:rPr>
                                    <m:t>-</m:t>
                                  </w:del>
                                </m:r>
                                <m:sSub>
                                  <m:sSubPr>
                                    <m:ctrlPr>
                                      <w:del w:id="558" w:author="Jujia Li [2]" w:date="2023-07-27T10:12:00Z">
                                        <w:rPr>
                                          <w:rFonts w:ascii="Cambria Math" w:hAnsi="Cambria Math" w:cstheme="minorHAnsi"/>
                                          <w:i/>
                                        </w:rPr>
                                      </w:del>
                                    </m:ctrlPr>
                                  </m:sSubPr>
                                  <m:e>
                                    <m:r>
                                      <w:del w:id="559" w:author="Jujia Li [2]" w:date="2023-07-27T10:12:00Z">
                                        <w:rPr>
                                          <w:rFonts w:ascii="Cambria Math" w:hAnsi="Cambria Math" w:cstheme="minorHAnsi"/>
                                        </w:rPr>
                                        <m:t>b</m:t>
                                      </w:del>
                                    </m:r>
                                  </m:e>
                                  <m:sub>
                                    <m:r>
                                      <w:del w:id="560" w:author="Jujia Li [2]" w:date="2023-07-27T10:12:00Z">
                                        <w:rPr>
                                          <w:rFonts w:ascii="Cambria Math" w:hAnsi="Cambria Math" w:cstheme="minorHAnsi"/>
                                        </w:rPr>
                                        <m:t>jk</m:t>
                                      </w:del>
                                    </m:r>
                                  </m:sub>
                                </m:sSub>
                              </m:e>
                            </m:d>
                          </m:e>
                        </m:d>
                      </m:e>
                    </m:nary>
                  </m:sup>
                </m:sSup>
              </m:den>
            </m:f>
            <m:r>
              <w:del w:id="561" w:author="Jujia Li [2]" w:date="2023-07-27T10:12:00Z">
                <w:rPr>
                  <w:rFonts w:ascii="Cambria Math" w:hAnsi="Cambria Math" w:cstheme="minorHAnsi"/>
                </w:rPr>
                <m:t>#</m:t>
              </w:del>
            </m:r>
            <m:d>
              <m:dPr>
                <m:ctrlPr>
                  <w:del w:id="562" w:author="Jujia Li [2]" w:date="2023-07-27T10:12:00Z">
                    <w:rPr>
                      <w:rFonts w:ascii="Cambria Math" w:hAnsi="Cambria Math" w:cstheme="minorHAnsi"/>
                      <w:i/>
                    </w:rPr>
                  </w:del>
                </m:ctrlPr>
              </m:dPr>
              <m:e>
                <m:r>
                  <w:del w:id="563" w:author="Jujia Li [2]" w:date="2023-07-27T10:12:00Z">
                    <w:rPr>
                      <w:rFonts w:ascii="Cambria Math" w:hAnsi="Cambria Math" w:cstheme="minorHAnsi"/>
                    </w:rPr>
                    <m:t>4</m:t>
                  </w:del>
                </m:r>
              </m:e>
            </m:d>
          </m:e>
        </m:eqArr>
      </m:oMath>
    </w:p>
    <w:p w14:paraId="1ED2DA87" w14:textId="4C4DCC45" w:rsidR="007267FC" w:rsidRPr="007267FC" w:rsidDel="0009399C" w:rsidRDefault="00000000">
      <w:pPr>
        <w:spacing w:after="0" w:line="480" w:lineRule="auto"/>
        <w:rPr>
          <w:del w:id="564" w:author="Jujia Li [2]" w:date="2023-07-27T10:12:00Z"/>
          <w:rFonts w:cstheme="minorHAnsi"/>
        </w:rPr>
        <w:pPrChange w:id="565" w:author="Jujia Li [2]" w:date="2023-07-27T10:12:00Z">
          <w:pPr>
            <w:spacing w:after="0" w:line="480" w:lineRule="auto"/>
            <w:ind w:firstLine="720"/>
          </w:pPr>
        </w:pPrChange>
      </w:pPr>
      <m:oMathPara>
        <m:oMath>
          <m:eqArr>
            <m:eqArrPr>
              <m:maxDist m:val="1"/>
              <m:ctrlPr>
                <w:del w:id="566" w:author="Jujia Li [2]" w:date="2023-07-27T10:12:00Z">
                  <w:rPr>
                    <w:rFonts w:ascii="Cambria Math" w:hAnsi="Cambria Math" w:cstheme="minorHAnsi"/>
                    <w:i/>
                  </w:rPr>
                </w:del>
              </m:ctrlPr>
            </m:eqArrPr>
            <m:e>
              <m:r>
                <w:del w:id="567" w:author="Jujia Li [2]" w:date="2023-07-27T10:12:00Z">
                  <w:rPr>
                    <w:rFonts w:ascii="Cambria Math" w:hAnsi="Cambria Math" w:cstheme="minorHAnsi"/>
                  </w:rPr>
                  <m:t>=</m:t>
                </w:del>
              </m:r>
              <m:f>
                <m:fPr>
                  <m:ctrlPr>
                    <w:del w:id="568" w:author="Jujia Li [2]" w:date="2023-07-27T10:12:00Z">
                      <w:rPr>
                        <w:rFonts w:ascii="Cambria Math" w:hAnsi="Cambria Math" w:cstheme="minorHAnsi"/>
                        <w:i/>
                      </w:rPr>
                    </w:del>
                  </m:ctrlPr>
                </m:fPr>
                <m:num>
                  <m:r>
                    <w:del w:id="569" w:author="Jujia Li [2]" w:date="2023-07-27T10:12:00Z">
                      <w:rPr>
                        <w:rFonts w:ascii="Cambria Math" w:hAnsi="Cambria Math" w:cstheme="minorHAnsi"/>
                      </w:rPr>
                      <m:t>1</m:t>
                    </w:del>
                  </m:r>
                </m:num>
                <m:den>
                  <m:r>
                    <w:del w:id="570" w:author="Jujia Li [2]" w:date="2023-07-27T10:12:00Z">
                      <w:rPr>
                        <w:rFonts w:ascii="Cambria Math" w:hAnsi="Cambria Math" w:cstheme="minorHAnsi"/>
                      </w:rPr>
                      <m:t>1+</m:t>
                    </w:del>
                  </m:r>
                  <m:sSup>
                    <m:sSupPr>
                      <m:ctrlPr>
                        <w:del w:id="571" w:author="Jujia Li [2]" w:date="2023-07-27T10:12:00Z">
                          <w:rPr>
                            <w:rFonts w:ascii="Cambria Math" w:hAnsi="Cambria Math" w:cstheme="minorHAnsi"/>
                            <w:i/>
                          </w:rPr>
                        </w:del>
                      </m:ctrlPr>
                    </m:sSupPr>
                    <m:e>
                      <m:r>
                        <w:del w:id="572" w:author="Jujia Li [2]" w:date="2023-07-27T10:12:00Z">
                          <w:rPr>
                            <w:rFonts w:ascii="Cambria Math" w:hAnsi="Cambria Math" w:cstheme="minorHAnsi"/>
                          </w:rPr>
                          <m:t>e</m:t>
                        </w:del>
                      </m:r>
                    </m:e>
                    <m:sup>
                      <m:r>
                        <w:del w:id="573" w:author="Jujia Li [2]" w:date="2023-07-27T10:12:00Z">
                          <w:rPr>
                            <w:rFonts w:ascii="Cambria Math" w:hAnsi="Cambria Math" w:cstheme="minorHAnsi"/>
                          </w:rPr>
                          <m:t>-D</m:t>
                        </w:del>
                      </m:r>
                      <m:nary>
                        <m:naryPr>
                          <m:chr m:val="∑"/>
                          <m:limLoc m:val="undOvr"/>
                          <m:ctrlPr>
                            <w:del w:id="574" w:author="Jujia Li [2]" w:date="2023-07-27T10:12:00Z">
                              <w:rPr>
                                <w:rFonts w:ascii="Cambria Math" w:hAnsi="Cambria Math" w:cstheme="minorHAnsi"/>
                                <w:i/>
                              </w:rPr>
                            </w:del>
                          </m:ctrlPr>
                        </m:naryPr>
                        <m:sub>
                          <m:r>
                            <w:del w:id="575" w:author="Jujia Li [2]" w:date="2023-07-27T10:12:00Z">
                              <w:rPr>
                                <w:rFonts w:ascii="Cambria Math" w:hAnsi="Cambria Math" w:cstheme="minorHAnsi"/>
                              </w:rPr>
                              <m:t>h=1</m:t>
                            </w:del>
                          </m:r>
                        </m:sub>
                        <m:sup>
                          <m:r>
                            <w:del w:id="576" w:author="Jujia Li [2]" w:date="2023-07-27T10:12:00Z">
                              <w:rPr>
                                <w:rFonts w:ascii="Cambria Math" w:hAnsi="Cambria Math" w:cstheme="minorHAnsi"/>
                              </w:rPr>
                              <m:t>H</m:t>
                            </w:del>
                          </m:r>
                        </m:sup>
                        <m:e>
                          <m:r>
                            <w:del w:id="577" w:author="Jujia Li [2]" w:date="2023-07-27T10:12:00Z">
                              <w:rPr>
                                <w:rFonts w:ascii="Cambria Math" w:hAnsi="Cambria Math" w:cstheme="minorHAnsi"/>
                              </w:rPr>
                              <m:t>[</m:t>
                            </w:del>
                          </m:r>
                          <m:sSub>
                            <m:sSubPr>
                              <m:ctrlPr>
                                <w:del w:id="578" w:author="Jujia Li [2]" w:date="2023-07-27T10:12:00Z">
                                  <w:rPr>
                                    <w:rFonts w:ascii="Cambria Math" w:hAnsi="Cambria Math" w:cstheme="minorHAnsi"/>
                                    <w:i/>
                                  </w:rPr>
                                </w:del>
                              </m:ctrlPr>
                            </m:sSubPr>
                            <m:e>
                              <m:r>
                                <w:del w:id="579" w:author="Jujia Li [2]" w:date="2023-07-27T10:12:00Z">
                                  <w:rPr>
                                    <w:rFonts w:ascii="Cambria Math" w:hAnsi="Cambria Math" w:cstheme="minorHAnsi"/>
                                  </w:rPr>
                                  <m:t>a</m:t>
                                </w:del>
                              </m:r>
                            </m:e>
                            <m:sub>
                              <m:r>
                                <w:del w:id="580" w:author="Jujia Li [2]" w:date="2023-07-27T10:12:00Z">
                                  <w:rPr>
                                    <w:rFonts w:ascii="Cambria Math" w:hAnsi="Cambria Math" w:cstheme="minorHAnsi"/>
                                  </w:rPr>
                                  <m:t>jh</m:t>
                                </w:del>
                              </m:r>
                            </m:sub>
                          </m:sSub>
                          <m:sSub>
                            <m:sSubPr>
                              <m:ctrlPr>
                                <w:del w:id="581" w:author="Jujia Li [2]" w:date="2023-07-27T10:12:00Z">
                                  <w:rPr>
                                    <w:rFonts w:ascii="Cambria Math" w:hAnsi="Cambria Math" w:cstheme="minorHAnsi"/>
                                    <w:i/>
                                  </w:rPr>
                                </w:del>
                              </m:ctrlPr>
                            </m:sSubPr>
                            <m:e>
                              <m:r>
                                <w:del w:id="582" w:author="Jujia Li [2]" w:date="2023-07-27T10:12:00Z">
                                  <w:rPr>
                                    <w:rFonts w:ascii="Cambria Math" w:hAnsi="Cambria Math" w:cstheme="minorHAnsi"/>
                                  </w:rPr>
                                  <m:t>θ</m:t>
                                </w:del>
                              </m:r>
                            </m:e>
                            <m:sub>
                              <m:r>
                                <w:del w:id="583" w:author="Jujia Li [2]" w:date="2023-07-27T10:12:00Z">
                                  <w:rPr>
                                    <w:rFonts w:ascii="Cambria Math" w:hAnsi="Cambria Math" w:cstheme="minorHAnsi"/>
                                  </w:rPr>
                                  <m:t>h</m:t>
                                </w:del>
                              </m:r>
                            </m:sub>
                          </m:sSub>
                          <m:r>
                            <w:del w:id="584" w:author="Jujia Li [2]" w:date="2023-07-27T10:12:00Z">
                              <w:rPr>
                                <w:rFonts w:ascii="Cambria Math" w:hAnsi="Cambria Math" w:cstheme="minorHAnsi"/>
                              </w:rPr>
                              <m:t>-</m:t>
                            </w:del>
                          </m:r>
                          <m:sSub>
                            <m:sSubPr>
                              <m:ctrlPr>
                                <w:del w:id="585" w:author="Jujia Li [2]" w:date="2023-07-27T10:12:00Z">
                                  <w:rPr>
                                    <w:rFonts w:ascii="Cambria Math" w:hAnsi="Cambria Math" w:cstheme="minorHAnsi"/>
                                    <w:i/>
                                  </w:rPr>
                                </w:del>
                              </m:ctrlPr>
                            </m:sSubPr>
                            <m:e>
                              <m:r>
                                <w:del w:id="586" w:author="Jujia Li [2]" w:date="2023-07-27T10:12:00Z">
                                  <w:rPr>
                                    <w:rFonts w:ascii="Cambria Math" w:hAnsi="Cambria Math" w:cstheme="minorHAnsi"/>
                                  </w:rPr>
                                  <m:t>a</m:t>
                                </w:del>
                              </m:r>
                            </m:e>
                            <m:sub>
                              <m:r>
                                <w:del w:id="587" w:author="Jujia Li [2]" w:date="2023-07-27T10:12:00Z">
                                  <w:rPr>
                                    <w:rFonts w:ascii="Cambria Math" w:hAnsi="Cambria Math" w:cstheme="minorHAnsi"/>
                                  </w:rPr>
                                  <m:t>jh</m:t>
                                </w:del>
                              </m:r>
                            </m:sub>
                          </m:sSub>
                          <m:sSub>
                            <m:sSubPr>
                              <m:ctrlPr>
                                <w:del w:id="588" w:author="Jujia Li [2]" w:date="2023-07-27T10:12:00Z">
                                  <w:rPr>
                                    <w:rFonts w:ascii="Cambria Math" w:hAnsi="Cambria Math" w:cstheme="minorHAnsi"/>
                                    <w:i/>
                                  </w:rPr>
                                </w:del>
                              </m:ctrlPr>
                            </m:sSubPr>
                            <m:e>
                              <m:r>
                                <w:del w:id="589" w:author="Jujia Li [2]" w:date="2023-07-27T10:12:00Z">
                                  <w:rPr>
                                    <w:rFonts w:ascii="Cambria Math" w:hAnsi="Cambria Math" w:cstheme="minorHAnsi"/>
                                  </w:rPr>
                                  <m:t>b</m:t>
                                </w:del>
                              </m:r>
                            </m:e>
                            <m:sub>
                              <m:r>
                                <w:del w:id="590" w:author="Jujia Li [2]" w:date="2023-07-27T10:12:00Z">
                                  <w:rPr>
                                    <w:rFonts w:ascii="Cambria Math" w:hAnsi="Cambria Math" w:cstheme="minorHAnsi"/>
                                  </w:rPr>
                                  <m:t>jk</m:t>
                                </w:del>
                              </m:r>
                            </m:sub>
                          </m:sSub>
                          <m:r>
                            <w:del w:id="591" w:author="Jujia Li [2]" w:date="2023-07-27T10:12:00Z">
                              <w:rPr>
                                <w:rFonts w:ascii="Cambria Math" w:hAnsi="Cambria Math" w:cstheme="minorHAnsi"/>
                              </w:rPr>
                              <m:t>)]</m:t>
                            </w:del>
                          </m:r>
                        </m:e>
                      </m:nary>
                    </m:sup>
                  </m:sSup>
                </m:den>
              </m:f>
              <m:r>
                <w:del w:id="592" w:author="Jujia Li [2]" w:date="2023-07-27T10:12:00Z">
                  <w:rPr>
                    <w:rFonts w:ascii="Cambria Math" w:hAnsi="Cambria Math" w:cstheme="minorHAnsi"/>
                  </w:rPr>
                  <m:t>#</m:t>
                </w:del>
              </m:r>
              <m:d>
                <m:dPr>
                  <m:ctrlPr>
                    <w:del w:id="593" w:author="Jujia Li [2]" w:date="2023-07-27T10:12:00Z">
                      <w:rPr>
                        <w:rFonts w:ascii="Cambria Math" w:hAnsi="Cambria Math" w:cstheme="minorHAnsi"/>
                        <w:i/>
                      </w:rPr>
                    </w:del>
                  </m:ctrlPr>
                </m:dPr>
                <m:e>
                  <m:r>
                    <w:del w:id="594" w:author="Jujia Li [2]" w:date="2023-07-27T10:12:00Z">
                      <w:rPr>
                        <w:rFonts w:ascii="Cambria Math" w:hAnsi="Cambria Math" w:cstheme="minorHAnsi"/>
                      </w:rPr>
                      <m:t>5</m:t>
                    </w:del>
                  </m:r>
                </m:e>
              </m:d>
            </m:e>
          </m:eqArr>
        </m:oMath>
      </m:oMathPara>
    </w:p>
    <w:p w14:paraId="323EC84B" w14:textId="5FC472F6" w:rsidR="007267FC" w:rsidRPr="007267FC" w:rsidDel="0009399C" w:rsidRDefault="00000000">
      <w:pPr>
        <w:spacing w:after="0" w:line="480" w:lineRule="auto"/>
        <w:rPr>
          <w:del w:id="595" w:author="Jujia Li [2]" w:date="2023-07-27T10:12:00Z"/>
          <w:rFonts w:cstheme="minorHAnsi"/>
        </w:rPr>
        <w:pPrChange w:id="596" w:author="Jujia Li [2]" w:date="2023-07-27T10:12:00Z">
          <w:pPr>
            <w:spacing w:after="0" w:line="480" w:lineRule="auto"/>
            <w:ind w:firstLine="720"/>
          </w:pPr>
        </w:pPrChange>
      </w:pPr>
      <m:oMathPara>
        <m:oMath>
          <m:eqArr>
            <m:eqArrPr>
              <m:maxDist m:val="1"/>
              <m:ctrlPr>
                <w:del w:id="597" w:author="Jujia Li [2]" w:date="2023-07-27T10:12:00Z">
                  <w:rPr>
                    <w:rFonts w:ascii="Cambria Math" w:hAnsi="Cambria Math" w:cstheme="minorHAnsi"/>
                    <w:i/>
                  </w:rPr>
                </w:del>
              </m:ctrlPr>
            </m:eqArrPr>
            <m:e>
              <m:r>
                <w:del w:id="598" w:author="Jujia Li [2]" w:date="2023-07-27T10:12:00Z">
                  <w:rPr>
                    <w:rFonts w:ascii="Cambria Math" w:hAnsi="Cambria Math" w:cstheme="minorHAnsi"/>
                  </w:rPr>
                  <m:t>=</m:t>
                </w:del>
              </m:r>
              <m:f>
                <m:fPr>
                  <m:ctrlPr>
                    <w:del w:id="599" w:author="Jujia Li [2]" w:date="2023-07-27T10:12:00Z">
                      <w:rPr>
                        <w:rFonts w:ascii="Cambria Math" w:hAnsi="Cambria Math" w:cstheme="minorHAnsi"/>
                        <w:i/>
                      </w:rPr>
                    </w:del>
                  </m:ctrlPr>
                </m:fPr>
                <m:num>
                  <m:r>
                    <w:del w:id="600" w:author="Jujia Li [2]" w:date="2023-07-27T10:12:00Z">
                      <w:rPr>
                        <w:rFonts w:ascii="Cambria Math" w:hAnsi="Cambria Math" w:cstheme="minorHAnsi"/>
                      </w:rPr>
                      <m:t>1</m:t>
                    </w:del>
                  </m:r>
                </m:num>
                <m:den>
                  <m:r>
                    <w:del w:id="601" w:author="Jujia Li [2]" w:date="2023-07-27T10:12:00Z">
                      <w:rPr>
                        <w:rFonts w:ascii="Cambria Math" w:hAnsi="Cambria Math" w:cstheme="minorHAnsi"/>
                      </w:rPr>
                      <m:t>1+</m:t>
                    </w:del>
                  </m:r>
                  <m:sSup>
                    <m:sSupPr>
                      <m:ctrlPr>
                        <w:del w:id="602" w:author="Jujia Li [2]" w:date="2023-07-27T10:12:00Z">
                          <w:rPr>
                            <w:rFonts w:ascii="Cambria Math" w:hAnsi="Cambria Math" w:cstheme="minorHAnsi"/>
                            <w:i/>
                          </w:rPr>
                        </w:del>
                      </m:ctrlPr>
                    </m:sSupPr>
                    <m:e>
                      <m:r>
                        <w:del w:id="603" w:author="Jujia Li [2]" w:date="2023-07-27T10:12:00Z">
                          <w:rPr>
                            <w:rFonts w:ascii="Cambria Math" w:hAnsi="Cambria Math" w:cstheme="minorHAnsi"/>
                          </w:rPr>
                          <m:t>e</m:t>
                        </w:del>
                      </m:r>
                    </m:e>
                    <m:sup>
                      <m:r>
                        <w:del w:id="604" w:author="Jujia Li [2]" w:date="2023-07-27T10:12:00Z">
                          <w:rPr>
                            <w:rFonts w:ascii="Cambria Math" w:hAnsi="Cambria Math" w:cstheme="minorHAnsi"/>
                          </w:rPr>
                          <m:t>-D</m:t>
                        </w:del>
                      </m:r>
                      <m:nary>
                        <m:naryPr>
                          <m:chr m:val="∑"/>
                          <m:limLoc m:val="undOvr"/>
                          <m:ctrlPr>
                            <w:del w:id="605" w:author="Jujia Li [2]" w:date="2023-07-27T10:12:00Z">
                              <w:rPr>
                                <w:rFonts w:ascii="Cambria Math" w:hAnsi="Cambria Math" w:cstheme="minorHAnsi"/>
                                <w:i/>
                              </w:rPr>
                            </w:del>
                          </m:ctrlPr>
                        </m:naryPr>
                        <m:sub>
                          <m:r>
                            <w:del w:id="606" w:author="Jujia Li [2]" w:date="2023-07-27T10:12:00Z">
                              <w:rPr>
                                <w:rFonts w:ascii="Cambria Math" w:hAnsi="Cambria Math" w:cstheme="minorHAnsi"/>
                              </w:rPr>
                              <m:t>h=1</m:t>
                            </w:del>
                          </m:r>
                        </m:sub>
                        <m:sup>
                          <m:r>
                            <w:del w:id="607" w:author="Jujia Li [2]" w:date="2023-07-27T10:12:00Z">
                              <w:rPr>
                                <w:rFonts w:ascii="Cambria Math" w:hAnsi="Cambria Math" w:cstheme="minorHAnsi"/>
                              </w:rPr>
                              <m:t>H</m:t>
                            </w:del>
                          </m:r>
                        </m:sup>
                        <m:e>
                          <m:r>
                            <w:del w:id="608" w:author="Jujia Li [2]" w:date="2023-07-27T10:12:00Z">
                              <w:rPr>
                                <w:rFonts w:ascii="Cambria Math" w:hAnsi="Cambria Math" w:cstheme="minorHAnsi"/>
                              </w:rPr>
                              <m:t>[</m:t>
                            </w:del>
                          </m:r>
                          <m:sSub>
                            <m:sSubPr>
                              <m:ctrlPr>
                                <w:del w:id="609" w:author="Jujia Li [2]" w:date="2023-07-27T10:12:00Z">
                                  <w:rPr>
                                    <w:rFonts w:ascii="Cambria Math" w:hAnsi="Cambria Math" w:cstheme="minorHAnsi"/>
                                    <w:i/>
                                  </w:rPr>
                                </w:del>
                              </m:ctrlPr>
                            </m:sSubPr>
                            <m:e>
                              <m:r>
                                <w:del w:id="610" w:author="Jujia Li [2]" w:date="2023-07-27T10:12:00Z">
                                  <w:rPr>
                                    <w:rFonts w:ascii="Cambria Math" w:hAnsi="Cambria Math" w:cstheme="minorHAnsi"/>
                                  </w:rPr>
                                  <m:t>a</m:t>
                                </w:del>
                              </m:r>
                            </m:e>
                            <m:sub>
                              <m:r>
                                <w:del w:id="611" w:author="Jujia Li [2]" w:date="2023-07-27T10:12:00Z">
                                  <w:rPr>
                                    <w:rFonts w:ascii="Cambria Math" w:hAnsi="Cambria Math" w:cstheme="minorHAnsi"/>
                                  </w:rPr>
                                  <m:t>jh</m:t>
                                </w:del>
                              </m:r>
                            </m:sub>
                          </m:sSub>
                          <m:sSub>
                            <m:sSubPr>
                              <m:ctrlPr>
                                <w:del w:id="612" w:author="Jujia Li [2]" w:date="2023-07-27T10:12:00Z">
                                  <w:rPr>
                                    <w:rFonts w:ascii="Cambria Math" w:hAnsi="Cambria Math" w:cstheme="minorHAnsi"/>
                                    <w:i/>
                                  </w:rPr>
                                </w:del>
                              </m:ctrlPr>
                            </m:sSubPr>
                            <m:e>
                              <m:r>
                                <w:del w:id="613" w:author="Jujia Li [2]" w:date="2023-07-27T10:12:00Z">
                                  <w:rPr>
                                    <w:rFonts w:ascii="Cambria Math" w:hAnsi="Cambria Math" w:cstheme="minorHAnsi"/>
                                  </w:rPr>
                                  <m:t>θ</m:t>
                                </w:del>
                              </m:r>
                            </m:e>
                            <m:sub>
                              <m:r>
                                <w:del w:id="614" w:author="Jujia Li [2]" w:date="2023-07-27T10:12:00Z">
                                  <w:rPr>
                                    <w:rFonts w:ascii="Cambria Math" w:hAnsi="Cambria Math" w:cstheme="minorHAnsi"/>
                                  </w:rPr>
                                  <m:t>h</m:t>
                                </w:del>
                              </m:r>
                            </m:sub>
                          </m:sSub>
                          <m:r>
                            <w:del w:id="615" w:author="Jujia Li [2]" w:date="2023-07-27T10:12:00Z">
                              <w:rPr>
                                <w:rFonts w:ascii="Cambria Math" w:hAnsi="Cambria Math" w:cstheme="minorHAnsi"/>
                              </w:rPr>
                              <m:t>-</m:t>
                            </w:del>
                          </m:r>
                          <m:sSub>
                            <m:sSubPr>
                              <m:ctrlPr>
                                <w:del w:id="616" w:author="Jujia Li [2]" w:date="2023-07-27T10:12:00Z">
                                  <w:rPr>
                                    <w:rFonts w:ascii="Cambria Math" w:hAnsi="Cambria Math" w:cstheme="minorHAnsi"/>
                                    <w:i/>
                                  </w:rPr>
                                </w:del>
                              </m:ctrlPr>
                            </m:sSubPr>
                            <m:e>
                              <m:r>
                                <w:del w:id="617" w:author="Jujia Li [2]" w:date="2023-07-27T10:12:00Z">
                                  <w:rPr>
                                    <w:rFonts w:ascii="Cambria Math" w:hAnsi="Cambria Math" w:cstheme="minorHAnsi"/>
                                  </w:rPr>
                                  <m:t>c</m:t>
                                </w:del>
                              </m:r>
                            </m:e>
                            <m:sub>
                              <m:r>
                                <w:del w:id="618" w:author="Jujia Li [2]" w:date="2023-07-27T10:12:00Z">
                                  <w:rPr>
                                    <w:rFonts w:ascii="Cambria Math" w:hAnsi="Cambria Math" w:cstheme="minorHAnsi"/>
                                  </w:rPr>
                                  <m:t>jk</m:t>
                                </w:del>
                              </m:r>
                            </m:sub>
                          </m:sSub>
                          <m:r>
                            <w:del w:id="619" w:author="Jujia Li [2]" w:date="2023-07-27T10:12:00Z">
                              <w:rPr>
                                <w:rFonts w:ascii="Cambria Math" w:hAnsi="Cambria Math" w:cstheme="minorHAnsi"/>
                              </w:rPr>
                              <m:t>)]</m:t>
                            </w:del>
                          </m:r>
                        </m:e>
                      </m:nary>
                    </m:sup>
                  </m:sSup>
                </m:den>
              </m:f>
              <m:r>
                <w:del w:id="620" w:author="Jujia Li [2]" w:date="2023-07-27T10:12:00Z">
                  <w:rPr>
                    <w:rFonts w:ascii="Cambria Math" w:hAnsi="Cambria Math" w:cstheme="minorHAnsi"/>
                  </w:rPr>
                  <m:t>,#</m:t>
                </w:del>
              </m:r>
              <m:d>
                <m:dPr>
                  <m:ctrlPr>
                    <w:del w:id="621" w:author="Jujia Li [2]" w:date="2023-07-27T10:12:00Z">
                      <w:rPr>
                        <w:rFonts w:ascii="Cambria Math" w:hAnsi="Cambria Math" w:cstheme="minorHAnsi"/>
                        <w:i/>
                      </w:rPr>
                    </w:del>
                  </m:ctrlPr>
                </m:dPr>
                <m:e>
                  <m:r>
                    <w:del w:id="622" w:author="Jujia Li [2]" w:date="2023-07-27T10:12:00Z">
                      <w:rPr>
                        <w:rFonts w:ascii="Cambria Math" w:hAnsi="Cambria Math" w:cstheme="minorHAnsi"/>
                      </w:rPr>
                      <m:t>6</m:t>
                    </w:del>
                  </m:r>
                </m:e>
              </m:d>
            </m:e>
          </m:eqArr>
        </m:oMath>
      </m:oMathPara>
    </w:p>
    <w:p w14:paraId="4907C868" w14:textId="01406014" w:rsidR="00AA5EF3" w:rsidRPr="009972F6" w:rsidDel="0009399C" w:rsidRDefault="00813860">
      <w:pPr>
        <w:spacing w:after="0" w:line="480" w:lineRule="auto"/>
        <w:rPr>
          <w:del w:id="623" w:author="Jujia Li [2]" w:date="2023-07-27T10:12:00Z"/>
          <w:rFonts w:cstheme="minorHAnsi"/>
        </w:rPr>
        <w:pPrChange w:id="624" w:author="Jujia Li [2]" w:date="2023-07-27T10:12:00Z">
          <w:pPr>
            <w:spacing w:after="0" w:line="480" w:lineRule="auto"/>
            <w:ind w:firstLine="720"/>
          </w:pPr>
        </w:pPrChange>
      </w:pPr>
      <w:del w:id="625" w:author="Jujia Li [2]" w:date="2023-07-27T10:12:00Z">
        <w:r w:rsidRPr="009972F6" w:rsidDel="0009399C">
          <w:rPr>
            <w:rFonts w:cstheme="minorHAnsi"/>
          </w:rPr>
          <w:delText xml:space="preserve">In which </w:delText>
        </w:r>
      </w:del>
      <m:oMath>
        <m:sSub>
          <m:sSubPr>
            <m:ctrlPr>
              <w:del w:id="626" w:author="Jujia Li [2]" w:date="2023-07-27T10:12:00Z">
                <w:rPr>
                  <w:rFonts w:ascii="Cambria Math" w:hAnsi="Cambria Math" w:cstheme="minorHAnsi"/>
                  <w:i/>
                </w:rPr>
              </w:del>
            </m:ctrlPr>
          </m:sSubPr>
          <m:e>
            <m:r>
              <w:del w:id="627" w:author="Jujia Li [2]" w:date="2023-07-27T10:12:00Z">
                <w:rPr>
                  <w:rFonts w:ascii="Cambria Math" w:hAnsi="Cambria Math" w:cstheme="minorHAnsi"/>
                </w:rPr>
                <m:t>c</m:t>
              </w:del>
            </m:r>
          </m:e>
          <m:sub>
            <m:r>
              <w:del w:id="628" w:author="Jujia Li [2]" w:date="2023-07-27T10:12:00Z">
                <w:rPr>
                  <w:rFonts w:ascii="Cambria Math" w:hAnsi="Cambria Math" w:cstheme="minorHAnsi"/>
                </w:rPr>
                <m:t>jk</m:t>
              </w:del>
            </m:r>
          </m:sub>
        </m:sSub>
        <m:r>
          <w:del w:id="629" w:author="Jujia Li [2]" w:date="2023-07-27T10:12:00Z">
            <w:rPr>
              <w:rFonts w:ascii="Cambria Math" w:hAnsi="Cambria Math" w:cstheme="minorHAnsi"/>
            </w:rPr>
            <m:t>=</m:t>
          </w:del>
        </m:r>
      </m:oMath>
      <w:del w:id="630" w:author="Jujia Li [2]" w:date="2023-07-27T10:12:00Z">
        <w:r w:rsidRPr="009972F6" w:rsidDel="0009399C">
          <w:rPr>
            <w:rFonts w:cstheme="minorHAnsi"/>
          </w:rPr>
          <w:delText xml:space="preserve"> </w:delText>
        </w:r>
      </w:del>
      <m:oMath>
        <m:sSub>
          <m:sSubPr>
            <m:ctrlPr>
              <w:del w:id="631" w:author="Jujia Li [2]" w:date="2023-07-27T10:12:00Z">
                <w:rPr>
                  <w:rFonts w:ascii="Cambria Math" w:hAnsi="Cambria Math" w:cstheme="minorHAnsi"/>
                  <w:i/>
                </w:rPr>
              </w:del>
            </m:ctrlPr>
          </m:sSubPr>
          <m:e>
            <m:r>
              <w:del w:id="632" w:author="Jujia Li [2]" w:date="2023-07-27T10:12:00Z">
                <w:rPr>
                  <w:rFonts w:ascii="Cambria Math" w:hAnsi="Cambria Math" w:cstheme="minorHAnsi"/>
                </w:rPr>
                <m:t>a</m:t>
              </w:del>
            </m:r>
          </m:e>
          <m:sub>
            <m:r>
              <w:del w:id="633" w:author="Jujia Li [2]" w:date="2023-07-27T10:12:00Z">
                <w:rPr>
                  <w:rFonts w:ascii="Cambria Math" w:hAnsi="Cambria Math" w:cstheme="minorHAnsi"/>
                </w:rPr>
                <m:t>jh</m:t>
              </w:del>
            </m:r>
          </m:sub>
        </m:sSub>
        <m:sSub>
          <m:sSubPr>
            <m:ctrlPr>
              <w:del w:id="634" w:author="Jujia Li [2]" w:date="2023-07-27T10:12:00Z">
                <w:rPr>
                  <w:rFonts w:ascii="Cambria Math" w:hAnsi="Cambria Math" w:cstheme="minorHAnsi"/>
                  <w:i/>
                </w:rPr>
              </w:del>
            </m:ctrlPr>
          </m:sSubPr>
          <m:e>
            <m:r>
              <w:del w:id="635" w:author="Jujia Li [2]" w:date="2023-07-27T10:12:00Z">
                <w:rPr>
                  <w:rFonts w:ascii="Cambria Math" w:hAnsi="Cambria Math" w:cstheme="minorHAnsi"/>
                </w:rPr>
                <m:t>b</m:t>
              </w:del>
            </m:r>
          </m:e>
          <m:sub>
            <m:r>
              <w:del w:id="636" w:author="Jujia Li [2]" w:date="2023-07-27T10:12:00Z">
                <w:rPr>
                  <w:rFonts w:ascii="Cambria Math" w:hAnsi="Cambria Math" w:cstheme="minorHAnsi"/>
                </w:rPr>
                <m:t>jk</m:t>
              </w:del>
            </m:r>
          </m:sub>
        </m:sSub>
      </m:oMath>
      <w:del w:id="637" w:author="Jujia Li [2]" w:date="2023-07-27T10:12:00Z">
        <w:r w:rsidRPr="009972F6" w:rsidDel="0009399C">
          <w:rPr>
            <w:rFonts w:cstheme="minorHAnsi"/>
          </w:rPr>
          <w:delText>. This parameterization with D=1 is consistent with flexMIRT’s (Cai, 2015) default parameterization, serving as the “intercept”.</w:delText>
        </w:r>
      </w:del>
    </w:p>
    <w:p w14:paraId="60B15DF2" w14:textId="353FEDB0" w:rsidR="002032B5" w:rsidRPr="009972F6" w:rsidRDefault="002032B5" w:rsidP="0009399C">
      <w:pPr>
        <w:spacing w:after="0" w:line="480" w:lineRule="auto"/>
        <w:ind w:firstLine="720"/>
        <w:rPr>
          <w:rFonts w:cstheme="minorHAnsi"/>
          <w:b/>
          <w:bCs/>
        </w:rPr>
      </w:pPr>
    </w:p>
    <w:p w14:paraId="21395D77" w14:textId="57714779" w:rsidR="008F4160" w:rsidRPr="0029754B" w:rsidDel="00D51F90" w:rsidRDefault="001F042B" w:rsidP="00041F7F">
      <w:pPr>
        <w:spacing w:after="0" w:line="480" w:lineRule="auto"/>
        <w:rPr>
          <w:del w:id="638" w:author="Jujia Li [2]" w:date="2023-07-27T08:12:00Z"/>
          <w:rFonts w:cstheme="minorHAnsi"/>
          <w:b/>
          <w:bCs/>
        </w:rPr>
      </w:pPr>
      <w:commentRangeStart w:id="639"/>
      <w:del w:id="640" w:author="Jujia Li [2]" w:date="2023-07-27T08:12:00Z">
        <w:r w:rsidRPr="0029754B" w:rsidDel="00D51F90">
          <w:rPr>
            <w:rFonts w:cstheme="minorHAnsi"/>
            <w:b/>
            <w:bCs/>
          </w:rPr>
          <w:delText>Estimation</w:delText>
        </w:r>
        <w:r w:rsidR="008F4160" w:rsidRPr="0029754B" w:rsidDel="00D51F90">
          <w:rPr>
            <w:rFonts w:cstheme="minorHAnsi"/>
            <w:b/>
            <w:bCs/>
          </w:rPr>
          <w:delText xml:space="preserve"> of Non-Normality</w:delText>
        </w:r>
      </w:del>
    </w:p>
    <w:p w14:paraId="1DD70B67" w14:textId="4019019F" w:rsidR="00C01066" w:rsidRPr="00C01066" w:rsidDel="00D51F90" w:rsidRDefault="00C01066" w:rsidP="00C01066">
      <w:pPr>
        <w:spacing w:after="0" w:line="480" w:lineRule="auto"/>
        <w:rPr>
          <w:del w:id="641" w:author="Jujia Li [2]" w:date="2023-07-27T08:12:00Z"/>
          <w:rFonts w:cstheme="minorHAnsi"/>
          <w:b/>
          <w:bCs/>
          <w:i/>
          <w:iCs/>
        </w:rPr>
      </w:pPr>
      <w:commentRangeStart w:id="642"/>
      <w:del w:id="643" w:author="Jujia Li [2]" w:date="2023-07-27T08:12:00Z">
        <w:r w:rsidRPr="00C01066" w:rsidDel="00D51F90">
          <w:rPr>
            <w:rFonts w:cstheme="minorHAnsi"/>
            <w:b/>
            <w:bCs/>
            <w:i/>
            <w:iCs/>
          </w:rPr>
          <w:delText>Skewnes</w:delText>
        </w:r>
        <w:commentRangeEnd w:id="642"/>
        <w:r w:rsidR="00A267E4" w:rsidDel="00D51F90">
          <w:rPr>
            <w:rStyle w:val="CommentReference"/>
          </w:rPr>
          <w:commentReference w:id="642"/>
        </w:r>
        <w:r w:rsidRPr="00C01066" w:rsidDel="00D51F90">
          <w:rPr>
            <w:rFonts w:cstheme="minorHAnsi"/>
            <w:b/>
            <w:bCs/>
            <w:i/>
            <w:iCs/>
          </w:rPr>
          <w:delText xml:space="preserve">s in Simulation </w:delText>
        </w:r>
      </w:del>
    </w:p>
    <w:p w14:paraId="39D4CE6E" w14:textId="675AD103" w:rsidR="00AD21FD" w:rsidDel="00D51F90" w:rsidRDefault="00221ED7" w:rsidP="00967869">
      <w:pPr>
        <w:spacing w:after="0" w:line="480" w:lineRule="auto"/>
        <w:ind w:firstLine="720"/>
        <w:rPr>
          <w:del w:id="644" w:author="Jujia Li [2]" w:date="2023-07-27T08:12:00Z"/>
          <w:rFonts w:cstheme="minorHAnsi"/>
        </w:rPr>
      </w:pPr>
      <w:commentRangeStart w:id="645"/>
      <w:del w:id="646" w:author="Jujia Li [2]" w:date="2023-07-27T08:12:00Z">
        <w:r w:rsidRPr="00221ED7" w:rsidDel="00D51F90">
          <w:rPr>
            <w:rFonts w:cstheme="minorHAnsi"/>
          </w:rPr>
          <w:delText xml:space="preserve">Fleishman </w:delText>
        </w:r>
        <w:r w:rsidDel="00D51F90">
          <w:rPr>
            <w:rFonts w:cstheme="minorHAnsi" w:hint="eastAsia"/>
          </w:rPr>
          <w:delText>(</w:delText>
        </w:r>
        <w:r w:rsidRPr="00221ED7" w:rsidDel="00D51F90">
          <w:rPr>
            <w:rFonts w:cstheme="minorHAnsi"/>
          </w:rPr>
          <w:delText>1978</w:delText>
        </w:r>
        <w:r w:rsidDel="00D51F90">
          <w:rPr>
            <w:rFonts w:cstheme="minorHAnsi"/>
          </w:rPr>
          <w:delText>)</w:delText>
        </w:r>
        <w:r w:rsidRPr="00221ED7" w:rsidDel="00D51F90">
          <w:rPr>
            <w:rFonts w:cstheme="minorHAnsi"/>
          </w:rPr>
          <w:delText xml:space="preserve"> noted that real-world distributions of variables are typically</w:delText>
        </w:r>
        <w:r w:rsidDel="00D51F90">
          <w:rPr>
            <w:rFonts w:cstheme="minorHAnsi"/>
          </w:rPr>
          <w:delText xml:space="preserve"> </w:delText>
        </w:r>
        <w:r w:rsidRPr="00221ED7" w:rsidDel="00D51F90">
          <w:rPr>
            <w:rFonts w:cstheme="minorHAnsi"/>
          </w:rPr>
          <w:delText xml:space="preserve">characterized by their first four moments (i.e., </w:delText>
        </w:r>
        <w:r w:rsidRPr="00C13F04" w:rsidDel="00D51F90">
          <w:rPr>
            <w:rFonts w:cstheme="minorHAnsi"/>
          </w:rPr>
          <w:delText>mean, variance, skew, and kurtosis</w:delText>
        </w:r>
        <w:r w:rsidRPr="00221ED7" w:rsidDel="00D51F90">
          <w:rPr>
            <w:rFonts w:cstheme="minorHAnsi"/>
          </w:rPr>
          <w:delText>).</w:delText>
        </w:r>
        <w:r w:rsidR="00AD21FD" w:rsidDel="00D51F90">
          <w:rPr>
            <w:rFonts w:cstheme="minorHAnsi"/>
          </w:rPr>
          <w:delText xml:space="preserve"> </w:delText>
        </w:r>
        <w:r w:rsidR="00AD21FD" w:rsidRPr="00AD21FD" w:rsidDel="00D51F90">
          <w:rPr>
            <w:rFonts w:cstheme="minorHAnsi"/>
          </w:rPr>
          <w:delText>Tadikamalla</w:delText>
        </w:r>
        <w:r w:rsidR="00AD21FD" w:rsidDel="00D51F90">
          <w:rPr>
            <w:rFonts w:cstheme="minorHAnsi"/>
          </w:rPr>
          <w:delText xml:space="preserve"> (1980)</w:delText>
        </w:r>
        <w:r w:rsidR="00AD21FD" w:rsidRPr="00AD21FD" w:rsidDel="00D51F90">
          <w:rPr>
            <w:rFonts w:cstheme="minorHAnsi"/>
          </w:rPr>
          <w:delText xml:space="preserve"> proposed 5 </w:delText>
        </w:r>
      </w:del>
      <w:ins w:id="647" w:author="Chunhua Cao" w:date="2023-07-20T09:53:00Z">
        <w:del w:id="648" w:author="Jujia Li [2]" w:date="2023-07-27T08:12:00Z">
          <w:r w:rsidR="00730A19" w:rsidDel="00D51F90">
            <w:rPr>
              <w:rFonts w:cstheme="minorHAnsi"/>
            </w:rPr>
            <w:delText>fiv</w:delText>
          </w:r>
        </w:del>
      </w:ins>
      <w:ins w:id="649" w:author="Chunhua Cao" w:date="2023-07-20T09:54:00Z">
        <w:del w:id="650" w:author="Jujia Li [2]" w:date="2023-07-27T08:12:00Z">
          <w:r w:rsidR="00730A19" w:rsidDel="00D51F90">
            <w:rPr>
              <w:rFonts w:cstheme="minorHAnsi"/>
            </w:rPr>
            <w:delText xml:space="preserve">e </w:delText>
          </w:r>
        </w:del>
      </w:ins>
      <w:del w:id="651" w:author="Jujia Li [2]" w:date="2023-07-27T08:12:00Z">
        <w:r w:rsidR="00AD21FD" w:rsidRPr="00AD21FD" w:rsidDel="00D51F90">
          <w:rPr>
            <w:rFonts w:cstheme="minorHAnsi"/>
          </w:rPr>
          <w:delText xml:space="preserve">methods for generating non-normal random numbers. He compared </w:delText>
        </w:r>
        <w:r w:rsidR="00AD21FD" w:rsidDel="00D51F90">
          <w:rPr>
            <w:rFonts w:cstheme="minorHAnsi"/>
          </w:rPr>
          <w:delText xml:space="preserve">these five methods and Fleishman’s </w:delText>
        </w:r>
        <w:r w:rsidR="00AD21FD" w:rsidRPr="00AD21FD" w:rsidDel="00D51F90">
          <w:rPr>
            <w:rFonts w:cstheme="minorHAnsi"/>
          </w:rPr>
          <w:delText>for speed, ease of implementation, and versatility. Fleishman's method was fastest and easiest to implement, but lacked a distribution function, making certain calculations like percentiles impossible.</w:delText>
        </w:r>
        <w:r w:rsidR="00967869" w:rsidRPr="00967869" w:rsidDel="00D51F90">
          <w:delText xml:space="preserve"> </w:delText>
        </w:r>
        <w:r w:rsidR="00967869" w:rsidDel="00D51F90">
          <w:delText>A method used in this study (selected in fungible package) is based on an extension of</w:delText>
        </w:r>
        <w:r w:rsidR="00967869" w:rsidRPr="00967869" w:rsidDel="00D51F90">
          <w:rPr>
            <w:rFonts w:cstheme="minorHAnsi"/>
          </w:rPr>
          <w:delText xml:space="preserve"> Fleishman's [1978] power function method for the</w:delText>
        </w:r>
        <w:r w:rsidR="00967869" w:rsidDel="00D51F90">
          <w:rPr>
            <w:rFonts w:cstheme="minorHAnsi"/>
          </w:rPr>
          <w:delText xml:space="preserve"> </w:delText>
        </w:r>
        <w:r w:rsidR="00967869" w:rsidRPr="00967869" w:rsidDel="00D51F90">
          <w:rPr>
            <w:rFonts w:cstheme="minorHAnsi"/>
          </w:rPr>
          <w:delText xml:space="preserve">univariate case. </w:delText>
        </w:r>
        <w:commentRangeEnd w:id="645"/>
        <w:r w:rsidR="00DA5501" w:rsidDel="00D51F90">
          <w:rPr>
            <w:rStyle w:val="CommentReference"/>
          </w:rPr>
          <w:commentReference w:id="645"/>
        </w:r>
      </w:del>
    </w:p>
    <w:p w14:paraId="5DD79229" w14:textId="2DD7B88E" w:rsidR="008A1AE1" w:rsidDel="00D51F90" w:rsidRDefault="00221ED7" w:rsidP="008A1AE1">
      <w:pPr>
        <w:spacing w:after="0" w:line="480" w:lineRule="auto"/>
        <w:ind w:firstLine="720"/>
        <w:rPr>
          <w:del w:id="652" w:author="Jujia Li [2]" w:date="2023-07-27T08:12:00Z"/>
          <w:rFonts w:cstheme="minorHAnsi"/>
        </w:rPr>
      </w:pPr>
      <w:del w:id="653" w:author="Jujia Li [2]" w:date="2023-07-27T08:12:00Z">
        <w:r w:rsidDel="00D51F90">
          <w:rPr>
            <w:rFonts w:cstheme="minorHAnsi"/>
          </w:rPr>
          <w:delText xml:space="preserve"> I</w:delText>
        </w:r>
        <w:r w:rsidR="008A1AE1" w:rsidRPr="008A1AE1" w:rsidDel="00D51F90">
          <w:rPr>
            <w:rFonts w:cstheme="minorHAnsi"/>
          </w:rPr>
          <w:delText>n the</w:delText>
        </w:r>
        <w:r w:rsidR="008A1AE1" w:rsidDel="00D51F90">
          <w:rPr>
            <w:rFonts w:cstheme="minorHAnsi"/>
          </w:rPr>
          <w:delText xml:space="preserve"> </w:delText>
        </w:r>
        <w:r w:rsidR="008A1AE1" w:rsidRPr="008A1AE1" w:rsidDel="00D51F90">
          <w:rPr>
            <w:rFonts w:cstheme="minorHAnsi"/>
          </w:rPr>
          <w:delText>univariate case, to defining a variable, Y, as a linear combination of the first three powers</w:delText>
        </w:r>
        <w:r w:rsidR="008A1AE1" w:rsidDel="00D51F90">
          <w:rPr>
            <w:rFonts w:cstheme="minorHAnsi"/>
          </w:rPr>
          <w:delText xml:space="preserve"> </w:delText>
        </w:r>
        <w:r w:rsidR="008A1AE1" w:rsidRPr="008A1AE1" w:rsidDel="00D51F90">
          <w:rPr>
            <w:rFonts w:cstheme="minorHAnsi"/>
          </w:rPr>
          <w:delText>of a standard normal random variable X:</w:delText>
        </w:r>
      </w:del>
    </w:p>
    <w:p w14:paraId="53D1CDB6" w14:textId="1B43176F" w:rsidR="00445556" w:rsidRPr="00445556" w:rsidDel="00D51F90" w:rsidRDefault="00000000" w:rsidP="00445556">
      <w:pPr>
        <w:spacing w:after="0" w:line="480" w:lineRule="auto"/>
        <w:rPr>
          <w:del w:id="654" w:author="Jujia Li [2]" w:date="2023-07-27T08:12:00Z"/>
          <w:rFonts w:cstheme="minorHAnsi"/>
        </w:rPr>
      </w:pPr>
      <m:oMathPara>
        <m:oMath>
          <m:eqArr>
            <m:eqArrPr>
              <m:maxDist m:val="1"/>
              <m:ctrlPr>
                <w:del w:id="655" w:author="Jujia Li [2]" w:date="2023-07-27T08:12:00Z">
                  <w:rPr>
                    <w:rFonts w:ascii="Cambria Math" w:hAnsi="Cambria Math" w:cstheme="minorHAnsi"/>
                  </w:rPr>
                </w:del>
              </m:ctrlPr>
            </m:eqArrPr>
            <m:e>
              <m:r>
                <w:del w:id="656" w:author="Jujia Li [2]" w:date="2023-07-27T08:12:00Z">
                  <m:rPr>
                    <m:sty m:val="p"/>
                  </m:rPr>
                  <w:rPr>
                    <w:rFonts w:ascii="Cambria Math" w:hAnsi="Cambria Math" w:cstheme="minorHAnsi"/>
                  </w:rPr>
                  <m:t>Y=a+bX+c</m:t>
                </w:del>
              </m:r>
              <m:sSup>
                <m:sSupPr>
                  <m:ctrlPr>
                    <w:del w:id="657" w:author="Jujia Li [2]" w:date="2023-07-27T08:12:00Z">
                      <w:rPr>
                        <w:rFonts w:ascii="Cambria Math" w:hAnsi="Cambria Math" w:cstheme="minorHAnsi"/>
                      </w:rPr>
                    </w:del>
                  </m:ctrlPr>
                </m:sSupPr>
                <m:e>
                  <m:r>
                    <w:del w:id="658" w:author="Jujia Li [2]" w:date="2023-07-27T08:12:00Z">
                      <m:rPr>
                        <m:sty m:val="p"/>
                      </m:rPr>
                      <w:rPr>
                        <w:rFonts w:ascii="Cambria Math" w:hAnsi="Cambria Math" w:cstheme="minorHAnsi"/>
                      </w:rPr>
                      <m:t>X</m:t>
                    </w:del>
                  </m:r>
                </m:e>
                <m:sup>
                  <m:r>
                    <w:del w:id="659" w:author="Jujia Li [2]" w:date="2023-07-27T08:12:00Z">
                      <w:rPr>
                        <w:rFonts w:ascii="Cambria Math" w:hAnsi="Cambria Math" w:cstheme="minorHAnsi"/>
                      </w:rPr>
                      <m:t>2</m:t>
                    </w:del>
                  </m:r>
                </m:sup>
              </m:sSup>
              <m:r>
                <w:del w:id="660" w:author="Jujia Li [2]" w:date="2023-07-27T08:12:00Z">
                  <m:rPr>
                    <m:sty m:val="p"/>
                  </m:rPr>
                  <w:rPr>
                    <w:rFonts w:ascii="Cambria Math" w:hAnsi="Cambria Math" w:cstheme="minorHAnsi"/>
                  </w:rPr>
                  <m:t>+d</m:t>
                </w:del>
              </m:r>
              <m:sSup>
                <m:sSupPr>
                  <m:ctrlPr>
                    <w:del w:id="661" w:author="Jujia Li [2]" w:date="2023-07-27T08:12:00Z">
                      <w:rPr>
                        <w:rFonts w:ascii="Cambria Math" w:hAnsi="Cambria Math" w:cstheme="minorHAnsi"/>
                      </w:rPr>
                    </w:del>
                  </m:ctrlPr>
                </m:sSupPr>
                <m:e>
                  <m:r>
                    <w:del w:id="662" w:author="Jujia Li [2]" w:date="2023-07-27T08:12:00Z">
                      <m:rPr>
                        <m:sty m:val="p"/>
                      </m:rPr>
                      <w:rPr>
                        <w:rFonts w:ascii="Cambria Math" w:hAnsi="Cambria Math" w:cstheme="minorHAnsi"/>
                      </w:rPr>
                      <m:t>X</m:t>
                    </w:del>
                  </m:r>
                </m:e>
                <m:sup>
                  <m:r>
                    <w:del w:id="663" w:author="Jujia Li [2]" w:date="2023-07-27T08:12:00Z">
                      <w:rPr>
                        <w:rFonts w:ascii="Cambria Math" w:hAnsi="Cambria Math" w:cstheme="minorHAnsi"/>
                      </w:rPr>
                      <m:t>3</m:t>
                    </w:del>
                  </m:r>
                </m:sup>
              </m:sSup>
              <m:r>
                <w:del w:id="664" w:author="Jujia Li [2]" w:date="2023-07-27T08:12:00Z">
                  <m:rPr>
                    <m:sty m:val="p"/>
                  </m:rPr>
                  <w:rPr>
                    <w:rFonts w:ascii="Cambria Math" w:hAnsi="Cambria Math" w:cstheme="minorHAnsi"/>
                  </w:rPr>
                  <m:t>.</m:t>
                </w:del>
              </m:r>
              <m:r>
                <w:del w:id="665" w:author="Jujia Li [2]" w:date="2023-07-27T08:12:00Z">
                  <w:rPr>
                    <w:rFonts w:ascii="Cambria Math" w:hAnsi="Cambria Math" w:cstheme="minorHAnsi"/>
                  </w:rPr>
                  <m:t>#</m:t>
                </w:del>
              </m:r>
              <m:d>
                <m:dPr>
                  <m:ctrlPr>
                    <w:del w:id="666" w:author="Jujia Li [2]" w:date="2023-07-27T08:12:00Z">
                      <w:rPr>
                        <w:rFonts w:ascii="Cambria Math" w:hAnsi="Cambria Math" w:cstheme="minorHAnsi"/>
                      </w:rPr>
                    </w:del>
                  </m:ctrlPr>
                </m:dPr>
                <m:e>
                  <m:r>
                    <w:del w:id="667" w:author="Jujia Li [2]" w:date="2023-07-27T08:12:00Z">
                      <m:rPr>
                        <m:sty m:val="p"/>
                      </m:rPr>
                      <w:rPr>
                        <w:rFonts w:ascii="Cambria Math" w:hAnsi="Cambria Math" w:cstheme="minorHAnsi"/>
                      </w:rPr>
                      <m:t>7</m:t>
                    </w:del>
                  </m:r>
                </m:e>
              </m:d>
              <m:ctrlPr>
                <w:del w:id="668" w:author="Jujia Li [2]" w:date="2023-07-27T08:12:00Z">
                  <w:rPr>
                    <w:rFonts w:ascii="Cambria Math" w:hAnsi="Cambria Math" w:cstheme="minorHAnsi"/>
                    <w:i/>
                  </w:rPr>
                </w:del>
              </m:ctrlPr>
            </m:e>
          </m:eqArr>
        </m:oMath>
      </m:oMathPara>
    </w:p>
    <w:p w14:paraId="3A13A5BB" w14:textId="23A3C2EE" w:rsidR="002C6575" w:rsidDel="00D51F90" w:rsidRDefault="002C6575" w:rsidP="002C6575">
      <w:pPr>
        <w:spacing w:after="0" w:line="480" w:lineRule="auto"/>
        <w:ind w:firstLine="720"/>
        <w:rPr>
          <w:del w:id="669" w:author="Jujia Li [2]" w:date="2023-07-27T08:12:00Z"/>
          <w:rFonts w:cstheme="minorHAnsi"/>
        </w:rPr>
      </w:pPr>
      <w:del w:id="670" w:author="Jujia Li [2]" w:date="2023-07-27T08:12:00Z">
        <w:r w:rsidRPr="008A1AE1" w:rsidDel="00D51F90">
          <w:rPr>
            <w:rFonts w:cstheme="minorHAnsi"/>
          </w:rPr>
          <w:delText xml:space="preserve">The constants </w:delText>
        </w:r>
      </w:del>
      <w:ins w:id="671" w:author="Chunhua Cao" w:date="2023-07-20T10:07:00Z">
        <w:del w:id="672" w:author="Jujia Li [2]" w:date="2023-07-27T08:12:00Z">
          <w:r w:rsidR="00DA5501" w:rsidDel="00D51F90">
            <w:rPr>
              <w:rFonts w:cstheme="minorHAnsi"/>
            </w:rPr>
            <w:delText>m</w:delText>
          </w:r>
        </w:del>
      </w:ins>
      <w:del w:id="673" w:author="Jujia Li [2]" w:date="2023-07-27T08:12:00Z">
        <w:r w:rsidDel="00D51F90">
          <w:rPr>
            <w:rFonts w:cstheme="minorHAnsi"/>
          </w:rPr>
          <w:delText xml:space="preserve">Mean, variance, </w:delText>
        </w:r>
        <w:r w:rsidR="0069126E" w:rsidDel="00D51F90">
          <w:rPr>
            <w:rFonts w:cstheme="minorHAnsi"/>
          </w:rPr>
          <w:delText>skewness,</w:delText>
        </w:r>
        <w:r w:rsidDel="00D51F90">
          <w:rPr>
            <w:rFonts w:cstheme="minorHAnsi"/>
          </w:rPr>
          <w:delText xml:space="preserve"> and kurtosis (notated </w:delText>
        </w:r>
        <w:r w:rsidRPr="00C13F04" w:rsidDel="00D51F90">
          <w:rPr>
            <w:rFonts w:cstheme="minorHAnsi"/>
          </w:rPr>
          <w:delText>as a, b, c, and d</w:delText>
        </w:r>
        <w:r w:rsidDel="00D51F90">
          <w:rPr>
            <w:rFonts w:cstheme="minorHAnsi"/>
          </w:rPr>
          <w:delText>)</w:delText>
        </w:r>
        <w:r w:rsidRPr="008A1AE1" w:rsidDel="00D51F90">
          <w:rPr>
            <w:rFonts w:cstheme="minorHAnsi"/>
          </w:rPr>
          <w:delText xml:space="preserve"> are chosen to provide </w:delText>
        </w:r>
      </w:del>
      <m:oMath>
        <m:sSub>
          <m:sSubPr>
            <m:ctrlPr>
              <w:del w:id="674" w:author="Jujia Li [2]" w:date="2023-07-27T08:12:00Z">
                <w:rPr>
                  <w:rFonts w:ascii="Cambria Math" w:hAnsi="Cambria Math" w:cstheme="minorHAnsi"/>
                </w:rPr>
              </w:del>
            </m:ctrlPr>
          </m:sSubPr>
          <m:e>
            <m:r>
              <w:del w:id="675" w:author="Jujia Li [2]" w:date="2023-07-27T08:12:00Z">
                <m:rPr>
                  <m:sty m:val="p"/>
                </m:rPr>
                <w:rPr>
                  <w:rFonts w:ascii="Cambria Math" w:hAnsi="Cambria Math" w:cstheme="minorHAnsi"/>
                </w:rPr>
                <m:t>γ</m:t>
              </w:del>
            </m:r>
          </m:e>
          <m:sub>
            <m:r>
              <w:del w:id="676" w:author="Jujia Li [2]" w:date="2023-07-27T08:12:00Z">
                <w:rPr>
                  <w:rFonts w:ascii="Cambria Math" w:hAnsi="Cambria Math" w:cstheme="minorHAnsi"/>
                </w:rPr>
                <m:t>1</m:t>
              </w:del>
            </m:r>
          </m:sub>
        </m:sSub>
      </m:oMath>
      <w:del w:id="677" w:author="Jujia Li [2]" w:date="2023-07-27T08:12:00Z">
        <w:r w:rsidRPr="008A1AE1" w:rsidDel="00D51F90">
          <w:rPr>
            <w:rFonts w:cstheme="minorHAnsi"/>
          </w:rPr>
          <w:delText xml:space="preserve"> with the specified distributional</w:delText>
        </w:r>
        <w:r w:rsidDel="00D51F90">
          <w:rPr>
            <w:rFonts w:cstheme="minorHAnsi"/>
          </w:rPr>
          <w:delText xml:space="preserve"> </w:delText>
        </w:r>
        <w:r w:rsidRPr="008A1AE1" w:rsidDel="00D51F90">
          <w:rPr>
            <w:rFonts w:cstheme="minorHAnsi"/>
          </w:rPr>
          <w:delText>form</w:delText>
        </w:r>
        <w:r w:rsidDel="00D51F90">
          <w:rPr>
            <w:rFonts w:cstheme="minorHAnsi"/>
          </w:rPr>
          <w:delText xml:space="preserve">. </w:delText>
        </w:r>
      </w:del>
    </w:p>
    <w:p w14:paraId="0ADA3B46" w14:textId="10364EF7" w:rsidR="002C6575" w:rsidRPr="00CF16AB" w:rsidDel="00D51F90" w:rsidRDefault="00000000" w:rsidP="002C6575">
      <w:pPr>
        <w:spacing w:after="0" w:line="480" w:lineRule="auto"/>
        <w:rPr>
          <w:del w:id="678" w:author="Jujia Li [2]" w:date="2023-07-27T08:12:00Z"/>
          <w:rFonts w:cstheme="minorHAnsi"/>
        </w:rPr>
      </w:pPr>
      <m:oMathPara>
        <m:oMath>
          <m:eqArr>
            <m:eqArrPr>
              <m:maxDist m:val="1"/>
              <m:ctrlPr>
                <w:del w:id="679" w:author="Jujia Li [2]" w:date="2023-07-27T08:12:00Z">
                  <w:rPr>
                    <w:rFonts w:ascii="Cambria Math" w:hAnsi="Cambria Math" w:cstheme="minorHAnsi"/>
                  </w:rPr>
                </w:del>
              </m:ctrlPr>
            </m:eqArrPr>
            <m:e>
              <m:sSup>
                <m:sSupPr>
                  <m:ctrlPr>
                    <w:del w:id="680" w:author="Jujia Li [2]" w:date="2023-07-27T08:12:00Z">
                      <w:rPr>
                        <w:rFonts w:ascii="Cambria Math" w:hAnsi="Cambria Math" w:cstheme="minorHAnsi"/>
                      </w:rPr>
                    </w:del>
                  </m:ctrlPr>
                </m:sSupPr>
                <m:e>
                  <m:r>
                    <w:del w:id="681" w:author="Jujia Li [2]" w:date="2023-07-27T08:12:00Z">
                      <m:rPr>
                        <m:sty m:val="p"/>
                      </m:rPr>
                      <w:rPr>
                        <w:rFonts w:ascii="Cambria Math" w:hAnsi="Cambria Math" w:cstheme="minorHAnsi"/>
                      </w:rPr>
                      <m:t>b</m:t>
                    </w:del>
                  </m:r>
                </m:e>
                <m:sup>
                  <m:r>
                    <w:del w:id="682" w:author="Jujia Li [2]" w:date="2023-07-27T08:12:00Z">
                      <w:rPr>
                        <w:rFonts w:ascii="Cambria Math" w:hAnsi="Cambria Math" w:cstheme="minorHAnsi"/>
                      </w:rPr>
                      <m:t>2</m:t>
                    </w:del>
                  </m:r>
                </m:sup>
              </m:sSup>
              <m:r>
                <w:del w:id="683" w:author="Jujia Li [2]" w:date="2023-07-27T08:12:00Z">
                  <m:rPr>
                    <m:sty m:val="p"/>
                  </m:rPr>
                  <w:rPr>
                    <w:rFonts w:ascii="Cambria Math" w:hAnsi="Cambria Math" w:cstheme="minorHAnsi"/>
                  </w:rPr>
                  <m:t>+6bd+2</m:t>
                </w:del>
              </m:r>
              <m:sSup>
                <m:sSupPr>
                  <m:ctrlPr>
                    <w:del w:id="684" w:author="Jujia Li [2]" w:date="2023-07-27T08:12:00Z">
                      <w:rPr>
                        <w:rFonts w:ascii="Cambria Math" w:hAnsi="Cambria Math" w:cstheme="minorHAnsi"/>
                      </w:rPr>
                    </w:del>
                  </m:ctrlPr>
                </m:sSupPr>
                <m:e>
                  <m:r>
                    <w:del w:id="685" w:author="Jujia Li [2]" w:date="2023-07-27T08:12:00Z">
                      <m:rPr>
                        <m:sty m:val="p"/>
                      </m:rPr>
                      <w:rPr>
                        <w:rFonts w:ascii="Cambria Math" w:hAnsi="Cambria Math" w:cstheme="minorHAnsi"/>
                      </w:rPr>
                      <m:t>c</m:t>
                    </w:del>
                  </m:r>
                </m:e>
                <m:sup>
                  <m:r>
                    <w:del w:id="686" w:author="Jujia Li [2]" w:date="2023-07-27T08:12:00Z">
                      <w:rPr>
                        <w:rFonts w:ascii="Cambria Math" w:hAnsi="Cambria Math" w:cstheme="minorHAnsi"/>
                      </w:rPr>
                      <m:t>2</m:t>
                    </w:del>
                  </m:r>
                </m:sup>
              </m:sSup>
              <m:r>
                <w:del w:id="687" w:author="Jujia Li [2]" w:date="2023-07-27T08:12:00Z">
                  <m:rPr>
                    <m:sty m:val="p"/>
                  </m:rPr>
                  <w:rPr>
                    <w:rFonts w:ascii="Cambria Math" w:hAnsi="Cambria Math" w:cstheme="minorHAnsi"/>
                  </w:rPr>
                  <m:t>+15</m:t>
                </w:del>
              </m:r>
              <m:sSup>
                <m:sSupPr>
                  <m:ctrlPr>
                    <w:del w:id="688" w:author="Jujia Li [2]" w:date="2023-07-27T08:12:00Z">
                      <w:rPr>
                        <w:rFonts w:ascii="Cambria Math" w:hAnsi="Cambria Math" w:cstheme="minorHAnsi"/>
                      </w:rPr>
                    </w:del>
                  </m:ctrlPr>
                </m:sSupPr>
                <m:e>
                  <m:r>
                    <w:del w:id="689" w:author="Jujia Li [2]" w:date="2023-07-27T08:12:00Z">
                      <m:rPr>
                        <m:sty m:val="p"/>
                      </m:rPr>
                      <w:rPr>
                        <w:rFonts w:ascii="Cambria Math" w:hAnsi="Cambria Math" w:cstheme="minorHAnsi"/>
                      </w:rPr>
                      <m:t>d</m:t>
                    </w:del>
                  </m:r>
                </m:e>
                <m:sup>
                  <m:r>
                    <w:del w:id="690" w:author="Jujia Li [2]" w:date="2023-07-27T08:12:00Z">
                      <w:rPr>
                        <w:rFonts w:ascii="Cambria Math" w:hAnsi="Cambria Math" w:cstheme="minorHAnsi"/>
                      </w:rPr>
                      <m:t>2</m:t>
                    </w:del>
                  </m:r>
                </m:sup>
              </m:sSup>
              <m:r>
                <w:del w:id="691" w:author="Jujia Li [2]" w:date="2023-07-27T08:12:00Z">
                  <m:rPr>
                    <m:sty m:val="p"/>
                  </m:rPr>
                  <w:rPr>
                    <w:rFonts w:ascii="Cambria Math" w:hAnsi="Cambria Math" w:cstheme="minorHAnsi"/>
                  </w:rPr>
                  <m:t>-1=0,</m:t>
                </w:del>
              </m:r>
              <m:r>
                <w:del w:id="692" w:author="Jujia Li [2]" w:date="2023-07-27T08:12:00Z">
                  <w:rPr>
                    <w:rFonts w:ascii="Cambria Math" w:hAnsi="Cambria Math" w:cstheme="minorHAnsi"/>
                  </w:rPr>
                  <m:t>#</m:t>
                </w:del>
              </m:r>
              <m:d>
                <m:dPr>
                  <m:ctrlPr>
                    <w:del w:id="693" w:author="Jujia Li [2]" w:date="2023-07-27T08:12:00Z">
                      <w:rPr>
                        <w:rFonts w:ascii="Cambria Math" w:hAnsi="Cambria Math" w:cstheme="minorHAnsi"/>
                      </w:rPr>
                    </w:del>
                  </m:ctrlPr>
                </m:dPr>
                <m:e>
                  <m:r>
                    <w:del w:id="694" w:author="Jujia Li [2]" w:date="2023-07-27T08:12:00Z">
                      <m:rPr>
                        <m:sty m:val="p"/>
                      </m:rPr>
                      <w:rPr>
                        <w:rFonts w:ascii="Cambria Math" w:cstheme="minorHAnsi"/>
                      </w:rPr>
                      <m:t>8</m:t>
                    </w:del>
                  </m:r>
                </m:e>
              </m:d>
              <m:ctrlPr>
                <w:del w:id="695" w:author="Jujia Li [2]" w:date="2023-07-27T08:12:00Z">
                  <w:rPr>
                    <w:rFonts w:ascii="Cambria Math" w:hAnsi="Cambria Math" w:cstheme="minorHAnsi"/>
                    <w:i/>
                  </w:rPr>
                </w:del>
              </m:ctrlPr>
            </m:e>
          </m:eqArr>
        </m:oMath>
      </m:oMathPara>
    </w:p>
    <w:p w14:paraId="31BB70CE" w14:textId="6A41A624" w:rsidR="00CF16AB" w:rsidRPr="00445556" w:rsidDel="00D51F90" w:rsidRDefault="00000000" w:rsidP="002C6575">
      <w:pPr>
        <w:spacing w:after="0" w:line="480" w:lineRule="auto"/>
        <w:rPr>
          <w:del w:id="696" w:author="Jujia Li [2]" w:date="2023-07-27T08:12:00Z"/>
          <w:rFonts w:cstheme="minorHAnsi"/>
        </w:rPr>
      </w:pPr>
      <m:oMathPara>
        <m:oMath>
          <m:eqArr>
            <m:eqArrPr>
              <m:maxDist m:val="1"/>
              <m:ctrlPr>
                <w:del w:id="697" w:author="Jujia Li [2]" w:date="2023-07-27T08:12:00Z">
                  <w:rPr>
                    <w:rFonts w:ascii="Cambria Math" w:hAnsi="Cambria Math" w:cstheme="minorHAnsi"/>
                  </w:rPr>
                </w:del>
              </m:ctrlPr>
            </m:eqArrPr>
            <m:e>
              <m:r>
                <w:del w:id="698" w:author="Jujia Li [2]" w:date="2023-07-27T08:12:00Z">
                  <m:rPr>
                    <m:sty m:val="p"/>
                  </m:rPr>
                  <w:rPr>
                    <w:rFonts w:ascii="Cambria Math" w:hAnsi="Cambria Math" w:cstheme="minorHAnsi"/>
                  </w:rPr>
                  <m:t>2c</m:t>
                </w:del>
              </m:r>
              <m:d>
                <m:dPr>
                  <m:ctrlPr>
                    <w:del w:id="699" w:author="Jujia Li [2]" w:date="2023-07-27T08:12:00Z">
                      <w:rPr>
                        <w:rFonts w:ascii="Cambria Math" w:hAnsi="Cambria Math" w:cstheme="minorHAnsi"/>
                      </w:rPr>
                    </w:del>
                  </m:ctrlPr>
                </m:dPr>
                <m:e>
                  <m:sSup>
                    <m:sSupPr>
                      <m:ctrlPr>
                        <w:del w:id="700" w:author="Jujia Li [2]" w:date="2023-07-27T08:12:00Z">
                          <w:rPr>
                            <w:rFonts w:ascii="Cambria Math" w:hAnsi="Cambria Math" w:cstheme="minorHAnsi"/>
                          </w:rPr>
                        </w:del>
                      </m:ctrlPr>
                    </m:sSupPr>
                    <m:e>
                      <m:r>
                        <w:del w:id="701" w:author="Jujia Li [2]" w:date="2023-07-27T08:12:00Z">
                          <m:rPr>
                            <m:sty m:val="p"/>
                          </m:rPr>
                          <w:rPr>
                            <w:rFonts w:ascii="Cambria Math" w:hAnsi="Cambria Math" w:cstheme="minorHAnsi"/>
                          </w:rPr>
                          <m:t>b</m:t>
                        </w:del>
                      </m:r>
                    </m:e>
                    <m:sup>
                      <m:r>
                        <w:del w:id="702" w:author="Jujia Li [2]" w:date="2023-07-27T08:12:00Z">
                          <w:rPr>
                            <w:rFonts w:ascii="Cambria Math" w:hAnsi="Cambria Math" w:cstheme="minorHAnsi"/>
                          </w:rPr>
                          <m:t>2</m:t>
                        </w:del>
                      </m:r>
                    </m:sup>
                  </m:sSup>
                  <m:r>
                    <w:del w:id="703" w:author="Jujia Li [2]" w:date="2023-07-27T08:12:00Z">
                      <m:rPr>
                        <m:sty m:val="p"/>
                      </m:rPr>
                      <w:rPr>
                        <w:rFonts w:ascii="Cambria Math" w:hAnsi="Cambria Math" w:cstheme="minorHAnsi"/>
                      </w:rPr>
                      <m:t>+24bd+105</m:t>
                    </w:del>
                  </m:r>
                  <m:sSup>
                    <m:sSupPr>
                      <m:ctrlPr>
                        <w:del w:id="704" w:author="Jujia Li [2]" w:date="2023-07-27T08:12:00Z">
                          <w:rPr>
                            <w:rFonts w:ascii="Cambria Math" w:hAnsi="Cambria Math" w:cstheme="minorHAnsi"/>
                          </w:rPr>
                        </w:del>
                      </m:ctrlPr>
                    </m:sSupPr>
                    <m:e>
                      <m:r>
                        <w:del w:id="705" w:author="Jujia Li [2]" w:date="2023-07-27T08:12:00Z">
                          <m:rPr>
                            <m:sty m:val="p"/>
                          </m:rPr>
                          <w:rPr>
                            <w:rFonts w:ascii="Cambria Math" w:hAnsi="Cambria Math" w:cstheme="minorHAnsi"/>
                          </w:rPr>
                          <m:t>d</m:t>
                        </w:del>
                      </m:r>
                    </m:e>
                    <m:sup>
                      <m:r>
                        <w:del w:id="706" w:author="Jujia Li [2]" w:date="2023-07-27T08:12:00Z">
                          <w:rPr>
                            <w:rFonts w:ascii="Cambria Math" w:hAnsi="Cambria Math" w:cstheme="minorHAnsi"/>
                          </w:rPr>
                          <m:t>2</m:t>
                        </w:del>
                      </m:r>
                    </m:sup>
                  </m:sSup>
                  <m:r>
                    <w:del w:id="707" w:author="Jujia Li [2]" w:date="2023-07-27T08:12:00Z">
                      <m:rPr>
                        <m:sty m:val="p"/>
                      </m:rPr>
                      <w:rPr>
                        <w:rFonts w:ascii="Cambria Math" w:hAnsi="Cambria Math" w:cstheme="minorHAnsi"/>
                      </w:rPr>
                      <m:t>+2</m:t>
                    </w:del>
                  </m:r>
                </m:e>
              </m:d>
              <m:r>
                <w:del w:id="708" w:author="Jujia Li [2]" w:date="2023-07-27T08:12:00Z">
                  <m:rPr>
                    <m:sty m:val="p"/>
                  </m:rPr>
                  <w:rPr>
                    <w:rFonts w:ascii="Cambria Math" w:hAnsi="Cambria Math" w:cstheme="minorHAnsi"/>
                  </w:rPr>
                  <m:t>–</m:t>
                </w:del>
              </m:r>
              <m:sSub>
                <m:sSubPr>
                  <m:ctrlPr>
                    <w:del w:id="709" w:author="Jujia Li [2]" w:date="2023-07-27T08:12:00Z">
                      <w:rPr>
                        <w:rFonts w:ascii="Cambria Math" w:hAnsi="Cambria Math" w:cstheme="minorHAnsi"/>
                      </w:rPr>
                    </w:del>
                  </m:ctrlPr>
                </m:sSubPr>
                <m:e>
                  <m:r>
                    <w:del w:id="710" w:author="Jujia Li [2]" w:date="2023-07-27T08:12:00Z">
                      <m:rPr>
                        <m:sty m:val="p"/>
                      </m:rPr>
                      <w:rPr>
                        <w:rFonts w:ascii="Cambria Math" w:hAnsi="Cambria Math" w:cstheme="minorHAnsi"/>
                      </w:rPr>
                      <m:t>Y</m:t>
                    </w:del>
                  </m:r>
                </m:e>
                <m:sub>
                  <m:r>
                    <w:del w:id="711" w:author="Jujia Li [2]" w:date="2023-07-27T08:12:00Z">
                      <w:rPr>
                        <w:rFonts w:ascii="Cambria Math" w:hAnsi="Cambria Math" w:cstheme="minorHAnsi"/>
                      </w:rPr>
                      <m:t>1</m:t>
                    </w:del>
                  </m:r>
                </m:sub>
              </m:sSub>
              <m:r>
                <w:del w:id="712" w:author="Jujia Li [2]" w:date="2023-07-27T08:12:00Z">
                  <m:rPr>
                    <m:sty m:val="p"/>
                  </m:rPr>
                  <w:rPr>
                    <w:rFonts w:ascii="Cambria Math" w:hAnsi="Cambria Math" w:cstheme="minorHAnsi"/>
                  </w:rPr>
                  <m:t>=0,</m:t>
                </w:del>
              </m:r>
              <m:r>
                <w:del w:id="713" w:author="Jujia Li [2]" w:date="2023-07-27T08:12:00Z">
                  <w:rPr>
                    <w:rFonts w:ascii="Cambria Math" w:hAnsi="Cambria Math" w:cstheme="minorHAnsi"/>
                  </w:rPr>
                  <m:t>#</m:t>
                </w:del>
              </m:r>
              <m:d>
                <m:dPr>
                  <m:ctrlPr>
                    <w:del w:id="714" w:author="Jujia Li [2]" w:date="2023-07-27T08:12:00Z">
                      <w:rPr>
                        <w:rFonts w:ascii="Cambria Math" w:hAnsi="Cambria Math" w:cstheme="minorHAnsi"/>
                      </w:rPr>
                    </w:del>
                  </m:ctrlPr>
                </m:dPr>
                <m:e>
                  <m:r>
                    <w:del w:id="715" w:author="Jujia Li [2]" w:date="2023-07-27T08:12:00Z">
                      <m:rPr>
                        <m:sty m:val="p"/>
                      </m:rPr>
                      <w:rPr>
                        <w:rFonts w:ascii="Cambria Math" w:hAnsi="Cambria Math" w:cstheme="minorHAnsi"/>
                      </w:rPr>
                      <m:t>9</m:t>
                    </w:del>
                  </m:r>
                </m:e>
              </m:d>
              <m:ctrlPr>
                <w:del w:id="716" w:author="Jujia Li [2]" w:date="2023-07-27T08:12:00Z">
                  <w:rPr>
                    <w:rFonts w:ascii="Cambria Math" w:hAnsi="Cambria Math" w:cstheme="minorHAnsi"/>
                    <w:i/>
                  </w:rPr>
                </w:del>
              </m:ctrlPr>
            </m:e>
          </m:eqArr>
        </m:oMath>
      </m:oMathPara>
    </w:p>
    <w:p w14:paraId="1819CFB1" w14:textId="687CB9D6" w:rsidR="00445556" w:rsidRPr="00445556" w:rsidDel="00D51F90" w:rsidRDefault="00000000" w:rsidP="002C6575">
      <w:pPr>
        <w:spacing w:after="0" w:line="480" w:lineRule="auto"/>
        <w:rPr>
          <w:del w:id="717" w:author="Jujia Li [2]" w:date="2023-07-27T08:12:00Z"/>
          <w:rFonts w:cstheme="minorHAnsi"/>
        </w:rPr>
      </w:pPr>
      <m:oMathPara>
        <m:oMath>
          <m:eqArr>
            <m:eqArrPr>
              <m:maxDist m:val="1"/>
              <m:ctrlPr>
                <w:del w:id="718" w:author="Jujia Li [2]" w:date="2023-07-27T08:12:00Z">
                  <w:rPr>
                    <w:rFonts w:ascii="Cambria Math" w:hAnsi="Cambria Math" w:cstheme="minorHAnsi"/>
                  </w:rPr>
                </w:del>
              </m:ctrlPr>
            </m:eqArrPr>
            <m:e>
              <m:r>
                <w:del w:id="719" w:author="Jujia Li [2]" w:date="2023-07-27T08:12:00Z">
                  <m:rPr>
                    <m:sty m:val="p"/>
                  </m:rPr>
                  <w:rPr>
                    <w:rFonts w:ascii="Cambria Math" w:hAnsi="Cambria Math" w:cstheme="minorHAnsi"/>
                  </w:rPr>
                  <m:t>24</m:t>
                </w:del>
              </m:r>
              <m:d>
                <m:dPr>
                  <m:begChr m:val="["/>
                  <m:endChr m:val="]"/>
                  <m:ctrlPr>
                    <w:del w:id="720" w:author="Jujia Li [2]" w:date="2023-07-27T08:12:00Z">
                      <w:rPr>
                        <w:rFonts w:ascii="Cambria Math" w:hAnsi="Cambria Math" w:cstheme="minorHAnsi"/>
                      </w:rPr>
                    </w:del>
                  </m:ctrlPr>
                </m:dPr>
                <m:e>
                  <m:r>
                    <w:del w:id="721" w:author="Jujia Li [2]" w:date="2023-07-27T08:12:00Z">
                      <m:rPr>
                        <m:sty m:val="p"/>
                      </m:rPr>
                      <w:rPr>
                        <w:rFonts w:ascii="Cambria Math" w:hAnsi="Cambria Math" w:cstheme="minorHAnsi"/>
                      </w:rPr>
                      <m:t>bd+</m:t>
                    </w:del>
                  </m:r>
                  <m:sSup>
                    <m:sSupPr>
                      <m:ctrlPr>
                        <w:del w:id="722" w:author="Jujia Li [2]" w:date="2023-07-27T08:12:00Z">
                          <w:rPr>
                            <w:rFonts w:ascii="Cambria Math" w:hAnsi="Cambria Math" w:cstheme="minorHAnsi"/>
                          </w:rPr>
                        </w:del>
                      </m:ctrlPr>
                    </m:sSupPr>
                    <m:e>
                      <m:r>
                        <w:del w:id="723" w:author="Jujia Li [2]" w:date="2023-07-27T08:12:00Z">
                          <m:rPr>
                            <m:sty m:val="p"/>
                          </m:rPr>
                          <w:rPr>
                            <w:rFonts w:ascii="Cambria Math" w:hAnsi="Cambria Math" w:cstheme="minorHAnsi"/>
                          </w:rPr>
                          <m:t>c</m:t>
                        </w:del>
                      </m:r>
                    </m:e>
                    <m:sup>
                      <m:r>
                        <w:del w:id="724" w:author="Jujia Li [2]" w:date="2023-07-27T08:12:00Z">
                          <w:rPr>
                            <w:rFonts w:ascii="Cambria Math" w:hAnsi="Cambria Math" w:cstheme="minorHAnsi"/>
                          </w:rPr>
                          <m:t>2</m:t>
                        </w:del>
                      </m:r>
                    </m:sup>
                  </m:sSup>
                  <m:d>
                    <m:dPr>
                      <m:ctrlPr>
                        <w:del w:id="725" w:author="Jujia Li [2]" w:date="2023-07-27T08:12:00Z">
                          <w:rPr>
                            <w:rFonts w:ascii="Cambria Math" w:hAnsi="Cambria Math" w:cstheme="minorHAnsi"/>
                          </w:rPr>
                        </w:del>
                      </m:ctrlPr>
                    </m:dPr>
                    <m:e>
                      <m:r>
                        <w:del w:id="726" w:author="Jujia Li [2]" w:date="2023-07-27T08:12:00Z">
                          <m:rPr>
                            <m:sty m:val="p"/>
                          </m:rPr>
                          <w:rPr>
                            <w:rFonts w:ascii="Cambria Math" w:hAnsi="Cambria Math" w:cstheme="minorHAnsi"/>
                          </w:rPr>
                          <m:t>1+</m:t>
                        </w:del>
                      </m:r>
                      <m:sSup>
                        <m:sSupPr>
                          <m:ctrlPr>
                            <w:del w:id="727" w:author="Jujia Li [2]" w:date="2023-07-27T08:12:00Z">
                              <w:rPr>
                                <w:rFonts w:ascii="Cambria Math" w:hAnsi="Cambria Math" w:cstheme="minorHAnsi"/>
                              </w:rPr>
                            </w:del>
                          </m:ctrlPr>
                        </m:sSupPr>
                        <m:e>
                          <m:r>
                            <w:del w:id="728" w:author="Jujia Li [2]" w:date="2023-07-27T08:12:00Z">
                              <m:rPr>
                                <m:sty m:val="p"/>
                              </m:rPr>
                              <w:rPr>
                                <w:rFonts w:ascii="Cambria Math" w:hAnsi="Cambria Math" w:cstheme="minorHAnsi"/>
                              </w:rPr>
                              <m:t>b</m:t>
                            </w:del>
                          </m:r>
                        </m:e>
                        <m:sup>
                          <m:r>
                            <w:del w:id="729" w:author="Jujia Li [2]" w:date="2023-07-27T08:12:00Z">
                              <w:rPr>
                                <w:rFonts w:ascii="Cambria Math" w:hAnsi="Cambria Math" w:cstheme="minorHAnsi"/>
                              </w:rPr>
                              <m:t>2</m:t>
                            </w:del>
                          </m:r>
                        </m:sup>
                      </m:sSup>
                      <m:r>
                        <w:del w:id="730" w:author="Jujia Li [2]" w:date="2023-07-27T08:12:00Z">
                          <m:rPr>
                            <m:sty m:val="p"/>
                          </m:rPr>
                          <w:rPr>
                            <w:rFonts w:ascii="Cambria Math" w:hAnsi="Cambria Math" w:cstheme="minorHAnsi"/>
                          </w:rPr>
                          <m:t>+28bd</m:t>
                        </w:del>
                      </m:r>
                    </m:e>
                  </m:d>
                  <m:r>
                    <w:del w:id="731" w:author="Jujia Li [2]" w:date="2023-07-27T08:12:00Z">
                      <m:rPr>
                        <m:sty m:val="p"/>
                      </m:rPr>
                      <w:rPr>
                        <w:rFonts w:ascii="Cambria Math" w:hAnsi="Cambria Math" w:cstheme="minorHAnsi"/>
                      </w:rPr>
                      <m:t>+</m:t>
                    </w:del>
                  </m:r>
                  <m:sSup>
                    <m:sSupPr>
                      <m:ctrlPr>
                        <w:del w:id="732" w:author="Jujia Li [2]" w:date="2023-07-27T08:12:00Z">
                          <w:rPr>
                            <w:rFonts w:ascii="Cambria Math" w:hAnsi="Cambria Math" w:cstheme="minorHAnsi"/>
                          </w:rPr>
                        </w:del>
                      </m:ctrlPr>
                    </m:sSupPr>
                    <m:e>
                      <m:r>
                        <w:del w:id="733" w:author="Jujia Li [2]" w:date="2023-07-27T08:12:00Z">
                          <m:rPr>
                            <m:sty m:val="p"/>
                          </m:rPr>
                          <w:rPr>
                            <w:rFonts w:ascii="Cambria Math" w:hAnsi="Cambria Math" w:cstheme="minorHAnsi"/>
                          </w:rPr>
                          <m:t>d</m:t>
                        </w:del>
                      </m:r>
                    </m:e>
                    <m:sup>
                      <m:r>
                        <w:del w:id="734" w:author="Jujia Li [2]" w:date="2023-07-27T08:12:00Z">
                          <w:rPr>
                            <w:rFonts w:ascii="Cambria Math" w:hAnsi="Cambria Math" w:cstheme="minorHAnsi"/>
                          </w:rPr>
                          <m:t>2</m:t>
                        </w:del>
                      </m:r>
                    </m:sup>
                  </m:sSup>
                  <m:d>
                    <m:dPr>
                      <m:ctrlPr>
                        <w:del w:id="735" w:author="Jujia Li [2]" w:date="2023-07-27T08:12:00Z">
                          <w:rPr>
                            <w:rFonts w:ascii="Cambria Math" w:hAnsi="Cambria Math" w:cstheme="minorHAnsi"/>
                          </w:rPr>
                        </w:del>
                      </m:ctrlPr>
                    </m:dPr>
                    <m:e>
                      <m:r>
                        <w:del w:id="736" w:author="Jujia Li [2]" w:date="2023-07-27T08:12:00Z">
                          <m:rPr>
                            <m:sty m:val="p"/>
                          </m:rPr>
                          <w:rPr>
                            <w:rFonts w:ascii="Cambria Math" w:hAnsi="Cambria Math" w:cstheme="minorHAnsi"/>
                          </w:rPr>
                          <m:t>12+48bd+141</m:t>
                        </w:del>
                      </m:r>
                      <m:sSup>
                        <m:sSupPr>
                          <m:ctrlPr>
                            <w:del w:id="737" w:author="Jujia Li [2]" w:date="2023-07-27T08:12:00Z">
                              <w:rPr>
                                <w:rFonts w:ascii="Cambria Math" w:hAnsi="Cambria Math" w:cstheme="minorHAnsi"/>
                              </w:rPr>
                            </w:del>
                          </m:ctrlPr>
                        </m:sSupPr>
                        <m:e>
                          <m:r>
                            <w:del w:id="738" w:author="Jujia Li [2]" w:date="2023-07-27T08:12:00Z">
                              <m:rPr>
                                <m:sty m:val="p"/>
                              </m:rPr>
                              <w:rPr>
                                <w:rFonts w:ascii="Cambria Math" w:hAnsi="Cambria Math" w:cstheme="minorHAnsi"/>
                              </w:rPr>
                              <m:t>c</m:t>
                            </w:del>
                          </m:r>
                        </m:e>
                        <m:sup>
                          <m:r>
                            <w:del w:id="739" w:author="Jujia Li [2]" w:date="2023-07-27T08:12:00Z">
                              <w:rPr>
                                <w:rFonts w:ascii="Cambria Math" w:hAnsi="Cambria Math" w:cstheme="minorHAnsi"/>
                              </w:rPr>
                              <m:t>2</m:t>
                            </w:del>
                          </m:r>
                        </m:sup>
                      </m:sSup>
                      <m:r>
                        <w:del w:id="740" w:author="Jujia Li [2]" w:date="2023-07-27T08:12:00Z">
                          <m:rPr>
                            <m:sty m:val="p"/>
                          </m:rPr>
                          <w:rPr>
                            <w:rFonts w:ascii="Cambria Math" w:hAnsi="Cambria Math" w:cstheme="minorHAnsi"/>
                          </w:rPr>
                          <m:t>+225</m:t>
                        </w:del>
                      </m:r>
                      <m:sSup>
                        <m:sSupPr>
                          <m:ctrlPr>
                            <w:del w:id="741" w:author="Jujia Li [2]" w:date="2023-07-27T08:12:00Z">
                              <w:rPr>
                                <w:rFonts w:ascii="Cambria Math" w:hAnsi="Cambria Math" w:cstheme="minorHAnsi"/>
                              </w:rPr>
                            </w:del>
                          </m:ctrlPr>
                        </m:sSupPr>
                        <m:e>
                          <m:r>
                            <w:del w:id="742" w:author="Jujia Li [2]" w:date="2023-07-27T08:12:00Z">
                              <m:rPr>
                                <m:sty m:val="p"/>
                              </m:rPr>
                              <w:rPr>
                                <w:rFonts w:ascii="Cambria Math" w:hAnsi="Cambria Math" w:cstheme="minorHAnsi"/>
                              </w:rPr>
                              <m:t>d</m:t>
                            </w:del>
                          </m:r>
                        </m:e>
                        <m:sup>
                          <m:r>
                            <w:del w:id="743" w:author="Jujia Li [2]" w:date="2023-07-27T08:12:00Z">
                              <w:rPr>
                                <w:rFonts w:ascii="Cambria Math" w:hAnsi="Cambria Math" w:cstheme="minorHAnsi"/>
                              </w:rPr>
                              <m:t>2</m:t>
                            </w:del>
                          </m:r>
                        </m:sup>
                      </m:sSup>
                    </m:e>
                  </m:d>
                </m:e>
              </m:d>
              <m:r>
                <w:del w:id="744" w:author="Jujia Li [2]" w:date="2023-07-27T08:12:00Z">
                  <m:rPr>
                    <m:sty m:val="p"/>
                  </m:rPr>
                  <w:rPr>
                    <w:rFonts w:ascii="Cambria Math" w:hAnsi="Cambria Math" w:cstheme="minorHAnsi"/>
                  </w:rPr>
                  <m:t>–</m:t>
                </w:del>
              </m:r>
              <m:sSub>
                <m:sSubPr>
                  <m:ctrlPr>
                    <w:del w:id="745" w:author="Jujia Li [2]" w:date="2023-07-27T08:12:00Z">
                      <w:rPr>
                        <w:rFonts w:ascii="Cambria Math" w:hAnsi="Cambria Math" w:cstheme="minorHAnsi"/>
                      </w:rPr>
                    </w:del>
                  </m:ctrlPr>
                </m:sSubPr>
                <m:e>
                  <m:r>
                    <w:del w:id="746" w:author="Jujia Li [2]" w:date="2023-07-27T08:12:00Z">
                      <m:rPr>
                        <m:sty m:val="p"/>
                      </m:rPr>
                      <w:rPr>
                        <w:rFonts w:ascii="Cambria Math" w:hAnsi="Cambria Math" w:cstheme="minorHAnsi"/>
                      </w:rPr>
                      <m:t>Y</m:t>
                    </w:del>
                  </m:r>
                </m:e>
                <m:sub>
                  <m:r>
                    <w:del w:id="747" w:author="Jujia Li [2]" w:date="2023-07-27T08:12:00Z">
                      <w:rPr>
                        <w:rFonts w:ascii="Cambria Math" w:hAnsi="Cambria Math" w:cstheme="minorHAnsi"/>
                      </w:rPr>
                      <m:t>2</m:t>
                    </w:del>
                  </m:r>
                </m:sub>
              </m:sSub>
              <m:r>
                <w:del w:id="748" w:author="Jujia Li [2]" w:date="2023-07-27T08:12:00Z">
                  <m:rPr>
                    <m:sty m:val="p"/>
                  </m:rPr>
                  <w:rPr>
                    <w:rFonts w:ascii="Cambria Math" w:hAnsi="Cambria Math" w:cstheme="minorHAnsi"/>
                  </w:rPr>
                  <m:t>=0,</m:t>
                </w:del>
              </m:r>
              <m:r>
                <w:del w:id="749" w:author="Jujia Li [2]" w:date="2023-07-27T08:12:00Z">
                  <w:rPr>
                    <w:rFonts w:ascii="Cambria Math" w:hAnsi="Cambria Math" w:cstheme="minorHAnsi"/>
                  </w:rPr>
                  <m:t>#</m:t>
                </w:del>
              </m:r>
              <m:d>
                <m:dPr>
                  <m:ctrlPr>
                    <w:del w:id="750" w:author="Jujia Li [2]" w:date="2023-07-27T08:12:00Z">
                      <w:rPr>
                        <w:rFonts w:ascii="Cambria Math" w:hAnsi="Cambria Math" w:cstheme="minorHAnsi"/>
                      </w:rPr>
                    </w:del>
                  </m:ctrlPr>
                </m:dPr>
                <m:e>
                  <m:r>
                    <w:del w:id="751" w:author="Jujia Li [2]" w:date="2023-07-27T08:12:00Z">
                      <m:rPr>
                        <m:sty m:val="p"/>
                      </m:rPr>
                      <w:rPr>
                        <w:rFonts w:ascii="Cambria Math" w:hAnsi="Cambria Math" w:cstheme="minorHAnsi"/>
                      </w:rPr>
                      <m:t>10</m:t>
                    </w:del>
                  </m:r>
                </m:e>
              </m:d>
              <m:ctrlPr>
                <w:del w:id="752" w:author="Jujia Li [2]" w:date="2023-07-27T08:12:00Z">
                  <w:rPr>
                    <w:rFonts w:ascii="Cambria Math" w:hAnsi="Cambria Math" w:cstheme="minorHAnsi"/>
                    <w:i/>
                  </w:rPr>
                </w:del>
              </m:ctrlPr>
            </m:e>
          </m:eqArr>
        </m:oMath>
      </m:oMathPara>
    </w:p>
    <w:p w14:paraId="0A329892" w14:textId="0ECB51A8" w:rsidR="00EE5113" w:rsidDel="00D51F90" w:rsidRDefault="00EE5113" w:rsidP="00445556">
      <w:pPr>
        <w:spacing w:after="0" w:line="480" w:lineRule="auto"/>
        <w:rPr>
          <w:del w:id="753" w:author="Jujia Li [2]" w:date="2023-07-27T08:12:00Z"/>
          <w:rFonts w:cstheme="minorHAnsi"/>
        </w:rPr>
      </w:pPr>
      <w:del w:id="754" w:author="Jujia Li [2]" w:date="2023-07-27T08:12:00Z">
        <w:r w:rsidRPr="00C13F04" w:rsidDel="00D51F90">
          <w:rPr>
            <w:rFonts w:cstheme="minorHAnsi"/>
          </w:rPr>
          <w:delText>where</w:delText>
        </w:r>
        <w:r w:rsidR="00C35AA8" w:rsidRPr="00C13F04" w:rsidDel="00D51F90">
          <w:rPr>
            <w:rFonts w:cstheme="minorHAnsi"/>
          </w:rPr>
          <w:delText xml:space="preserve"> </w:delText>
        </w:r>
      </w:del>
      <m:oMath>
        <m:sSub>
          <m:sSubPr>
            <m:ctrlPr>
              <w:del w:id="755" w:author="Jujia Li [2]" w:date="2023-07-27T08:12:00Z">
                <w:rPr>
                  <w:rFonts w:ascii="Cambria Math" w:hAnsi="Cambria Math" w:cstheme="minorHAnsi"/>
                </w:rPr>
              </w:del>
            </m:ctrlPr>
          </m:sSubPr>
          <m:e>
            <m:r>
              <w:del w:id="756" w:author="Jujia Li [2]" w:date="2023-07-27T08:12:00Z">
                <m:rPr>
                  <m:sty m:val="p"/>
                </m:rPr>
                <w:rPr>
                  <w:rFonts w:ascii="Cambria Math" w:hAnsi="Cambria Math" w:cstheme="minorHAnsi"/>
                </w:rPr>
                <m:t>Y</m:t>
              </w:del>
            </m:r>
          </m:e>
          <m:sub>
            <m:r>
              <w:del w:id="757" w:author="Jujia Li [2]" w:date="2023-07-27T08:12:00Z">
                <w:rPr>
                  <w:rFonts w:ascii="Cambria Math" w:hAnsi="Cambria Math" w:cstheme="minorHAnsi"/>
                </w:rPr>
                <m:t>1</m:t>
              </w:del>
            </m:r>
          </m:sub>
        </m:sSub>
      </m:oMath>
      <w:del w:id="758" w:author="Jujia Li [2]" w:date="2023-07-27T08:12:00Z">
        <w:r w:rsidR="00C35AA8" w:rsidRPr="00C13F04" w:rsidDel="00D51F90">
          <w:rPr>
            <w:rFonts w:cstheme="minorHAnsi"/>
            <w:vertAlign w:val="subscript"/>
          </w:rPr>
          <w:delText xml:space="preserve"> </w:delText>
        </w:r>
        <w:r w:rsidRPr="00C13F04" w:rsidDel="00D51F90">
          <w:rPr>
            <w:rFonts w:cstheme="minorHAnsi"/>
          </w:rPr>
          <w:delText>is the desired skew</w:delText>
        </w:r>
        <w:r w:rsidR="00C35AA8" w:rsidRPr="00C13F04" w:rsidDel="00D51F90">
          <w:rPr>
            <w:rFonts w:cstheme="minorHAnsi"/>
          </w:rPr>
          <w:delText>ness</w:delText>
        </w:r>
        <w:r w:rsidRPr="00C13F04" w:rsidDel="00D51F90">
          <w:rPr>
            <w:rFonts w:cstheme="minorHAnsi"/>
          </w:rPr>
          <w:delText xml:space="preserve"> and </w:delText>
        </w:r>
      </w:del>
      <m:oMath>
        <m:sSub>
          <m:sSubPr>
            <m:ctrlPr>
              <w:del w:id="759" w:author="Jujia Li [2]" w:date="2023-07-27T08:12:00Z">
                <w:rPr>
                  <w:rFonts w:ascii="Cambria Math" w:hAnsi="Cambria Math" w:cstheme="minorHAnsi"/>
                </w:rPr>
              </w:del>
            </m:ctrlPr>
          </m:sSubPr>
          <m:e>
            <m:r>
              <w:del w:id="760" w:author="Jujia Li [2]" w:date="2023-07-27T08:12:00Z">
                <m:rPr>
                  <m:sty m:val="p"/>
                </m:rPr>
                <w:rPr>
                  <w:rFonts w:ascii="Cambria Math" w:hAnsi="Cambria Math" w:cstheme="minorHAnsi"/>
                </w:rPr>
                <m:t>Y</m:t>
              </w:del>
            </m:r>
          </m:e>
          <m:sub>
            <m:r>
              <w:del w:id="761" w:author="Jujia Li [2]" w:date="2023-07-27T08:12:00Z">
                <w:rPr>
                  <w:rFonts w:ascii="Cambria Math" w:hAnsi="Cambria Math" w:cstheme="minorHAnsi"/>
                </w:rPr>
                <m:t>2</m:t>
              </w:del>
            </m:r>
          </m:sub>
        </m:sSub>
      </m:oMath>
      <w:del w:id="762" w:author="Jujia Li [2]" w:date="2023-07-27T08:12:00Z">
        <w:r w:rsidR="00C35AA8" w:rsidRPr="00C13F04" w:rsidDel="00D51F90">
          <w:rPr>
            <w:rFonts w:cstheme="minorHAnsi"/>
            <w:vertAlign w:val="subscript"/>
          </w:rPr>
          <w:delText xml:space="preserve"> </w:delText>
        </w:r>
        <w:r w:rsidRPr="00C13F04" w:rsidDel="00D51F90">
          <w:rPr>
            <w:rFonts w:cstheme="minorHAnsi"/>
          </w:rPr>
          <w:delText>is the desired kurtosis</w:delText>
        </w:r>
        <w:r w:rsidR="00C35AA8" w:rsidDel="00D51F90">
          <w:rPr>
            <w:rFonts w:cstheme="minorHAnsi"/>
          </w:rPr>
          <w:delText>, a is determined from</w:delText>
        </w:r>
      </w:del>
    </w:p>
    <w:p w14:paraId="476EA7D8" w14:textId="47398822" w:rsidR="00445556" w:rsidRPr="00445556" w:rsidDel="00D51F90" w:rsidRDefault="00000000" w:rsidP="00445556">
      <w:pPr>
        <w:spacing w:after="0" w:line="480" w:lineRule="auto"/>
        <w:rPr>
          <w:del w:id="763" w:author="Jujia Li [2]" w:date="2023-07-27T08:12:00Z"/>
          <w:rFonts w:cstheme="minorHAnsi"/>
        </w:rPr>
      </w:pPr>
      <m:oMathPara>
        <m:oMath>
          <m:eqArr>
            <m:eqArrPr>
              <m:maxDist m:val="1"/>
              <m:ctrlPr>
                <w:del w:id="764" w:author="Jujia Li [2]" w:date="2023-07-27T08:12:00Z">
                  <w:rPr>
                    <w:rFonts w:ascii="Cambria Math" w:hAnsi="Cambria Math" w:cstheme="minorHAnsi"/>
                  </w:rPr>
                </w:del>
              </m:ctrlPr>
            </m:eqArrPr>
            <m:e>
              <m:r>
                <w:del w:id="765" w:author="Jujia Li [2]" w:date="2023-07-27T08:12:00Z">
                  <m:rPr>
                    <m:sty m:val="p"/>
                  </m:rPr>
                  <w:rPr>
                    <w:rFonts w:ascii="Cambria Math" w:hAnsi="Cambria Math" w:cstheme="minorHAnsi"/>
                  </w:rPr>
                  <m:t>a=-c.</m:t>
                </w:del>
              </m:r>
              <m:r>
                <w:del w:id="766" w:author="Jujia Li [2]" w:date="2023-07-27T08:12:00Z">
                  <w:rPr>
                    <w:rFonts w:ascii="Cambria Math" w:hAnsi="Cambria Math" w:cstheme="minorHAnsi"/>
                  </w:rPr>
                  <m:t>#</m:t>
                </w:del>
              </m:r>
              <m:d>
                <m:dPr>
                  <m:ctrlPr>
                    <w:del w:id="767" w:author="Jujia Li [2]" w:date="2023-07-27T08:12:00Z">
                      <w:rPr>
                        <w:rFonts w:ascii="Cambria Math" w:hAnsi="Cambria Math" w:cstheme="minorHAnsi"/>
                      </w:rPr>
                    </w:del>
                  </m:ctrlPr>
                </m:dPr>
                <m:e>
                  <m:r>
                    <w:del w:id="768" w:author="Jujia Li [2]" w:date="2023-07-27T08:12:00Z">
                      <m:rPr>
                        <m:sty m:val="p"/>
                      </m:rPr>
                      <w:rPr>
                        <w:rFonts w:ascii="Cambria Math" w:hAnsi="Cambria Math" w:cstheme="minorHAnsi"/>
                      </w:rPr>
                      <m:t>11</m:t>
                    </w:del>
                  </m:r>
                </m:e>
              </m:d>
              <m:ctrlPr>
                <w:del w:id="769" w:author="Jujia Li [2]" w:date="2023-07-27T08:12:00Z">
                  <w:rPr>
                    <w:rFonts w:ascii="Cambria Math" w:hAnsi="Cambria Math" w:cstheme="minorHAnsi"/>
                    <w:i/>
                  </w:rPr>
                </w:del>
              </m:ctrlPr>
            </m:e>
          </m:eqArr>
          <w:commentRangeEnd w:id="639"/>
          <m:r>
            <w:del w:id="770" w:author="Jujia Li [2]" w:date="2023-07-27T08:12:00Z">
              <m:rPr>
                <m:sty m:val="p"/>
              </m:rPr>
              <w:rPr>
                <w:rStyle w:val="CommentReference"/>
              </w:rPr>
              <w:commentReference w:id="639"/>
            </w:del>
          </m:r>
        </m:oMath>
      </m:oMathPara>
    </w:p>
    <w:p w14:paraId="6CF9DA83" w14:textId="1CDFF417" w:rsidR="00CF16AB" w:rsidDel="00D51F90" w:rsidRDefault="00CF16AB" w:rsidP="00CF16AB">
      <w:pPr>
        <w:spacing w:after="0" w:line="480" w:lineRule="auto"/>
        <w:ind w:firstLine="720"/>
        <w:rPr>
          <w:del w:id="771" w:author="Jujia Li [2]" w:date="2023-07-27T08:15:00Z"/>
          <w:rFonts w:cstheme="minorHAnsi"/>
        </w:rPr>
      </w:pPr>
      <w:commentRangeStart w:id="772"/>
      <w:del w:id="773" w:author="Jujia Li [2]" w:date="2023-07-27T08:15:00Z">
        <w:r w:rsidRPr="00CF16AB" w:rsidDel="00D51F90">
          <w:rPr>
            <w:rFonts w:cstheme="minorHAnsi"/>
          </w:rPr>
          <w:delText xml:space="preserve">Our research focuses on examining how the distribution of </w:delText>
        </w:r>
        <w:commentRangeStart w:id="774"/>
        <w:r w:rsidRPr="00CF16AB" w:rsidDel="00D51F90">
          <w:rPr>
            <w:rFonts w:cstheme="minorHAnsi"/>
          </w:rPr>
          <w:delText xml:space="preserve">latent traits </w:delText>
        </w:r>
        <w:commentRangeEnd w:id="774"/>
        <w:r w:rsidR="00575EF2" w:rsidDel="00D51F90">
          <w:rPr>
            <w:rStyle w:val="CommentReference"/>
          </w:rPr>
          <w:commentReference w:id="774"/>
        </w:r>
        <w:r w:rsidRPr="00CF16AB" w:rsidDel="00D51F90">
          <w:rPr>
            <w:rFonts w:cstheme="minorHAnsi"/>
          </w:rPr>
          <w:delText xml:space="preserve">is influenced by skewness and kurtosis when estimating parameters of a bifactor model. We aim to investigate the impact of nonnormality on the estimation process. </w:delText>
        </w:r>
        <w:commentRangeEnd w:id="772"/>
        <w:r w:rsidR="007950D2" w:rsidDel="00D51F90">
          <w:rPr>
            <w:rStyle w:val="CommentReference"/>
          </w:rPr>
          <w:commentReference w:id="772"/>
        </w:r>
      </w:del>
      <w:moveFromRangeStart w:id="775" w:author="Jujia Li [2]" w:date="2023-07-27T08:14:00Z" w:name="move141338060"/>
      <w:commentRangeStart w:id="776"/>
      <w:commentRangeStart w:id="777"/>
      <w:moveFrom w:id="778" w:author="Jujia Li [2]" w:date="2023-07-27T08:14:00Z">
        <w:del w:id="779" w:author="Jujia Li [2]" w:date="2023-07-27T08:15:00Z">
          <w:r w:rsidRPr="00CF16AB" w:rsidDel="00D51F90">
            <w:rPr>
              <w:rFonts w:cstheme="minorHAnsi"/>
            </w:rPr>
            <w:delText xml:space="preserve">To achieve this, we simulate three levels of nonnormality: normality (with skewness and kurtosis values of 0), moderate nonnormality (skewness: 2, kurtosis: 7), and severe nonnormality (skewness: 3, kurtosis: 21). </w:delText>
          </w:r>
          <w:r w:rsidR="00C50429" w:rsidDel="00D51F90">
            <w:rPr>
              <w:rFonts w:cstheme="minorHAnsi"/>
            </w:rPr>
            <w:delText>There are</w:delText>
          </w:r>
          <w:r w:rsidRPr="00CF16AB" w:rsidDel="00D51F90">
            <w:rPr>
              <w:rFonts w:cstheme="minorHAnsi"/>
            </w:rPr>
            <w:delText xml:space="preserve"> nine different combinations of nonnormality for the general factor and specific factors. </w:delText>
          </w:r>
          <w:r w:rsidR="00C50429" w:rsidDel="00D51F90">
            <w:rPr>
              <w:rFonts w:cstheme="minorHAnsi"/>
            </w:rPr>
            <w:delText>All</w:delText>
          </w:r>
          <w:r w:rsidRPr="00CF16AB" w:rsidDel="00D51F90">
            <w:rPr>
              <w:rFonts w:cstheme="minorHAnsi"/>
            </w:rPr>
            <w:delText xml:space="preserve"> the nonnormalities of the latent traits pertaining to the specific factors (θ</w:delText>
          </w:r>
          <w:r w:rsidRPr="00445556" w:rsidDel="00D51F90">
            <w:rPr>
              <w:rFonts w:cstheme="minorHAnsi"/>
              <w:vertAlign w:val="subscript"/>
            </w:rPr>
            <w:delText>s</w:delText>
          </w:r>
          <w:r w:rsidRPr="00CF16AB" w:rsidDel="00D51F90">
            <w:rPr>
              <w:rFonts w:cstheme="minorHAnsi"/>
            </w:rPr>
            <w:delText>) are set to the same values</w:delText>
          </w:r>
          <w:r w:rsidDel="00D51F90">
            <w:rPr>
              <w:rFonts w:cstheme="minorHAnsi"/>
            </w:rPr>
            <w:delText xml:space="preserve"> in both 2, 3, and 4 specific factors settings</w:delText>
          </w:r>
          <w:r w:rsidRPr="00CF16AB" w:rsidDel="00D51F90">
            <w:rPr>
              <w:rFonts w:cstheme="minorHAnsi"/>
            </w:rPr>
            <w:delText>.</w:delText>
          </w:r>
          <w:commentRangeEnd w:id="776"/>
          <w:r w:rsidR="00575EF2" w:rsidDel="00D51F90">
            <w:rPr>
              <w:rStyle w:val="CommentReference"/>
            </w:rPr>
            <w:commentReference w:id="776"/>
          </w:r>
          <w:commentRangeEnd w:id="777"/>
          <w:r w:rsidR="007950D2" w:rsidDel="00D51F90">
            <w:rPr>
              <w:rStyle w:val="CommentReference"/>
            </w:rPr>
            <w:commentReference w:id="777"/>
          </w:r>
        </w:del>
      </w:moveFrom>
      <w:moveFromRangeEnd w:id="775"/>
    </w:p>
    <w:p w14:paraId="76C28A41" w14:textId="77777777" w:rsidR="00CF16AB" w:rsidDel="00D51F90" w:rsidRDefault="00CF16AB" w:rsidP="00CF16AB">
      <w:pPr>
        <w:spacing w:after="0" w:line="480" w:lineRule="auto"/>
        <w:ind w:firstLine="720"/>
        <w:rPr>
          <w:del w:id="780" w:author="Jujia Li [2]" w:date="2023-07-27T08:15:00Z"/>
          <w:rFonts w:cstheme="minorHAnsi"/>
        </w:rPr>
      </w:pPr>
    </w:p>
    <w:p w14:paraId="258BC1FC" w14:textId="759FA46C" w:rsidR="00C01066" w:rsidRPr="007950D2" w:rsidDel="00D51F90" w:rsidRDefault="00C01066">
      <w:pPr>
        <w:spacing w:after="0" w:line="480" w:lineRule="auto"/>
        <w:rPr>
          <w:del w:id="781" w:author="Jujia Li [2]" w:date="2023-07-27T08:15:00Z"/>
          <w:rFonts w:cstheme="minorHAnsi"/>
          <w:b/>
          <w:bCs/>
          <w:i/>
          <w:iCs/>
          <w:strike/>
          <w:rPrChange w:id="782" w:author="Wenchao Ma" w:date="2023-07-20T20:22:00Z">
            <w:rPr>
              <w:del w:id="783" w:author="Jujia Li [2]" w:date="2023-07-27T08:15:00Z"/>
              <w:rFonts w:cstheme="minorHAnsi"/>
              <w:b/>
              <w:bCs/>
              <w:i/>
              <w:iCs/>
            </w:rPr>
          </w:rPrChange>
        </w:rPr>
      </w:pPr>
      <w:commentRangeStart w:id="784"/>
      <w:commentRangeStart w:id="785"/>
      <w:del w:id="786" w:author="Jujia Li [2]" w:date="2023-07-27T08:15:00Z">
        <w:r w:rsidRPr="007950D2" w:rsidDel="00D51F90">
          <w:rPr>
            <w:rFonts w:cstheme="minorHAnsi"/>
            <w:b/>
            <w:bCs/>
            <w:i/>
            <w:iCs/>
            <w:strike/>
            <w:rPrChange w:id="787" w:author="Wenchao Ma" w:date="2023-07-20T20:22:00Z">
              <w:rPr>
                <w:rFonts w:cstheme="minorHAnsi"/>
                <w:b/>
                <w:bCs/>
                <w:i/>
                <w:iCs/>
              </w:rPr>
            </w:rPrChange>
          </w:rPr>
          <w:delText>Skewness in</w:delText>
        </w:r>
        <w:commentRangeEnd w:id="784"/>
        <w:r w:rsidR="00A267E4" w:rsidRPr="007950D2" w:rsidDel="00D51F90">
          <w:rPr>
            <w:rStyle w:val="CommentReference"/>
            <w:strike/>
            <w:rPrChange w:id="788" w:author="Wenchao Ma" w:date="2023-07-20T20:22:00Z">
              <w:rPr>
                <w:rStyle w:val="CommentReference"/>
              </w:rPr>
            </w:rPrChange>
          </w:rPr>
          <w:commentReference w:id="784"/>
        </w:r>
        <w:commentRangeEnd w:id="785"/>
        <w:r w:rsidR="007950D2" w:rsidDel="00D51F90">
          <w:rPr>
            <w:rStyle w:val="CommentReference"/>
          </w:rPr>
          <w:commentReference w:id="785"/>
        </w:r>
        <w:r w:rsidRPr="007950D2" w:rsidDel="00D51F90">
          <w:rPr>
            <w:rFonts w:cstheme="minorHAnsi"/>
            <w:b/>
            <w:bCs/>
            <w:i/>
            <w:iCs/>
            <w:strike/>
            <w:rPrChange w:id="789" w:author="Wenchao Ma" w:date="2023-07-20T20:22:00Z">
              <w:rPr>
                <w:rFonts w:cstheme="minorHAnsi"/>
                <w:b/>
                <w:bCs/>
                <w:i/>
                <w:iCs/>
              </w:rPr>
            </w:rPrChange>
          </w:rPr>
          <w:delText xml:space="preserve"> Estimation</w:delText>
        </w:r>
      </w:del>
    </w:p>
    <w:p w14:paraId="79F025E5" w14:textId="1517BEDA" w:rsidR="0069155A" w:rsidRPr="007950D2" w:rsidDel="00D51F90" w:rsidRDefault="008F4160">
      <w:pPr>
        <w:spacing w:after="0" w:line="480" w:lineRule="auto"/>
        <w:rPr>
          <w:del w:id="790" w:author="Jujia Li [2]" w:date="2023-07-27T08:15:00Z"/>
          <w:rFonts w:cstheme="minorHAnsi"/>
          <w:strike/>
          <w:rPrChange w:id="791" w:author="Wenchao Ma" w:date="2023-07-20T20:22:00Z">
            <w:rPr>
              <w:del w:id="792" w:author="Jujia Li [2]" w:date="2023-07-27T08:15:00Z"/>
              <w:rFonts w:cstheme="minorHAnsi"/>
            </w:rPr>
          </w:rPrChange>
        </w:rPr>
        <w:pPrChange w:id="793" w:author="Jujia Li [2]" w:date="2023-07-27T08:15:00Z">
          <w:pPr>
            <w:spacing w:after="0" w:line="480" w:lineRule="auto"/>
            <w:ind w:firstLine="720"/>
          </w:pPr>
        </w:pPrChange>
      </w:pPr>
      <w:del w:id="794" w:author="Jujia Li [2]" w:date="2023-07-27T08:15:00Z">
        <w:r w:rsidRPr="007950D2" w:rsidDel="00D51F90">
          <w:rPr>
            <w:rFonts w:cstheme="minorHAnsi"/>
            <w:strike/>
            <w:rPrChange w:id="795" w:author="Wenchao Ma" w:date="2023-07-20T20:22:00Z">
              <w:rPr>
                <w:rFonts w:cstheme="minorHAnsi"/>
              </w:rPr>
            </w:rPrChange>
          </w:rPr>
          <w:delText xml:space="preserve">Non-normality of density appears both in raw scores and latent traits when researcher </w:delText>
        </w:r>
        <w:r w:rsidR="00E231D7" w:rsidRPr="007950D2" w:rsidDel="00D51F90">
          <w:rPr>
            <w:rFonts w:cstheme="minorHAnsi"/>
            <w:strike/>
            <w:rPrChange w:id="796" w:author="Wenchao Ma" w:date="2023-07-20T20:22:00Z">
              <w:rPr>
                <w:rFonts w:cstheme="minorHAnsi"/>
              </w:rPr>
            </w:rPrChange>
          </w:rPr>
          <w:delText>collect,</w:delText>
        </w:r>
        <w:r w:rsidRPr="007950D2" w:rsidDel="00D51F90">
          <w:rPr>
            <w:rFonts w:cstheme="minorHAnsi"/>
            <w:strike/>
            <w:rPrChange w:id="797" w:author="Wenchao Ma" w:date="2023-07-20T20:22:00Z">
              <w:rPr>
                <w:rFonts w:cstheme="minorHAnsi"/>
              </w:rPr>
            </w:rPrChange>
          </w:rPr>
          <w:delText xml:space="preserve"> and analysis reported questionnaire or scale from patients and other participants. In the graphic study and model estimation, </w:delText>
        </w:r>
        <w:r w:rsidR="00E231D7" w:rsidRPr="007950D2" w:rsidDel="00D51F90">
          <w:rPr>
            <w:rFonts w:cstheme="minorHAnsi"/>
            <w:strike/>
            <w:rPrChange w:id="798" w:author="Wenchao Ma" w:date="2023-07-20T20:22:00Z">
              <w:rPr>
                <w:rFonts w:cstheme="minorHAnsi"/>
              </w:rPr>
            </w:rPrChange>
          </w:rPr>
          <w:delText>skewness,</w:delText>
        </w:r>
        <w:r w:rsidRPr="007950D2" w:rsidDel="00D51F90">
          <w:rPr>
            <w:rFonts w:cstheme="minorHAnsi"/>
            <w:strike/>
            <w:rPrChange w:id="799" w:author="Wenchao Ma" w:date="2023-07-20T20:22:00Z">
              <w:rPr>
                <w:rFonts w:cstheme="minorHAnsi"/>
              </w:rPr>
            </w:rPrChange>
          </w:rPr>
          <w:delText xml:space="preserve"> and kurtosis of X (raw scores) and theta (latent traits) are conveniently used to </w:delText>
        </w:r>
        <w:r w:rsidR="004F28C5" w:rsidRPr="007950D2" w:rsidDel="00D51F90">
          <w:rPr>
            <w:rFonts w:cstheme="minorHAnsi"/>
            <w:strike/>
            <w:rPrChange w:id="800" w:author="Wenchao Ma" w:date="2023-07-20T20:22:00Z">
              <w:rPr>
                <w:rFonts w:cstheme="minorHAnsi"/>
              </w:rPr>
            </w:rPrChange>
          </w:rPr>
          <w:delText xml:space="preserve">measure and show. </w:delText>
        </w:r>
        <w:r w:rsidRPr="007950D2" w:rsidDel="00D51F90">
          <w:rPr>
            <w:rFonts w:cstheme="minorHAnsi"/>
            <w:strike/>
            <w:rPrChange w:id="801" w:author="Wenchao Ma" w:date="2023-07-20T20:22:00Z">
              <w:rPr>
                <w:rFonts w:cstheme="minorHAnsi"/>
              </w:rPr>
            </w:rPrChange>
          </w:rPr>
          <w:delText>Skewness of a probability distribution refers to the departure of the distribution from symmetry. A symmetric distribution has no skewness, a distribution with longer tail on the left is negatively skewed, and a distribution with longer tail on the right is positively skewed</w:delText>
        </w:r>
        <w:r w:rsidR="004F28C5" w:rsidRPr="007950D2" w:rsidDel="00D51F90">
          <w:rPr>
            <w:rFonts w:cstheme="minorHAnsi"/>
            <w:strike/>
            <w:rPrChange w:id="802" w:author="Wenchao Ma" w:date="2023-07-20T20:22:00Z">
              <w:rPr>
                <w:rFonts w:cstheme="minorHAnsi"/>
              </w:rPr>
            </w:rPrChange>
          </w:rPr>
          <w:delText xml:space="preserve"> (Sharma, Kumar &amp; Chaudhary, 2009)</w:delText>
        </w:r>
        <w:r w:rsidR="00F61D46" w:rsidRPr="007950D2" w:rsidDel="00D51F90">
          <w:rPr>
            <w:rFonts w:cstheme="minorHAnsi"/>
            <w:strike/>
            <w:rPrChange w:id="803" w:author="Wenchao Ma" w:date="2023-07-20T20:22:00Z">
              <w:rPr>
                <w:rFonts w:cstheme="minorHAnsi"/>
              </w:rPr>
            </w:rPrChange>
          </w:rPr>
          <w:delText>.</w:delText>
        </w:r>
      </w:del>
    </w:p>
    <w:p w14:paraId="706AFC52" w14:textId="63BA2208" w:rsidR="00F61D46" w:rsidRPr="007950D2" w:rsidDel="00D51F90" w:rsidRDefault="00F61D46">
      <w:pPr>
        <w:spacing w:after="0" w:line="480" w:lineRule="auto"/>
        <w:rPr>
          <w:del w:id="804" w:author="Jujia Li [2]" w:date="2023-07-27T08:15:00Z"/>
          <w:rFonts w:cstheme="minorHAnsi"/>
          <w:strike/>
          <w:rPrChange w:id="805" w:author="Wenchao Ma" w:date="2023-07-20T20:22:00Z">
            <w:rPr>
              <w:del w:id="806" w:author="Jujia Li [2]" w:date="2023-07-27T08:15:00Z"/>
              <w:rFonts w:cstheme="minorHAnsi"/>
            </w:rPr>
          </w:rPrChange>
        </w:rPr>
        <w:pPrChange w:id="807" w:author="Jujia Li [2]" w:date="2023-07-27T08:15:00Z">
          <w:pPr>
            <w:spacing w:after="0" w:line="480" w:lineRule="auto"/>
            <w:ind w:firstLine="720"/>
          </w:pPr>
        </w:pPrChange>
      </w:pPr>
      <w:del w:id="808" w:author="Jujia Li [2]" w:date="2023-07-27T08:15:00Z">
        <w:r w:rsidRPr="007950D2" w:rsidDel="00D51F90">
          <w:rPr>
            <w:rFonts w:cstheme="minorHAnsi"/>
            <w:strike/>
            <w:rPrChange w:id="809" w:author="Wenchao Ma" w:date="2023-07-20T20:22:00Z">
              <w:rPr>
                <w:rFonts w:cstheme="minorHAnsi"/>
              </w:rPr>
            </w:rPrChange>
          </w:rPr>
          <w:delText>Mathematicians address skewness in terms of the second and third moments around the mean, and a few software packages (e.g., Stata, Visual Statistics, early versions of Minitab) report the traditional Fisher-Pearson coefficient of skewness, g</w:delText>
        </w:r>
        <w:r w:rsidRPr="007950D2" w:rsidDel="00D51F90">
          <w:rPr>
            <w:rFonts w:cstheme="minorHAnsi"/>
            <w:strike/>
            <w:vertAlign w:val="subscript"/>
            <w:rPrChange w:id="810" w:author="Wenchao Ma" w:date="2023-07-20T20:22:00Z">
              <w:rPr>
                <w:rFonts w:cstheme="minorHAnsi"/>
                <w:vertAlign w:val="subscript"/>
              </w:rPr>
            </w:rPrChange>
          </w:rPr>
          <w:delText>1</w:delText>
        </w:r>
        <w:r w:rsidRPr="007950D2" w:rsidDel="00D51F90">
          <w:rPr>
            <w:rFonts w:cstheme="minorHAnsi"/>
            <w:strike/>
            <w:rPrChange w:id="811" w:author="Wenchao Ma" w:date="2023-07-20T20:22:00Z">
              <w:rPr>
                <w:rFonts w:cstheme="minorHAnsi"/>
              </w:rPr>
            </w:rPrChange>
          </w:rPr>
          <w:delText>:</w:delText>
        </w:r>
      </w:del>
    </w:p>
    <w:p w14:paraId="21A9731A" w14:textId="26286A71" w:rsidR="00F61D46" w:rsidRPr="007950D2" w:rsidDel="00D51F90" w:rsidRDefault="00107937">
      <w:pPr>
        <w:spacing w:after="0" w:line="480" w:lineRule="auto"/>
        <w:jc w:val="center"/>
        <w:rPr>
          <w:del w:id="812" w:author="Jujia Li [2]" w:date="2023-07-27T08:15:00Z"/>
          <w:rFonts w:cstheme="minorHAnsi"/>
          <w:strike/>
          <w:rPrChange w:id="813" w:author="Wenchao Ma" w:date="2023-07-20T20:22:00Z">
            <w:rPr>
              <w:del w:id="814" w:author="Jujia Li [2]" w:date="2023-07-27T08:15:00Z"/>
              <w:rFonts w:cstheme="minorHAnsi"/>
            </w:rPr>
          </w:rPrChange>
        </w:rPr>
        <w:pPrChange w:id="815" w:author="Jujia Li [2]" w:date="2023-07-27T08:15:00Z">
          <w:pPr>
            <w:spacing w:after="0" w:line="480" w:lineRule="auto"/>
            <w:ind w:firstLine="720"/>
            <w:jc w:val="center"/>
          </w:pPr>
        </w:pPrChange>
      </w:pPr>
      <w:del w:id="816" w:author="Jujia Li [2]" w:date="2023-07-27T08:15:00Z">
        <w:r w:rsidRPr="007950D2" w:rsidDel="00D51F90">
          <w:rPr>
            <w:rFonts w:cstheme="minorHAnsi"/>
            <w:strike/>
            <w:rPrChange w:id="817" w:author="Wenchao Ma" w:date="2023-07-20T20:22:00Z">
              <w:rPr>
                <w:rFonts w:cstheme="minorHAnsi"/>
              </w:rPr>
            </w:rPrChange>
          </w:rPr>
          <w:delText xml:space="preserve">                                                          </w:delText>
        </w:r>
      </w:del>
      <m:oMath>
        <m:eqArr>
          <m:eqArrPr>
            <m:maxDist m:val="1"/>
            <m:ctrlPr>
              <w:del w:id="818" w:author="Jujia Li [2]" w:date="2023-07-27T08:15:00Z">
                <w:rPr>
                  <w:rFonts w:ascii="Cambria Math" w:hAnsi="Cambria Math" w:cstheme="minorHAnsi"/>
                  <w:i/>
                  <w:strike/>
                </w:rPr>
              </w:del>
            </m:ctrlPr>
          </m:eqArrPr>
          <m:e>
            <m:sSub>
              <m:sSubPr>
                <m:ctrlPr>
                  <w:del w:id="819" w:author="Jujia Li [2]" w:date="2023-07-27T08:15:00Z">
                    <w:rPr>
                      <w:rFonts w:ascii="Cambria Math" w:hAnsi="Cambria Math" w:cstheme="minorHAnsi"/>
                      <w:i/>
                      <w:strike/>
                    </w:rPr>
                  </w:del>
                </m:ctrlPr>
              </m:sSubPr>
              <m:e>
                <m:r>
                  <w:del w:id="820" w:author="Jujia Li [2]" w:date="2023-07-27T08:15:00Z">
                    <w:rPr>
                      <w:rFonts w:ascii="Cambria Math" w:hAnsi="Cambria Math" w:cstheme="minorHAnsi"/>
                      <w:strike/>
                      <w:rPrChange w:id="821" w:author="Wenchao Ma" w:date="2023-07-20T20:22:00Z">
                        <w:rPr>
                          <w:rFonts w:ascii="Cambria Math" w:hAnsi="Cambria Math" w:cstheme="minorHAnsi"/>
                        </w:rPr>
                      </w:rPrChange>
                    </w:rPr>
                    <m:t>g</m:t>
                  </w:del>
                </m:r>
              </m:e>
              <m:sub>
                <m:r>
                  <w:del w:id="822" w:author="Jujia Li [2]" w:date="2023-07-27T08:15:00Z">
                    <w:rPr>
                      <w:rFonts w:ascii="Cambria Math" w:hAnsi="Cambria Math" w:cstheme="minorHAnsi"/>
                      <w:strike/>
                      <w:rPrChange w:id="823" w:author="Wenchao Ma" w:date="2023-07-20T20:22:00Z">
                        <w:rPr>
                          <w:rFonts w:ascii="Cambria Math" w:hAnsi="Cambria Math" w:cstheme="minorHAnsi"/>
                        </w:rPr>
                      </w:rPrChange>
                    </w:rPr>
                    <m:t>1</m:t>
                  </w:del>
                </m:r>
              </m:sub>
            </m:sSub>
            <m:r>
              <w:del w:id="824" w:author="Jujia Li [2]" w:date="2023-07-27T08:15:00Z">
                <w:rPr>
                  <w:rFonts w:ascii="Cambria Math" w:hAnsi="Cambria Math" w:cstheme="minorHAnsi"/>
                  <w:strike/>
                  <w:rPrChange w:id="825" w:author="Wenchao Ma" w:date="2023-07-20T20:22:00Z">
                    <w:rPr>
                      <w:rFonts w:ascii="Cambria Math" w:hAnsi="Cambria Math" w:cstheme="minorHAnsi"/>
                    </w:rPr>
                  </w:rPrChange>
                </w:rPr>
                <m:t>=</m:t>
              </w:del>
            </m:r>
            <m:f>
              <m:fPr>
                <m:ctrlPr>
                  <w:del w:id="826" w:author="Jujia Li [2]" w:date="2023-07-27T08:15:00Z">
                    <w:rPr>
                      <w:rFonts w:ascii="Cambria Math" w:hAnsi="Cambria Math" w:cstheme="minorHAnsi"/>
                      <w:i/>
                      <w:strike/>
                    </w:rPr>
                  </w:del>
                </m:ctrlPr>
              </m:fPr>
              <m:num>
                <m:sSub>
                  <m:sSubPr>
                    <m:ctrlPr>
                      <w:del w:id="827" w:author="Jujia Li [2]" w:date="2023-07-27T08:15:00Z">
                        <w:rPr>
                          <w:rFonts w:ascii="Cambria Math" w:hAnsi="Cambria Math" w:cstheme="minorHAnsi"/>
                          <w:i/>
                          <w:strike/>
                        </w:rPr>
                      </w:del>
                    </m:ctrlPr>
                  </m:sSubPr>
                  <m:e>
                    <m:r>
                      <w:del w:id="828" w:author="Jujia Li [2]" w:date="2023-07-27T08:15:00Z">
                        <w:rPr>
                          <w:rFonts w:ascii="Cambria Math" w:hAnsi="Cambria Math" w:cstheme="minorHAnsi"/>
                          <w:strike/>
                          <w:rPrChange w:id="829" w:author="Wenchao Ma" w:date="2023-07-20T20:22:00Z">
                            <w:rPr>
                              <w:rFonts w:ascii="Cambria Math" w:hAnsi="Cambria Math" w:cstheme="minorHAnsi"/>
                            </w:rPr>
                          </w:rPrChange>
                        </w:rPr>
                        <m:t>m</m:t>
                      </w:del>
                    </m:r>
                  </m:e>
                  <m:sub>
                    <m:r>
                      <w:del w:id="830" w:author="Jujia Li [2]" w:date="2023-07-27T08:15:00Z">
                        <w:rPr>
                          <w:rFonts w:ascii="Cambria Math" w:hAnsi="Cambria Math" w:cstheme="minorHAnsi"/>
                          <w:strike/>
                          <w:rPrChange w:id="831" w:author="Wenchao Ma" w:date="2023-07-20T20:22:00Z">
                            <w:rPr>
                              <w:rFonts w:ascii="Cambria Math" w:hAnsi="Cambria Math" w:cstheme="minorHAnsi"/>
                            </w:rPr>
                          </w:rPrChange>
                        </w:rPr>
                        <m:t>3</m:t>
                      </w:del>
                    </m:r>
                  </m:sub>
                </m:sSub>
              </m:num>
              <m:den>
                <m:sSubSup>
                  <m:sSubSupPr>
                    <m:ctrlPr>
                      <w:del w:id="832" w:author="Jujia Li [2]" w:date="2023-07-27T08:15:00Z">
                        <w:rPr>
                          <w:rFonts w:ascii="Cambria Math" w:hAnsi="Cambria Math" w:cstheme="minorHAnsi"/>
                          <w:i/>
                          <w:strike/>
                        </w:rPr>
                      </w:del>
                    </m:ctrlPr>
                  </m:sSubSupPr>
                  <m:e>
                    <m:r>
                      <w:del w:id="833" w:author="Jujia Li [2]" w:date="2023-07-27T08:15:00Z">
                        <w:rPr>
                          <w:rFonts w:ascii="Cambria Math" w:hAnsi="Cambria Math" w:cstheme="minorHAnsi"/>
                          <w:strike/>
                          <w:rPrChange w:id="834" w:author="Wenchao Ma" w:date="2023-07-20T20:22:00Z">
                            <w:rPr>
                              <w:rFonts w:ascii="Cambria Math" w:hAnsi="Cambria Math" w:cstheme="minorHAnsi"/>
                            </w:rPr>
                          </w:rPrChange>
                        </w:rPr>
                        <m:t>m</m:t>
                      </w:del>
                    </m:r>
                  </m:e>
                  <m:sub>
                    <m:r>
                      <w:del w:id="835" w:author="Jujia Li [2]" w:date="2023-07-27T08:15:00Z">
                        <w:rPr>
                          <w:rFonts w:ascii="Cambria Math" w:hAnsi="Cambria Math" w:cstheme="minorHAnsi"/>
                          <w:strike/>
                          <w:rPrChange w:id="836" w:author="Wenchao Ma" w:date="2023-07-20T20:22:00Z">
                            <w:rPr>
                              <w:rFonts w:ascii="Cambria Math" w:hAnsi="Cambria Math" w:cstheme="minorHAnsi"/>
                            </w:rPr>
                          </w:rPrChange>
                        </w:rPr>
                        <m:t>2</m:t>
                      </w:del>
                    </m:r>
                  </m:sub>
                  <m:sup>
                    <m:r>
                      <w:del w:id="837" w:author="Jujia Li [2]" w:date="2023-07-27T08:15:00Z">
                        <w:rPr>
                          <w:rFonts w:ascii="Cambria Math" w:hAnsi="Cambria Math" w:cstheme="minorHAnsi"/>
                          <w:strike/>
                          <w:rPrChange w:id="838" w:author="Wenchao Ma" w:date="2023-07-20T20:22:00Z">
                            <w:rPr>
                              <w:rFonts w:ascii="Cambria Math" w:hAnsi="Cambria Math" w:cstheme="minorHAnsi"/>
                            </w:rPr>
                          </w:rPrChange>
                        </w:rPr>
                        <m:t>3</m:t>
                      </w:del>
                    </m:r>
                    <m:r>
                      <w:del w:id="839" w:author="Jujia Li [2]" w:date="2023-07-27T08:15:00Z">
                        <m:rPr>
                          <m:lit/>
                        </m:rPr>
                        <w:rPr>
                          <w:rFonts w:ascii="Cambria Math" w:hAnsi="Cambria Math" w:cstheme="minorHAnsi"/>
                          <w:strike/>
                          <w:rPrChange w:id="840" w:author="Wenchao Ma" w:date="2023-07-20T20:22:00Z">
                            <w:rPr>
                              <w:rFonts w:ascii="Cambria Math" w:hAnsi="Cambria Math" w:cstheme="minorHAnsi"/>
                            </w:rPr>
                          </w:rPrChange>
                        </w:rPr>
                        <m:t>/</m:t>
                      </w:del>
                    </m:r>
                    <m:r>
                      <w:del w:id="841" w:author="Jujia Li [2]" w:date="2023-07-27T08:15:00Z">
                        <w:rPr>
                          <w:rFonts w:ascii="Cambria Math" w:hAnsi="Cambria Math" w:cstheme="minorHAnsi"/>
                          <w:strike/>
                          <w:rPrChange w:id="842" w:author="Wenchao Ma" w:date="2023-07-20T20:22:00Z">
                            <w:rPr>
                              <w:rFonts w:ascii="Cambria Math" w:hAnsi="Cambria Math" w:cstheme="minorHAnsi"/>
                            </w:rPr>
                          </w:rPrChange>
                        </w:rPr>
                        <m:t>2</m:t>
                      </w:del>
                    </m:r>
                  </m:sup>
                </m:sSubSup>
              </m:den>
            </m:f>
            <m:r>
              <w:del w:id="843" w:author="Jujia Li [2]" w:date="2023-07-27T08:15:00Z">
                <w:rPr>
                  <w:rFonts w:ascii="Cambria Math" w:hAnsi="Cambria Math" w:cstheme="minorHAnsi"/>
                  <w:strike/>
                  <w:rPrChange w:id="844" w:author="Wenchao Ma" w:date="2023-07-20T20:22:00Z">
                    <w:rPr>
                      <w:rFonts w:ascii="Cambria Math" w:hAnsi="Cambria Math" w:cstheme="minorHAnsi"/>
                    </w:rPr>
                  </w:rPrChange>
                </w:rPr>
                <m:t>#</m:t>
              </w:del>
            </m:r>
            <m:d>
              <m:dPr>
                <m:ctrlPr>
                  <w:del w:id="845" w:author="Jujia Li [2]" w:date="2023-07-27T08:15:00Z">
                    <w:rPr>
                      <w:rFonts w:ascii="Cambria Math" w:hAnsi="Cambria Math" w:cstheme="minorHAnsi"/>
                      <w:i/>
                      <w:strike/>
                    </w:rPr>
                  </w:del>
                </m:ctrlPr>
              </m:dPr>
              <m:e>
                <m:r>
                  <w:del w:id="846" w:author="Jujia Li [2]" w:date="2023-07-27T08:15:00Z">
                    <w:rPr>
                      <w:rFonts w:ascii="Cambria Math" w:hAnsi="Cambria Math" w:cstheme="minorHAnsi"/>
                      <w:strike/>
                      <w:rPrChange w:id="847" w:author="Wenchao Ma" w:date="2023-07-20T20:22:00Z">
                        <w:rPr>
                          <w:rFonts w:ascii="Cambria Math" w:hAnsi="Cambria Math" w:cstheme="minorHAnsi"/>
                        </w:rPr>
                      </w:rPrChange>
                    </w:rPr>
                    <m:t>12</m:t>
                  </w:del>
                </m:r>
              </m:e>
            </m:d>
          </m:e>
        </m:eqArr>
      </m:oMath>
    </w:p>
    <w:p w14:paraId="5075268B" w14:textId="77882C2B" w:rsidR="007267FC" w:rsidRPr="007950D2" w:rsidDel="00D51F90" w:rsidRDefault="007267FC">
      <w:pPr>
        <w:spacing w:after="0" w:line="480" w:lineRule="auto"/>
        <w:jc w:val="center"/>
        <w:rPr>
          <w:del w:id="848" w:author="Jujia Li [2]" w:date="2023-07-27T08:15:00Z"/>
          <w:rFonts w:cstheme="minorHAnsi"/>
          <w:strike/>
          <w:rPrChange w:id="849" w:author="Wenchao Ma" w:date="2023-07-20T20:22:00Z">
            <w:rPr>
              <w:del w:id="850" w:author="Jujia Li [2]" w:date="2023-07-27T08:15:00Z"/>
              <w:rFonts w:cstheme="minorHAnsi"/>
            </w:rPr>
          </w:rPrChange>
        </w:rPr>
        <w:pPrChange w:id="851" w:author="Jujia Li [2]" w:date="2023-07-27T08:15:00Z">
          <w:pPr>
            <w:spacing w:after="0" w:line="480" w:lineRule="auto"/>
            <w:ind w:firstLine="720"/>
            <w:jc w:val="center"/>
          </w:pPr>
        </w:pPrChange>
      </w:pPr>
    </w:p>
    <w:p w14:paraId="6106CE56" w14:textId="067816B9" w:rsidR="000E2C77" w:rsidRPr="007950D2" w:rsidDel="00D51F90" w:rsidRDefault="000E2C77">
      <w:pPr>
        <w:spacing w:after="0" w:line="480" w:lineRule="auto"/>
        <w:rPr>
          <w:del w:id="852" w:author="Jujia Li [2]" w:date="2023-07-27T08:15:00Z"/>
          <w:rFonts w:cstheme="minorHAnsi"/>
          <w:strike/>
          <w:rPrChange w:id="853" w:author="Wenchao Ma" w:date="2023-07-20T20:22:00Z">
            <w:rPr>
              <w:del w:id="854" w:author="Jujia Li [2]" w:date="2023-07-27T08:15:00Z"/>
              <w:rFonts w:cstheme="minorHAnsi"/>
            </w:rPr>
          </w:rPrChange>
        </w:rPr>
        <w:pPrChange w:id="855" w:author="Jujia Li [2]" w:date="2023-07-27T08:15:00Z">
          <w:pPr>
            <w:spacing w:after="0" w:line="480" w:lineRule="auto"/>
            <w:ind w:firstLine="720"/>
          </w:pPr>
        </w:pPrChange>
      </w:pPr>
      <w:del w:id="856" w:author="Jujia Li [2]" w:date="2023-07-27T08:15:00Z">
        <w:r w:rsidRPr="007950D2" w:rsidDel="00D51F90">
          <w:rPr>
            <w:rFonts w:cstheme="minorHAnsi"/>
            <w:strike/>
            <w:rPrChange w:id="857" w:author="Wenchao Ma" w:date="2023-07-20T20:22:00Z">
              <w:rPr>
                <w:rFonts w:cstheme="minorHAnsi"/>
              </w:rPr>
            </w:rPrChange>
          </w:rPr>
          <w:delText xml:space="preserve">In which, </w:delText>
        </w:r>
      </w:del>
    </w:p>
    <w:p w14:paraId="0D00C5B1" w14:textId="735F3920" w:rsidR="007267FC" w:rsidRPr="007950D2" w:rsidDel="00D51F90" w:rsidRDefault="00000000">
      <w:pPr>
        <w:spacing w:after="0" w:line="480" w:lineRule="auto"/>
        <w:jc w:val="center"/>
        <w:rPr>
          <w:del w:id="858" w:author="Jujia Li [2]" w:date="2023-07-27T08:15:00Z"/>
          <w:rFonts w:cstheme="minorHAnsi"/>
          <w:strike/>
          <w:rPrChange w:id="859" w:author="Wenchao Ma" w:date="2023-07-20T20:22:00Z">
            <w:rPr>
              <w:del w:id="860" w:author="Jujia Li [2]" w:date="2023-07-27T08:15:00Z"/>
              <w:rFonts w:cstheme="minorHAnsi"/>
            </w:rPr>
          </w:rPrChange>
        </w:rPr>
        <w:pPrChange w:id="861" w:author="Jujia Li [2]" w:date="2023-07-27T08:15:00Z">
          <w:pPr>
            <w:spacing w:after="0" w:line="480" w:lineRule="auto"/>
            <w:ind w:firstLine="720"/>
            <w:jc w:val="center"/>
          </w:pPr>
        </w:pPrChange>
      </w:pPr>
      <m:oMathPara>
        <m:oMath>
          <m:eqArr>
            <m:eqArrPr>
              <m:maxDist m:val="1"/>
              <m:ctrlPr>
                <w:del w:id="862" w:author="Jujia Li [2]" w:date="2023-07-27T08:15:00Z">
                  <w:rPr>
                    <w:rFonts w:ascii="Cambria Math" w:hAnsi="Cambria Math" w:cstheme="minorHAnsi"/>
                    <w:i/>
                    <w:strike/>
                  </w:rPr>
                </w:del>
              </m:ctrlPr>
            </m:eqArrPr>
            <m:e>
              <m:sSub>
                <m:sSubPr>
                  <m:ctrlPr>
                    <w:del w:id="863" w:author="Jujia Li [2]" w:date="2023-07-27T08:15:00Z">
                      <w:rPr>
                        <w:rFonts w:ascii="Cambria Math" w:hAnsi="Cambria Math" w:cstheme="minorHAnsi"/>
                        <w:i/>
                        <w:strike/>
                      </w:rPr>
                    </w:del>
                  </m:ctrlPr>
                </m:sSubPr>
                <m:e>
                  <m:r>
                    <w:del w:id="864" w:author="Jujia Li [2]" w:date="2023-07-27T08:15:00Z">
                      <w:rPr>
                        <w:rFonts w:ascii="Cambria Math" w:hAnsi="Cambria Math" w:cstheme="minorHAnsi"/>
                        <w:strike/>
                        <w:rPrChange w:id="865" w:author="Wenchao Ma" w:date="2023-07-20T20:22:00Z">
                          <w:rPr>
                            <w:rFonts w:ascii="Cambria Math" w:hAnsi="Cambria Math" w:cstheme="minorHAnsi"/>
                          </w:rPr>
                        </w:rPrChange>
                      </w:rPr>
                      <m:t>m</m:t>
                    </w:del>
                  </m:r>
                </m:e>
                <m:sub>
                  <m:r>
                    <w:del w:id="866" w:author="Jujia Li [2]" w:date="2023-07-27T08:15:00Z">
                      <w:rPr>
                        <w:rFonts w:ascii="Cambria Math" w:hAnsi="Cambria Math" w:cstheme="minorHAnsi"/>
                        <w:strike/>
                        <w:rPrChange w:id="867" w:author="Wenchao Ma" w:date="2023-07-20T20:22:00Z">
                          <w:rPr>
                            <w:rFonts w:ascii="Cambria Math" w:hAnsi="Cambria Math" w:cstheme="minorHAnsi"/>
                          </w:rPr>
                        </w:rPrChange>
                      </w:rPr>
                      <m:t>k</m:t>
                    </w:del>
                  </m:r>
                </m:sub>
              </m:sSub>
              <m:r>
                <w:del w:id="868" w:author="Jujia Li [2]" w:date="2023-07-27T08:15:00Z">
                  <w:rPr>
                    <w:rFonts w:ascii="Cambria Math" w:hAnsi="Cambria Math" w:cstheme="minorHAnsi"/>
                    <w:strike/>
                    <w:rPrChange w:id="869" w:author="Wenchao Ma" w:date="2023-07-20T20:22:00Z">
                      <w:rPr>
                        <w:rFonts w:ascii="Cambria Math" w:hAnsi="Cambria Math" w:cstheme="minorHAnsi"/>
                      </w:rPr>
                    </w:rPrChange>
                  </w:rPr>
                  <m:t>=</m:t>
                </w:del>
              </m:r>
              <m:f>
                <m:fPr>
                  <m:ctrlPr>
                    <w:del w:id="870" w:author="Jujia Li [2]" w:date="2023-07-27T08:15:00Z">
                      <w:rPr>
                        <w:rFonts w:ascii="Cambria Math" w:hAnsi="Cambria Math" w:cstheme="minorHAnsi"/>
                        <w:i/>
                        <w:strike/>
                      </w:rPr>
                    </w:del>
                  </m:ctrlPr>
                </m:fPr>
                <m:num>
                  <m:nary>
                    <m:naryPr>
                      <m:chr m:val="∑"/>
                      <m:limLoc m:val="undOvr"/>
                      <m:ctrlPr>
                        <w:del w:id="871" w:author="Jujia Li [2]" w:date="2023-07-27T08:15:00Z">
                          <w:rPr>
                            <w:rFonts w:ascii="Cambria Math" w:hAnsi="Cambria Math" w:cstheme="minorHAnsi"/>
                            <w:i/>
                            <w:strike/>
                          </w:rPr>
                        </w:del>
                      </m:ctrlPr>
                    </m:naryPr>
                    <m:sub>
                      <m:r>
                        <w:del w:id="872" w:author="Jujia Li [2]" w:date="2023-07-27T08:15:00Z">
                          <w:rPr>
                            <w:rFonts w:ascii="Cambria Math" w:hAnsi="Cambria Math" w:cstheme="minorHAnsi"/>
                            <w:strike/>
                            <w:rPrChange w:id="873" w:author="Wenchao Ma" w:date="2023-07-20T20:22:00Z">
                              <w:rPr>
                                <w:rFonts w:ascii="Cambria Math" w:hAnsi="Cambria Math" w:cstheme="minorHAnsi"/>
                              </w:rPr>
                            </w:rPrChange>
                          </w:rPr>
                          <m:t>i=1</m:t>
                        </w:del>
                      </m:r>
                    </m:sub>
                    <m:sup>
                      <m:r>
                        <w:del w:id="874" w:author="Jujia Li [2]" w:date="2023-07-27T08:15:00Z">
                          <w:rPr>
                            <w:rFonts w:ascii="Cambria Math" w:hAnsi="Cambria Math" w:cstheme="minorHAnsi"/>
                            <w:strike/>
                            <w:rPrChange w:id="875" w:author="Wenchao Ma" w:date="2023-07-20T20:22:00Z">
                              <w:rPr>
                                <w:rFonts w:ascii="Cambria Math" w:hAnsi="Cambria Math" w:cstheme="minorHAnsi"/>
                              </w:rPr>
                            </w:rPrChange>
                          </w:rPr>
                          <m:t>n</m:t>
                        </w:del>
                      </m:r>
                    </m:sup>
                    <m:e>
                      <m:sSup>
                        <m:sSupPr>
                          <m:ctrlPr>
                            <w:del w:id="876" w:author="Jujia Li [2]" w:date="2023-07-27T08:15:00Z">
                              <w:rPr>
                                <w:rFonts w:ascii="Cambria Math" w:hAnsi="Cambria Math" w:cstheme="minorHAnsi"/>
                                <w:i/>
                                <w:strike/>
                              </w:rPr>
                            </w:del>
                          </m:ctrlPr>
                        </m:sSupPr>
                        <m:e>
                          <m:d>
                            <m:dPr>
                              <m:ctrlPr>
                                <w:del w:id="877" w:author="Jujia Li [2]" w:date="2023-07-27T08:15:00Z">
                                  <w:rPr>
                                    <w:rFonts w:ascii="Cambria Math" w:hAnsi="Cambria Math" w:cstheme="minorHAnsi"/>
                                    <w:i/>
                                    <w:strike/>
                                  </w:rPr>
                                </w:del>
                              </m:ctrlPr>
                            </m:dPr>
                            <m:e>
                              <m:sSub>
                                <m:sSubPr>
                                  <m:ctrlPr>
                                    <w:del w:id="878" w:author="Jujia Li [2]" w:date="2023-07-27T08:15:00Z">
                                      <w:rPr>
                                        <w:rFonts w:ascii="Cambria Math" w:hAnsi="Cambria Math" w:cstheme="minorHAnsi"/>
                                        <w:i/>
                                        <w:strike/>
                                      </w:rPr>
                                    </w:del>
                                  </m:ctrlPr>
                                </m:sSubPr>
                                <m:e>
                                  <m:r>
                                    <w:del w:id="879" w:author="Jujia Li [2]" w:date="2023-07-27T08:15:00Z">
                                      <w:rPr>
                                        <w:rFonts w:ascii="Cambria Math" w:hAnsi="Cambria Math" w:cstheme="minorHAnsi"/>
                                        <w:strike/>
                                        <w:rPrChange w:id="880" w:author="Wenchao Ma" w:date="2023-07-20T20:22:00Z">
                                          <w:rPr>
                                            <w:rFonts w:ascii="Cambria Math" w:hAnsi="Cambria Math" w:cstheme="minorHAnsi"/>
                                          </w:rPr>
                                        </w:rPrChange>
                                      </w:rPr>
                                      <m:t>x</m:t>
                                    </w:del>
                                  </m:r>
                                </m:e>
                                <m:sub>
                                  <m:r>
                                    <w:del w:id="881" w:author="Jujia Li [2]" w:date="2023-07-27T08:15:00Z">
                                      <w:rPr>
                                        <w:rFonts w:ascii="Cambria Math" w:hAnsi="Cambria Math" w:cstheme="minorHAnsi"/>
                                        <w:strike/>
                                        <w:rPrChange w:id="882" w:author="Wenchao Ma" w:date="2023-07-20T20:22:00Z">
                                          <w:rPr>
                                            <w:rFonts w:ascii="Cambria Math" w:hAnsi="Cambria Math" w:cstheme="minorHAnsi"/>
                                          </w:rPr>
                                        </w:rPrChange>
                                      </w:rPr>
                                      <m:t>i</m:t>
                                    </w:del>
                                  </m:r>
                                </m:sub>
                              </m:sSub>
                              <m:r>
                                <w:del w:id="883" w:author="Jujia Li [2]" w:date="2023-07-27T08:15:00Z">
                                  <w:rPr>
                                    <w:rFonts w:ascii="Cambria Math" w:hAnsi="Cambria Math" w:cstheme="minorHAnsi"/>
                                    <w:strike/>
                                    <w:rPrChange w:id="884" w:author="Wenchao Ma" w:date="2023-07-20T20:22:00Z">
                                      <w:rPr>
                                        <w:rFonts w:ascii="Cambria Math" w:hAnsi="Cambria Math" w:cstheme="minorHAnsi"/>
                                      </w:rPr>
                                    </w:rPrChange>
                                  </w:rPr>
                                  <m:t>-</m:t>
                                </w:del>
                              </m:r>
                              <m:acc>
                                <m:accPr>
                                  <m:chr m:val="̅"/>
                                  <m:ctrlPr>
                                    <w:del w:id="885" w:author="Jujia Li [2]" w:date="2023-07-27T08:15:00Z">
                                      <w:rPr>
                                        <w:rFonts w:ascii="Cambria Math" w:hAnsi="Cambria Math" w:cstheme="minorHAnsi"/>
                                        <w:i/>
                                        <w:strike/>
                                      </w:rPr>
                                    </w:del>
                                  </m:ctrlPr>
                                </m:accPr>
                                <m:e>
                                  <m:r>
                                    <w:del w:id="886" w:author="Jujia Li [2]" w:date="2023-07-27T08:15:00Z">
                                      <w:rPr>
                                        <w:rFonts w:ascii="Cambria Math" w:hAnsi="Cambria Math" w:cstheme="minorHAnsi"/>
                                        <w:strike/>
                                        <w:rPrChange w:id="887" w:author="Wenchao Ma" w:date="2023-07-20T20:22:00Z">
                                          <w:rPr>
                                            <w:rFonts w:ascii="Cambria Math" w:hAnsi="Cambria Math" w:cstheme="minorHAnsi"/>
                                          </w:rPr>
                                        </w:rPrChange>
                                      </w:rPr>
                                      <m:t>x</m:t>
                                    </w:del>
                                  </m:r>
                                </m:e>
                              </m:acc>
                            </m:e>
                          </m:d>
                        </m:e>
                        <m:sup>
                          <m:r>
                            <w:del w:id="888" w:author="Jujia Li [2]" w:date="2023-07-27T08:15:00Z">
                              <w:rPr>
                                <w:rFonts w:ascii="Cambria Math" w:hAnsi="Cambria Math" w:cstheme="minorHAnsi"/>
                                <w:strike/>
                                <w:rPrChange w:id="889" w:author="Wenchao Ma" w:date="2023-07-20T20:22:00Z">
                                  <w:rPr>
                                    <w:rFonts w:ascii="Cambria Math" w:hAnsi="Cambria Math" w:cstheme="minorHAnsi"/>
                                  </w:rPr>
                                </w:rPrChange>
                              </w:rPr>
                              <m:t>k</m:t>
                            </w:del>
                          </m:r>
                        </m:sup>
                      </m:sSup>
                    </m:e>
                  </m:nary>
                </m:num>
                <m:den>
                  <m:r>
                    <w:del w:id="890" w:author="Jujia Li [2]" w:date="2023-07-27T08:15:00Z">
                      <w:rPr>
                        <w:rFonts w:ascii="Cambria Math" w:hAnsi="Cambria Math" w:cstheme="minorHAnsi"/>
                        <w:strike/>
                        <w:rPrChange w:id="891" w:author="Wenchao Ma" w:date="2023-07-20T20:22:00Z">
                          <w:rPr>
                            <w:rFonts w:ascii="Cambria Math" w:hAnsi="Cambria Math" w:cstheme="minorHAnsi"/>
                          </w:rPr>
                        </w:rPrChange>
                      </w:rPr>
                      <m:t>n-1</m:t>
                    </w:del>
                  </m:r>
                </m:den>
              </m:f>
              <m:r>
                <w:del w:id="892" w:author="Jujia Li [2]" w:date="2023-07-27T08:15:00Z">
                  <w:rPr>
                    <w:rFonts w:ascii="Cambria Math" w:hAnsi="Cambria Math" w:cstheme="minorHAnsi"/>
                    <w:strike/>
                    <w:rPrChange w:id="893" w:author="Wenchao Ma" w:date="2023-07-20T20:22:00Z">
                      <w:rPr>
                        <w:rFonts w:ascii="Cambria Math" w:hAnsi="Cambria Math" w:cstheme="minorHAnsi"/>
                      </w:rPr>
                    </w:rPrChange>
                  </w:rPr>
                  <m:t>, k = 2, 3#</m:t>
                </w:del>
              </m:r>
              <m:d>
                <m:dPr>
                  <m:ctrlPr>
                    <w:del w:id="894" w:author="Jujia Li [2]" w:date="2023-07-27T08:15:00Z">
                      <w:rPr>
                        <w:rFonts w:ascii="Cambria Math" w:hAnsi="Cambria Math" w:cstheme="minorHAnsi"/>
                        <w:i/>
                        <w:strike/>
                      </w:rPr>
                    </w:del>
                  </m:ctrlPr>
                </m:dPr>
                <m:e>
                  <m:r>
                    <w:del w:id="895" w:author="Jujia Li [2]" w:date="2023-07-27T08:15:00Z">
                      <w:rPr>
                        <w:rFonts w:ascii="Cambria Math" w:hAnsi="Cambria Math" w:cstheme="minorHAnsi"/>
                        <w:strike/>
                        <w:rPrChange w:id="896" w:author="Wenchao Ma" w:date="2023-07-20T20:22:00Z">
                          <w:rPr>
                            <w:rFonts w:ascii="Cambria Math" w:hAnsi="Cambria Math" w:cstheme="minorHAnsi"/>
                          </w:rPr>
                        </w:rPrChange>
                      </w:rPr>
                      <m:t>13</m:t>
                    </w:del>
                  </m:r>
                </m:e>
              </m:d>
            </m:e>
          </m:eqArr>
        </m:oMath>
      </m:oMathPara>
    </w:p>
    <w:p w14:paraId="339B0037" w14:textId="194668F6" w:rsidR="00D95562" w:rsidRPr="007950D2" w:rsidDel="00D51F90" w:rsidRDefault="00000000">
      <w:pPr>
        <w:spacing w:after="0" w:line="480" w:lineRule="auto"/>
        <w:jc w:val="center"/>
        <w:rPr>
          <w:del w:id="897" w:author="Jujia Li [2]" w:date="2023-07-27T08:15:00Z"/>
          <w:rFonts w:cstheme="minorHAnsi"/>
          <w:strike/>
          <w:rPrChange w:id="898" w:author="Wenchao Ma" w:date="2023-07-20T20:22:00Z">
            <w:rPr>
              <w:del w:id="899" w:author="Jujia Li [2]" w:date="2023-07-27T08:15:00Z"/>
              <w:rFonts w:cstheme="minorHAnsi"/>
            </w:rPr>
          </w:rPrChange>
        </w:rPr>
        <w:pPrChange w:id="900" w:author="Jujia Li [2]" w:date="2023-07-27T08:15:00Z">
          <w:pPr>
            <w:spacing w:after="0" w:line="480" w:lineRule="auto"/>
            <w:ind w:firstLine="720"/>
            <w:jc w:val="center"/>
          </w:pPr>
        </w:pPrChange>
      </w:pPr>
      <m:oMath>
        <m:acc>
          <m:accPr>
            <m:chr m:val="̅"/>
            <m:ctrlPr>
              <w:del w:id="901" w:author="Jujia Li [2]" w:date="2023-07-27T08:15:00Z">
                <w:rPr>
                  <w:rFonts w:ascii="Cambria Math" w:hAnsi="Cambria Math" w:cstheme="minorHAnsi"/>
                  <w:i/>
                  <w:strike/>
                </w:rPr>
              </w:del>
            </m:ctrlPr>
          </m:accPr>
          <m:e>
            <m:r>
              <w:del w:id="902" w:author="Jujia Li [2]" w:date="2023-07-27T08:15:00Z">
                <w:rPr>
                  <w:rFonts w:ascii="Cambria Math" w:hAnsi="Cambria Math" w:cstheme="minorHAnsi"/>
                  <w:strike/>
                  <w:rPrChange w:id="903" w:author="Wenchao Ma" w:date="2023-07-20T20:22:00Z">
                    <w:rPr>
                      <w:rFonts w:ascii="Cambria Math" w:hAnsi="Cambria Math" w:cstheme="minorHAnsi"/>
                    </w:rPr>
                  </w:rPrChange>
                </w:rPr>
                <m:t>x</m:t>
              </w:del>
            </m:r>
          </m:e>
        </m:acc>
        <m:r>
          <w:del w:id="904" w:author="Jujia Li [2]" w:date="2023-07-27T08:15:00Z">
            <w:rPr>
              <w:rFonts w:ascii="Cambria Math" w:hAnsi="Cambria Math" w:cstheme="minorHAnsi"/>
              <w:strike/>
              <w:rPrChange w:id="905" w:author="Wenchao Ma" w:date="2023-07-20T20:22:00Z">
                <w:rPr>
                  <w:rFonts w:ascii="Cambria Math" w:hAnsi="Cambria Math" w:cstheme="minorHAnsi"/>
                </w:rPr>
              </w:rPrChange>
            </w:rPr>
            <m:t xml:space="preserve"> = sample mean</m:t>
          </w:del>
        </m:r>
      </m:oMath>
      <w:del w:id="906" w:author="Jujia Li [2]" w:date="2023-07-27T08:15:00Z">
        <w:r w:rsidR="00D95562" w:rsidRPr="007950D2" w:rsidDel="00D51F90">
          <w:rPr>
            <w:rFonts w:cstheme="minorHAnsi"/>
            <w:strike/>
            <w:rPrChange w:id="907" w:author="Wenchao Ma" w:date="2023-07-20T20:22:00Z">
              <w:rPr>
                <w:rFonts w:cstheme="minorHAnsi"/>
              </w:rPr>
            </w:rPrChange>
          </w:rPr>
          <w:delText xml:space="preserve"> , and</w:delText>
        </w:r>
      </w:del>
    </w:p>
    <w:p w14:paraId="6FA07887" w14:textId="50ABA9C9" w:rsidR="00D95562" w:rsidRPr="007950D2" w:rsidDel="00D51F90" w:rsidRDefault="00000000">
      <w:pPr>
        <w:spacing w:after="0" w:line="480" w:lineRule="auto"/>
        <w:jc w:val="center"/>
        <w:rPr>
          <w:del w:id="908" w:author="Jujia Li [2]" w:date="2023-07-27T08:15:00Z"/>
          <w:rFonts w:cstheme="minorHAnsi"/>
          <w:strike/>
          <w:rPrChange w:id="909" w:author="Wenchao Ma" w:date="2023-07-20T20:22:00Z">
            <w:rPr>
              <w:del w:id="910" w:author="Jujia Li [2]" w:date="2023-07-27T08:15:00Z"/>
              <w:rFonts w:cstheme="minorHAnsi"/>
            </w:rPr>
          </w:rPrChange>
        </w:rPr>
        <w:pPrChange w:id="911" w:author="Jujia Li [2]" w:date="2023-07-27T08:15:00Z">
          <w:pPr>
            <w:spacing w:after="0" w:line="480" w:lineRule="auto"/>
            <w:ind w:firstLine="720"/>
            <w:jc w:val="center"/>
          </w:pPr>
        </w:pPrChange>
      </w:pPr>
      <m:oMathPara>
        <m:oMath>
          <m:rad>
            <m:radPr>
              <m:degHide m:val="1"/>
              <m:ctrlPr>
                <w:del w:id="912" w:author="Jujia Li [2]" w:date="2023-07-27T08:15:00Z">
                  <w:rPr>
                    <w:rFonts w:ascii="Cambria Math" w:hAnsi="Cambria Math" w:cstheme="minorHAnsi"/>
                    <w:i/>
                    <w:strike/>
                  </w:rPr>
                </w:del>
              </m:ctrlPr>
            </m:radPr>
            <m:deg/>
            <m:e>
              <m:sSub>
                <m:sSubPr>
                  <m:ctrlPr>
                    <w:del w:id="913" w:author="Jujia Li [2]" w:date="2023-07-27T08:15:00Z">
                      <w:rPr>
                        <w:rFonts w:ascii="Cambria Math" w:hAnsi="Cambria Math" w:cstheme="minorHAnsi"/>
                        <w:i/>
                        <w:strike/>
                      </w:rPr>
                    </w:del>
                  </m:ctrlPr>
                </m:sSubPr>
                <m:e>
                  <m:r>
                    <w:del w:id="914" w:author="Jujia Li [2]" w:date="2023-07-27T08:15:00Z">
                      <w:rPr>
                        <w:rFonts w:ascii="Cambria Math" w:hAnsi="Cambria Math" w:cstheme="minorHAnsi"/>
                        <w:strike/>
                        <w:rPrChange w:id="915" w:author="Wenchao Ma" w:date="2023-07-20T20:22:00Z">
                          <w:rPr>
                            <w:rFonts w:ascii="Cambria Math" w:hAnsi="Cambria Math" w:cstheme="minorHAnsi"/>
                          </w:rPr>
                        </w:rPrChange>
                      </w:rPr>
                      <m:t>m</m:t>
                    </w:del>
                  </m:r>
                </m:e>
                <m:sub>
                  <m:r>
                    <w:del w:id="916" w:author="Jujia Li [2]" w:date="2023-07-27T08:15:00Z">
                      <w:rPr>
                        <w:rFonts w:ascii="Cambria Math" w:hAnsi="Cambria Math" w:cstheme="minorHAnsi"/>
                        <w:strike/>
                        <w:rPrChange w:id="917" w:author="Wenchao Ma" w:date="2023-07-20T20:22:00Z">
                          <w:rPr>
                            <w:rFonts w:ascii="Cambria Math" w:hAnsi="Cambria Math" w:cstheme="minorHAnsi"/>
                          </w:rPr>
                        </w:rPrChange>
                      </w:rPr>
                      <m:t>2</m:t>
                    </w:del>
                  </m:r>
                </m:sub>
              </m:sSub>
            </m:e>
          </m:rad>
          <m:r>
            <w:del w:id="918" w:author="Jujia Li [2]" w:date="2023-07-27T08:15:00Z">
              <w:rPr>
                <w:rFonts w:ascii="Cambria Math" w:hAnsi="Cambria Math" w:cstheme="minorHAnsi"/>
                <w:strike/>
                <w:rPrChange w:id="919" w:author="Wenchao Ma" w:date="2023-07-20T20:22:00Z">
                  <w:rPr>
                    <w:rFonts w:ascii="Cambria Math" w:hAnsi="Cambria Math" w:cstheme="minorHAnsi"/>
                  </w:rPr>
                </w:rPrChange>
              </w:rPr>
              <m:t xml:space="preserve"> = sample standard deviation.</m:t>
            </w:del>
          </m:r>
        </m:oMath>
      </m:oMathPara>
    </w:p>
    <w:p w14:paraId="362E7CC4" w14:textId="1A4413EE" w:rsidR="00F260BA" w:rsidRPr="007950D2" w:rsidDel="00D51F90" w:rsidRDefault="00000000">
      <w:pPr>
        <w:spacing w:after="0" w:line="480" w:lineRule="auto"/>
        <w:jc w:val="center"/>
        <w:rPr>
          <w:del w:id="920" w:author="Jujia Li [2]" w:date="2023-07-27T08:15:00Z"/>
          <w:rFonts w:cstheme="minorHAnsi"/>
          <w:strike/>
          <w:rPrChange w:id="921" w:author="Wenchao Ma" w:date="2023-07-20T20:22:00Z">
            <w:rPr>
              <w:del w:id="922" w:author="Jujia Li [2]" w:date="2023-07-27T08:15:00Z"/>
              <w:rFonts w:cstheme="minorHAnsi"/>
            </w:rPr>
          </w:rPrChange>
        </w:rPr>
        <w:pPrChange w:id="923" w:author="Jujia Li [2]" w:date="2023-07-27T08:15:00Z">
          <w:pPr>
            <w:spacing w:after="0" w:line="480" w:lineRule="auto"/>
            <w:ind w:firstLine="720"/>
            <w:jc w:val="center"/>
          </w:pPr>
        </w:pPrChange>
      </w:pPr>
      <m:oMathPara>
        <m:oMath>
          <m:eqArr>
            <m:eqArrPr>
              <m:maxDist m:val="1"/>
              <m:ctrlPr>
                <w:del w:id="924" w:author="Jujia Li [2]" w:date="2023-07-27T08:15:00Z">
                  <w:rPr>
                    <w:rFonts w:ascii="Cambria Math" w:hAnsi="Cambria Math" w:cstheme="minorHAnsi"/>
                    <w:i/>
                    <w:strike/>
                  </w:rPr>
                </w:del>
              </m:ctrlPr>
            </m:eqArrPr>
            <m:e>
              <m:sSub>
                <m:sSubPr>
                  <m:ctrlPr>
                    <w:del w:id="925" w:author="Jujia Li [2]" w:date="2023-07-27T08:15:00Z">
                      <w:rPr>
                        <w:rFonts w:ascii="Cambria Math" w:hAnsi="Cambria Math" w:cstheme="minorHAnsi"/>
                        <w:i/>
                        <w:strike/>
                      </w:rPr>
                    </w:del>
                  </m:ctrlPr>
                </m:sSubPr>
                <m:e>
                  <m:r>
                    <w:del w:id="926" w:author="Jujia Li [2]" w:date="2023-07-27T08:15:00Z">
                      <w:rPr>
                        <w:rFonts w:ascii="Cambria Math" w:hAnsi="Cambria Math" w:cstheme="minorHAnsi"/>
                        <w:strike/>
                        <w:rPrChange w:id="927" w:author="Wenchao Ma" w:date="2023-07-20T20:22:00Z">
                          <w:rPr>
                            <w:rFonts w:ascii="Cambria Math" w:hAnsi="Cambria Math" w:cstheme="minorHAnsi"/>
                          </w:rPr>
                        </w:rPrChange>
                      </w:rPr>
                      <m:t>g</m:t>
                    </w:del>
                  </m:r>
                </m:e>
                <m:sub>
                  <m:r>
                    <w:del w:id="928" w:author="Jujia Li [2]" w:date="2023-07-27T08:15:00Z">
                      <w:rPr>
                        <w:rFonts w:ascii="Cambria Math" w:hAnsi="Cambria Math" w:cstheme="minorHAnsi"/>
                        <w:strike/>
                        <w:rPrChange w:id="929" w:author="Wenchao Ma" w:date="2023-07-20T20:22:00Z">
                          <w:rPr>
                            <w:rFonts w:ascii="Cambria Math" w:hAnsi="Cambria Math" w:cstheme="minorHAnsi"/>
                          </w:rPr>
                        </w:rPrChange>
                      </w:rPr>
                      <m:t>1</m:t>
                    </w:del>
                  </m:r>
                </m:sub>
              </m:sSub>
              <m:r>
                <w:del w:id="930" w:author="Jujia Li [2]" w:date="2023-07-27T08:15:00Z">
                  <w:rPr>
                    <w:rFonts w:ascii="Cambria Math" w:hAnsi="Cambria Math" w:cstheme="minorHAnsi"/>
                    <w:strike/>
                    <w:rPrChange w:id="931" w:author="Wenchao Ma" w:date="2023-07-20T20:22:00Z">
                      <w:rPr>
                        <w:rFonts w:ascii="Cambria Math" w:hAnsi="Cambria Math" w:cstheme="minorHAnsi"/>
                      </w:rPr>
                    </w:rPrChange>
                  </w:rPr>
                  <m:t>=</m:t>
                </w:del>
              </m:r>
              <m:f>
                <m:fPr>
                  <m:ctrlPr>
                    <w:del w:id="932" w:author="Jujia Li [2]" w:date="2023-07-27T08:15:00Z">
                      <w:rPr>
                        <w:rFonts w:ascii="Cambria Math" w:hAnsi="Cambria Math" w:cstheme="minorHAnsi"/>
                        <w:i/>
                        <w:strike/>
                      </w:rPr>
                    </w:del>
                  </m:ctrlPr>
                </m:fPr>
                <m:num>
                  <m:nary>
                    <m:naryPr>
                      <m:chr m:val="∑"/>
                      <m:limLoc m:val="undOvr"/>
                      <m:ctrlPr>
                        <w:del w:id="933" w:author="Jujia Li [2]" w:date="2023-07-27T08:15:00Z">
                          <w:rPr>
                            <w:rFonts w:ascii="Cambria Math" w:hAnsi="Cambria Math" w:cstheme="minorHAnsi"/>
                            <w:i/>
                            <w:strike/>
                          </w:rPr>
                        </w:del>
                      </m:ctrlPr>
                    </m:naryPr>
                    <m:sub>
                      <m:r>
                        <w:del w:id="934" w:author="Jujia Li [2]" w:date="2023-07-27T08:15:00Z">
                          <w:rPr>
                            <w:rFonts w:ascii="Cambria Math" w:hAnsi="Cambria Math" w:cstheme="minorHAnsi"/>
                            <w:strike/>
                            <w:rPrChange w:id="935" w:author="Wenchao Ma" w:date="2023-07-20T20:22:00Z">
                              <w:rPr>
                                <w:rFonts w:ascii="Cambria Math" w:hAnsi="Cambria Math" w:cstheme="minorHAnsi"/>
                              </w:rPr>
                            </w:rPrChange>
                          </w:rPr>
                          <m:t>i=1</m:t>
                        </w:del>
                      </m:r>
                    </m:sub>
                    <m:sup>
                      <m:r>
                        <w:del w:id="936" w:author="Jujia Li [2]" w:date="2023-07-27T08:15:00Z">
                          <w:rPr>
                            <w:rFonts w:ascii="Cambria Math" w:hAnsi="Cambria Math" w:cstheme="minorHAnsi"/>
                            <w:strike/>
                            <w:rPrChange w:id="937" w:author="Wenchao Ma" w:date="2023-07-20T20:22:00Z">
                              <w:rPr>
                                <w:rFonts w:ascii="Cambria Math" w:hAnsi="Cambria Math" w:cstheme="minorHAnsi"/>
                              </w:rPr>
                            </w:rPrChange>
                          </w:rPr>
                          <m:t>n</m:t>
                        </w:del>
                      </m:r>
                    </m:sup>
                    <m:e>
                      <m:sSup>
                        <m:sSupPr>
                          <m:ctrlPr>
                            <w:del w:id="938" w:author="Jujia Li [2]" w:date="2023-07-27T08:15:00Z">
                              <w:rPr>
                                <w:rFonts w:ascii="Cambria Math" w:hAnsi="Cambria Math" w:cstheme="minorHAnsi"/>
                                <w:i/>
                                <w:strike/>
                              </w:rPr>
                            </w:del>
                          </m:ctrlPr>
                        </m:sSupPr>
                        <m:e>
                          <m:d>
                            <m:dPr>
                              <m:ctrlPr>
                                <w:del w:id="939" w:author="Jujia Li [2]" w:date="2023-07-27T08:15:00Z">
                                  <w:rPr>
                                    <w:rFonts w:ascii="Cambria Math" w:hAnsi="Cambria Math" w:cstheme="minorHAnsi"/>
                                    <w:i/>
                                    <w:strike/>
                                  </w:rPr>
                                </w:del>
                              </m:ctrlPr>
                            </m:dPr>
                            <m:e>
                              <m:sSub>
                                <m:sSubPr>
                                  <m:ctrlPr>
                                    <w:del w:id="940" w:author="Jujia Li [2]" w:date="2023-07-27T08:15:00Z">
                                      <w:rPr>
                                        <w:rFonts w:ascii="Cambria Math" w:hAnsi="Cambria Math" w:cstheme="minorHAnsi"/>
                                        <w:i/>
                                        <w:strike/>
                                      </w:rPr>
                                    </w:del>
                                  </m:ctrlPr>
                                </m:sSubPr>
                                <m:e>
                                  <m:r>
                                    <w:del w:id="941" w:author="Jujia Li [2]" w:date="2023-07-27T08:15:00Z">
                                      <w:rPr>
                                        <w:rFonts w:ascii="Cambria Math" w:hAnsi="Cambria Math" w:cstheme="minorHAnsi"/>
                                        <w:strike/>
                                        <w:rPrChange w:id="942" w:author="Wenchao Ma" w:date="2023-07-20T20:22:00Z">
                                          <w:rPr>
                                            <w:rFonts w:ascii="Cambria Math" w:hAnsi="Cambria Math" w:cstheme="minorHAnsi"/>
                                          </w:rPr>
                                        </w:rPrChange>
                                      </w:rPr>
                                      <m:t>x</m:t>
                                    </w:del>
                                  </m:r>
                                </m:e>
                                <m:sub>
                                  <m:r>
                                    <w:del w:id="943" w:author="Jujia Li [2]" w:date="2023-07-27T08:15:00Z">
                                      <w:rPr>
                                        <w:rFonts w:ascii="Cambria Math" w:hAnsi="Cambria Math" w:cstheme="minorHAnsi"/>
                                        <w:strike/>
                                        <w:rPrChange w:id="944" w:author="Wenchao Ma" w:date="2023-07-20T20:22:00Z">
                                          <w:rPr>
                                            <w:rFonts w:ascii="Cambria Math" w:hAnsi="Cambria Math" w:cstheme="minorHAnsi"/>
                                          </w:rPr>
                                        </w:rPrChange>
                                      </w:rPr>
                                      <m:t>i</m:t>
                                    </w:del>
                                  </m:r>
                                </m:sub>
                              </m:sSub>
                              <m:r>
                                <w:del w:id="945" w:author="Jujia Li [2]" w:date="2023-07-27T08:15:00Z">
                                  <w:rPr>
                                    <w:rFonts w:ascii="Cambria Math" w:hAnsi="Cambria Math" w:cstheme="minorHAnsi"/>
                                    <w:strike/>
                                    <w:rPrChange w:id="946" w:author="Wenchao Ma" w:date="2023-07-20T20:22:00Z">
                                      <w:rPr>
                                        <w:rFonts w:ascii="Cambria Math" w:hAnsi="Cambria Math" w:cstheme="minorHAnsi"/>
                                      </w:rPr>
                                    </w:rPrChange>
                                  </w:rPr>
                                  <m:t>-</m:t>
                                </w:del>
                              </m:r>
                              <m:acc>
                                <m:accPr>
                                  <m:chr m:val="̅"/>
                                  <m:ctrlPr>
                                    <w:del w:id="947" w:author="Jujia Li [2]" w:date="2023-07-27T08:15:00Z">
                                      <w:rPr>
                                        <w:rFonts w:ascii="Cambria Math" w:hAnsi="Cambria Math" w:cstheme="minorHAnsi"/>
                                        <w:i/>
                                        <w:strike/>
                                      </w:rPr>
                                    </w:del>
                                  </m:ctrlPr>
                                </m:accPr>
                                <m:e>
                                  <m:r>
                                    <w:del w:id="948" w:author="Jujia Li [2]" w:date="2023-07-27T08:15:00Z">
                                      <w:rPr>
                                        <w:rFonts w:ascii="Cambria Math" w:hAnsi="Cambria Math" w:cstheme="minorHAnsi"/>
                                        <w:strike/>
                                        <w:rPrChange w:id="949" w:author="Wenchao Ma" w:date="2023-07-20T20:22:00Z">
                                          <w:rPr>
                                            <w:rFonts w:ascii="Cambria Math" w:hAnsi="Cambria Math" w:cstheme="minorHAnsi"/>
                                          </w:rPr>
                                        </w:rPrChange>
                                      </w:rPr>
                                      <m:t>x</m:t>
                                    </w:del>
                                  </m:r>
                                </m:e>
                              </m:acc>
                            </m:e>
                          </m:d>
                        </m:e>
                        <m:sup>
                          <m:r>
                            <w:del w:id="950" w:author="Jujia Li [2]" w:date="2023-07-27T08:15:00Z">
                              <w:rPr>
                                <w:rFonts w:ascii="Cambria Math" w:hAnsi="Cambria Math" w:cstheme="minorHAnsi"/>
                                <w:strike/>
                                <w:rPrChange w:id="951" w:author="Wenchao Ma" w:date="2023-07-20T20:22:00Z">
                                  <w:rPr>
                                    <w:rFonts w:ascii="Cambria Math" w:hAnsi="Cambria Math" w:cstheme="minorHAnsi"/>
                                  </w:rPr>
                                </w:rPrChange>
                              </w:rPr>
                              <m:t>3</m:t>
                            </w:del>
                          </m:r>
                        </m:sup>
                      </m:sSup>
                    </m:e>
                  </m:nary>
                </m:num>
                <m:den>
                  <m:sSup>
                    <m:sSupPr>
                      <m:ctrlPr>
                        <w:del w:id="952" w:author="Jujia Li [2]" w:date="2023-07-27T08:15:00Z">
                          <w:rPr>
                            <w:rFonts w:ascii="Cambria Math" w:hAnsi="Cambria Math" w:cstheme="minorHAnsi"/>
                            <w:i/>
                            <w:strike/>
                          </w:rPr>
                        </w:del>
                      </m:ctrlPr>
                    </m:sSupPr>
                    <m:e>
                      <m:r>
                        <w:del w:id="953" w:author="Jujia Li [2]" w:date="2023-07-27T08:15:00Z">
                          <w:rPr>
                            <w:rFonts w:ascii="Cambria Math" w:hAnsi="Cambria Math" w:cstheme="minorHAnsi"/>
                            <w:strike/>
                            <w:rPrChange w:id="954" w:author="Wenchao Ma" w:date="2023-07-20T20:22:00Z">
                              <w:rPr>
                                <w:rFonts w:ascii="Cambria Math" w:hAnsi="Cambria Math" w:cstheme="minorHAnsi"/>
                              </w:rPr>
                            </w:rPrChange>
                          </w:rPr>
                          <m:t>SD</m:t>
                        </w:del>
                      </m:r>
                    </m:e>
                    <m:sup>
                      <m:r>
                        <w:del w:id="955" w:author="Jujia Li [2]" w:date="2023-07-27T08:15:00Z">
                          <w:rPr>
                            <w:rFonts w:ascii="Cambria Math" w:hAnsi="Cambria Math" w:cstheme="minorHAnsi"/>
                            <w:strike/>
                            <w:rPrChange w:id="956" w:author="Wenchao Ma" w:date="2023-07-20T20:22:00Z">
                              <w:rPr>
                                <w:rFonts w:ascii="Cambria Math" w:hAnsi="Cambria Math" w:cstheme="minorHAnsi"/>
                              </w:rPr>
                            </w:rPrChange>
                          </w:rPr>
                          <m:t>3</m:t>
                        </w:del>
                      </m:r>
                    </m:sup>
                  </m:sSup>
                </m:den>
              </m:f>
              <m:r>
                <w:del w:id="957" w:author="Jujia Li [2]" w:date="2023-07-27T08:15:00Z">
                  <w:rPr>
                    <w:rFonts w:ascii="Cambria Math" w:hAnsi="Cambria Math" w:cstheme="minorHAnsi"/>
                    <w:strike/>
                    <w:rPrChange w:id="958" w:author="Wenchao Ma" w:date="2023-07-20T20:22:00Z">
                      <w:rPr>
                        <w:rFonts w:ascii="Cambria Math" w:hAnsi="Cambria Math" w:cstheme="minorHAnsi"/>
                      </w:rPr>
                    </w:rPrChange>
                  </w:rPr>
                  <m:t>.#</m:t>
                </w:del>
              </m:r>
              <m:d>
                <m:dPr>
                  <m:ctrlPr>
                    <w:del w:id="959" w:author="Jujia Li [2]" w:date="2023-07-27T08:15:00Z">
                      <w:rPr>
                        <w:rFonts w:ascii="Cambria Math" w:hAnsi="Cambria Math" w:cstheme="minorHAnsi"/>
                        <w:i/>
                        <w:strike/>
                      </w:rPr>
                    </w:del>
                  </m:ctrlPr>
                </m:dPr>
                <m:e>
                  <m:r>
                    <w:del w:id="960" w:author="Jujia Li [2]" w:date="2023-07-27T08:15:00Z">
                      <w:rPr>
                        <w:rFonts w:ascii="Cambria Math" w:hAnsi="Cambria Math" w:cstheme="minorHAnsi"/>
                        <w:strike/>
                        <w:rPrChange w:id="961" w:author="Wenchao Ma" w:date="2023-07-20T20:22:00Z">
                          <w:rPr>
                            <w:rFonts w:ascii="Cambria Math" w:hAnsi="Cambria Math" w:cstheme="minorHAnsi"/>
                          </w:rPr>
                        </w:rPrChange>
                      </w:rPr>
                      <m:t>14</m:t>
                    </w:del>
                  </m:r>
                </m:e>
              </m:d>
            </m:e>
          </m:eqArr>
        </m:oMath>
      </m:oMathPara>
    </w:p>
    <w:p w14:paraId="78414BC6" w14:textId="3C268D87" w:rsidR="007267FC" w:rsidRPr="007950D2" w:rsidDel="00D51F90" w:rsidRDefault="00107937">
      <w:pPr>
        <w:spacing w:after="0" w:line="480" w:lineRule="auto"/>
        <w:rPr>
          <w:del w:id="962" w:author="Jujia Li [2]" w:date="2023-07-27T08:15:00Z"/>
          <w:rFonts w:cstheme="minorHAnsi"/>
          <w:strike/>
          <w:rPrChange w:id="963" w:author="Wenchao Ma" w:date="2023-07-20T20:22:00Z">
            <w:rPr>
              <w:del w:id="964" w:author="Jujia Li [2]" w:date="2023-07-27T08:15:00Z"/>
              <w:rFonts w:cstheme="minorHAnsi"/>
            </w:rPr>
          </w:rPrChange>
        </w:rPr>
      </w:pPr>
      <w:del w:id="965" w:author="Jujia Li [2]" w:date="2023-07-27T08:15:00Z">
        <w:r w:rsidRPr="007950D2" w:rsidDel="00D51F90">
          <w:rPr>
            <w:rFonts w:cstheme="minorHAnsi"/>
            <w:strike/>
            <w:rPrChange w:id="966" w:author="Wenchao Ma" w:date="2023-07-20T20:22:00Z">
              <w:rPr>
                <w:rFonts w:cstheme="minorHAnsi"/>
              </w:rPr>
            </w:rPrChange>
          </w:rPr>
          <w:delText xml:space="preserve">                   </w:delText>
        </w:r>
      </w:del>
    </w:p>
    <w:p w14:paraId="4F0557A5" w14:textId="318A0FB0" w:rsidR="00F61D46" w:rsidRPr="007950D2" w:rsidDel="00D51F90" w:rsidRDefault="00F61D46">
      <w:pPr>
        <w:spacing w:after="0" w:line="480" w:lineRule="auto"/>
        <w:rPr>
          <w:del w:id="967" w:author="Jujia Li [2]" w:date="2023-07-27T08:15:00Z"/>
          <w:rFonts w:cstheme="minorHAnsi"/>
          <w:strike/>
          <w:rPrChange w:id="968" w:author="Wenchao Ma" w:date="2023-07-20T20:22:00Z">
            <w:rPr>
              <w:del w:id="969" w:author="Jujia Li [2]" w:date="2023-07-27T08:15:00Z"/>
              <w:rFonts w:cstheme="minorHAnsi"/>
            </w:rPr>
          </w:rPrChange>
        </w:rPr>
        <w:pPrChange w:id="970" w:author="Jujia Li [2]" w:date="2023-07-27T08:15:00Z">
          <w:pPr>
            <w:spacing w:after="0" w:line="480" w:lineRule="auto"/>
            <w:ind w:firstLine="720"/>
          </w:pPr>
        </w:pPrChange>
      </w:pPr>
      <w:del w:id="971" w:author="Jujia Li [2]" w:date="2023-07-27T08:15:00Z">
        <w:r w:rsidRPr="007950D2" w:rsidDel="00D51F90">
          <w:rPr>
            <w:rFonts w:cstheme="minorHAnsi"/>
            <w:strike/>
            <w:rPrChange w:id="972" w:author="Wenchao Ma" w:date="2023-07-20T20:22:00Z">
              <w:rPr>
                <w:rFonts w:cstheme="minorHAnsi"/>
              </w:rPr>
            </w:rPrChange>
          </w:rPr>
          <w:delText>Meanwhile, other software packages available to educators (e.g., Minitab, Excel, SPSS, SAS) include an adjustment for sample size, and provide the adjusted Fisher-Pearson standardized moment coefficient:</w:delText>
        </w:r>
      </w:del>
    </w:p>
    <w:p w14:paraId="3406D898" w14:textId="60188299" w:rsidR="00F61D46" w:rsidRPr="0009399C" w:rsidDel="0009399C" w:rsidRDefault="00000000" w:rsidP="00D51F90">
      <w:pPr>
        <w:spacing w:after="0" w:line="480" w:lineRule="auto"/>
        <w:rPr>
          <w:del w:id="973" w:author="Jujia Li [2]" w:date="2023-07-27T08:15:00Z"/>
          <w:rFonts w:cstheme="minorHAnsi"/>
          <w:rPrChange w:id="974" w:author="Jujia Li [2]" w:date="2023-07-27T10:15:00Z">
            <w:rPr>
              <w:del w:id="975" w:author="Jujia Li [2]" w:date="2023-07-27T08:15:00Z"/>
              <w:rFonts w:ascii="Cambria Math" w:hAnsi="Cambria Math" w:cstheme="minorHAnsi"/>
              <w:i/>
              <w:strike/>
            </w:rPr>
          </w:rPrChange>
        </w:rPr>
      </w:pPr>
      <m:oMath>
        <m:eqArr>
          <m:eqArrPr>
            <m:maxDist m:val="1"/>
            <m:ctrlPr>
              <w:del w:id="976" w:author="Jujia Li [2]" w:date="2023-07-27T08:15:00Z">
                <w:rPr>
                  <w:rFonts w:ascii="Cambria Math" w:hAnsi="Cambria Math" w:cstheme="minorHAnsi"/>
                  <w:i/>
                </w:rPr>
              </w:del>
            </m:ctrlPr>
          </m:eqArrPr>
          <m:e>
            <m:sSub>
              <m:sSubPr>
                <m:ctrlPr>
                  <w:del w:id="977" w:author="Jujia Li [2]" w:date="2023-07-27T08:15:00Z">
                    <w:rPr>
                      <w:rFonts w:ascii="Cambria Math" w:hAnsi="Cambria Math" w:cstheme="minorHAnsi"/>
                      <w:i/>
                    </w:rPr>
                  </w:del>
                </m:ctrlPr>
              </m:sSubPr>
              <m:e>
                <m:r>
                  <w:del w:id="978" w:author="Jujia Li [2]" w:date="2023-07-27T08:15:00Z">
                    <w:rPr>
                      <w:rFonts w:ascii="Cambria Math" w:hAnsi="Cambria Math" w:cstheme="minorHAnsi"/>
                    </w:rPr>
                    <m:t>G</m:t>
                  </w:del>
                </m:r>
              </m:e>
              <m:sub>
                <m:r>
                  <w:del w:id="979" w:author="Jujia Li [2]" w:date="2023-07-27T08:15:00Z">
                    <w:rPr>
                      <w:rFonts w:ascii="Cambria Math" w:hAnsi="Cambria Math" w:cstheme="minorHAnsi"/>
                    </w:rPr>
                    <m:t>1</m:t>
                  </w:del>
                </m:r>
              </m:sub>
            </m:sSub>
            <m:r>
              <w:del w:id="980" w:author="Jujia Li [2]" w:date="2023-07-27T08:15:00Z">
                <w:rPr>
                  <w:rFonts w:ascii="Cambria Math" w:hAnsi="Cambria Math" w:cstheme="minorHAnsi"/>
                </w:rPr>
                <m:t>=</m:t>
              </w:del>
            </m:r>
            <m:f>
              <m:fPr>
                <m:ctrlPr>
                  <w:del w:id="981" w:author="Jujia Li [2]" w:date="2023-07-27T08:15:00Z">
                    <w:rPr>
                      <w:rFonts w:ascii="Cambria Math" w:hAnsi="Cambria Math" w:cstheme="minorHAnsi"/>
                      <w:i/>
                    </w:rPr>
                  </w:del>
                </m:ctrlPr>
              </m:fPr>
              <m:num>
                <m:rad>
                  <m:radPr>
                    <m:degHide m:val="1"/>
                    <m:ctrlPr>
                      <w:del w:id="982" w:author="Jujia Li [2]" w:date="2023-07-27T08:15:00Z">
                        <w:rPr>
                          <w:rFonts w:ascii="Cambria Math" w:hAnsi="Cambria Math" w:cstheme="minorHAnsi"/>
                          <w:i/>
                        </w:rPr>
                      </w:del>
                    </m:ctrlPr>
                  </m:radPr>
                  <m:deg/>
                  <m:e>
                    <m:r>
                      <w:del w:id="983" w:author="Jujia Li [2]" w:date="2023-07-27T08:15:00Z">
                        <w:rPr>
                          <w:rFonts w:ascii="Cambria Math" w:hAnsi="Cambria Math" w:cstheme="minorHAnsi"/>
                        </w:rPr>
                        <m:t>n</m:t>
                      </w:del>
                    </m:r>
                    <m:d>
                      <m:dPr>
                        <m:ctrlPr>
                          <w:del w:id="984" w:author="Jujia Li [2]" w:date="2023-07-27T08:15:00Z">
                            <w:rPr>
                              <w:rFonts w:ascii="Cambria Math" w:hAnsi="Cambria Math" w:cstheme="minorHAnsi"/>
                              <w:i/>
                            </w:rPr>
                          </w:del>
                        </m:ctrlPr>
                      </m:dPr>
                      <m:e>
                        <m:r>
                          <w:del w:id="985" w:author="Jujia Li [2]" w:date="2023-07-27T08:15:00Z">
                            <w:rPr>
                              <w:rFonts w:ascii="Cambria Math" w:hAnsi="Cambria Math" w:cstheme="minorHAnsi"/>
                            </w:rPr>
                            <m:t>n-1</m:t>
                          </w:del>
                        </m:r>
                      </m:e>
                    </m:d>
                  </m:e>
                </m:rad>
              </m:num>
              <m:den>
                <m:d>
                  <m:dPr>
                    <m:ctrlPr>
                      <w:del w:id="986" w:author="Jujia Li [2]" w:date="2023-07-27T08:15:00Z">
                        <w:rPr>
                          <w:rFonts w:ascii="Cambria Math" w:hAnsi="Cambria Math" w:cstheme="minorHAnsi"/>
                          <w:i/>
                        </w:rPr>
                      </w:del>
                    </m:ctrlPr>
                  </m:dPr>
                  <m:e>
                    <m:r>
                      <w:del w:id="987" w:author="Jujia Li [2]" w:date="2023-07-27T08:15:00Z">
                        <w:rPr>
                          <w:rFonts w:ascii="Cambria Math" w:hAnsi="Cambria Math" w:cstheme="minorHAnsi"/>
                        </w:rPr>
                        <m:t>n-2</m:t>
                      </w:del>
                    </m:r>
                  </m:e>
                </m:d>
              </m:den>
            </m:f>
            <m:sSub>
              <m:sSubPr>
                <m:ctrlPr>
                  <w:del w:id="988" w:author="Jujia Li [2]" w:date="2023-07-27T08:15:00Z">
                    <w:rPr>
                      <w:rFonts w:ascii="Cambria Math" w:hAnsi="Cambria Math" w:cstheme="minorHAnsi"/>
                      <w:i/>
                    </w:rPr>
                  </w:del>
                </m:ctrlPr>
              </m:sSubPr>
              <m:e>
                <m:r>
                  <w:del w:id="989" w:author="Jujia Li [2]" w:date="2023-07-27T08:15:00Z">
                    <w:rPr>
                      <w:rFonts w:ascii="Cambria Math" w:hAnsi="Cambria Math" w:cstheme="minorHAnsi"/>
                    </w:rPr>
                    <m:t>g</m:t>
                  </w:del>
                </m:r>
              </m:e>
              <m:sub>
                <m:r>
                  <w:del w:id="990" w:author="Jujia Li [2]" w:date="2023-07-27T08:15:00Z">
                    <w:rPr>
                      <w:rFonts w:ascii="Cambria Math" w:hAnsi="Cambria Math" w:cstheme="minorHAnsi"/>
                    </w:rPr>
                    <m:t>1</m:t>
                  </w:del>
                </m:r>
              </m:sub>
            </m:sSub>
            <m:r>
              <w:del w:id="991" w:author="Jujia Li [2]" w:date="2023-07-27T08:15:00Z">
                <w:rPr>
                  <w:rFonts w:ascii="Cambria Math" w:hAnsi="Cambria Math" w:cstheme="minorHAnsi"/>
                </w:rPr>
                <m:t>.#</m:t>
              </w:del>
            </m:r>
            <m:d>
              <m:dPr>
                <m:ctrlPr>
                  <w:del w:id="992" w:author="Jujia Li [2]" w:date="2023-07-27T08:15:00Z">
                    <w:rPr>
                      <w:rFonts w:ascii="Cambria Math" w:hAnsi="Cambria Math" w:cstheme="minorHAnsi"/>
                      <w:i/>
                    </w:rPr>
                  </w:del>
                </m:ctrlPr>
              </m:dPr>
              <m:e>
                <m:r>
                  <w:del w:id="993" w:author="Jujia Li [2]" w:date="2023-07-27T08:15:00Z">
                    <w:rPr>
                      <w:rFonts w:ascii="Cambria Math" w:hAnsi="Cambria Math" w:cstheme="minorHAnsi"/>
                    </w:rPr>
                    <m:t>15</m:t>
                  </w:del>
                </m:r>
              </m:e>
            </m:d>
          </m:e>
        </m:eqArr>
      </m:oMath>
      <w:del w:id="994" w:author="Jujia Li [2]" w:date="2023-07-27T08:15:00Z">
        <w:r w:rsidR="00107937" w:rsidRPr="0009399C" w:rsidDel="00D51F90">
          <w:rPr>
            <w:rFonts w:cstheme="minorHAnsi"/>
          </w:rPr>
          <w:delText xml:space="preserve">   </w:delText>
        </w:r>
      </w:del>
    </w:p>
    <w:p w14:paraId="1DDDD0D1" w14:textId="01204E95" w:rsidR="009D3959" w:rsidDel="0009399C" w:rsidRDefault="00F61D46" w:rsidP="00D51F90">
      <w:pPr>
        <w:spacing w:after="0" w:line="480" w:lineRule="auto"/>
        <w:rPr>
          <w:del w:id="995" w:author="Jujia Li [2]" w:date="2023-07-27T08:15:00Z"/>
          <w:rFonts w:cstheme="minorHAnsi"/>
          <w:strike/>
        </w:rPr>
      </w:pPr>
      <w:del w:id="996" w:author="Jujia Li [2]" w:date="2023-07-27T08:15:00Z">
        <w:r w:rsidRPr="007950D2" w:rsidDel="00D51F90">
          <w:rPr>
            <w:rFonts w:cstheme="minorHAnsi"/>
            <w:strike/>
            <w:rPrChange w:id="997" w:author="Wenchao Ma" w:date="2023-07-20T20:22:00Z">
              <w:rPr>
                <w:rFonts w:cstheme="minorHAnsi"/>
              </w:rPr>
            </w:rPrChange>
          </w:rPr>
          <w:delText>By comparing bias and mean squared error (MSE) of different measures of skewness in samples of various sizes from normal and skewed populations, G</w:delText>
        </w:r>
        <w:r w:rsidRPr="007950D2" w:rsidDel="00D51F90">
          <w:rPr>
            <w:rFonts w:cstheme="minorHAnsi"/>
            <w:strike/>
            <w:vertAlign w:val="subscript"/>
            <w:rPrChange w:id="998" w:author="Wenchao Ma" w:date="2023-07-20T20:22:00Z">
              <w:rPr>
                <w:rFonts w:cstheme="minorHAnsi"/>
                <w:vertAlign w:val="subscript"/>
              </w:rPr>
            </w:rPrChange>
          </w:rPr>
          <w:delText>1</w:delText>
        </w:r>
        <w:r w:rsidRPr="007950D2" w:rsidDel="00D51F90">
          <w:rPr>
            <w:rFonts w:cstheme="minorHAnsi"/>
            <w:strike/>
            <w:rPrChange w:id="999" w:author="Wenchao Ma" w:date="2023-07-20T20:22:00Z">
              <w:rPr>
                <w:rFonts w:cstheme="minorHAnsi"/>
              </w:rPr>
            </w:rPrChange>
          </w:rPr>
          <w:delText xml:space="preserve"> is shown to perform well (Joanes &amp; Gill, 1998). Serval R package can offer a simple method to calculate the skewness. In this study, </w:delText>
        </w:r>
        <w:r w:rsidR="00FF4164" w:rsidRPr="007950D2" w:rsidDel="00D51F90">
          <w:rPr>
            <w:rFonts w:cstheme="minorHAnsi"/>
            <w:strike/>
            <w:rPrChange w:id="1000" w:author="Wenchao Ma" w:date="2023-07-20T20:22:00Z">
              <w:rPr>
                <w:rFonts w:cstheme="minorHAnsi"/>
              </w:rPr>
            </w:rPrChange>
          </w:rPr>
          <w:delText>fungible</w:delText>
        </w:r>
        <w:r w:rsidRPr="007950D2" w:rsidDel="00D51F90">
          <w:rPr>
            <w:rFonts w:cstheme="minorHAnsi"/>
            <w:strike/>
            <w:rPrChange w:id="1001" w:author="Wenchao Ma" w:date="2023-07-20T20:22:00Z">
              <w:rPr>
                <w:rFonts w:cstheme="minorHAnsi"/>
              </w:rPr>
            </w:rPrChange>
          </w:rPr>
          <w:delText xml:space="preserve"> package</w:delText>
        </w:r>
        <w:r w:rsidR="00FF4164" w:rsidRPr="007950D2" w:rsidDel="00D51F90">
          <w:rPr>
            <w:rFonts w:cstheme="minorHAnsi"/>
            <w:strike/>
            <w:rPrChange w:id="1002" w:author="Wenchao Ma" w:date="2023-07-20T20:22:00Z">
              <w:rPr>
                <w:rFonts w:cstheme="minorHAnsi"/>
              </w:rPr>
            </w:rPrChange>
          </w:rPr>
          <w:delText>, applying G</w:delText>
        </w:r>
        <w:r w:rsidR="00FF4164" w:rsidRPr="007950D2" w:rsidDel="00D51F90">
          <w:rPr>
            <w:rFonts w:cstheme="minorHAnsi"/>
            <w:strike/>
            <w:vertAlign w:val="subscript"/>
            <w:rPrChange w:id="1003" w:author="Wenchao Ma" w:date="2023-07-20T20:22:00Z">
              <w:rPr>
                <w:rFonts w:cstheme="minorHAnsi"/>
                <w:vertAlign w:val="subscript"/>
              </w:rPr>
            </w:rPrChange>
          </w:rPr>
          <w:delText>1</w:delText>
        </w:r>
        <w:r w:rsidR="00FF4164" w:rsidRPr="007950D2" w:rsidDel="00D51F90">
          <w:rPr>
            <w:rFonts w:cstheme="minorHAnsi"/>
            <w:strike/>
            <w:rPrChange w:id="1004" w:author="Wenchao Ma" w:date="2023-07-20T20:22:00Z">
              <w:rPr>
                <w:rFonts w:cstheme="minorHAnsi"/>
              </w:rPr>
            </w:rPrChange>
          </w:rPr>
          <w:delText xml:space="preserve"> as method to calculate skewness, </w:delText>
        </w:r>
        <w:r w:rsidRPr="007950D2" w:rsidDel="00D51F90">
          <w:rPr>
            <w:rFonts w:cstheme="minorHAnsi"/>
            <w:strike/>
            <w:rPrChange w:id="1005" w:author="Wenchao Ma" w:date="2023-07-20T20:22:00Z">
              <w:rPr>
                <w:rFonts w:cstheme="minorHAnsi"/>
              </w:rPr>
            </w:rPrChange>
          </w:rPr>
          <w:delText xml:space="preserve">will be used to estimate skewness of predicted latent traits, noted as </w:delText>
        </w:r>
      </w:del>
      <m:oMath>
        <m:acc>
          <m:accPr>
            <m:ctrlPr>
              <w:del w:id="1006" w:author="Jujia Li [2]" w:date="2023-07-27T08:15:00Z">
                <w:rPr>
                  <w:rFonts w:ascii="Cambria Math" w:hAnsi="Cambria Math" w:cstheme="minorHAnsi"/>
                  <w:i/>
                  <w:strike/>
                </w:rPr>
              </w:del>
            </m:ctrlPr>
          </m:accPr>
          <m:e>
            <m:r>
              <w:del w:id="1007" w:author="Jujia Li [2]" w:date="2023-07-27T08:15:00Z">
                <w:rPr>
                  <w:rFonts w:ascii="Cambria Math" w:hAnsi="Cambria Math" w:cstheme="minorHAnsi"/>
                  <w:strike/>
                  <w:rPrChange w:id="1008" w:author="Wenchao Ma" w:date="2023-07-20T20:22:00Z">
                    <w:rPr>
                      <w:rFonts w:ascii="Cambria Math" w:hAnsi="Cambria Math" w:cstheme="minorHAnsi"/>
                    </w:rPr>
                  </w:rPrChange>
                </w:rPr>
                <m:t>y</m:t>
              </w:del>
            </m:r>
          </m:e>
        </m:acc>
      </m:oMath>
      <w:del w:id="1009" w:author="Jujia Li [2]" w:date="2023-07-27T08:15:00Z">
        <w:r w:rsidR="00FF4164" w:rsidRPr="007950D2" w:rsidDel="00D51F90">
          <w:rPr>
            <w:rFonts w:cstheme="minorHAnsi"/>
            <w:strike/>
            <w:rPrChange w:id="1010" w:author="Wenchao Ma" w:date="2023-07-20T20:22:00Z">
              <w:rPr>
                <w:rFonts w:cstheme="minorHAnsi"/>
              </w:rPr>
            </w:rPrChange>
          </w:rPr>
          <w:delText>.</w:delText>
        </w:r>
      </w:del>
    </w:p>
    <w:p w14:paraId="021533AB" w14:textId="77777777" w:rsidR="0091781B" w:rsidRPr="009972F6" w:rsidRDefault="0091781B">
      <w:pPr>
        <w:spacing w:after="0" w:line="480" w:lineRule="auto"/>
        <w:rPr>
          <w:rFonts w:cstheme="minorHAnsi"/>
        </w:rPr>
        <w:pPrChange w:id="1011" w:author="Jujia Li [2]" w:date="2023-07-27T08:15:00Z">
          <w:pPr>
            <w:spacing w:after="0" w:line="480" w:lineRule="auto"/>
            <w:ind w:firstLine="720"/>
          </w:pPr>
        </w:pPrChange>
      </w:pPr>
    </w:p>
    <w:p w14:paraId="05A9C98A" w14:textId="07B9FE26" w:rsidR="00B41CA7" w:rsidRPr="009972F6" w:rsidRDefault="002C3CF4" w:rsidP="0029754B">
      <w:pPr>
        <w:spacing w:after="0" w:line="480" w:lineRule="auto"/>
        <w:jc w:val="center"/>
        <w:rPr>
          <w:rFonts w:cstheme="minorHAnsi"/>
          <w:b/>
          <w:bCs/>
        </w:rPr>
      </w:pPr>
      <w:r>
        <w:rPr>
          <w:rFonts w:cstheme="minorHAnsi"/>
          <w:b/>
          <w:bCs/>
        </w:rPr>
        <w:lastRenderedPageBreak/>
        <w:t>Method</w:t>
      </w:r>
    </w:p>
    <w:p w14:paraId="12DB5B09" w14:textId="4073EA07" w:rsidR="0073478A" w:rsidRPr="0029754B" w:rsidDel="0039435E" w:rsidRDefault="0073478A" w:rsidP="0029754B">
      <w:pPr>
        <w:spacing w:after="0" w:line="480" w:lineRule="auto"/>
        <w:rPr>
          <w:del w:id="1012" w:author="Jujia Li [2]" w:date="2023-07-27T20:22:00Z"/>
          <w:rFonts w:cstheme="minorHAnsi"/>
          <w:b/>
          <w:bCs/>
        </w:rPr>
      </w:pPr>
      <w:r w:rsidRPr="0029754B">
        <w:rPr>
          <w:rFonts w:cstheme="minorHAnsi"/>
          <w:b/>
          <w:bCs/>
        </w:rPr>
        <w:t>Design</w:t>
      </w:r>
      <w:r w:rsidR="00345EB9" w:rsidRPr="0029754B">
        <w:rPr>
          <w:rFonts w:cstheme="minorHAnsi"/>
          <w:b/>
          <w:bCs/>
        </w:rPr>
        <w:t xml:space="preserve"> </w:t>
      </w:r>
      <w:ins w:id="1013" w:author="Chunhua Cao" w:date="2023-07-20T17:59:00Z">
        <w:r w:rsidR="00C82C0F">
          <w:rPr>
            <w:rFonts w:cstheme="minorHAnsi"/>
            <w:b/>
            <w:bCs/>
          </w:rPr>
          <w:t>Factors</w:t>
        </w:r>
      </w:ins>
      <w:del w:id="1014" w:author="Chunhua Cao" w:date="2023-07-20T17:59:00Z">
        <w:r w:rsidR="00345EB9" w:rsidRPr="0029754B" w:rsidDel="00C82C0F">
          <w:rPr>
            <w:rFonts w:cstheme="minorHAnsi"/>
            <w:b/>
            <w:bCs/>
          </w:rPr>
          <w:delText xml:space="preserve">    </w:delText>
        </w:r>
      </w:del>
      <w:r w:rsidR="00345EB9" w:rsidRPr="0029754B">
        <w:rPr>
          <w:rFonts w:cstheme="minorHAnsi"/>
          <w:b/>
          <w:bCs/>
        </w:rPr>
        <w:t xml:space="preserve">                            </w:t>
      </w:r>
    </w:p>
    <w:p w14:paraId="0FCEA65D" w14:textId="3D014C43" w:rsidR="00450BC5" w:rsidRDefault="00450BC5">
      <w:pPr>
        <w:spacing w:after="0" w:line="480" w:lineRule="auto"/>
        <w:rPr>
          <w:ins w:id="1015" w:author="Jujia Li [2]" w:date="2023-07-27T19:45:00Z"/>
          <w:rFonts w:cstheme="minorHAnsi"/>
        </w:rPr>
        <w:pPrChange w:id="1016" w:author="Jujia Li [2]" w:date="2023-07-27T20:22:00Z">
          <w:pPr>
            <w:spacing w:after="0" w:line="480" w:lineRule="auto"/>
            <w:ind w:firstLine="720"/>
          </w:pPr>
        </w:pPrChange>
      </w:pPr>
    </w:p>
    <w:p w14:paraId="7AB15401" w14:textId="7F15BBAA" w:rsidR="00A26BCF" w:rsidRDefault="00B41CA7" w:rsidP="00041F7F">
      <w:pPr>
        <w:spacing w:after="0" w:line="480" w:lineRule="auto"/>
        <w:ind w:firstLine="720"/>
        <w:rPr>
          <w:ins w:id="1017" w:author="Jujia Li [2]" w:date="2023-07-27T10:25:00Z"/>
          <w:rFonts w:cstheme="minorHAnsi"/>
        </w:rPr>
      </w:pPr>
      <w:commentRangeStart w:id="1018"/>
      <w:r w:rsidRPr="009972F6">
        <w:rPr>
          <w:rFonts w:cstheme="minorHAnsi"/>
        </w:rPr>
        <w:t xml:space="preserve">This study </w:t>
      </w:r>
      <w:del w:id="1019" w:author="Chunhua Cao" w:date="2023-07-20T17:30:00Z">
        <w:r w:rsidRPr="009972F6" w:rsidDel="00A267E4">
          <w:rPr>
            <w:rFonts w:cstheme="minorHAnsi"/>
          </w:rPr>
          <w:delText xml:space="preserve">conducts </w:delText>
        </w:r>
      </w:del>
      <w:ins w:id="1020" w:author="Chunhua Cao" w:date="2023-07-20T17:30:00Z">
        <w:r w:rsidR="00A267E4">
          <w:rPr>
            <w:rFonts w:cstheme="minorHAnsi"/>
          </w:rPr>
          <w:t>is</w:t>
        </w:r>
        <w:r w:rsidR="00A267E4" w:rsidRPr="009972F6">
          <w:rPr>
            <w:rFonts w:cstheme="minorHAnsi"/>
          </w:rPr>
          <w:t xml:space="preserve"> </w:t>
        </w:r>
      </w:ins>
      <w:r w:rsidRPr="009972F6">
        <w:rPr>
          <w:rFonts w:cstheme="minorHAnsi"/>
        </w:rPr>
        <w:t xml:space="preserve">a Monte Carlo </w:t>
      </w:r>
      <w:commentRangeEnd w:id="1018"/>
      <w:r w:rsidR="00A267E4">
        <w:rPr>
          <w:rStyle w:val="CommentReference"/>
        </w:rPr>
        <w:commentReference w:id="1018"/>
      </w:r>
      <w:r w:rsidRPr="009972F6">
        <w:rPr>
          <w:rFonts w:cstheme="minorHAnsi"/>
        </w:rPr>
        <w:t xml:space="preserve">simulation study of the bifactor model with one general factor and </w:t>
      </w:r>
      <w:commentRangeStart w:id="1021"/>
      <w:r w:rsidR="00FE3A87">
        <w:rPr>
          <w:rFonts w:cstheme="minorHAnsi"/>
        </w:rPr>
        <w:t xml:space="preserve">two, </w:t>
      </w:r>
      <w:r w:rsidRPr="009972F6">
        <w:rPr>
          <w:rFonts w:cstheme="minorHAnsi"/>
        </w:rPr>
        <w:t>three</w:t>
      </w:r>
      <w:r w:rsidR="00FE3A87">
        <w:rPr>
          <w:rFonts w:cstheme="minorHAnsi"/>
        </w:rPr>
        <w:t xml:space="preserve"> or four</w:t>
      </w:r>
      <w:r w:rsidRPr="009972F6">
        <w:rPr>
          <w:rFonts w:cstheme="minorHAnsi"/>
        </w:rPr>
        <w:t xml:space="preserve"> specific factors</w:t>
      </w:r>
      <w:commentRangeEnd w:id="1021"/>
      <w:r w:rsidR="00A267E4">
        <w:rPr>
          <w:rStyle w:val="CommentReference"/>
        </w:rPr>
        <w:commentReference w:id="1021"/>
      </w:r>
      <w:ins w:id="1022" w:author="Jujia Li [2]" w:date="2023-07-27T19:49:00Z">
        <w:r w:rsidR="00450BC5">
          <w:rPr>
            <w:rFonts w:cstheme="minorHAnsi"/>
          </w:rPr>
          <w:t xml:space="preserve"> (</w:t>
        </w:r>
      </w:ins>
      <w:ins w:id="1023" w:author="Jujia Li [2]" w:date="2023-07-27T19:50:00Z">
        <w:r w:rsidR="00450BC5">
          <w:rPr>
            <w:rFonts w:cstheme="minorHAnsi"/>
          </w:rPr>
          <w:t>F</w:t>
        </w:r>
        <w:r w:rsidR="00450BC5" w:rsidRPr="00450BC5">
          <w:rPr>
            <w:rFonts w:cstheme="minorHAnsi"/>
            <w:vertAlign w:val="subscript"/>
            <w:rPrChange w:id="1024" w:author="Jujia Li [2]" w:date="2023-07-27T19:50:00Z">
              <w:rPr>
                <w:rFonts w:cstheme="minorHAnsi"/>
              </w:rPr>
            </w:rPrChange>
          </w:rPr>
          <w:t>s</w:t>
        </w:r>
      </w:ins>
      <w:ins w:id="1025" w:author="Jujia Li [2]" w:date="2023-07-27T19:58:00Z">
        <w:r w:rsidR="006F042F" w:rsidRPr="006F042F">
          <w:rPr>
            <w:rFonts w:cstheme="minorHAnsi"/>
            <w:rPrChange w:id="1026" w:author="Jujia Li [2]" w:date="2023-07-27T19:58:00Z">
              <w:rPr>
                <w:rFonts w:cstheme="minorHAnsi"/>
                <w:vertAlign w:val="subscript"/>
              </w:rPr>
            </w:rPrChange>
          </w:rPr>
          <w:t xml:space="preserve"> </w:t>
        </w:r>
        <w:r w:rsidR="006F042F">
          <w:rPr>
            <w:rFonts w:cstheme="minorHAnsi"/>
          </w:rPr>
          <w:t>= 2, 3, 4</w:t>
        </w:r>
      </w:ins>
      <w:ins w:id="1027" w:author="Jujia Li [2]" w:date="2023-07-27T19:49:00Z">
        <w:r w:rsidR="00450BC5">
          <w:rPr>
            <w:rFonts w:cstheme="minorHAnsi"/>
          </w:rPr>
          <w:t>)</w:t>
        </w:r>
      </w:ins>
      <w:r w:rsidRPr="009972F6">
        <w:rPr>
          <w:rFonts w:cstheme="minorHAnsi"/>
        </w:rPr>
        <w:t>, using the manipulated factors that have been implemented in previous research (</w:t>
      </w:r>
      <w:ins w:id="1028" w:author="Jujia Li [2]" w:date="2023-07-27T19:52:00Z">
        <w:r w:rsidR="00052B68" w:rsidRPr="00FE3A87">
          <w:rPr>
            <w:rFonts w:cstheme="minorHAnsi"/>
          </w:rPr>
          <w:t>Auné,2020</w:t>
        </w:r>
        <w:r w:rsidR="00052B68" w:rsidRPr="009972F6">
          <w:rPr>
            <w:rFonts w:cstheme="minorHAnsi"/>
          </w:rPr>
          <w:t xml:space="preserve">; </w:t>
        </w:r>
        <w:r w:rsidR="00052B68" w:rsidRPr="00FE3A87">
          <w:rPr>
            <w:rFonts w:cstheme="minorHAnsi"/>
          </w:rPr>
          <w:t>Mao,2022</w:t>
        </w:r>
        <w:r w:rsidR="00052B68">
          <w:rPr>
            <w:rFonts w:cstheme="minorHAnsi"/>
          </w:rPr>
          <w:t xml:space="preserve">; </w:t>
        </w:r>
      </w:ins>
      <w:commentRangeStart w:id="1029"/>
      <w:r w:rsidR="00FE3A87" w:rsidRPr="00FE3A87">
        <w:rPr>
          <w:rFonts w:cstheme="minorHAnsi"/>
        </w:rPr>
        <w:t>Rijmen,2011</w:t>
      </w:r>
      <w:r w:rsidR="00FE3A87">
        <w:rPr>
          <w:rFonts w:cstheme="minorHAnsi"/>
        </w:rPr>
        <w:t xml:space="preserve">; </w:t>
      </w:r>
      <w:proofErr w:type="spellStart"/>
      <w:r w:rsidR="00840B3C" w:rsidRPr="009972F6">
        <w:rPr>
          <w:rFonts w:cstheme="minorHAnsi"/>
        </w:rPr>
        <w:t>Svetina</w:t>
      </w:r>
      <w:proofErr w:type="spellEnd"/>
      <w:r w:rsidR="00840B3C" w:rsidRPr="009972F6">
        <w:rPr>
          <w:rFonts w:cstheme="minorHAnsi"/>
        </w:rPr>
        <w:t xml:space="preserve"> et al., 2017;</w:t>
      </w:r>
      <w:r w:rsidR="00840B3C">
        <w:rPr>
          <w:rFonts w:cstheme="minorHAnsi"/>
        </w:rPr>
        <w:t xml:space="preserve"> </w:t>
      </w:r>
      <w:r w:rsidRPr="009972F6">
        <w:rPr>
          <w:rFonts w:cstheme="minorHAnsi"/>
        </w:rPr>
        <w:t>Wang et al., 2018</w:t>
      </w:r>
      <w:del w:id="1030" w:author="Jujia Li [2]" w:date="2023-07-27T19:52:00Z">
        <w:r w:rsidRPr="009972F6" w:rsidDel="00052B68">
          <w:rPr>
            <w:rFonts w:cstheme="minorHAnsi"/>
          </w:rPr>
          <w:delText xml:space="preserve">; </w:delText>
        </w:r>
        <w:r w:rsidR="00840B3C" w:rsidRPr="00FE3A87" w:rsidDel="00052B68">
          <w:rPr>
            <w:rFonts w:cstheme="minorHAnsi"/>
          </w:rPr>
          <w:delText>Auné,2020</w:delText>
        </w:r>
        <w:r w:rsidR="00840B3C" w:rsidDel="00052B68">
          <w:rPr>
            <w:rFonts w:cstheme="minorHAnsi"/>
          </w:rPr>
          <w:delText xml:space="preserve">; </w:delText>
        </w:r>
        <w:r w:rsidR="00840B3C" w:rsidRPr="00FE3A87" w:rsidDel="00052B68">
          <w:rPr>
            <w:rFonts w:cstheme="minorHAnsi"/>
          </w:rPr>
          <w:delText>Mao,2022</w:delText>
        </w:r>
      </w:del>
      <w:r w:rsidRPr="009972F6">
        <w:rPr>
          <w:rFonts w:cstheme="minorHAnsi"/>
        </w:rPr>
        <w:t xml:space="preserve">), </w:t>
      </w:r>
      <w:commentRangeEnd w:id="1029"/>
      <w:r w:rsidR="00A267E4">
        <w:rPr>
          <w:rStyle w:val="CommentReference"/>
        </w:rPr>
        <w:commentReference w:id="1029"/>
      </w:r>
      <w:r w:rsidRPr="009972F6">
        <w:rPr>
          <w:rFonts w:cstheme="minorHAnsi"/>
        </w:rPr>
        <w:t>including sample size (</w:t>
      </w:r>
      <w:r w:rsidR="00840B3C">
        <w:rPr>
          <w:rFonts w:cstheme="minorHAnsi"/>
        </w:rPr>
        <w:t>three</w:t>
      </w:r>
      <w:r w:rsidRPr="009972F6">
        <w:rPr>
          <w:rFonts w:cstheme="minorHAnsi"/>
        </w:rPr>
        <w:t xml:space="preserve"> levels</w:t>
      </w:r>
      <w:r w:rsidR="00840B3C">
        <w:rPr>
          <w:rFonts w:cstheme="minorHAnsi"/>
        </w:rPr>
        <w:t xml:space="preserve">: N= 250, 500, 1000 </w:t>
      </w:r>
      <w:r w:rsidRPr="009972F6">
        <w:rPr>
          <w:rFonts w:cstheme="minorHAnsi"/>
        </w:rPr>
        <w:t xml:space="preserve">), </w:t>
      </w:r>
      <w:ins w:id="1031" w:author="Jujia Li [2]" w:date="2023-07-27T19:58:00Z">
        <w:r w:rsidR="006F042F">
          <w:rPr>
            <w:rFonts w:cstheme="minorHAnsi"/>
          </w:rPr>
          <w:t xml:space="preserve">number of </w:t>
        </w:r>
      </w:ins>
      <w:r w:rsidR="00840B3C">
        <w:rPr>
          <w:rFonts w:cstheme="minorHAnsi"/>
        </w:rPr>
        <w:t>item per factor</w:t>
      </w:r>
      <w:r w:rsidRPr="009972F6">
        <w:rPr>
          <w:rFonts w:cstheme="minorHAnsi"/>
        </w:rPr>
        <w:t xml:space="preserve"> (two levels</w:t>
      </w:r>
      <w:r w:rsidR="00840B3C">
        <w:rPr>
          <w:rFonts w:cstheme="minorHAnsi"/>
        </w:rPr>
        <w:t>: I = 5, 10</w:t>
      </w:r>
      <w:r w:rsidRPr="009972F6">
        <w:rPr>
          <w:rFonts w:cstheme="minorHAnsi"/>
        </w:rPr>
        <w:t>),</w:t>
      </w:r>
      <w:ins w:id="1032" w:author="Jujia Li [2]" w:date="2023-07-27T19:58:00Z">
        <w:r w:rsidR="006F042F">
          <w:rPr>
            <w:rFonts w:cstheme="minorHAnsi"/>
          </w:rPr>
          <w:t xml:space="preserve"> </w:t>
        </w:r>
      </w:ins>
      <w:del w:id="1033" w:author="Jujia Li [2]" w:date="2023-07-27T19:58:00Z">
        <w:r w:rsidRPr="009972F6" w:rsidDel="006F042F">
          <w:rPr>
            <w:rFonts w:cstheme="minorHAnsi"/>
          </w:rPr>
          <w:delText xml:space="preserve"> </w:delText>
        </w:r>
      </w:del>
      <w:r w:rsidRPr="009972F6">
        <w:rPr>
          <w:rFonts w:cstheme="minorHAnsi"/>
        </w:rPr>
        <w:t xml:space="preserve">and the </w:t>
      </w:r>
      <w:r w:rsidR="00840B3C">
        <w:rPr>
          <w:rFonts w:cstheme="minorHAnsi"/>
        </w:rPr>
        <w:t xml:space="preserve">degree of nonnormality on population’s latent traits </w:t>
      </w:r>
      <w:r w:rsidRPr="009972F6">
        <w:rPr>
          <w:rFonts w:cstheme="minorHAnsi"/>
        </w:rPr>
        <w:t>(</w:t>
      </w:r>
      <w:r w:rsidR="00840B3C">
        <w:rPr>
          <w:rFonts w:cstheme="minorHAnsi"/>
        </w:rPr>
        <w:t>three</w:t>
      </w:r>
      <w:r w:rsidRPr="009972F6">
        <w:rPr>
          <w:rFonts w:cstheme="minorHAnsi"/>
        </w:rPr>
        <w:t xml:space="preserve"> levels at general factor and </w:t>
      </w:r>
      <w:r w:rsidR="00840B3C">
        <w:rPr>
          <w:rFonts w:cstheme="minorHAnsi"/>
        </w:rPr>
        <w:t>three</w:t>
      </w:r>
      <w:r w:rsidRPr="009972F6">
        <w:rPr>
          <w:rFonts w:cstheme="minorHAnsi"/>
        </w:rPr>
        <w:t xml:space="preserve"> levels at specific/group factor; see Table 1). </w:t>
      </w:r>
    </w:p>
    <w:p w14:paraId="4A8ED94F" w14:textId="627AA36F" w:rsidR="00D51F90" w:rsidDel="005E4200" w:rsidRDefault="0009399C">
      <w:pPr>
        <w:spacing w:after="0" w:line="480" w:lineRule="auto"/>
        <w:ind w:firstLine="720"/>
        <w:rPr>
          <w:del w:id="1034" w:author="Jujia Li [2]" w:date="2023-07-27T08:17:00Z"/>
          <w:rFonts w:cstheme="minorHAnsi"/>
        </w:rPr>
        <w:pPrChange w:id="1035" w:author="Jujia Li [2]" w:date="2023-07-27T20:23:00Z">
          <w:pPr>
            <w:spacing w:after="0" w:line="480" w:lineRule="auto"/>
          </w:pPr>
        </w:pPrChange>
      </w:pPr>
      <w:ins w:id="1036" w:author="Jujia Li [2]" w:date="2023-07-27T10:25:00Z">
        <w:r w:rsidRPr="009972F6">
          <w:rPr>
            <w:rFonts w:cstheme="minorHAnsi"/>
          </w:rPr>
          <w:t>In bifactor model</w:t>
        </w:r>
        <w:r>
          <w:rPr>
            <w:rFonts w:cstheme="minorHAnsi"/>
          </w:rPr>
          <w:t>s</w:t>
        </w:r>
        <w:r w:rsidRPr="009972F6">
          <w:rPr>
            <w:rFonts w:cstheme="minorHAnsi"/>
          </w:rPr>
          <w:t xml:space="preserve">, each </w:t>
        </w:r>
        <w:r>
          <w:rPr>
            <w:rFonts w:cstheme="minorHAnsi"/>
          </w:rPr>
          <w:t>su</w:t>
        </w:r>
        <w:r w:rsidRPr="009972F6">
          <w:rPr>
            <w:rFonts w:cstheme="minorHAnsi"/>
          </w:rPr>
          <w:t>bject (participant</w:t>
        </w:r>
        <w:r>
          <w:rPr>
            <w:rFonts w:cstheme="minorHAnsi"/>
          </w:rPr>
          <w:t xml:space="preserve"> or </w:t>
        </w:r>
        <w:r w:rsidRPr="009972F6">
          <w:rPr>
            <w:rFonts w:cstheme="minorHAnsi"/>
          </w:rPr>
          <w:t>patient) has one latent trait on general factor (</w:t>
        </w:r>
        <w:proofErr w:type="spellStart"/>
        <w:r w:rsidRPr="009972F6">
          <w:rPr>
            <w:rFonts w:cstheme="minorHAnsi"/>
          </w:rPr>
          <w:t>θ</w:t>
        </w:r>
        <w:r w:rsidRPr="009972F6">
          <w:rPr>
            <w:rFonts w:cstheme="minorHAnsi"/>
            <w:vertAlign w:val="subscript"/>
          </w:rPr>
          <w:t>g</w:t>
        </w:r>
        <w:proofErr w:type="spellEnd"/>
        <w:r w:rsidRPr="009972F6">
          <w:rPr>
            <w:rFonts w:cstheme="minorHAnsi"/>
          </w:rPr>
          <w:t>) and several latent traits on specific factors (</w:t>
        </w:r>
        <w:proofErr w:type="spellStart"/>
        <w:r w:rsidRPr="009972F6">
          <w:rPr>
            <w:rFonts w:cstheme="minorHAnsi"/>
          </w:rPr>
          <w:t>θ</w:t>
        </w:r>
        <w:r w:rsidRPr="009972F6">
          <w:rPr>
            <w:rFonts w:cstheme="minorHAnsi"/>
            <w:vertAlign w:val="subscript"/>
          </w:rPr>
          <w:t>s</w:t>
        </w:r>
        <w:r>
          <w:rPr>
            <w:rFonts w:cstheme="minorHAnsi"/>
            <w:vertAlign w:val="subscript"/>
          </w:rPr>
          <w:t>k</w:t>
        </w:r>
        <w:proofErr w:type="spellEnd"/>
        <w:r w:rsidRPr="009972F6">
          <w:rPr>
            <w:rFonts w:cstheme="minorHAnsi"/>
          </w:rPr>
          <w:t xml:space="preserve">), in which k is the number of specific factors. </w:t>
        </w:r>
        <w:r>
          <w:rPr>
            <w:rFonts w:cstheme="minorHAnsi"/>
          </w:rPr>
          <w:t>W</w:t>
        </w:r>
        <w:r w:rsidRPr="00CF16AB">
          <w:rPr>
            <w:rFonts w:cstheme="minorHAnsi"/>
          </w:rPr>
          <w:t>e simulate three levels of nonnormality</w:t>
        </w:r>
        <w:r>
          <w:rPr>
            <w:rFonts w:cstheme="minorHAnsi"/>
          </w:rPr>
          <w:t xml:space="preserve"> on general factor and specific factors</w:t>
        </w:r>
        <w:r w:rsidRPr="00CF16AB">
          <w:rPr>
            <w:rFonts w:cstheme="minorHAnsi"/>
          </w:rPr>
          <w:t>: normality (with skewness and kurtosis values of 0), moderate</w:t>
        </w:r>
        <w:r>
          <w:rPr>
            <w:rFonts w:cstheme="minorHAnsi"/>
          </w:rPr>
          <w:t xml:space="preserve"> </w:t>
        </w:r>
        <w:r w:rsidRPr="00CF16AB">
          <w:rPr>
            <w:rFonts w:cstheme="minorHAnsi"/>
          </w:rPr>
          <w:t xml:space="preserve">nonnormality (skewness: 2, kurtosis: 7), and severe nonnormality (skewness: 3, kurtosis: 21). </w:t>
        </w:r>
        <w:r>
          <w:rPr>
            <w:rFonts w:cstheme="minorHAnsi"/>
          </w:rPr>
          <w:t>There are</w:t>
        </w:r>
        <w:r w:rsidRPr="00CF16AB">
          <w:rPr>
            <w:rFonts w:cstheme="minorHAnsi"/>
          </w:rPr>
          <w:t xml:space="preserve"> nine different combinations of nonnormality for the general factor and specific factors. </w:t>
        </w:r>
        <w:r>
          <w:rPr>
            <w:rFonts w:cstheme="minorHAnsi"/>
          </w:rPr>
          <w:t>All</w:t>
        </w:r>
        <w:r w:rsidRPr="00CF16AB">
          <w:rPr>
            <w:rFonts w:cstheme="minorHAnsi"/>
          </w:rPr>
          <w:t xml:space="preserve"> the nonnormalities of the latent traits pertaining to the specific factors (</w:t>
        </w:r>
        <w:proofErr w:type="spellStart"/>
        <w:r w:rsidRPr="00CF16AB">
          <w:rPr>
            <w:rFonts w:cstheme="minorHAnsi"/>
          </w:rPr>
          <w:t>θ</w:t>
        </w:r>
        <w:r w:rsidRPr="00445556">
          <w:rPr>
            <w:rFonts w:cstheme="minorHAnsi"/>
            <w:vertAlign w:val="subscript"/>
          </w:rPr>
          <w:t>s</w:t>
        </w:r>
      </w:ins>
      <w:ins w:id="1037" w:author="Jujia Li [2]" w:date="2023-07-27T10:36:00Z">
        <w:r w:rsidR="00120D88">
          <w:rPr>
            <w:rFonts w:cstheme="minorHAnsi"/>
            <w:vertAlign w:val="subscript"/>
          </w:rPr>
          <w:t>k</w:t>
        </w:r>
      </w:ins>
      <w:proofErr w:type="spellEnd"/>
      <w:ins w:id="1038" w:author="Jujia Li [2]" w:date="2023-07-27T10:25:00Z">
        <w:r w:rsidRPr="00CF16AB">
          <w:rPr>
            <w:rFonts w:cstheme="minorHAnsi"/>
          </w:rPr>
          <w:t>) are set to the same values</w:t>
        </w:r>
        <w:r>
          <w:rPr>
            <w:rFonts w:cstheme="minorHAnsi"/>
          </w:rPr>
          <w:t xml:space="preserve"> in both 2, 3, and 4 specific factors settings</w:t>
        </w:r>
        <w:r w:rsidRPr="00CF16AB">
          <w:rPr>
            <w:rFonts w:cstheme="minorHAnsi"/>
          </w:rPr>
          <w:t>.</w:t>
        </w:r>
        <w:commentRangeStart w:id="1039"/>
        <w:commentRangeEnd w:id="1039"/>
        <w:r>
          <w:rPr>
            <w:rStyle w:val="CommentReference"/>
          </w:rPr>
          <w:commentReference w:id="1039"/>
        </w:r>
        <w:commentRangeStart w:id="1040"/>
        <w:commentRangeEnd w:id="1040"/>
        <w:r>
          <w:rPr>
            <w:rStyle w:val="CommentReference"/>
          </w:rPr>
          <w:commentReference w:id="1040"/>
        </w:r>
      </w:ins>
      <w:moveToRangeStart w:id="1041" w:author="Jujia Li [2]" w:date="2023-07-27T08:14:00Z" w:name="move141338060"/>
      <w:commentRangeStart w:id="1042"/>
      <w:commentRangeStart w:id="1043"/>
      <w:moveTo w:id="1044" w:author="Jujia Li [2]" w:date="2023-07-27T08:14:00Z">
        <w:del w:id="1045" w:author="Jujia Li [2]" w:date="2023-07-27T08:17:00Z">
          <w:r w:rsidR="00D51F90" w:rsidRPr="00CF16AB" w:rsidDel="00D51F90">
            <w:rPr>
              <w:rFonts w:cstheme="minorHAnsi"/>
            </w:rPr>
            <w:delText xml:space="preserve">To achieve this, </w:delText>
          </w:r>
        </w:del>
        <w:del w:id="1046" w:author="Jujia Li [2]" w:date="2023-07-27T08:16:00Z">
          <w:r w:rsidR="00D51F90" w:rsidRPr="00CF16AB" w:rsidDel="00D51F90">
            <w:rPr>
              <w:rFonts w:cstheme="minorHAnsi"/>
            </w:rPr>
            <w:delText xml:space="preserve">we simulate three levels of nonnormality: normality (with skewness and kurtosis values of 0), moderate nonnormality (skewness: 2, kurtosis: 7), and severe nonnormality (skewness: 3, kurtosis: 21). </w:delText>
          </w:r>
          <w:r w:rsidR="00D51F90" w:rsidDel="00D51F90">
            <w:rPr>
              <w:rFonts w:cstheme="minorHAnsi"/>
            </w:rPr>
            <w:delText>There are</w:delText>
          </w:r>
          <w:r w:rsidR="00D51F90" w:rsidRPr="00CF16AB" w:rsidDel="00D51F90">
            <w:rPr>
              <w:rFonts w:cstheme="minorHAnsi"/>
            </w:rPr>
            <w:delText xml:space="preserve"> nine different combinations of nonnormality for the general factor and specific factors. </w:delText>
          </w:r>
          <w:r w:rsidR="00D51F90" w:rsidDel="00D51F90">
            <w:rPr>
              <w:rFonts w:cstheme="minorHAnsi"/>
            </w:rPr>
            <w:delText>All</w:delText>
          </w:r>
          <w:r w:rsidR="00D51F90" w:rsidRPr="00CF16AB" w:rsidDel="00D51F90">
            <w:rPr>
              <w:rFonts w:cstheme="minorHAnsi"/>
            </w:rPr>
            <w:delText xml:space="preserve"> the nonnormalities of the latent traits pertaining to the specific factors (θ</w:delText>
          </w:r>
          <w:r w:rsidR="00D51F90" w:rsidRPr="00445556" w:rsidDel="00D51F90">
            <w:rPr>
              <w:rFonts w:cstheme="minorHAnsi"/>
              <w:vertAlign w:val="subscript"/>
            </w:rPr>
            <w:delText>s</w:delText>
          </w:r>
          <w:r w:rsidR="00D51F90" w:rsidRPr="00CF16AB" w:rsidDel="00D51F90">
            <w:rPr>
              <w:rFonts w:cstheme="minorHAnsi"/>
            </w:rPr>
            <w:delText>) are set to the same values</w:delText>
          </w:r>
          <w:r w:rsidR="00D51F90" w:rsidDel="00D51F90">
            <w:rPr>
              <w:rFonts w:cstheme="minorHAnsi"/>
            </w:rPr>
            <w:delText xml:space="preserve"> in both 2, 3, and 4 specific factors settings</w:delText>
          </w:r>
          <w:r w:rsidR="00D51F90" w:rsidRPr="00CF16AB" w:rsidDel="00D51F90">
            <w:rPr>
              <w:rFonts w:cstheme="minorHAnsi"/>
            </w:rPr>
            <w:delText>.</w:delText>
          </w:r>
          <w:commentRangeEnd w:id="1042"/>
          <w:r w:rsidR="00D51F90" w:rsidDel="00D51F90">
            <w:rPr>
              <w:rStyle w:val="CommentReference"/>
            </w:rPr>
            <w:commentReference w:id="1042"/>
          </w:r>
          <w:commentRangeEnd w:id="1043"/>
          <w:r w:rsidR="00D51F90" w:rsidDel="00D51F90">
            <w:rPr>
              <w:rStyle w:val="CommentReference"/>
            </w:rPr>
            <w:commentReference w:id="1043"/>
          </w:r>
        </w:del>
      </w:moveTo>
      <w:moveToRangeEnd w:id="1041"/>
    </w:p>
    <w:p w14:paraId="485310DC" w14:textId="77777777" w:rsidR="00840B3C" w:rsidRPr="009972F6" w:rsidRDefault="00840B3C" w:rsidP="00CF1779">
      <w:pPr>
        <w:spacing w:after="0" w:line="480" w:lineRule="auto"/>
        <w:ind w:firstLine="720"/>
        <w:rPr>
          <w:rFonts w:cstheme="minorHAnsi"/>
        </w:rPr>
      </w:pPr>
    </w:p>
    <w:p w14:paraId="6A0F11FA" w14:textId="77777777" w:rsidR="009D6700" w:rsidRPr="001F2E4E" w:rsidRDefault="009D6700" w:rsidP="008D172D">
      <w:pPr>
        <w:spacing w:after="0" w:line="480" w:lineRule="auto"/>
        <w:rPr>
          <w:rFonts w:cstheme="minorHAnsi"/>
          <w:b/>
          <w:bCs/>
          <w:rPrChange w:id="1047" w:author="Jujia Li [2]" w:date="2023-07-27T22:51:00Z">
            <w:rPr>
              <w:rFonts w:cstheme="minorHAnsi"/>
            </w:rPr>
          </w:rPrChange>
        </w:rPr>
      </w:pPr>
      <w:r w:rsidRPr="001F2E4E">
        <w:rPr>
          <w:rFonts w:cstheme="minorHAnsi"/>
          <w:b/>
          <w:bCs/>
          <w:rPrChange w:id="1048" w:author="Jujia Li [2]" w:date="2023-07-27T22:51:00Z">
            <w:rPr>
              <w:rFonts w:cstheme="minorHAnsi"/>
            </w:rPr>
          </w:rPrChange>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9972F6" w14:paraId="5442630C" w14:textId="77777777" w:rsidTr="008145E7">
        <w:tc>
          <w:tcPr>
            <w:tcW w:w="2970" w:type="dxa"/>
            <w:tcBorders>
              <w:top w:val="single" w:sz="12" w:space="0" w:color="auto"/>
            </w:tcBorders>
          </w:tcPr>
          <w:p w14:paraId="5F318573" w14:textId="792565E8" w:rsidR="00D7176F" w:rsidRPr="009972F6" w:rsidRDefault="00D7176F" w:rsidP="0096705E">
            <w:pPr>
              <w:ind w:firstLine="720"/>
              <w:rPr>
                <w:rFonts w:cstheme="minorHAnsi"/>
              </w:rPr>
            </w:pPr>
            <w:del w:id="1049" w:author="Chunhua Cao" w:date="2023-07-20T17:32:00Z">
              <w:r w:rsidRPr="009972F6" w:rsidDel="00A267E4">
                <w:rPr>
                  <w:rFonts w:cstheme="minorHAnsi"/>
                </w:rPr>
                <w:delText>Manipulated parameters</w:delText>
              </w:r>
            </w:del>
            <w:ins w:id="1050" w:author="Chunhua Cao" w:date="2023-07-20T17:32:00Z">
              <w:r w:rsidR="00A267E4">
                <w:rPr>
                  <w:rFonts w:cstheme="minorHAnsi"/>
                </w:rPr>
                <w:t>Design factors</w:t>
              </w:r>
            </w:ins>
          </w:p>
        </w:tc>
        <w:tc>
          <w:tcPr>
            <w:tcW w:w="1890" w:type="dxa"/>
            <w:tcBorders>
              <w:top w:val="single" w:sz="12" w:space="0" w:color="auto"/>
            </w:tcBorders>
          </w:tcPr>
          <w:p w14:paraId="09D9809F" w14:textId="77777777" w:rsidR="00D7176F" w:rsidRPr="009972F6" w:rsidRDefault="00D7176F" w:rsidP="0096705E">
            <w:pPr>
              <w:rPr>
                <w:rFonts w:cstheme="minorHAnsi"/>
              </w:rPr>
            </w:pPr>
            <w:r w:rsidRPr="009972F6">
              <w:rPr>
                <w:rFonts w:cstheme="minorHAnsi"/>
              </w:rPr>
              <w:t>Number of levels</w:t>
            </w:r>
          </w:p>
        </w:tc>
        <w:tc>
          <w:tcPr>
            <w:tcW w:w="3775" w:type="dxa"/>
            <w:tcBorders>
              <w:top w:val="single" w:sz="12" w:space="0" w:color="auto"/>
            </w:tcBorders>
          </w:tcPr>
          <w:p w14:paraId="78280031" w14:textId="77777777" w:rsidR="00D7176F" w:rsidRPr="009972F6" w:rsidRDefault="00D7176F" w:rsidP="0096705E">
            <w:pPr>
              <w:ind w:firstLine="720"/>
              <w:rPr>
                <w:rFonts w:cstheme="minorHAnsi"/>
              </w:rPr>
            </w:pPr>
            <w:r w:rsidRPr="009972F6">
              <w:rPr>
                <w:rFonts w:cstheme="minorHAnsi"/>
              </w:rPr>
              <w:t>Values of levels</w:t>
            </w:r>
          </w:p>
        </w:tc>
      </w:tr>
      <w:tr w:rsidR="00D7176F" w:rsidRPr="009972F6" w14:paraId="2C0EED0D" w14:textId="77777777" w:rsidTr="008145E7">
        <w:tc>
          <w:tcPr>
            <w:tcW w:w="2970" w:type="dxa"/>
            <w:tcBorders>
              <w:bottom w:val="single" w:sz="8" w:space="0" w:color="auto"/>
            </w:tcBorders>
          </w:tcPr>
          <w:p w14:paraId="3B9393CD" w14:textId="55118992" w:rsidR="00D7176F" w:rsidRPr="009972F6" w:rsidRDefault="00D7176F" w:rsidP="0096705E">
            <w:pPr>
              <w:rPr>
                <w:rFonts w:cstheme="minorHAnsi"/>
                <w:b/>
                <w:bCs/>
              </w:rPr>
            </w:pPr>
            <w:r w:rsidRPr="009972F6">
              <w:rPr>
                <w:rFonts w:cstheme="minorHAnsi"/>
                <w:b/>
                <w:bCs/>
              </w:rPr>
              <w:t>Data Structure</w:t>
            </w:r>
          </w:p>
        </w:tc>
        <w:tc>
          <w:tcPr>
            <w:tcW w:w="1890" w:type="dxa"/>
            <w:tcBorders>
              <w:bottom w:val="single" w:sz="8" w:space="0" w:color="auto"/>
            </w:tcBorders>
          </w:tcPr>
          <w:p w14:paraId="2799E322" w14:textId="77777777" w:rsidR="00D7176F" w:rsidRPr="009972F6" w:rsidRDefault="00D7176F" w:rsidP="0096705E">
            <w:pPr>
              <w:ind w:firstLine="720"/>
              <w:rPr>
                <w:rFonts w:cstheme="minorHAnsi"/>
              </w:rPr>
            </w:pPr>
          </w:p>
        </w:tc>
        <w:tc>
          <w:tcPr>
            <w:tcW w:w="3775" w:type="dxa"/>
            <w:tcBorders>
              <w:bottom w:val="single" w:sz="8" w:space="0" w:color="auto"/>
            </w:tcBorders>
          </w:tcPr>
          <w:p w14:paraId="55AB6A04" w14:textId="77777777" w:rsidR="00D7176F" w:rsidRPr="009972F6" w:rsidRDefault="00D7176F" w:rsidP="0096705E">
            <w:pPr>
              <w:ind w:firstLine="720"/>
              <w:rPr>
                <w:rFonts w:cstheme="minorHAnsi"/>
              </w:rPr>
            </w:pPr>
          </w:p>
        </w:tc>
      </w:tr>
      <w:tr w:rsidR="00D7176F" w:rsidRPr="009972F6" w14:paraId="633319A3" w14:textId="77777777" w:rsidTr="008145E7">
        <w:tc>
          <w:tcPr>
            <w:tcW w:w="2970" w:type="dxa"/>
            <w:tcBorders>
              <w:top w:val="single" w:sz="8" w:space="0" w:color="auto"/>
            </w:tcBorders>
          </w:tcPr>
          <w:p w14:paraId="11DE94BC" w14:textId="77777777" w:rsidR="00D7176F" w:rsidRPr="009972F6" w:rsidRDefault="00D7176F" w:rsidP="0096705E">
            <w:pPr>
              <w:rPr>
                <w:rFonts w:cstheme="minorHAnsi"/>
              </w:rPr>
            </w:pPr>
            <w:r w:rsidRPr="009972F6">
              <w:rPr>
                <w:rFonts w:cstheme="minorHAnsi"/>
              </w:rPr>
              <w:t>Sample size (N)</w:t>
            </w:r>
          </w:p>
        </w:tc>
        <w:tc>
          <w:tcPr>
            <w:tcW w:w="1890" w:type="dxa"/>
            <w:tcBorders>
              <w:top w:val="single" w:sz="8" w:space="0" w:color="auto"/>
            </w:tcBorders>
          </w:tcPr>
          <w:p w14:paraId="22FCADD1" w14:textId="77777777" w:rsidR="00D7176F" w:rsidRPr="009972F6" w:rsidRDefault="00D7176F" w:rsidP="0096705E">
            <w:pPr>
              <w:ind w:firstLine="720"/>
              <w:rPr>
                <w:rFonts w:cstheme="minorHAnsi"/>
              </w:rPr>
            </w:pPr>
            <w:r w:rsidRPr="009972F6">
              <w:rPr>
                <w:rFonts w:cstheme="minorHAnsi"/>
              </w:rPr>
              <w:t>3</w:t>
            </w:r>
          </w:p>
        </w:tc>
        <w:tc>
          <w:tcPr>
            <w:tcW w:w="3775" w:type="dxa"/>
            <w:tcBorders>
              <w:top w:val="single" w:sz="8" w:space="0" w:color="auto"/>
            </w:tcBorders>
          </w:tcPr>
          <w:p w14:paraId="52A4E345" w14:textId="5A260BA0" w:rsidR="00D7176F" w:rsidRPr="009972F6" w:rsidRDefault="00D7176F" w:rsidP="0096705E">
            <w:pPr>
              <w:rPr>
                <w:rFonts w:cstheme="minorHAnsi"/>
              </w:rPr>
            </w:pPr>
            <w:r w:rsidRPr="009972F6">
              <w:rPr>
                <w:rFonts w:cstheme="minorHAnsi"/>
              </w:rPr>
              <w:t>N = 250, 500, 1000</w:t>
            </w:r>
          </w:p>
        </w:tc>
      </w:tr>
      <w:tr w:rsidR="00D7176F" w:rsidRPr="009972F6" w14:paraId="43931CDB" w14:textId="77777777" w:rsidTr="008145E7">
        <w:tc>
          <w:tcPr>
            <w:tcW w:w="2970" w:type="dxa"/>
          </w:tcPr>
          <w:p w14:paraId="3A6B68CB" w14:textId="1B88CB79" w:rsidR="00D7176F" w:rsidRPr="009972F6" w:rsidRDefault="00052B68" w:rsidP="0096705E">
            <w:pPr>
              <w:rPr>
                <w:rFonts w:cstheme="minorHAnsi"/>
              </w:rPr>
            </w:pPr>
            <w:ins w:id="1051" w:author="Jujia Li [2]" w:date="2023-07-27T19:56:00Z">
              <w:r>
                <w:rPr>
                  <w:rFonts w:cstheme="minorHAnsi"/>
                </w:rPr>
                <w:t xml:space="preserve">Number of </w:t>
              </w:r>
            </w:ins>
            <w:r w:rsidR="00D7176F" w:rsidRPr="009972F6">
              <w:rPr>
                <w:rFonts w:cstheme="minorHAnsi"/>
              </w:rPr>
              <w:t>Item per Factor (</w:t>
            </w:r>
            <w:r w:rsidR="00840B3C">
              <w:rPr>
                <w:rFonts w:cstheme="minorHAnsi"/>
              </w:rPr>
              <w:t>I</w:t>
            </w:r>
            <w:r w:rsidR="00D7176F" w:rsidRPr="009972F6">
              <w:rPr>
                <w:rFonts w:cstheme="minorHAnsi"/>
              </w:rPr>
              <w:t>)</w:t>
            </w:r>
          </w:p>
        </w:tc>
        <w:tc>
          <w:tcPr>
            <w:tcW w:w="1890" w:type="dxa"/>
          </w:tcPr>
          <w:p w14:paraId="45A000C6" w14:textId="4FA217E4" w:rsidR="00D7176F" w:rsidRPr="009972F6" w:rsidRDefault="00D7176F" w:rsidP="0096705E">
            <w:pPr>
              <w:ind w:firstLine="720"/>
              <w:rPr>
                <w:rFonts w:cstheme="minorHAnsi"/>
              </w:rPr>
            </w:pPr>
            <w:r w:rsidRPr="009972F6">
              <w:rPr>
                <w:rFonts w:cstheme="minorHAnsi"/>
              </w:rPr>
              <w:t>2</w:t>
            </w:r>
          </w:p>
        </w:tc>
        <w:tc>
          <w:tcPr>
            <w:tcW w:w="3775" w:type="dxa"/>
          </w:tcPr>
          <w:p w14:paraId="264A7B48" w14:textId="6B08348A" w:rsidR="00D7176F" w:rsidRPr="009972F6" w:rsidRDefault="00840B3C" w:rsidP="0096705E">
            <w:pPr>
              <w:rPr>
                <w:rFonts w:cstheme="minorHAnsi"/>
              </w:rPr>
            </w:pPr>
            <w:r>
              <w:rPr>
                <w:rFonts w:cstheme="minorHAnsi"/>
              </w:rPr>
              <w:t>I</w:t>
            </w:r>
            <w:r w:rsidR="00D7176F" w:rsidRPr="009972F6">
              <w:rPr>
                <w:rFonts w:cstheme="minorHAnsi"/>
              </w:rPr>
              <w:t xml:space="preserve"> = 5, 10</w:t>
            </w:r>
          </w:p>
        </w:tc>
      </w:tr>
      <w:tr w:rsidR="00D7176F" w:rsidRPr="009972F6" w14:paraId="4E88CA39" w14:textId="77777777" w:rsidTr="008145E7">
        <w:tc>
          <w:tcPr>
            <w:tcW w:w="2970" w:type="dxa"/>
          </w:tcPr>
          <w:p w14:paraId="7DC6E40F" w14:textId="0E4F80C3" w:rsidR="00D7176F" w:rsidRPr="009972F6" w:rsidRDefault="00052B68" w:rsidP="0096705E">
            <w:pPr>
              <w:rPr>
                <w:rFonts w:cstheme="minorHAnsi"/>
              </w:rPr>
            </w:pPr>
            <w:ins w:id="1052" w:author="Jujia Li [2]" w:date="2023-07-27T19:56:00Z">
              <w:r>
                <w:rPr>
                  <w:rFonts w:cstheme="minorHAnsi"/>
                </w:rPr>
                <w:t xml:space="preserve">Number of </w:t>
              </w:r>
            </w:ins>
            <w:ins w:id="1053" w:author="Jujia Li [2]" w:date="2023-07-24T09:27:00Z">
              <w:r w:rsidR="009E1FCB">
                <w:rPr>
                  <w:rFonts w:cstheme="minorHAnsi"/>
                </w:rPr>
                <w:t xml:space="preserve">Specific </w:t>
              </w:r>
            </w:ins>
            <w:r w:rsidR="00D7176F" w:rsidRPr="009972F6">
              <w:rPr>
                <w:rFonts w:cstheme="minorHAnsi"/>
              </w:rPr>
              <w:t>Factor (</w:t>
            </w:r>
            <w:ins w:id="1054" w:author="Jujia Li [2]" w:date="2023-07-27T19:50:00Z">
              <w:r w:rsidR="00450BC5">
                <w:rPr>
                  <w:rFonts w:cstheme="minorHAnsi"/>
                </w:rPr>
                <w:t>F</w:t>
              </w:r>
              <w:r w:rsidR="00450BC5" w:rsidRPr="00450BC5">
                <w:rPr>
                  <w:rFonts w:cstheme="minorHAnsi"/>
                  <w:vertAlign w:val="subscript"/>
                  <w:rPrChange w:id="1055" w:author="Jujia Li [2]" w:date="2023-07-27T19:50:00Z">
                    <w:rPr>
                      <w:rFonts w:cstheme="minorHAnsi"/>
                    </w:rPr>
                  </w:rPrChange>
                </w:rPr>
                <w:t>s</w:t>
              </w:r>
            </w:ins>
            <w:del w:id="1056" w:author="Jujia Li [2]" w:date="2023-07-27T19:50:00Z">
              <w:r w:rsidR="00D7176F" w:rsidRPr="009972F6" w:rsidDel="00450BC5">
                <w:rPr>
                  <w:rFonts w:cstheme="minorHAnsi"/>
                </w:rPr>
                <w:delText>F</w:delText>
              </w:r>
            </w:del>
            <w:r w:rsidR="00D7176F" w:rsidRPr="009972F6">
              <w:rPr>
                <w:rFonts w:cstheme="minorHAnsi"/>
              </w:rPr>
              <w:t>)</w:t>
            </w:r>
          </w:p>
        </w:tc>
        <w:tc>
          <w:tcPr>
            <w:tcW w:w="1890" w:type="dxa"/>
          </w:tcPr>
          <w:p w14:paraId="5227FFDF" w14:textId="77777777" w:rsidR="00D7176F" w:rsidRPr="009972F6" w:rsidRDefault="00D7176F" w:rsidP="0096705E">
            <w:pPr>
              <w:ind w:firstLine="720"/>
              <w:rPr>
                <w:rFonts w:cstheme="minorHAnsi"/>
              </w:rPr>
            </w:pPr>
            <w:r w:rsidRPr="009972F6">
              <w:rPr>
                <w:rFonts w:cstheme="minorHAnsi"/>
              </w:rPr>
              <w:t>3</w:t>
            </w:r>
          </w:p>
        </w:tc>
        <w:tc>
          <w:tcPr>
            <w:tcW w:w="3775" w:type="dxa"/>
          </w:tcPr>
          <w:p w14:paraId="638FE18E" w14:textId="4504D6CA" w:rsidR="00D7176F" w:rsidRPr="009972F6" w:rsidRDefault="00D7176F" w:rsidP="0096705E">
            <w:pPr>
              <w:rPr>
                <w:rFonts w:cstheme="minorHAnsi"/>
              </w:rPr>
            </w:pPr>
            <w:r w:rsidRPr="009972F6">
              <w:rPr>
                <w:rFonts w:cstheme="minorHAnsi"/>
              </w:rPr>
              <w:t>F</w:t>
            </w:r>
            <w:ins w:id="1057" w:author="Jujia Li [2]" w:date="2023-07-27T19:50:00Z">
              <w:r w:rsidR="00450BC5" w:rsidRPr="00450BC5">
                <w:rPr>
                  <w:rFonts w:cstheme="minorHAnsi"/>
                  <w:vertAlign w:val="subscript"/>
                  <w:rPrChange w:id="1058" w:author="Jujia Li [2]" w:date="2023-07-27T19:50:00Z">
                    <w:rPr>
                      <w:rFonts w:cstheme="minorHAnsi"/>
                    </w:rPr>
                  </w:rPrChange>
                </w:rPr>
                <w:t>s</w:t>
              </w:r>
            </w:ins>
            <w:r w:rsidRPr="009972F6">
              <w:rPr>
                <w:rFonts w:cstheme="minorHAnsi"/>
              </w:rPr>
              <w:t xml:space="preserve"> = 2, 3, 4</w:t>
            </w:r>
          </w:p>
        </w:tc>
      </w:tr>
      <w:tr w:rsidR="00D7176F" w:rsidRPr="009972F6" w14:paraId="116F0483" w14:textId="77777777" w:rsidTr="008145E7">
        <w:tc>
          <w:tcPr>
            <w:tcW w:w="2970" w:type="dxa"/>
          </w:tcPr>
          <w:p w14:paraId="70C2C1D3" w14:textId="77777777" w:rsidR="00D7176F" w:rsidRPr="009972F6" w:rsidRDefault="00D7176F" w:rsidP="0096705E">
            <w:pPr>
              <w:ind w:firstLine="720"/>
              <w:rPr>
                <w:rFonts w:cstheme="minorHAnsi"/>
              </w:rPr>
            </w:pPr>
          </w:p>
        </w:tc>
        <w:tc>
          <w:tcPr>
            <w:tcW w:w="1890" w:type="dxa"/>
          </w:tcPr>
          <w:p w14:paraId="7A92A2AD" w14:textId="77777777" w:rsidR="00D7176F" w:rsidRPr="009972F6" w:rsidRDefault="00D7176F" w:rsidP="0096705E">
            <w:pPr>
              <w:ind w:firstLine="720"/>
              <w:jc w:val="center"/>
              <w:rPr>
                <w:rFonts w:cstheme="minorHAnsi"/>
              </w:rPr>
            </w:pPr>
          </w:p>
        </w:tc>
        <w:tc>
          <w:tcPr>
            <w:tcW w:w="3775" w:type="dxa"/>
          </w:tcPr>
          <w:p w14:paraId="6677BDC2" w14:textId="77777777" w:rsidR="00D7176F" w:rsidRPr="009972F6" w:rsidRDefault="00D7176F" w:rsidP="0096705E">
            <w:pPr>
              <w:ind w:firstLine="720"/>
              <w:rPr>
                <w:rFonts w:cstheme="minorHAnsi"/>
              </w:rPr>
            </w:pPr>
          </w:p>
        </w:tc>
      </w:tr>
      <w:tr w:rsidR="00D7176F" w:rsidRPr="009972F6" w14:paraId="732D8229" w14:textId="77777777" w:rsidTr="008145E7">
        <w:tc>
          <w:tcPr>
            <w:tcW w:w="2970" w:type="dxa"/>
            <w:tcBorders>
              <w:bottom w:val="single" w:sz="8" w:space="0" w:color="auto"/>
            </w:tcBorders>
          </w:tcPr>
          <w:p w14:paraId="6B0CD799" w14:textId="4BECF3AB" w:rsidR="00D7176F" w:rsidRPr="009972F6" w:rsidRDefault="001E4EC5" w:rsidP="0096705E">
            <w:pPr>
              <w:rPr>
                <w:rFonts w:cstheme="minorHAnsi"/>
                <w:b/>
                <w:bCs/>
              </w:rPr>
            </w:pPr>
            <w:r>
              <w:rPr>
                <w:rFonts w:cstheme="minorHAnsi"/>
                <w:b/>
                <w:bCs/>
              </w:rPr>
              <w:t>Nonnormality</w:t>
            </w:r>
            <w:r w:rsidR="00D7176F" w:rsidRPr="009972F6">
              <w:rPr>
                <w:rFonts w:cstheme="minorHAnsi"/>
                <w:b/>
                <w:bCs/>
              </w:rPr>
              <w:t xml:space="preserve"> of </w:t>
            </w:r>
            <w:r w:rsidR="008D172D">
              <w:rPr>
                <w:rFonts w:cstheme="minorHAnsi"/>
                <w:b/>
                <w:bCs/>
              </w:rPr>
              <w:t>Latent Traits (Theta)</w:t>
            </w:r>
          </w:p>
        </w:tc>
        <w:tc>
          <w:tcPr>
            <w:tcW w:w="1890" w:type="dxa"/>
            <w:tcBorders>
              <w:bottom w:val="single" w:sz="8" w:space="0" w:color="auto"/>
            </w:tcBorders>
          </w:tcPr>
          <w:p w14:paraId="66B809C2" w14:textId="77777777" w:rsidR="00D7176F" w:rsidRPr="009972F6" w:rsidRDefault="00D7176F" w:rsidP="0096705E">
            <w:pPr>
              <w:ind w:firstLine="720"/>
              <w:jc w:val="center"/>
              <w:rPr>
                <w:rFonts w:cstheme="minorHAnsi"/>
              </w:rPr>
            </w:pPr>
          </w:p>
        </w:tc>
        <w:tc>
          <w:tcPr>
            <w:tcW w:w="3775" w:type="dxa"/>
            <w:tcBorders>
              <w:bottom w:val="single" w:sz="8" w:space="0" w:color="auto"/>
            </w:tcBorders>
          </w:tcPr>
          <w:p w14:paraId="3D5B3703" w14:textId="77777777" w:rsidR="00D7176F" w:rsidRPr="009972F6" w:rsidRDefault="00D7176F" w:rsidP="0096705E">
            <w:pPr>
              <w:ind w:firstLine="720"/>
              <w:rPr>
                <w:rFonts w:cstheme="minorHAnsi"/>
              </w:rPr>
            </w:pPr>
          </w:p>
        </w:tc>
      </w:tr>
      <w:tr w:rsidR="00D7176F" w:rsidRPr="009972F6" w14:paraId="7AB7B5C6" w14:textId="77777777" w:rsidTr="008145E7">
        <w:tc>
          <w:tcPr>
            <w:tcW w:w="2970" w:type="dxa"/>
            <w:tcBorders>
              <w:top w:val="single" w:sz="8" w:space="0" w:color="auto"/>
            </w:tcBorders>
          </w:tcPr>
          <w:p w14:paraId="33E749AB" w14:textId="478FE3E9" w:rsidR="00D7176F" w:rsidRPr="009972F6" w:rsidRDefault="001E4EC5" w:rsidP="0096705E">
            <w:pPr>
              <w:rPr>
                <w:rFonts w:cstheme="minorHAnsi"/>
              </w:rPr>
            </w:pPr>
            <w:r>
              <w:rPr>
                <w:rFonts w:cstheme="minorHAnsi"/>
              </w:rPr>
              <w:t>Nonnormality</w:t>
            </w:r>
            <w:r w:rsidR="00D7176F" w:rsidRPr="009972F6">
              <w:rPr>
                <w:rFonts w:cstheme="minorHAnsi"/>
              </w:rPr>
              <w:t xml:space="preserve"> </w:t>
            </w:r>
            <w:r w:rsidR="00144A24">
              <w:rPr>
                <w:rFonts w:cstheme="minorHAnsi"/>
              </w:rPr>
              <w:t>on</w:t>
            </w:r>
            <w:r w:rsidR="00D7176F" w:rsidRPr="009972F6">
              <w:rPr>
                <w:rFonts w:cstheme="minorHAnsi"/>
              </w:rPr>
              <w:t xml:space="preserve"> general factor (</w:t>
            </w:r>
            <w:proofErr w:type="spellStart"/>
            <w:ins w:id="1059" w:author="Jujia Li [2]" w:date="2023-07-27T10:35:00Z">
              <w:r w:rsidR="00120D88" w:rsidRPr="009972F6">
                <w:rPr>
                  <w:rFonts w:cstheme="minorHAnsi"/>
                </w:rPr>
                <w:t>θ</w:t>
              </w:r>
            </w:ins>
            <w:del w:id="1060" w:author="Jujia Li [2]" w:date="2023-07-27T10:35:00Z">
              <w:r w:rsidR="0096705E" w:rsidDel="00120D88">
                <w:rPr>
                  <w:rFonts w:cstheme="minorHAnsi"/>
                </w:rPr>
                <w:delText>F</w:delText>
              </w:r>
            </w:del>
            <w:r w:rsidRPr="001E4EC5">
              <w:rPr>
                <w:rFonts w:cstheme="minorHAnsi"/>
                <w:vertAlign w:val="subscript"/>
              </w:rPr>
              <w:t>g</w:t>
            </w:r>
            <w:proofErr w:type="spellEnd"/>
            <w:r w:rsidR="00D7176F" w:rsidRPr="009972F6">
              <w:rPr>
                <w:rFonts w:cstheme="minorHAnsi"/>
              </w:rPr>
              <w:t>)</w:t>
            </w:r>
          </w:p>
        </w:tc>
        <w:tc>
          <w:tcPr>
            <w:tcW w:w="1890" w:type="dxa"/>
            <w:tcBorders>
              <w:top w:val="single" w:sz="8" w:space="0" w:color="auto"/>
            </w:tcBorders>
          </w:tcPr>
          <w:p w14:paraId="4B01F8D1" w14:textId="3462B04E" w:rsidR="00D7176F" w:rsidRPr="009972F6" w:rsidRDefault="00D7176F" w:rsidP="0096705E">
            <w:pPr>
              <w:ind w:firstLine="720"/>
              <w:rPr>
                <w:rFonts w:cstheme="minorHAnsi"/>
              </w:rPr>
            </w:pPr>
            <w:r w:rsidRPr="009972F6">
              <w:rPr>
                <w:rFonts w:cstheme="minorHAnsi"/>
              </w:rPr>
              <w:t>3</w:t>
            </w:r>
          </w:p>
        </w:tc>
        <w:tc>
          <w:tcPr>
            <w:tcW w:w="3775" w:type="dxa"/>
            <w:tcBorders>
              <w:top w:val="single" w:sz="8" w:space="0" w:color="auto"/>
            </w:tcBorders>
          </w:tcPr>
          <w:p w14:paraId="4115E35F" w14:textId="37BF20A9" w:rsidR="00D7176F" w:rsidRDefault="008626B3" w:rsidP="002C6575">
            <w:pPr>
              <w:rPr>
                <w:rFonts w:cstheme="minorHAnsi"/>
              </w:rPr>
            </w:pPr>
            <w:r>
              <w:rPr>
                <w:rFonts w:cstheme="minorHAnsi"/>
              </w:rPr>
              <w:t xml:space="preserve">Normal:       </w:t>
            </w:r>
            <w:r w:rsidR="001E4EC5">
              <w:rPr>
                <w:rFonts w:cstheme="minorHAnsi"/>
              </w:rPr>
              <w:t>Skewness = 0, Kurtosis = 0</w:t>
            </w:r>
          </w:p>
          <w:p w14:paraId="07B0AC9F" w14:textId="194D2D23" w:rsidR="001E4EC5" w:rsidRDefault="008626B3" w:rsidP="002C6575">
            <w:pPr>
              <w:rPr>
                <w:rFonts w:cstheme="minorHAnsi"/>
              </w:rPr>
            </w:pPr>
            <w:r>
              <w:rPr>
                <w:rFonts w:cstheme="minorHAnsi"/>
              </w:rPr>
              <w:t xml:space="preserve">Moderate:  </w:t>
            </w:r>
            <w:r w:rsidR="001E4EC5">
              <w:rPr>
                <w:rFonts w:cstheme="minorHAnsi"/>
              </w:rPr>
              <w:t>Skewness = 2, Kurtosis = 7</w:t>
            </w:r>
          </w:p>
          <w:p w14:paraId="25B33FA5" w14:textId="381C7B9E" w:rsidR="001E4EC5" w:rsidRPr="009972F6" w:rsidRDefault="008626B3" w:rsidP="002C6575">
            <w:pPr>
              <w:rPr>
                <w:rFonts w:cstheme="minorHAnsi"/>
              </w:rPr>
            </w:pPr>
            <w:r>
              <w:rPr>
                <w:rFonts w:cstheme="minorHAnsi"/>
              </w:rPr>
              <w:t xml:space="preserve">Severe:        </w:t>
            </w:r>
            <w:r w:rsidR="001E4EC5">
              <w:rPr>
                <w:rFonts w:cstheme="minorHAnsi"/>
              </w:rPr>
              <w:t xml:space="preserve">Skewness = 3, Kurtosis = 21 </w:t>
            </w:r>
          </w:p>
        </w:tc>
      </w:tr>
      <w:tr w:rsidR="00D7176F" w:rsidRPr="009972F6" w14:paraId="5AC2CBCE" w14:textId="77777777" w:rsidTr="008145E7">
        <w:tc>
          <w:tcPr>
            <w:tcW w:w="2970" w:type="dxa"/>
            <w:tcBorders>
              <w:bottom w:val="single" w:sz="12" w:space="0" w:color="auto"/>
            </w:tcBorders>
          </w:tcPr>
          <w:p w14:paraId="74C57346" w14:textId="223FC75A" w:rsidR="00D7176F" w:rsidRPr="009972F6" w:rsidRDefault="008626B3" w:rsidP="0096705E">
            <w:pPr>
              <w:rPr>
                <w:rFonts w:cstheme="minorHAnsi"/>
              </w:rPr>
            </w:pPr>
            <w:r>
              <w:rPr>
                <w:rFonts w:cstheme="minorHAnsi"/>
              </w:rPr>
              <w:t>Nonnormality</w:t>
            </w:r>
            <w:r w:rsidRPr="009972F6">
              <w:rPr>
                <w:rFonts w:cstheme="minorHAnsi"/>
              </w:rPr>
              <w:t xml:space="preserve"> </w:t>
            </w:r>
            <w:r>
              <w:rPr>
                <w:rFonts w:cstheme="minorHAnsi"/>
              </w:rPr>
              <w:t>on</w:t>
            </w:r>
            <w:r w:rsidRPr="009972F6">
              <w:rPr>
                <w:rFonts w:cstheme="minorHAnsi"/>
              </w:rPr>
              <w:t xml:space="preserve"> general factor (</w:t>
            </w:r>
            <w:proofErr w:type="spellStart"/>
            <w:ins w:id="1061" w:author="Jujia Li [2]" w:date="2023-07-27T10:35:00Z">
              <w:r w:rsidR="00120D88" w:rsidRPr="009972F6">
                <w:rPr>
                  <w:rFonts w:cstheme="minorHAnsi"/>
                </w:rPr>
                <w:t>θ</w:t>
              </w:r>
            </w:ins>
            <w:del w:id="1062" w:author="Jujia Li [2]" w:date="2023-07-27T10:35:00Z">
              <w:r w:rsidDel="00120D88">
                <w:rPr>
                  <w:rFonts w:cstheme="minorHAnsi"/>
                </w:rPr>
                <w:delText>F</w:delText>
              </w:r>
            </w:del>
            <w:r>
              <w:rPr>
                <w:rFonts w:cstheme="minorHAnsi"/>
                <w:vertAlign w:val="subscript"/>
              </w:rPr>
              <w:t>s</w:t>
            </w:r>
            <w:ins w:id="1063" w:author="Jujia Li [2]" w:date="2023-07-27T10:35:00Z">
              <w:r w:rsidR="00120D88">
                <w:rPr>
                  <w:rFonts w:cstheme="minorHAnsi"/>
                  <w:vertAlign w:val="subscript"/>
                </w:rPr>
                <w:t>k</w:t>
              </w:r>
            </w:ins>
            <w:proofErr w:type="spellEnd"/>
            <w:r w:rsidRPr="009972F6">
              <w:rPr>
                <w:rFonts w:cstheme="minorHAnsi"/>
              </w:rPr>
              <w:t>)</w:t>
            </w:r>
          </w:p>
        </w:tc>
        <w:tc>
          <w:tcPr>
            <w:tcW w:w="1890" w:type="dxa"/>
            <w:tcBorders>
              <w:bottom w:val="single" w:sz="12" w:space="0" w:color="auto"/>
            </w:tcBorders>
          </w:tcPr>
          <w:p w14:paraId="55E4387E" w14:textId="44837BE9" w:rsidR="00D7176F" w:rsidRPr="009972F6" w:rsidRDefault="00D7176F" w:rsidP="0096705E">
            <w:pPr>
              <w:ind w:firstLine="720"/>
              <w:rPr>
                <w:rFonts w:cstheme="minorHAnsi"/>
              </w:rPr>
            </w:pPr>
            <w:r w:rsidRPr="009972F6">
              <w:rPr>
                <w:rFonts w:cstheme="minorHAnsi"/>
              </w:rPr>
              <w:t>3</w:t>
            </w:r>
          </w:p>
        </w:tc>
        <w:tc>
          <w:tcPr>
            <w:tcW w:w="3775" w:type="dxa"/>
            <w:tcBorders>
              <w:bottom w:val="single" w:sz="12" w:space="0" w:color="auto"/>
            </w:tcBorders>
          </w:tcPr>
          <w:p w14:paraId="4BE9B7B8" w14:textId="77777777" w:rsidR="008626B3" w:rsidRDefault="008626B3" w:rsidP="008626B3">
            <w:pPr>
              <w:rPr>
                <w:rFonts w:cstheme="minorHAnsi"/>
              </w:rPr>
            </w:pPr>
            <w:r>
              <w:rPr>
                <w:rFonts w:cstheme="minorHAnsi"/>
              </w:rPr>
              <w:t>Normal:       Skewness = 0, Kurtosis = 0</w:t>
            </w:r>
          </w:p>
          <w:p w14:paraId="6039E98E" w14:textId="77777777" w:rsidR="008626B3" w:rsidRDefault="008626B3" w:rsidP="008626B3">
            <w:pPr>
              <w:rPr>
                <w:rFonts w:cstheme="minorHAnsi"/>
              </w:rPr>
            </w:pPr>
            <w:r>
              <w:rPr>
                <w:rFonts w:cstheme="minorHAnsi"/>
              </w:rPr>
              <w:t>Moderate:  Skewness = 2, Kurtosis = 7</w:t>
            </w:r>
          </w:p>
          <w:p w14:paraId="2F58218D" w14:textId="28C1D304" w:rsidR="00D7176F" w:rsidRPr="009972F6" w:rsidRDefault="008626B3" w:rsidP="008626B3">
            <w:pPr>
              <w:rPr>
                <w:rFonts w:cstheme="minorHAnsi"/>
              </w:rPr>
            </w:pPr>
            <w:r>
              <w:rPr>
                <w:rFonts w:cstheme="minorHAnsi"/>
              </w:rPr>
              <w:t>Severe:        Skewness = 3, Kurtosis = 21</w:t>
            </w:r>
          </w:p>
        </w:tc>
      </w:tr>
    </w:tbl>
    <w:p w14:paraId="793E6755" w14:textId="051C8FB1" w:rsidR="009D6700" w:rsidRDefault="009D6700" w:rsidP="004A4CCC">
      <w:pPr>
        <w:spacing w:after="0" w:line="480" w:lineRule="auto"/>
        <w:rPr>
          <w:ins w:id="1064" w:author="Jujia Li [2]" w:date="2023-07-27T20:17:00Z"/>
          <w:rFonts w:cstheme="minorHAnsi"/>
        </w:rPr>
      </w:pPr>
    </w:p>
    <w:p w14:paraId="33C13F36" w14:textId="356A546E" w:rsidR="004A4CCC" w:rsidRDefault="004A4CCC" w:rsidP="008B55E2">
      <w:pPr>
        <w:spacing w:after="0" w:line="480" w:lineRule="auto"/>
        <w:ind w:firstLine="720"/>
        <w:rPr>
          <w:ins w:id="1065" w:author="Jujia Li [2]" w:date="2023-07-27T20:17:00Z"/>
          <w:rFonts w:cstheme="minorHAnsi"/>
        </w:rPr>
      </w:pPr>
      <w:moveToRangeStart w:id="1066" w:author="Jujia Li [2]" w:date="2023-07-27T20:17:00Z" w:name="move141381470"/>
      <w:commentRangeStart w:id="1067"/>
      <w:moveTo w:id="1068" w:author="Jujia Li [2]" w:date="2023-07-27T20:17:00Z">
        <w:r w:rsidRPr="00B56865">
          <w:rPr>
            <w:rFonts w:cstheme="minorHAnsi"/>
          </w:rPr>
          <w:lastRenderedPageBreak/>
          <w:t xml:space="preserve">A comprehensive experimental design was employed, incorporating all the manipulated factors, resulting in a total of </w:t>
        </w:r>
      </w:moveTo>
      <w:ins w:id="1069" w:author="Jujia Li [2]" w:date="2023-07-27T20:54:00Z">
        <w:r w:rsidR="008B55E2">
          <w:rPr>
            <w:rFonts w:cstheme="minorHAnsi"/>
          </w:rPr>
          <w:t>3</w:t>
        </w:r>
      </w:ins>
      <w:ins w:id="1070" w:author="Jujia Li [2]" w:date="2023-07-27T20:55:00Z">
        <w:r w:rsidR="008B55E2">
          <w:rPr>
            <w:rFonts w:cstheme="minorHAnsi"/>
          </w:rPr>
          <w:t xml:space="preserve"> </w:t>
        </w:r>
        <w:r w:rsidR="008B55E2" w:rsidRPr="008B55E2">
          <w:rPr>
            <w:rFonts w:cstheme="minorHAnsi"/>
          </w:rPr>
          <w:t>×</w:t>
        </w:r>
      </w:ins>
      <w:ins w:id="1071" w:author="Jujia Li [2]" w:date="2023-07-27T20:54:00Z">
        <w:r w:rsidR="008B55E2">
          <w:rPr>
            <w:rFonts w:cstheme="minorHAnsi"/>
          </w:rPr>
          <w:t xml:space="preserve"> </w:t>
        </w:r>
      </w:ins>
      <w:ins w:id="1072" w:author="Jujia Li [2]" w:date="2023-07-27T20:55:00Z">
        <w:r w:rsidR="008B55E2">
          <w:rPr>
            <w:rFonts w:cstheme="minorHAnsi"/>
          </w:rPr>
          <w:t xml:space="preserve">2 </w:t>
        </w:r>
        <w:r w:rsidR="008B55E2" w:rsidRPr="008B55E2">
          <w:rPr>
            <w:rFonts w:cstheme="minorHAnsi"/>
          </w:rPr>
          <w:t>×</w:t>
        </w:r>
        <w:r w:rsidR="008B55E2">
          <w:rPr>
            <w:rFonts w:cstheme="minorHAnsi"/>
          </w:rPr>
          <w:t xml:space="preserve"> 3 </w:t>
        </w:r>
        <w:r w:rsidR="008B55E2" w:rsidRPr="008B55E2">
          <w:rPr>
            <w:rFonts w:cstheme="minorHAnsi"/>
          </w:rPr>
          <w:t>×</w:t>
        </w:r>
        <w:r w:rsidR="008B55E2">
          <w:rPr>
            <w:rFonts w:cstheme="minorHAnsi"/>
          </w:rPr>
          <w:t xml:space="preserve"> 3</w:t>
        </w:r>
      </w:ins>
      <w:ins w:id="1073" w:author="Jujia Li [2]" w:date="2023-07-27T20:56:00Z">
        <w:r w:rsidR="008B55E2">
          <w:rPr>
            <w:rFonts w:cstheme="minorHAnsi"/>
          </w:rPr>
          <w:t xml:space="preserve"> </w:t>
        </w:r>
        <w:r w:rsidR="008B55E2" w:rsidRPr="008B55E2">
          <w:rPr>
            <w:rFonts w:cstheme="minorHAnsi"/>
          </w:rPr>
          <w:t>×</w:t>
        </w:r>
        <w:r w:rsidR="008B55E2">
          <w:rPr>
            <w:rFonts w:cstheme="minorHAnsi"/>
          </w:rPr>
          <w:t xml:space="preserve"> 3 =</w:t>
        </w:r>
      </w:ins>
      <w:ins w:id="1074" w:author="Jujia Li [2]" w:date="2023-07-27T20:55:00Z">
        <w:r w:rsidR="008B55E2">
          <w:rPr>
            <w:rFonts w:cstheme="minorHAnsi"/>
          </w:rPr>
          <w:t xml:space="preserve"> </w:t>
        </w:r>
      </w:ins>
      <w:moveTo w:id="1075" w:author="Jujia Li [2]" w:date="2023-07-27T20:17:00Z">
        <w:r w:rsidRPr="00B56865">
          <w:rPr>
            <w:rFonts w:cstheme="minorHAnsi"/>
          </w:rPr>
          <w:t xml:space="preserve">162 unique conditions. </w:t>
        </w:r>
        <w:commentRangeEnd w:id="1067"/>
        <w:r>
          <w:rPr>
            <w:rStyle w:val="CommentReference"/>
          </w:rPr>
          <w:commentReference w:id="1067"/>
        </w:r>
      </w:moveTo>
      <w:moveToRangeEnd w:id="1066"/>
      <w:ins w:id="1076" w:author="Jujia Li [2]" w:date="2023-07-27T20:22:00Z">
        <w:r w:rsidR="0039435E" w:rsidRPr="00B56865">
          <w:rPr>
            <w:rFonts w:cstheme="minorHAnsi"/>
          </w:rPr>
          <w:t>Each of these conditions was replicated 500 times using the R package "</w:t>
        </w:r>
        <w:proofErr w:type="spellStart"/>
        <w:r w:rsidR="0039435E" w:rsidRPr="00B56865">
          <w:rPr>
            <w:rFonts w:cstheme="minorHAnsi"/>
          </w:rPr>
          <w:t>SimMultiCorrData</w:t>
        </w:r>
        <w:proofErr w:type="spellEnd"/>
        <w:r w:rsidR="0039435E" w:rsidRPr="00B56865">
          <w:rPr>
            <w:rFonts w:cstheme="minorHAnsi"/>
          </w:rPr>
          <w:t>" in R (R Core Team, 2021).</w:t>
        </w:r>
      </w:ins>
    </w:p>
    <w:p w14:paraId="3E3CE1BA" w14:textId="77777777" w:rsidR="004A4CCC" w:rsidRPr="009972F6" w:rsidRDefault="004A4CCC" w:rsidP="004A4CCC">
      <w:pPr>
        <w:spacing w:after="0" w:line="480" w:lineRule="auto"/>
        <w:ind w:firstLine="720"/>
        <w:rPr>
          <w:rFonts w:cstheme="minorHAnsi"/>
        </w:rPr>
      </w:pPr>
    </w:p>
    <w:p w14:paraId="5D656C4A" w14:textId="0C9EFA5C" w:rsidR="00273D40" w:rsidRPr="009972F6" w:rsidRDefault="00273D40" w:rsidP="0029754B">
      <w:pPr>
        <w:spacing w:after="0" w:line="480" w:lineRule="auto"/>
        <w:rPr>
          <w:rFonts w:cstheme="minorHAnsi"/>
          <w:b/>
          <w:bCs/>
        </w:rPr>
      </w:pPr>
      <w:r w:rsidRPr="009972F6">
        <w:rPr>
          <w:rFonts w:cstheme="minorHAnsi"/>
          <w:b/>
          <w:bCs/>
        </w:rPr>
        <w:t>Item parameter</w:t>
      </w:r>
    </w:p>
    <w:p w14:paraId="7E27E97E" w14:textId="176CA4FD" w:rsidR="00B838E8" w:rsidRDefault="00B838E8" w:rsidP="00951721">
      <w:pPr>
        <w:spacing w:after="0" w:line="480" w:lineRule="auto"/>
        <w:ind w:firstLine="720"/>
        <w:rPr>
          <w:ins w:id="1077" w:author="Jujia Li [2]" w:date="2023-07-27T13:06:00Z"/>
          <w:rFonts w:cstheme="minorHAnsi"/>
        </w:rPr>
      </w:pPr>
      <w:ins w:id="1078" w:author="Jujia Li [2]" w:date="2023-07-27T12:56:00Z">
        <w:r w:rsidRPr="00056433">
          <w:rPr>
            <w:rFonts w:cstheme="minorHAnsi"/>
          </w:rPr>
          <w:t>In psychological and psychiatric research, the general factor discrimination is usually positive and falls within the range of 1.1 to 2.8</w:t>
        </w:r>
        <w:r w:rsidRPr="00FE0523">
          <w:rPr>
            <w:rFonts w:cstheme="minorHAnsi"/>
          </w:rPr>
          <w:t>(Atkinson,</w:t>
        </w:r>
        <w:r>
          <w:rPr>
            <w:rFonts w:cstheme="minorHAnsi"/>
          </w:rPr>
          <w:t xml:space="preserve"> </w:t>
        </w:r>
        <w:r w:rsidRPr="00FE0523">
          <w:rPr>
            <w:rFonts w:cstheme="minorHAnsi"/>
          </w:rPr>
          <w:t>2018;</w:t>
        </w:r>
        <w:r w:rsidRPr="00FE0523">
          <w:rPr>
            <w:rFonts w:eastAsia="Times New Roman" w:cstheme="minorHAnsi"/>
            <w:color w:val="000000"/>
          </w:rPr>
          <w:t xml:space="preserve"> </w:t>
        </w:r>
        <w:proofErr w:type="spellStart"/>
        <w:r w:rsidRPr="00FE0523">
          <w:rPr>
            <w:rFonts w:eastAsia="Times New Roman" w:cstheme="minorHAnsi"/>
            <w:color w:val="000000"/>
          </w:rPr>
          <w:t>Auné</w:t>
        </w:r>
        <w:proofErr w:type="spellEnd"/>
        <w:r w:rsidRPr="00FE0523">
          <w:rPr>
            <w:rFonts w:eastAsia="Times New Roman" w:cstheme="minorHAnsi"/>
            <w:color w:val="000000"/>
          </w:rPr>
          <w:t>,</w:t>
        </w:r>
        <w:r>
          <w:rPr>
            <w:rFonts w:eastAsia="Times New Roman" w:cstheme="minorHAnsi"/>
            <w:color w:val="000000"/>
          </w:rPr>
          <w:t xml:space="preserve"> </w:t>
        </w:r>
        <w:r w:rsidRPr="00FE0523">
          <w:rPr>
            <w:rFonts w:eastAsia="Times New Roman" w:cstheme="minorHAnsi"/>
            <w:color w:val="000000"/>
          </w:rPr>
          <w:t>2020</w:t>
        </w:r>
        <w:commentRangeStart w:id="1079"/>
        <w:commentRangeEnd w:id="1079"/>
        <w:r>
          <w:rPr>
            <w:rStyle w:val="CommentReference"/>
          </w:rPr>
          <w:commentReference w:id="1079"/>
        </w:r>
        <w:r>
          <w:rPr>
            <w:rFonts w:eastAsia="Times New Roman" w:cstheme="minorHAnsi"/>
            <w:color w:val="000000"/>
          </w:rPr>
          <w:t xml:space="preserve">; </w:t>
        </w:r>
        <w:proofErr w:type="spellStart"/>
        <w:r w:rsidRPr="00FE0523">
          <w:rPr>
            <w:rFonts w:cstheme="minorHAnsi"/>
          </w:rPr>
          <w:t>Berkeljon</w:t>
        </w:r>
        <w:proofErr w:type="spellEnd"/>
        <w:r w:rsidRPr="00FE0523">
          <w:rPr>
            <w:rFonts w:cstheme="minorHAnsi"/>
          </w:rPr>
          <w:t>,</w:t>
        </w:r>
        <w:r>
          <w:rPr>
            <w:rFonts w:cstheme="minorHAnsi"/>
          </w:rPr>
          <w:t xml:space="preserve"> </w:t>
        </w:r>
        <w:r w:rsidRPr="00FE0523">
          <w:rPr>
            <w:rFonts w:cstheme="minorHAnsi"/>
          </w:rPr>
          <w:t>2012; Raines,</w:t>
        </w:r>
        <w:r>
          <w:rPr>
            <w:rFonts w:cstheme="minorHAnsi"/>
          </w:rPr>
          <w:t xml:space="preserve"> </w:t>
        </w:r>
        <w:r w:rsidRPr="00FE0523">
          <w:rPr>
            <w:rFonts w:cstheme="minorHAnsi"/>
          </w:rPr>
          <w:t>2015)</w:t>
        </w:r>
        <w:r w:rsidRPr="00056433">
          <w:rPr>
            <w:rFonts w:cstheme="minorHAnsi"/>
          </w:rPr>
          <w:t>. Previous studies have consistently shown that specific factor discriminations are typically smaller than the general factor, ranging from 0 to 1.5</w:t>
        </w:r>
        <w:r>
          <w:rPr>
            <w:rFonts w:cstheme="minorHAnsi"/>
          </w:rPr>
          <w:t xml:space="preserve"> (</w:t>
        </w:r>
        <w:r w:rsidRPr="00C831D4">
          <w:rPr>
            <w:rFonts w:cstheme="minorHAnsi"/>
          </w:rPr>
          <w:t>Wang</w:t>
        </w:r>
        <w:r>
          <w:rPr>
            <w:rFonts w:cstheme="minorHAnsi"/>
          </w:rPr>
          <w:t xml:space="preserve"> et al.,</w:t>
        </w:r>
        <w:r w:rsidRPr="00C831D4">
          <w:rPr>
            <w:rFonts w:cstheme="minorHAnsi"/>
          </w:rPr>
          <w:t xml:space="preserve"> 2018</w:t>
        </w:r>
        <w:commentRangeStart w:id="1080"/>
        <w:commentRangeEnd w:id="1080"/>
        <w:r>
          <w:rPr>
            <w:rStyle w:val="CommentReference"/>
          </w:rPr>
          <w:commentReference w:id="1080"/>
        </w:r>
        <w:r w:rsidRPr="00C831D4">
          <w:rPr>
            <w:rFonts w:cstheme="minorHAnsi"/>
          </w:rPr>
          <w:t>)</w:t>
        </w:r>
      </w:ins>
      <w:ins w:id="1081" w:author="Jujia Li [2]" w:date="2023-07-27T20:08:00Z">
        <w:r w:rsidR="00951721">
          <w:rPr>
            <w:rFonts w:cstheme="minorHAnsi"/>
          </w:rPr>
          <w:t>, used as specific factor in this study</w:t>
        </w:r>
      </w:ins>
      <w:ins w:id="1082" w:author="Jujia Li [2]" w:date="2023-07-27T12:56:00Z">
        <w:r w:rsidRPr="00C831D4">
          <w:rPr>
            <w:rFonts w:cstheme="minorHAnsi"/>
          </w:rPr>
          <w:t xml:space="preserve">. </w:t>
        </w:r>
        <w:r w:rsidRPr="00056433">
          <w:rPr>
            <w:rFonts w:cstheme="minorHAnsi"/>
          </w:rPr>
          <w:t>In the bifactor model, the general factor and specific factor are considered independent, with no correlation between them.</w:t>
        </w:r>
      </w:ins>
      <w:ins w:id="1083" w:author="Jujia Li [2]" w:date="2023-07-27T20:10:00Z">
        <w:r w:rsidR="00951721">
          <w:rPr>
            <w:rFonts w:cstheme="minorHAnsi"/>
          </w:rPr>
          <w:t xml:space="preserve"> </w:t>
        </w:r>
      </w:ins>
      <w:ins w:id="1084" w:author="Jujia Li [2]" w:date="2023-07-27T20:12:00Z">
        <w:r w:rsidR="00951721" w:rsidRPr="00951721">
          <w:rPr>
            <w:rFonts w:cstheme="minorHAnsi"/>
          </w:rPr>
          <w:t>In this study, the discrimination values for the general factor are set to range from 1.1 to 2.8, while the discrimination values for the specific factors are established within the range of 0 to 1.5.</w:t>
        </w:r>
      </w:ins>
    </w:p>
    <w:p w14:paraId="7E0A9CDA" w14:textId="5D834D91" w:rsidR="00A540B1" w:rsidDel="00B838E8" w:rsidRDefault="00F60511" w:rsidP="00041F7F">
      <w:pPr>
        <w:spacing w:after="0" w:line="480" w:lineRule="auto"/>
        <w:ind w:firstLine="720"/>
        <w:rPr>
          <w:del w:id="1085" w:author="Jujia Li [2]" w:date="2023-07-27T12:56:00Z"/>
          <w:rFonts w:cstheme="minorHAnsi"/>
        </w:rPr>
      </w:pPr>
      <w:ins w:id="1086" w:author="Jujia Li [2]" w:date="2023-07-27T13:06:00Z">
        <w:r>
          <w:rPr>
            <w:rFonts w:cstheme="minorHAnsi"/>
          </w:rPr>
          <w:tab/>
        </w:r>
      </w:ins>
      <w:commentRangeStart w:id="1087"/>
      <w:del w:id="1088" w:author="Jujia Li [2]" w:date="2023-07-27T12:56:00Z">
        <w:r w:rsidR="00A540B1" w:rsidRPr="009972F6" w:rsidDel="00B838E8">
          <w:rPr>
            <w:rFonts w:cstheme="minorHAnsi"/>
          </w:rPr>
          <w:delText xml:space="preserve">In psychological and psychiatric </w:delText>
        </w:r>
        <w:r w:rsidR="007158C9" w:rsidRPr="009972F6" w:rsidDel="00B838E8">
          <w:rPr>
            <w:rFonts w:cstheme="minorHAnsi"/>
          </w:rPr>
          <w:delText>research</w:delText>
        </w:r>
        <w:r w:rsidR="00A540B1" w:rsidRPr="009972F6" w:rsidDel="00B838E8">
          <w:rPr>
            <w:rFonts w:cstheme="minorHAnsi"/>
          </w:rPr>
          <w:delText xml:space="preserve">, discrimination of general factor is </w:delText>
        </w:r>
        <w:r w:rsidR="001912E3" w:rsidRPr="009972F6" w:rsidDel="00B838E8">
          <w:rPr>
            <w:rFonts w:cstheme="minorHAnsi"/>
          </w:rPr>
          <w:delText xml:space="preserve">commonly </w:delText>
        </w:r>
        <w:r w:rsidR="00A540B1" w:rsidRPr="009972F6" w:rsidDel="00B838E8">
          <w:rPr>
            <w:rFonts w:cstheme="minorHAnsi"/>
          </w:rPr>
          <w:delText xml:space="preserve">positive and </w:delText>
        </w:r>
        <w:r w:rsidR="00A540B1" w:rsidRPr="00FE0523" w:rsidDel="00B838E8">
          <w:rPr>
            <w:rFonts w:cstheme="minorHAnsi"/>
          </w:rPr>
          <w:delText>not greater than 2.88 (</w:delText>
        </w:r>
        <w:commentRangeStart w:id="1089"/>
        <w:r w:rsidR="00A540B1" w:rsidRPr="00FE0523" w:rsidDel="00B838E8">
          <w:rPr>
            <w:rFonts w:cstheme="minorHAnsi"/>
          </w:rPr>
          <w:delText>Berkeljon,2012; Raines,2015; Atkinson,2018;</w:delText>
        </w:r>
        <w:r w:rsidR="00A540B1" w:rsidRPr="00FE0523" w:rsidDel="00B838E8">
          <w:rPr>
            <w:rFonts w:eastAsia="Times New Roman" w:cstheme="minorHAnsi"/>
            <w:color w:val="000000"/>
          </w:rPr>
          <w:delText xml:space="preserve"> Auné,2020</w:delText>
        </w:r>
        <w:commentRangeEnd w:id="1089"/>
        <w:r w:rsidR="00A267E4" w:rsidDel="00B838E8">
          <w:rPr>
            <w:rStyle w:val="CommentReference"/>
          </w:rPr>
          <w:commentReference w:id="1089"/>
        </w:r>
        <w:r w:rsidR="00A540B1" w:rsidRPr="00FE0523" w:rsidDel="00B838E8">
          <w:rPr>
            <w:rFonts w:cstheme="minorHAnsi"/>
          </w:rPr>
          <w:delText xml:space="preserve">), which </w:delText>
        </w:r>
      </w:del>
      <w:ins w:id="1090" w:author="Chunhua Cao" w:date="2023-07-20T17:37:00Z">
        <w:del w:id="1091" w:author="Jujia Li [2]" w:date="2023-07-27T12:56:00Z">
          <w:r w:rsidR="007F6E35" w:rsidDel="00B838E8">
            <w:rPr>
              <w:rFonts w:cstheme="minorHAnsi"/>
            </w:rPr>
            <w:delText>and</w:delText>
          </w:r>
        </w:del>
      </w:ins>
      <w:ins w:id="1092" w:author="Chunhua Cao" w:date="2023-07-20T17:36:00Z">
        <w:del w:id="1093" w:author="Jujia Li [2]" w:date="2023-07-27T12:56:00Z">
          <w:r w:rsidR="007F6E35" w:rsidRPr="00FE0523" w:rsidDel="00B838E8">
            <w:rPr>
              <w:rFonts w:cstheme="minorHAnsi"/>
            </w:rPr>
            <w:delText xml:space="preserve"> </w:delText>
          </w:r>
        </w:del>
      </w:ins>
      <w:del w:id="1094" w:author="Jujia Li [2]" w:date="2023-07-27T12:56:00Z">
        <w:r w:rsidR="00A540B1" w:rsidRPr="00FE0523" w:rsidDel="00B838E8">
          <w:rPr>
            <w:rFonts w:cstheme="minorHAnsi"/>
          </w:rPr>
          <w:delText>is generally closed to [1.1, 2.8]</w:delText>
        </w:r>
      </w:del>
      <w:ins w:id="1095" w:author="Chunhua Cao" w:date="2023-07-20T17:37:00Z">
        <w:del w:id="1096" w:author="Jujia Li [2]" w:date="2023-07-27T12:56:00Z">
          <w:r w:rsidR="007F6E35" w:rsidDel="00B838E8">
            <w:rPr>
              <w:rFonts w:cstheme="minorHAnsi"/>
            </w:rPr>
            <w:delText>. This was the range of item discrimination used</w:delText>
          </w:r>
        </w:del>
      </w:ins>
      <w:del w:id="1097" w:author="Jujia Li [2]" w:date="2023-07-27T12:56:00Z">
        <w:r w:rsidR="00A540B1" w:rsidRPr="00FE0523" w:rsidDel="00B838E8">
          <w:rPr>
            <w:rFonts w:cstheme="minorHAnsi"/>
          </w:rPr>
          <w:delText xml:space="preserve">, which was applied by Rijmen’s (2011) simulation research. </w:delText>
        </w:r>
        <w:r w:rsidR="00C831D4" w:rsidRPr="00C831D4" w:rsidDel="00B838E8">
          <w:rPr>
            <w:rFonts w:cstheme="minorHAnsi"/>
          </w:rPr>
          <w:delText>In our simulation phase, the discriminations of</w:delText>
        </w:r>
      </w:del>
      <w:ins w:id="1098" w:author="Chunhua Cao" w:date="2023-07-20T17:39:00Z">
        <w:del w:id="1099" w:author="Jujia Li [2]" w:date="2023-07-27T12:56:00Z">
          <w:r w:rsidR="00661771" w:rsidDel="00B838E8">
            <w:rPr>
              <w:rFonts w:cstheme="minorHAnsi"/>
            </w:rPr>
            <w:delText>We also adopted this range of item discrimination with</w:delText>
          </w:r>
        </w:del>
      </w:ins>
      <w:del w:id="1100" w:author="Jujia Li [2]" w:date="2023-07-27T12:56:00Z">
        <w:r w:rsidR="00C831D4" w:rsidRPr="00C831D4" w:rsidDel="00B838E8">
          <w:rPr>
            <w:rFonts w:cstheme="minorHAnsi"/>
          </w:rPr>
          <w:delText xml:space="preserve"> the general factor (referred to as "a</w:delText>
        </w:r>
        <w:r w:rsidR="00C831D4" w:rsidRPr="00C831D4" w:rsidDel="00B838E8">
          <w:rPr>
            <w:rFonts w:cstheme="minorHAnsi"/>
            <w:vertAlign w:val="subscript"/>
          </w:rPr>
          <w:delText>g</w:delText>
        </w:r>
        <w:r w:rsidR="00C831D4" w:rsidRPr="00C831D4" w:rsidDel="00B838E8">
          <w:rPr>
            <w:rFonts w:cstheme="minorHAnsi"/>
          </w:rPr>
          <w:delText>") are normally distributed within the interval of 1.1 to 2.8. Previous research has consistently shown that the discriminations of the specific factor (referred to as "a</w:delText>
        </w:r>
        <w:r w:rsidR="00C831D4" w:rsidRPr="00C831D4" w:rsidDel="00B838E8">
          <w:rPr>
            <w:rFonts w:cstheme="minorHAnsi"/>
            <w:vertAlign w:val="subscript"/>
          </w:rPr>
          <w:delText>S</w:delText>
        </w:r>
        <w:r w:rsidR="00C831D4" w:rsidRPr="00C831D4" w:rsidDel="00B838E8">
          <w:rPr>
            <w:rFonts w:cstheme="minorHAnsi"/>
          </w:rPr>
          <w:delText xml:space="preserve">") are always </w:delText>
        </w:r>
      </w:del>
      <w:ins w:id="1101" w:author="Chunhua Cao" w:date="2023-07-20T17:40:00Z">
        <w:del w:id="1102" w:author="Jujia Li [2]" w:date="2023-07-27T12:56:00Z">
          <w:r w:rsidR="00661771" w:rsidDel="00B838E8">
            <w:rPr>
              <w:rFonts w:cstheme="minorHAnsi"/>
            </w:rPr>
            <w:delText>usually</w:delText>
          </w:r>
          <w:r w:rsidR="00661771" w:rsidRPr="00C831D4" w:rsidDel="00B838E8">
            <w:rPr>
              <w:rFonts w:cstheme="minorHAnsi"/>
            </w:rPr>
            <w:delText xml:space="preserve"> </w:delText>
          </w:r>
        </w:del>
      </w:ins>
      <w:del w:id="1103" w:author="Jujia Li [2]" w:date="2023-07-27T12:56:00Z">
        <w:r w:rsidR="00C831D4" w:rsidRPr="00C831D4" w:rsidDel="00B838E8">
          <w:rPr>
            <w:rFonts w:cstheme="minorHAnsi"/>
          </w:rPr>
          <w:delText xml:space="preserve">smaller than the discrimination of </w:delText>
        </w:r>
        <w:commentRangeStart w:id="1104"/>
        <w:r w:rsidR="00C831D4" w:rsidRPr="00C831D4" w:rsidDel="00B838E8">
          <w:rPr>
            <w:rFonts w:cstheme="minorHAnsi"/>
          </w:rPr>
          <w:delText>the general factor within the range of 0 to 1.5</w:delText>
        </w:r>
      </w:del>
      <w:ins w:id="1105" w:author="Chunhua Cao" w:date="2023-07-20T17:40:00Z">
        <w:del w:id="1106" w:author="Jujia Li [2]" w:date="2023-07-27T12:56:00Z">
          <w:r w:rsidR="00661771" w:rsidDel="00B838E8">
            <w:rPr>
              <w:rFonts w:cstheme="minorHAnsi"/>
            </w:rPr>
            <w:delText xml:space="preserve"> </w:delText>
          </w:r>
        </w:del>
      </w:ins>
      <w:del w:id="1107" w:author="Jujia Li [2]" w:date="2023-07-27T12:56:00Z">
        <w:r w:rsidR="00C831D4" w:rsidRPr="00C831D4" w:rsidDel="00B838E8">
          <w:rPr>
            <w:rFonts w:cstheme="minorHAnsi"/>
          </w:rPr>
          <w:delText>, as supported by</w:delText>
        </w:r>
      </w:del>
      <w:ins w:id="1108" w:author="Chunhua Cao" w:date="2023-07-20T17:40:00Z">
        <w:del w:id="1109" w:author="Jujia Li [2]" w:date="2023-07-27T12:56:00Z">
          <w:r w:rsidR="00661771" w:rsidDel="00B838E8">
            <w:rPr>
              <w:rFonts w:cstheme="minorHAnsi"/>
            </w:rPr>
            <w:delText>(</w:delText>
          </w:r>
        </w:del>
      </w:ins>
      <w:del w:id="1110" w:author="Jujia Li [2]" w:date="2023-07-27T12:52:00Z">
        <w:r w:rsidR="00C831D4" w:rsidRPr="00C831D4" w:rsidDel="00B838E8">
          <w:rPr>
            <w:rFonts w:cstheme="minorHAnsi"/>
          </w:rPr>
          <w:delText xml:space="preserve"> </w:delText>
        </w:r>
      </w:del>
      <w:del w:id="1111" w:author="Jujia Li [2]" w:date="2023-07-27T12:56:00Z">
        <w:r w:rsidR="00C831D4" w:rsidRPr="00C831D4" w:rsidDel="00B838E8">
          <w:rPr>
            <w:rFonts w:cstheme="minorHAnsi"/>
          </w:rPr>
          <w:delText>Wang</w:delText>
        </w:r>
      </w:del>
      <w:ins w:id="1112" w:author="Chunhua Cao" w:date="2023-07-20T17:40:00Z">
        <w:del w:id="1113" w:author="Jujia Li [2]" w:date="2023-07-27T12:56:00Z">
          <w:r w:rsidR="00661771" w:rsidDel="00B838E8">
            <w:rPr>
              <w:rFonts w:cstheme="minorHAnsi"/>
            </w:rPr>
            <w:delText xml:space="preserve"> et al.,</w:delText>
          </w:r>
        </w:del>
      </w:ins>
      <w:del w:id="1114" w:author="Jujia Li [2]" w:date="2023-07-27T12:56:00Z">
        <w:r w:rsidR="00C831D4" w:rsidRPr="00C831D4" w:rsidDel="00B838E8">
          <w:rPr>
            <w:rFonts w:cstheme="minorHAnsi"/>
          </w:rPr>
          <w:delText xml:space="preserve"> (2018</w:delText>
        </w:r>
        <w:commentRangeEnd w:id="1104"/>
        <w:r w:rsidR="000A12ED" w:rsidDel="00B838E8">
          <w:rPr>
            <w:rStyle w:val="CommentReference"/>
          </w:rPr>
          <w:commentReference w:id="1104"/>
        </w:r>
        <w:r w:rsidR="00C831D4" w:rsidRPr="00C831D4" w:rsidDel="00B838E8">
          <w:rPr>
            <w:rFonts w:cstheme="minorHAnsi"/>
          </w:rPr>
          <w:delText xml:space="preserve">). In the bifactor model, the relationship between the general factor and specific factor is considered orthogonal, meaning that the correlation between them is zero. Consequently, the latent traits associated with the general factor and specific factor </w:delText>
        </w:r>
        <w:commentRangeStart w:id="1115"/>
        <w:r w:rsidR="00C831D4" w:rsidRPr="00C831D4" w:rsidDel="00B838E8">
          <w:rPr>
            <w:rFonts w:cstheme="minorHAnsi"/>
          </w:rPr>
          <w:delText>are simulated separately.</w:delText>
        </w:r>
        <w:commentRangeEnd w:id="1115"/>
        <w:r w:rsidR="000A12ED" w:rsidDel="00B838E8">
          <w:rPr>
            <w:rStyle w:val="CommentReference"/>
          </w:rPr>
          <w:commentReference w:id="1115"/>
        </w:r>
      </w:del>
    </w:p>
    <w:p w14:paraId="494E564A" w14:textId="768941C4" w:rsidR="003A5BB2" w:rsidRPr="009972F6" w:rsidDel="00F60511" w:rsidRDefault="00F60511">
      <w:pPr>
        <w:spacing w:after="0" w:line="480" w:lineRule="auto"/>
        <w:ind w:firstLine="720"/>
        <w:rPr>
          <w:del w:id="1116" w:author="Jujia Li [2]" w:date="2023-07-27T13:06:00Z"/>
          <w:rFonts w:cstheme="minorHAnsi"/>
        </w:rPr>
      </w:pPr>
      <w:ins w:id="1117" w:author="Jujia Li [2]" w:date="2023-07-27T13:06:00Z">
        <w:r w:rsidRPr="00056433">
          <w:rPr>
            <w:rFonts w:cstheme="minorHAnsi"/>
          </w:rPr>
          <w:t>Item difficulty values can theoretically range from negative infinity to positive infinity, but in practice, they typically vary from -2 to +2</w:t>
        </w:r>
        <w:r>
          <w:rPr>
            <w:rFonts w:cstheme="minorHAnsi"/>
          </w:rPr>
          <w:t xml:space="preserve"> </w:t>
        </w:r>
        <w:r w:rsidRPr="009972F6">
          <w:rPr>
            <w:rFonts w:cstheme="minorHAnsi"/>
          </w:rPr>
          <w:t>(Hambleton, 1993; Hambleton &amp; Swaminathan, 1985)</w:t>
        </w:r>
        <w:r w:rsidRPr="00056433">
          <w:rPr>
            <w:rFonts w:cstheme="minorHAnsi"/>
          </w:rPr>
          <w:t>. Psychological and psychiatric tests often use a four-point Likert scale to measure latent traits or personalities</w:t>
        </w:r>
        <w:r>
          <w:rPr>
            <w:rFonts w:cstheme="minorHAnsi"/>
          </w:rPr>
          <w:t xml:space="preserve"> (</w:t>
        </w:r>
        <w:proofErr w:type="spellStart"/>
        <w:r w:rsidRPr="009972F6">
          <w:rPr>
            <w:rFonts w:cstheme="minorHAnsi"/>
          </w:rPr>
          <w:t>Auné</w:t>
        </w:r>
        <w:proofErr w:type="spellEnd"/>
        <w:r>
          <w:rPr>
            <w:rFonts w:cstheme="minorHAnsi"/>
          </w:rPr>
          <w:t xml:space="preserve"> et al.</w:t>
        </w:r>
        <w:r w:rsidRPr="009972F6">
          <w:rPr>
            <w:rFonts w:cstheme="minorHAnsi"/>
          </w:rPr>
          <w:t>, 2020</w:t>
        </w:r>
        <w:r>
          <w:rPr>
            <w:rFonts w:cstheme="minorHAnsi"/>
          </w:rPr>
          <w:t xml:space="preserve">; </w:t>
        </w:r>
        <w:r w:rsidRPr="00B838E8">
          <w:rPr>
            <w:rFonts w:cstheme="minorHAnsi"/>
          </w:rPr>
          <w:t>Rijmen,2011</w:t>
        </w:r>
        <w:r>
          <w:rPr>
            <w:rFonts w:cstheme="minorHAnsi"/>
          </w:rPr>
          <w:t>)</w:t>
        </w:r>
        <w:r w:rsidRPr="00056433">
          <w:rPr>
            <w:rFonts w:cstheme="minorHAnsi"/>
          </w:rPr>
          <w:t>.</w:t>
        </w:r>
        <w:r w:rsidRPr="00B838E8">
          <w:t xml:space="preserve"> </w:t>
        </w:r>
      </w:ins>
      <w:ins w:id="1118" w:author="Jujia Li [2]" w:date="2023-07-27T20:16:00Z">
        <w:r w:rsidR="008E7BB2">
          <w:rPr>
            <w:rFonts w:cstheme="minorHAnsi"/>
          </w:rPr>
          <w:t xml:space="preserve">According </w:t>
        </w:r>
        <w:r w:rsidR="008E7BB2" w:rsidRPr="009972F6">
          <w:rPr>
            <w:rFonts w:cstheme="minorHAnsi"/>
            <w:color w:val="222222"/>
            <w:shd w:val="clear" w:color="auto" w:fill="FFFFFF"/>
          </w:rPr>
          <w:t>Wang</w:t>
        </w:r>
        <w:r w:rsidR="008E7BB2">
          <w:rPr>
            <w:rFonts w:cstheme="minorHAnsi"/>
            <w:color w:val="222222"/>
            <w:shd w:val="clear" w:color="auto" w:fill="FFFFFF"/>
          </w:rPr>
          <w:t xml:space="preserve"> (</w:t>
        </w:r>
        <w:r w:rsidR="008E7BB2" w:rsidRPr="009972F6">
          <w:rPr>
            <w:rFonts w:cstheme="minorHAnsi"/>
            <w:color w:val="222222"/>
            <w:shd w:val="clear" w:color="auto" w:fill="FFFFFF"/>
          </w:rPr>
          <w:t>2018</w:t>
        </w:r>
        <w:r w:rsidR="008E7BB2">
          <w:rPr>
            <w:rFonts w:cstheme="minorHAnsi"/>
          </w:rPr>
          <w:t>), t</w:t>
        </w:r>
      </w:ins>
      <w:ins w:id="1119" w:author="Jujia Li [2]" w:date="2023-07-27T13:06:00Z">
        <w:r w:rsidRPr="00B838E8">
          <w:rPr>
            <w:rFonts w:cstheme="minorHAnsi"/>
          </w:rPr>
          <w:t>his study generated normally distributed thresholds, b1[−2, −0.67], b2[−0.67, 0.67], and b3[0.67, 2], for three thresholds (locations) to distinguish the possibilities of choosing each item</w:t>
        </w:r>
      </w:ins>
      <w:ins w:id="1120" w:author="Jujia Li [2]" w:date="2023-07-27T20:16:00Z">
        <w:r w:rsidR="00951721">
          <w:rPr>
            <w:rFonts w:cstheme="minorHAnsi"/>
          </w:rPr>
          <w:t>.</w:t>
        </w:r>
      </w:ins>
      <w:del w:id="1121" w:author="Jujia Li [2]" w:date="2023-07-27T13:06:00Z">
        <w:r w:rsidR="007158C9" w:rsidRPr="009972F6" w:rsidDel="00F60511">
          <w:rPr>
            <w:rFonts w:cstheme="minorHAnsi"/>
          </w:rPr>
          <w:delText>Item difficulty values can theoretically range from minus infinity to infinity, values typically vary from -2 to +2 (Hambleton, 1993; Hambleton &amp; Swaminathan, 1985).</w:delText>
        </w:r>
      </w:del>
      <w:ins w:id="1122" w:author="Chunhua Cao" w:date="2023-07-20T17:42:00Z">
        <w:del w:id="1123" w:author="Jujia Li [2]" w:date="2023-07-27T13:06:00Z">
          <w:r w:rsidR="000A12ED" w:rsidDel="00F60511">
            <w:rPr>
              <w:rFonts w:cstheme="minorHAnsi"/>
            </w:rPr>
            <w:delText xml:space="preserve"> </w:delText>
          </w:r>
        </w:del>
      </w:ins>
      <w:del w:id="1124" w:author="Jujia Li [2]" w:date="2023-07-27T13:06:00Z">
        <w:r w:rsidR="003A5BB2" w:rsidRPr="009972F6" w:rsidDel="00F60511">
          <w:rPr>
            <w:rFonts w:cstheme="minorHAnsi"/>
          </w:rPr>
          <w:delText>In an application of the Argentine Version of the UCLA-LS (UCLA Loneliness Scale), there are three thresholds, which are b</w:delText>
        </w:r>
        <w:r w:rsidR="003A5BB2" w:rsidRPr="009972F6" w:rsidDel="00F60511">
          <w:rPr>
            <w:rFonts w:cstheme="minorHAnsi"/>
            <w:vertAlign w:val="subscript"/>
          </w:rPr>
          <w:delText>1</w:delText>
        </w:r>
      </w:del>
      <m:oMath>
        <m:r>
          <w:del w:id="1125" w:author="Jujia Li [2]" w:date="2023-07-27T13:06:00Z">
            <w:rPr>
              <w:rFonts w:ascii="Cambria Math" w:hAnsi="Cambria Math" w:cstheme="minorHAnsi"/>
            </w:rPr>
            <m:t>∈</m:t>
          </w:del>
        </m:r>
      </m:oMath>
      <w:del w:id="1126" w:author="Jujia Li [2]" w:date="2023-07-27T13:06:00Z">
        <w:r w:rsidR="003A5BB2" w:rsidRPr="009972F6" w:rsidDel="00F60511">
          <w:rPr>
            <w:rFonts w:cstheme="minorHAnsi"/>
          </w:rPr>
          <w:delText>[-1.40, 0.5], b</w:delText>
        </w:r>
        <w:r w:rsidR="003A5BB2" w:rsidRPr="009972F6" w:rsidDel="00F60511">
          <w:rPr>
            <w:rFonts w:cstheme="minorHAnsi"/>
            <w:vertAlign w:val="subscript"/>
          </w:rPr>
          <w:delText>2</w:delText>
        </w:r>
        <w:r w:rsidR="003A5BB2" w:rsidRPr="009972F6" w:rsidDel="00F60511">
          <w:rPr>
            <w:rFonts w:cstheme="minorHAnsi"/>
          </w:rPr>
          <w:delText xml:space="preserve"> </w:delText>
        </w:r>
      </w:del>
      <m:oMath>
        <m:r>
          <w:del w:id="1127" w:author="Jujia Li [2]" w:date="2023-07-27T13:06:00Z">
            <w:rPr>
              <w:rFonts w:ascii="Cambria Math" w:hAnsi="Cambria Math" w:cstheme="minorHAnsi"/>
            </w:rPr>
            <m:t>∈</m:t>
          </w:del>
        </m:r>
      </m:oMath>
      <w:del w:id="1128" w:author="Jujia Li [2]" w:date="2023-07-27T13:06:00Z">
        <w:r w:rsidR="003A5BB2" w:rsidRPr="009972F6" w:rsidDel="00F60511">
          <w:rPr>
            <w:rFonts w:cstheme="minorHAnsi"/>
          </w:rPr>
          <w:delText xml:space="preserve"> [0.25,1.86], b</w:delText>
        </w:r>
        <w:r w:rsidR="003A5BB2" w:rsidRPr="009972F6" w:rsidDel="00F60511">
          <w:rPr>
            <w:rFonts w:cstheme="minorHAnsi"/>
            <w:vertAlign w:val="subscript"/>
          </w:rPr>
          <w:delText>3</w:delText>
        </w:r>
        <w:r w:rsidR="003A5BB2" w:rsidRPr="009972F6" w:rsidDel="00F60511">
          <w:rPr>
            <w:rFonts w:cstheme="minorHAnsi"/>
          </w:rPr>
          <w:delText xml:space="preserve"> </w:delText>
        </w:r>
      </w:del>
      <m:oMath>
        <m:r>
          <w:del w:id="1129" w:author="Jujia Li [2]" w:date="2023-07-27T13:06:00Z">
            <w:rPr>
              <w:rFonts w:ascii="Cambria Math" w:hAnsi="Cambria Math" w:cstheme="minorHAnsi"/>
            </w:rPr>
            <m:t xml:space="preserve">∈ </m:t>
          </w:del>
        </m:r>
      </m:oMath>
      <w:del w:id="1130" w:author="Jujia Li [2]" w:date="2023-07-27T13:06:00Z">
        <w:r w:rsidR="003A5BB2" w:rsidRPr="009972F6" w:rsidDel="00F60511">
          <w:rPr>
            <w:rFonts w:cstheme="minorHAnsi"/>
          </w:rPr>
          <w:delText>[1.00, 3.63] (Auné, Abal, &amp; Attorresi</w:delText>
        </w:r>
      </w:del>
      <w:ins w:id="1131" w:author="Chunhua Cao" w:date="2023-07-20T17:43:00Z">
        <w:del w:id="1132" w:author="Jujia Li [2]" w:date="2023-07-27T13:06:00Z">
          <w:r w:rsidR="000A12ED" w:rsidDel="00F60511">
            <w:rPr>
              <w:rFonts w:cstheme="minorHAnsi"/>
            </w:rPr>
            <w:delText xml:space="preserve"> et al.</w:delText>
          </w:r>
        </w:del>
      </w:ins>
      <w:del w:id="1133" w:author="Jujia Li [2]" w:date="2023-07-27T13:06:00Z">
        <w:r w:rsidR="003A5BB2" w:rsidRPr="009972F6" w:rsidDel="00F60511">
          <w:rPr>
            <w:rFonts w:cstheme="minorHAnsi"/>
          </w:rPr>
          <w:delText xml:space="preserve">, 2020). </w:delText>
        </w:r>
        <w:commentRangeStart w:id="1134"/>
        <w:r w:rsidR="004930C7" w:rsidRPr="009972F6" w:rsidDel="00F60511">
          <w:rPr>
            <w:rFonts w:cstheme="minorHAnsi"/>
          </w:rPr>
          <w:delText xml:space="preserve">Four-points Likert </w:delText>
        </w:r>
        <w:commentRangeEnd w:id="1134"/>
        <w:r w:rsidR="000A12ED" w:rsidDel="00F60511">
          <w:rPr>
            <w:rStyle w:val="CommentReference"/>
          </w:rPr>
          <w:commentReference w:id="1134"/>
        </w:r>
        <w:r w:rsidR="004930C7" w:rsidRPr="009972F6" w:rsidDel="00F60511">
          <w:rPr>
            <w:rFonts w:cstheme="minorHAnsi"/>
          </w:rPr>
          <w:delText>scale is prevalently employed in psychological and psychiatric test to analysis participants’ or</w:delText>
        </w:r>
      </w:del>
      <w:ins w:id="1135" w:author="Chunhua Cao" w:date="2023-07-20T17:44:00Z">
        <w:del w:id="1136" w:author="Jujia Li [2]" w:date="2023-07-27T13:06:00Z">
          <w:r w:rsidR="000A12ED" w:rsidDel="00F60511">
            <w:rPr>
              <w:rFonts w:cstheme="minorHAnsi"/>
            </w:rPr>
            <w:delText>measure</w:delText>
          </w:r>
        </w:del>
      </w:ins>
      <w:del w:id="1137" w:author="Jujia Li [2]" w:date="2023-07-27T13:06:00Z">
        <w:r w:rsidR="004930C7" w:rsidRPr="009972F6" w:rsidDel="00F60511">
          <w:rPr>
            <w:rFonts w:cstheme="minorHAnsi"/>
          </w:rPr>
          <w:delText xml:space="preserve"> patients’ latent traits or personalities. </w:delText>
        </w:r>
        <w:r w:rsidR="004930C7" w:rsidRPr="002214CF" w:rsidDel="00F60511">
          <w:rPr>
            <w:rFonts w:cstheme="minorHAnsi"/>
          </w:rPr>
          <w:delText xml:space="preserve">This study </w:delText>
        </w:r>
        <w:r w:rsidR="0096705E" w:rsidRPr="002214CF" w:rsidDel="00F60511">
          <w:rPr>
            <w:rFonts w:cstheme="minorHAnsi"/>
          </w:rPr>
          <w:delText>generated</w:delText>
        </w:r>
        <w:r w:rsidR="004930C7" w:rsidRPr="002214CF" w:rsidDel="00F60511">
          <w:rPr>
            <w:rFonts w:cstheme="minorHAnsi"/>
          </w:rPr>
          <w:delText xml:space="preserve"> </w:delText>
        </w:r>
        <w:r w:rsidR="007158C9" w:rsidRPr="002214CF" w:rsidDel="00F60511">
          <w:rPr>
            <w:rFonts w:cstheme="minorHAnsi"/>
          </w:rPr>
          <w:delText xml:space="preserve">normally distributed thresholds, </w:delText>
        </w:r>
        <w:r w:rsidR="004930C7" w:rsidRPr="002214CF" w:rsidDel="00F60511">
          <w:rPr>
            <w:rFonts w:cstheme="minorHAnsi"/>
          </w:rPr>
          <w:delText>b</w:delText>
        </w:r>
        <w:r w:rsidR="004930C7" w:rsidRPr="002214CF" w:rsidDel="00F60511">
          <w:rPr>
            <w:rFonts w:cstheme="minorHAnsi"/>
            <w:vertAlign w:val="subscript"/>
          </w:rPr>
          <w:delText>1</w:delText>
        </w:r>
        <w:r w:rsidR="004930C7" w:rsidRPr="002214CF" w:rsidDel="00F60511">
          <w:rPr>
            <w:rFonts w:cstheme="minorHAnsi"/>
          </w:rPr>
          <w:delText>[−2,</w:delText>
        </w:r>
        <w:r w:rsidR="0096705E" w:rsidRPr="002214CF" w:rsidDel="00F60511">
          <w:rPr>
            <w:rFonts w:cstheme="minorHAnsi"/>
          </w:rPr>
          <w:delText xml:space="preserve"> </w:delText>
        </w:r>
        <w:r w:rsidR="004930C7" w:rsidRPr="002214CF" w:rsidDel="00F60511">
          <w:rPr>
            <w:rFonts w:cstheme="minorHAnsi"/>
          </w:rPr>
          <w:delText>−0.67], b</w:delText>
        </w:r>
        <w:r w:rsidR="004930C7" w:rsidRPr="002214CF" w:rsidDel="00F60511">
          <w:rPr>
            <w:rFonts w:cstheme="minorHAnsi"/>
            <w:vertAlign w:val="subscript"/>
          </w:rPr>
          <w:delText>2</w:delText>
        </w:r>
        <w:r w:rsidR="004930C7" w:rsidRPr="002214CF" w:rsidDel="00F60511">
          <w:rPr>
            <w:rFonts w:cstheme="minorHAnsi"/>
          </w:rPr>
          <w:delText xml:space="preserve">[−0.67, 0.67], </w:delText>
        </w:r>
        <w:r w:rsidR="007158C9" w:rsidRPr="002214CF" w:rsidDel="00F60511">
          <w:rPr>
            <w:rFonts w:cstheme="minorHAnsi"/>
          </w:rPr>
          <w:delText xml:space="preserve">and </w:delText>
        </w:r>
        <w:r w:rsidR="004930C7" w:rsidRPr="002214CF" w:rsidDel="00F60511">
          <w:rPr>
            <w:rFonts w:cstheme="minorHAnsi"/>
          </w:rPr>
          <w:delText>b</w:delText>
        </w:r>
        <w:r w:rsidR="004930C7" w:rsidRPr="002214CF" w:rsidDel="00F60511">
          <w:rPr>
            <w:rFonts w:cstheme="minorHAnsi"/>
            <w:vertAlign w:val="subscript"/>
          </w:rPr>
          <w:delText>3</w:delText>
        </w:r>
        <w:r w:rsidR="004930C7" w:rsidRPr="002214CF" w:rsidDel="00F60511">
          <w:rPr>
            <w:rFonts w:cstheme="minorHAnsi"/>
          </w:rPr>
          <w:delText>[0.67, 2]</w:delText>
        </w:r>
        <w:r w:rsidR="007158C9" w:rsidRPr="002214CF" w:rsidDel="00F60511">
          <w:rPr>
            <w:rFonts w:cstheme="minorHAnsi"/>
          </w:rPr>
          <w:delText>,</w:delText>
        </w:r>
        <w:r w:rsidR="004930C7" w:rsidRPr="009972F6" w:rsidDel="00F60511">
          <w:rPr>
            <w:rFonts w:cstheme="minorHAnsi"/>
          </w:rPr>
          <w:delText xml:space="preserve"> for three thresholds</w:delText>
        </w:r>
        <w:r w:rsidR="009B08C0" w:rsidDel="00F60511">
          <w:rPr>
            <w:rFonts w:cstheme="minorHAnsi"/>
          </w:rPr>
          <w:delText xml:space="preserve"> (locations)</w:delText>
        </w:r>
        <w:r w:rsidR="004930C7" w:rsidRPr="009972F6" w:rsidDel="00F60511">
          <w:rPr>
            <w:rFonts w:cstheme="minorHAnsi"/>
          </w:rPr>
          <w:delText xml:space="preserve"> to distinguish the possibilities of choosing each item.</w:delText>
        </w:r>
        <w:commentRangeEnd w:id="1087"/>
        <w:r w:rsidR="007950D2" w:rsidDel="00F60511">
          <w:rPr>
            <w:rStyle w:val="CommentReference"/>
          </w:rPr>
          <w:commentReference w:id="1087"/>
        </w:r>
      </w:del>
    </w:p>
    <w:p w14:paraId="132AB6CA" w14:textId="77777777" w:rsidR="00056433" w:rsidRPr="00056433" w:rsidRDefault="00056433">
      <w:pPr>
        <w:spacing w:after="0" w:line="480" w:lineRule="auto"/>
        <w:rPr>
          <w:ins w:id="1138" w:author="Jujia Li [2]" w:date="2023-07-27T12:40:00Z"/>
          <w:rFonts w:cstheme="minorHAnsi"/>
        </w:rPr>
        <w:pPrChange w:id="1139" w:author="Jujia Li [2]" w:date="2023-07-27T13:06:00Z">
          <w:pPr>
            <w:spacing w:after="0" w:line="480" w:lineRule="auto"/>
            <w:ind w:firstLine="720"/>
          </w:pPr>
        </w:pPrChange>
      </w:pPr>
    </w:p>
    <w:p w14:paraId="138BBCF3" w14:textId="36AECEC5" w:rsidR="00861FC6" w:rsidDel="00F60511" w:rsidRDefault="00861FC6" w:rsidP="0029754B">
      <w:pPr>
        <w:spacing w:after="0" w:line="480" w:lineRule="auto"/>
        <w:rPr>
          <w:del w:id="1140" w:author="Jujia Li [2]" w:date="2023-07-27T13:06:00Z"/>
          <w:rFonts w:cstheme="minorHAnsi"/>
        </w:rPr>
      </w:pPr>
    </w:p>
    <w:p w14:paraId="6B3F23B8" w14:textId="77777777" w:rsidR="00F60511" w:rsidRPr="009972F6" w:rsidRDefault="00F60511" w:rsidP="00056433">
      <w:pPr>
        <w:spacing w:after="0" w:line="480" w:lineRule="auto"/>
        <w:ind w:firstLine="720"/>
        <w:rPr>
          <w:ins w:id="1141" w:author="Jujia Li [2]" w:date="2023-07-27T13:06:00Z"/>
          <w:rFonts w:cstheme="minorHAnsi"/>
        </w:rPr>
      </w:pPr>
    </w:p>
    <w:p w14:paraId="51E46706" w14:textId="7627A572" w:rsidR="009D6700" w:rsidRPr="0029754B" w:rsidRDefault="009D6700" w:rsidP="0029754B">
      <w:pPr>
        <w:spacing w:after="0" w:line="480" w:lineRule="auto"/>
        <w:rPr>
          <w:rFonts w:cstheme="minorHAnsi"/>
          <w:b/>
          <w:bCs/>
        </w:rPr>
      </w:pPr>
      <w:commentRangeStart w:id="1142"/>
      <w:commentRangeStart w:id="1143"/>
      <w:r w:rsidRPr="0029754B">
        <w:rPr>
          <w:rFonts w:cstheme="minorHAnsi"/>
          <w:b/>
          <w:bCs/>
        </w:rPr>
        <w:t xml:space="preserve">Person </w:t>
      </w:r>
      <w:ins w:id="1144" w:author="Chunhua Cao" w:date="2023-07-20T17:45:00Z">
        <w:r w:rsidR="000A12ED">
          <w:rPr>
            <w:rFonts w:cstheme="minorHAnsi"/>
            <w:b/>
            <w:bCs/>
          </w:rPr>
          <w:t xml:space="preserve">ability </w:t>
        </w:r>
      </w:ins>
      <w:r w:rsidRPr="0029754B">
        <w:rPr>
          <w:rFonts w:cstheme="minorHAnsi"/>
          <w:b/>
          <w:bCs/>
        </w:rPr>
        <w:t>parameter</w:t>
      </w:r>
      <w:commentRangeEnd w:id="1142"/>
      <w:r w:rsidR="00C82C0F">
        <w:rPr>
          <w:rStyle w:val="CommentReference"/>
        </w:rPr>
        <w:commentReference w:id="1142"/>
      </w:r>
    </w:p>
    <w:p w14:paraId="4CEF8CB3" w14:textId="306A9095" w:rsidR="008B3507" w:rsidRPr="008B3507" w:rsidDel="00EC1AE9" w:rsidRDefault="005D05CD" w:rsidP="008B3507">
      <w:pPr>
        <w:spacing w:after="0" w:line="480" w:lineRule="auto"/>
        <w:ind w:firstLine="720"/>
        <w:rPr>
          <w:del w:id="1145" w:author="Jujia Li [2]" w:date="2023-07-27T12:37:00Z"/>
          <w:rFonts w:cstheme="minorHAnsi"/>
        </w:rPr>
      </w:pPr>
      <w:del w:id="1146" w:author="Jujia Li [2]" w:date="2023-07-27T10:25:00Z">
        <w:r w:rsidRPr="009972F6" w:rsidDel="0009399C">
          <w:rPr>
            <w:rFonts w:cstheme="minorHAnsi"/>
          </w:rPr>
          <w:delText>In bifactor model</w:delText>
        </w:r>
      </w:del>
      <w:ins w:id="1147" w:author="Chunhua Cao" w:date="2023-07-20T17:46:00Z">
        <w:del w:id="1148" w:author="Jujia Li [2]" w:date="2023-07-27T10:25:00Z">
          <w:r w:rsidR="000A12ED" w:rsidDel="0009399C">
            <w:rPr>
              <w:rFonts w:cstheme="minorHAnsi"/>
            </w:rPr>
            <w:delText>s</w:delText>
          </w:r>
        </w:del>
      </w:ins>
      <w:del w:id="1149" w:author="Jujia Li [2]" w:date="2023-07-27T10:25:00Z">
        <w:r w:rsidRPr="009972F6" w:rsidDel="0009399C">
          <w:rPr>
            <w:rFonts w:cstheme="minorHAnsi"/>
          </w:rPr>
          <w:delText xml:space="preserve">, each </w:delText>
        </w:r>
      </w:del>
      <w:ins w:id="1150" w:author="Chunhua Cao" w:date="2023-07-20T17:46:00Z">
        <w:del w:id="1151" w:author="Jujia Li [2]" w:date="2023-07-27T10:25:00Z">
          <w:r w:rsidR="000A12ED" w:rsidDel="0009399C">
            <w:rPr>
              <w:rFonts w:cstheme="minorHAnsi"/>
            </w:rPr>
            <w:delText>su</w:delText>
          </w:r>
        </w:del>
      </w:ins>
      <w:del w:id="1152" w:author="Jujia Li [2]" w:date="2023-07-27T10:25:00Z">
        <w:r w:rsidRPr="009972F6" w:rsidDel="0009399C">
          <w:rPr>
            <w:rFonts w:cstheme="minorHAnsi"/>
          </w:rPr>
          <w:delText>object (participant</w:delText>
        </w:r>
        <w:r w:rsidR="001A34F9" w:rsidDel="0009399C">
          <w:rPr>
            <w:rFonts w:cstheme="minorHAnsi"/>
          </w:rPr>
          <w:delText xml:space="preserve"> or </w:delText>
        </w:r>
        <w:r w:rsidRPr="009972F6" w:rsidDel="0009399C">
          <w:rPr>
            <w:rFonts w:cstheme="minorHAnsi"/>
          </w:rPr>
          <w:delText>patient) has one latent trait on general factor (θ</w:delText>
        </w:r>
        <w:r w:rsidRPr="009972F6" w:rsidDel="0009399C">
          <w:rPr>
            <w:rFonts w:cstheme="minorHAnsi"/>
            <w:vertAlign w:val="subscript"/>
          </w:rPr>
          <w:delText>g</w:delText>
        </w:r>
        <w:r w:rsidRPr="009972F6" w:rsidDel="0009399C">
          <w:rPr>
            <w:rFonts w:cstheme="minorHAnsi"/>
          </w:rPr>
          <w:delText>) and several latent traits on specific factors (θ</w:delText>
        </w:r>
        <w:r w:rsidRPr="009972F6" w:rsidDel="0009399C">
          <w:rPr>
            <w:rFonts w:cstheme="minorHAnsi"/>
            <w:vertAlign w:val="subscript"/>
          </w:rPr>
          <w:delText>s</w:delText>
        </w:r>
      </w:del>
      <w:del w:id="1153" w:author="Jujia Li [2]" w:date="2023-07-27T08:15:00Z">
        <w:r w:rsidR="001A34F9" w:rsidDel="00D51F90">
          <w:rPr>
            <w:rFonts w:cstheme="minorHAnsi"/>
            <w:vertAlign w:val="subscript"/>
          </w:rPr>
          <w:delText>k</w:delText>
        </w:r>
      </w:del>
      <w:del w:id="1154" w:author="Jujia Li [2]" w:date="2023-07-27T10:25:00Z">
        <w:r w:rsidRPr="009972F6" w:rsidDel="0009399C">
          <w:rPr>
            <w:rFonts w:cstheme="minorHAnsi"/>
          </w:rPr>
          <w:delText xml:space="preserve">), in which k is the number of specific factors. </w:delText>
        </w:r>
      </w:del>
      <w:del w:id="1155" w:author="Jujia Li [2]" w:date="2023-07-27T08:16:00Z">
        <w:r w:rsidRPr="009972F6" w:rsidDel="00D51F90">
          <w:rPr>
            <w:rFonts w:cstheme="minorHAnsi"/>
          </w:rPr>
          <w:delText xml:space="preserve">There are three </w:delText>
        </w:r>
        <w:r w:rsidRPr="004725CB" w:rsidDel="00D51F90">
          <w:rPr>
            <w:rFonts w:cstheme="minorHAnsi"/>
          </w:rPr>
          <w:delText xml:space="preserve">levels of </w:delText>
        </w:r>
        <w:r w:rsidR="008D172D" w:rsidRPr="004725CB" w:rsidDel="00D51F90">
          <w:rPr>
            <w:rFonts w:cstheme="minorHAnsi"/>
          </w:rPr>
          <w:delText>nonnormality</w:delText>
        </w:r>
        <w:r w:rsidRPr="004725CB" w:rsidDel="00D51F90">
          <w:rPr>
            <w:rFonts w:cstheme="minorHAnsi"/>
          </w:rPr>
          <w:delText xml:space="preserve"> (normal, moderate,</w:delText>
        </w:r>
        <w:r w:rsidR="008D172D" w:rsidRPr="004725CB" w:rsidDel="00D51F90">
          <w:rPr>
            <w:rFonts w:cstheme="minorHAnsi"/>
          </w:rPr>
          <w:delText xml:space="preserve"> and</w:delText>
        </w:r>
        <w:r w:rsidRPr="004725CB" w:rsidDel="00D51F90">
          <w:rPr>
            <w:rFonts w:cstheme="minorHAnsi"/>
          </w:rPr>
          <w:delText xml:space="preserve"> severe)</w:delText>
        </w:r>
        <w:r w:rsidRPr="009972F6" w:rsidDel="00D51F90">
          <w:rPr>
            <w:rFonts w:cstheme="minorHAnsi"/>
          </w:rPr>
          <w:delText xml:space="preserve"> were manipulated for each general factor and specific factors.</w:delText>
        </w:r>
        <w:r w:rsidR="00A7762A" w:rsidDel="00D51F90">
          <w:rPr>
            <w:rFonts w:cstheme="minorHAnsi"/>
          </w:rPr>
          <w:delText xml:space="preserve"> </w:delText>
        </w:r>
      </w:del>
      <w:commentRangeStart w:id="1156"/>
      <w:del w:id="1157" w:author="Jujia Li [2]" w:date="2023-07-27T12:37:00Z">
        <w:r w:rsidR="008B3507" w:rsidRPr="008B3507" w:rsidDel="00EC1AE9">
          <w:rPr>
            <w:rFonts w:cstheme="minorHAnsi"/>
          </w:rPr>
          <w:delText xml:space="preserve">During our research process, we discovered that </w:delText>
        </w:r>
        <w:commentRangeStart w:id="1158"/>
        <w:r w:rsidR="008B3507" w:rsidRPr="008B3507" w:rsidDel="00EC1AE9">
          <w:rPr>
            <w:rFonts w:cstheme="minorHAnsi"/>
          </w:rPr>
          <w:delText xml:space="preserve">the interaction </w:delText>
        </w:r>
        <w:commentRangeEnd w:id="1158"/>
        <w:r w:rsidR="00C91842" w:rsidDel="00EC1AE9">
          <w:rPr>
            <w:rStyle w:val="CommentReference"/>
          </w:rPr>
          <w:commentReference w:id="1158"/>
        </w:r>
        <w:r w:rsidR="008B3507" w:rsidRPr="008B3507" w:rsidDel="00EC1AE9">
          <w:rPr>
            <w:rFonts w:cstheme="minorHAnsi"/>
          </w:rPr>
          <w:delText xml:space="preserve">between </w:delText>
        </w:r>
        <w:commentRangeStart w:id="1159"/>
        <w:r w:rsidR="008B3507" w:rsidRPr="008B3507" w:rsidDel="00EC1AE9">
          <w:rPr>
            <w:rFonts w:cstheme="minorHAnsi"/>
          </w:rPr>
          <w:delText>skewness and kurtosis has a significant influence on the degree of nonnormality, rather than considering skewness or kurtosis individually</w:delText>
        </w:r>
        <w:commentRangeEnd w:id="1159"/>
        <w:r w:rsidR="00C91842" w:rsidDel="00EC1AE9">
          <w:rPr>
            <w:rStyle w:val="CommentReference"/>
          </w:rPr>
          <w:commentReference w:id="1159"/>
        </w:r>
        <w:r w:rsidR="008B3507" w:rsidRPr="008B3507" w:rsidDel="00EC1AE9">
          <w:rPr>
            <w:rFonts w:cstheme="minorHAnsi"/>
          </w:rPr>
          <w:delText xml:space="preserve">. </w:delText>
        </w:r>
        <w:commentRangeEnd w:id="1156"/>
        <w:r w:rsidR="00C82C0F" w:rsidDel="00EC1AE9">
          <w:rPr>
            <w:rStyle w:val="CommentReference"/>
          </w:rPr>
          <w:commentReference w:id="1156"/>
        </w:r>
        <w:commentRangeStart w:id="1160"/>
        <w:commentRangeStart w:id="1161"/>
        <w:r w:rsidR="008B3507" w:rsidRPr="008B3507" w:rsidDel="00EC1AE9">
          <w:rPr>
            <w:rFonts w:cstheme="minorHAnsi"/>
          </w:rPr>
          <w:delText>This combined effect of skewness and kurtosi</w:delText>
        </w:r>
        <w:r w:rsidR="008B3507" w:rsidRPr="008B3507" w:rsidDel="00EC1AE9">
          <w:rPr>
            <w:rFonts w:cstheme="minorHAnsi" w:hint="eastAsia"/>
          </w:rPr>
          <w:delText>s plays a dominant role in determining the Kullback-Leibler divergence, also known as relative entropy or I-divergence. The Kullback-Leibler divergence, denoted as DKL(P</w:delText>
        </w:r>
        <w:r w:rsidR="008B3507" w:rsidRPr="008B3507" w:rsidDel="00EC1AE9">
          <w:rPr>
            <w:rFonts w:cstheme="minorHAnsi" w:hint="eastAsia"/>
          </w:rPr>
          <w:delText>‖</w:delText>
        </w:r>
        <w:r w:rsidR="008B3507" w:rsidRPr="008B3507" w:rsidDel="00EC1AE9">
          <w:rPr>
            <w:rFonts w:cstheme="minorHAnsi" w:hint="eastAsia"/>
          </w:rPr>
          <w:delText>Q), serves as a statistical measure to quantify the dissimilarity between two probabil</w:delText>
        </w:r>
        <w:r w:rsidR="008B3507" w:rsidRPr="008B3507" w:rsidDel="00EC1AE9">
          <w:rPr>
            <w:rFonts w:cstheme="minorHAnsi"/>
          </w:rPr>
          <w:delText>ity distributions: P, which is normally distributed, and Q, representing a nonnormal distribution characterized by specific skewness and kurtosis values.</w:delText>
        </w:r>
        <w:commentRangeEnd w:id="1160"/>
        <w:r w:rsidR="00C91842" w:rsidDel="00EC1AE9">
          <w:rPr>
            <w:rStyle w:val="CommentReference"/>
          </w:rPr>
          <w:commentReference w:id="1160"/>
        </w:r>
        <w:commentRangeEnd w:id="1161"/>
        <w:r w:rsidR="007950D2" w:rsidDel="00EC1AE9">
          <w:rPr>
            <w:rStyle w:val="CommentReference"/>
          </w:rPr>
          <w:commentReference w:id="1161"/>
        </w:r>
      </w:del>
    </w:p>
    <w:p w14:paraId="228459C5" w14:textId="2B2525D9" w:rsidR="005B2875" w:rsidRPr="009972F6" w:rsidRDefault="008B3507" w:rsidP="008B3507">
      <w:pPr>
        <w:spacing w:after="0" w:line="480" w:lineRule="auto"/>
        <w:ind w:firstLine="720"/>
        <w:rPr>
          <w:rFonts w:cstheme="minorHAnsi"/>
        </w:rPr>
      </w:pPr>
      <w:r w:rsidRPr="008B3507">
        <w:rPr>
          <w:rFonts w:cstheme="minorHAnsi"/>
        </w:rPr>
        <w:t>Blanca (2013) showed the measures of cognitive ability and of other psychological variables were included. The results showed that skewness ranged between −2.49 and 2.33. The values of kurtosis ranged between −1.92 and 7.41. The values for asymmetry and ku</w:t>
      </w:r>
      <w:r w:rsidRPr="008B3507">
        <w:rPr>
          <w:rFonts w:cstheme="minorHAnsi" w:hint="eastAsia"/>
        </w:rPr>
        <w:t xml:space="preserve">rtosis between -2 and +2 are considered acceptable </w:t>
      </w:r>
      <w:proofErr w:type="gramStart"/>
      <w:r w:rsidRPr="008B3507">
        <w:rPr>
          <w:rFonts w:cstheme="minorHAnsi" w:hint="eastAsia"/>
        </w:rPr>
        <w:t>in order to</w:t>
      </w:r>
      <w:proofErr w:type="gramEnd"/>
      <w:r w:rsidRPr="008B3507">
        <w:rPr>
          <w:rFonts w:cstheme="minorHAnsi" w:hint="eastAsia"/>
        </w:rPr>
        <w:t xml:space="preserve"> prove normal univariate distribution (George &amp; Mallery, 2010). Hair et </w:t>
      </w:r>
      <w:r w:rsidRPr="008B3507">
        <w:rPr>
          <w:rFonts w:cstheme="minorHAnsi" w:hint="eastAsia"/>
        </w:rPr>
        <w:lastRenderedPageBreak/>
        <w:t xml:space="preserve">al. (2010) and </w:t>
      </w:r>
      <w:proofErr w:type="spellStart"/>
      <w:r w:rsidRPr="008B3507">
        <w:rPr>
          <w:rFonts w:cstheme="minorHAnsi" w:hint="eastAsia"/>
        </w:rPr>
        <w:t>Bryne</w:t>
      </w:r>
      <w:proofErr w:type="spellEnd"/>
      <w:r w:rsidRPr="008B3507">
        <w:rPr>
          <w:rFonts w:cstheme="minorHAnsi" w:hint="eastAsia"/>
        </w:rPr>
        <w:t xml:space="preserve"> (2010) argued that data is normal if skewness is between </w:t>
      </w:r>
      <w:r w:rsidRPr="008B3507">
        <w:rPr>
          <w:rFonts w:cstheme="minorHAnsi" w:hint="eastAsia"/>
        </w:rPr>
        <w:t>‐</w:t>
      </w:r>
      <w:r w:rsidRPr="008B3507">
        <w:rPr>
          <w:rFonts w:cstheme="minorHAnsi" w:hint="eastAsia"/>
        </w:rPr>
        <w:t xml:space="preserve">2 to +2 and kurtosis is between </w:t>
      </w:r>
      <w:r w:rsidRPr="008B3507">
        <w:rPr>
          <w:rFonts w:cstheme="minorHAnsi" w:hint="eastAsia"/>
        </w:rPr>
        <w:t>‐</w:t>
      </w:r>
      <w:r w:rsidRPr="008B3507">
        <w:rPr>
          <w:rFonts w:cstheme="minorHAnsi" w:hint="eastAsia"/>
        </w:rPr>
        <w:t>7 to +7. S</w:t>
      </w:r>
      <w:r w:rsidRPr="008B3507">
        <w:rPr>
          <w:rFonts w:cstheme="minorHAnsi"/>
        </w:rPr>
        <w:t>ince, we simulate three level of nonnormality, normality (skewness: 0, kurtosis: 0), moderate nonnormality (skewness: 2, kurtosis: 7), and severe nonnormality (skewness: 3, kurtosis: 21).</w:t>
      </w:r>
      <w:r w:rsidR="00FE2579" w:rsidRPr="009972F6">
        <w:rPr>
          <w:rFonts w:cstheme="minorHAnsi"/>
        </w:rPr>
        <w:t xml:space="preserve">There were nine combinations of non-skewed, moderately skewed, and severely skewed. </w:t>
      </w:r>
      <w:r w:rsidR="00FE2579">
        <w:rPr>
          <w:rFonts w:cstheme="minorHAnsi"/>
        </w:rPr>
        <w:t>A</w:t>
      </w:r>
      <w:r w:rsidR="005D05CD" w:rsidRPr="009972F6">
        <w:rPr>
          <w:rFonts w:cstheme="minorHAnsi"/>
        </w:rPr>
        <w:t>ll latent traits on</w:t>
      </w:r>
      <w:r w:rsidR="00FE2579">
        <w:rPr>
          <w:rFonts w:cstheme="minorHAnsi"/>
        </w:rPr>
        <w:t xml:space="preserve"> </w:t>
      </w:r>
      <w:r w:rsidR="005D05CD" w:rsidRPr="009972F6">
        <w:rPr>
          <w:rFonts w:cstheme="minorHAnsi"/>
        </w:rPr>
        <w:t>specific factors (</w:t>
      </w:r>
      <w:proofErr w:type="spellStart"/>
      <w:r w:rsidR="00FE2579" w:rsidRPr="009972F6">
        <w:rPr>
          <w:rFonts w:cstheme="minorHAnsi"/>
        </w:rPr>
        <w:t>θ</w:t>
      </w:r>
      <w:r w:rsidR="00FE2579">
        <w:rPr>
          <w:rFonts w:cstheme="minorHAnsi"/>
          <w:vertAlign w:val="subscript"/>
        </w:rPr>
        <w:t>s</w:t>
      </w:r>
      <w:proofErr w:type="spellEnd"/>
      <w:r w:rsidR="005D05CD" w:rsidRPr="009972F6">
        <w:rPr>
          <w:rFonts w:cstheme="minorHAnsi"/>
        </w:rPr>
        <w:t>) are set equally.</w:t>
      </w:r>
      <w:commentRangeEnd w:id="1143"/>
      <w:r w:rsidR="0034539B">
        <w:rPr>
          <w:rStyle w:val="CommentReference"/>
        </w:rPr>
        <w:commentReference w:id="1143"/>
      </w:r>
    </w:p>
    <w:p w14:paraId="6E2B7614" w14:textId="77777777" w:rsidR="00691DC3" w:rsidRPr="009972F6" w:rsidRDefault="00691DC3" w:rsidP="00041F7F">
      <w:pPr>
        <w:spacing w:after="0" w:line="480" w:lineRule="auto"/>
        <w:ind w:firstLine="720"/>
        <w:rPr>
          <w:rFonts w:cstheme="minorHAnsi"/>
        </w:rPr>
      </w:pPr>
    </w:p>
    <w:p w14:paraId="280FF627" w14:textId="407BDCA9" w:rsidR="002F793A" w:rsidRPr="0029754B" w:rsidRDefault="00451BF0" w:rsidP="0029754B">
      <w:pPr>
        <w:spacing w:after="0" w:line="480" w:lineRule="auto"/>
        <w:rPr>
          <w:rFonts w:cstheme="minorHAnsi"/>
          <w:b/>
          <w:bCs/>
        </w:rPr>
      </w:pPr>
      <w:r w:rsidRPr="0029754B">
        <w:rPr>
          <w:rFonts w:cstheme="minorHAnsi"/>
          <w:b/>
          <w:bCs/>
        </w:rPr>
        <w:t>Estimation</w:t>
      </w:r>
    </w:p>
    <w:p w14:paraId="630020DF" w14:textId="48CD4919" w:rsidR="00740099" w:rsidDel="001F2E4E" w:rsidRDefault="00B56865" w:rsidP="00041F7F">
      <w:pPr>
        <w:spacing w:after="0" w:line="480" w:lineRule="auto"/>
        <w:ind w:firstLine="720"/>
        <w:rPr>
          <w:del w:id="1162" w:author="Jujia Li [2]" w:date="2023-07-27T22:51:00Z"/>
          <w:rFonts w:cstheme="minorHAnsi"/>
        </w:rPr>
      </w:pPr>
      <w:moveFromRangeStart w:id="1163" w:author="Jujia Li [2]" w:date="2023-07-27T20:17:00Z" w:name="move141381470"/>
      <w:commentRangeStart w:id="1164"/>
      <w:moveFrom w:id="1165" w:author="Jujia Li [2]" w:date="2023-07-27T20:17:00Z">
        <w:r w:rsidRPr="00B56865" w:rsidDel="004A4CCC">
          <w:rPr>
            <w:rFonts w:cstheme="minorHAnsi"/>
          </w:rPr>
          <w:t xml:space="preserve">A comprehensive experimental design was employed, incorporating all the manipulated factors, resulting in a total of 162 unique conditions. </w:t>
        </w:r>
        <w:commentRangeEnd w:id="1164"/>
        <w:r w:rsidR="00C82C0F" w:rsidDel="004A4CCC">
          <w:rPr>
            <w:rStyle w:val="CommentReference"/>
          </w:rPr>
          <w:commentReference w:id="1164"/>
        </w:r>
      </w:moveFrom>
      <w:moveFromRangeEnd w:id="1163"/>
      <w:del w:id="1166" w:author="Jujia Li [2]" w:date="2023-07-27T20:22:00Z">
        <w:r w:rsidRPr="00B56865" w:rsidDel="0039435E">
          <w:rPr>
            <w:rFonts w:cstheme="minorHAnsi"/>
          </w:rPr>
          <w:delText xml:space="preserve">Each of these conditions was replicated 500 times using the R package "SimMultiCorrData" in R (R Core Team, 2021). </w:delText>
        </w:r>
      </w:del>
      <w:r w:rsidRPr="00B56865">
        <w:rPr>
          <w:rFonts w:cstheme="minorHAnsi"/>
        </w:rPr>
        <w:t>The item parameters in this study were estimated using the "</w:t>
      </w:r>
      <w:proofErr w:type="spellStart"/>
      <w:r w:rsidRPr="00B56865">
        <w:rPr>
          <w:rFonts w:cstheme="minorHAnsi"/>
        </w:rPr>
        <w:t>bfactor</w:t>
      </w:r>
      <w:proofErr w:type="spellEnd"/>
      <w:r w:rsidRPr="00B56865">
        <w:rPr>
          <w:rFonts w:cstheme="minorHAnsi"/>
        </w:rPr>
        <w:t>()" function from the R package "mirt"</w:t>
      </w:r>
      <w:r w:rsidR="000B024C">
        <w:rPr>
          <w:rFonts w:cstheme="minorHAnsi"/>
        </w:rPr>
        <w:t xml:space="preserve">, </w:t>
      </w:r>
      <w:ins w:id="1167" w:author="Jujia Li [2]" w:date="2023-07-27T20:24:00Z">
        <w:r w:rsidR="00025472">
          <w:rPr>
            <w:rFonts w:cstheme="minorHAnsi"/>
          </w:rPr>
          <w:t xml:space="preserve">limited </w:t>
        </w:r>
      </w:ins>
      <w:del w:id="1168" w:author="Jujia Li [2]" w:date="2023-07-27T20:24:00Z">
        <w:r w:rsidR="000B024C" w:rsidDel="00025472">
          <w:rPr>
            <w:rFonts w:cstheme="minorHAnsi"/>
          </w:rPr>
          <w:delText>with</w:delText>
        </w:r>
      </w:del>
      <w:ins w:id="1169" w:author="Jujia Li [2]" w:date="2023-07-27T20:22:00Z">
        <w:r w:rsidR="0039435E">
          <w:rPr>
            <w:rFonts w:cstheme="minorHAnsi"/>
          </w:rPr>
          <w:t>in</w:t>
        </w:r>
      </w:ins>
      <w:r w:rsidR="000B024C">
        <w:rPr>
          <w:rFonts w:cstheme="minorHAnsi"/>
        </w:rPr>
        <w:t xml:space="preserve"> 2000 iterations</w:t>
      </w:r>
      <w:r w:rsidRPr="00B56865">
        <w:rPr>
          <w:rFonts w:cstheme="minorHAnsi"/>
        </w:rPr>
        <w:t>. For estimating the person</w:t>
      </w:r>
      <w:ins w:id="1170" w:author="Chunhua Cao" w:date="2023-07-20T18:00:00Z">
        <w:r w:rsidR="00B30DC7">
          <w:rPr>
            <w:rFonts w:cstheme="minorHAnsi"/>
          </w:rPr>
          <w:t xml:space="preserve"> ability</w:t>
        </w:r>
      </w:ins>
      <w:del w:id="1171" w:author="Chunhua Cao" w:date="2023-07-20T18:00:00Z">
        <w:r w:rsidRPr="00B56865" w:rsidDel="00B30DC7">
          <w:rPr>
            <w:rFonts w:cstheme="minorHAnsi"/>
          </w:rPr>
          <w:delText>al</w:delText>
        </w:r>
      </w:del>
      <w:r w:rsidRPr="00B56865">
        <w:rPr>
          <w:rFonts w:cstheme="minorHAnsi"/>
        </w:rPr>
        <w:t xml:space="preserve"> parameters, two </w:t>
      </w:r>
      <w:ins w:id="1172" w:author="Chunhua Cao" w:date="2023-07-20T18:00:00Z">
        <w:r w:rsidR="00B30DC7">
          <w:rPr>
            <w:rFonts w:cstheme="minorHAnsi"/>
          </w:rPr>
          <w:t xml:space="preserve">estimation </w:t>
        </w:r>
      </w:ins>
      <w:r w:rsidRPr="00B56865">
        <w:rPr>
          <w:rFonts w:cstheme="minorHAnsi"/>
        </w:rPr>
        <w:t>methods, namely</w:t>
      </w:r>
      <w:ins w:id="1173" w:author="Chunhua Cao" w:date="2023-07-20T18:01:00Z">
        <w:r w:rsidR="00B30DC7">
          <w:rPr>
            <w:rFonts w:cstheme="minorHAnsi"/>
          </w:rPr>
          <w:t>,</w:t>
        </w:r>
      </w:ins>
      <w:r w:rsidRPr="00B56865">
        <w:rPr>
          <w:rFonts w:cstheme="minorHAnsi"/>
        </w:rPr>
        <w:t xml:space="preserve"> </w:t>
      </w:r>
      <w:ins w:id="1174" w:author="Chunhua Cao" w:date="2023-07-20T18:01:00Z">
        <w:r w:rsidR="00B30DC7">
          <w:rPr>
            <w:rFonts w:cstheme="minorHAnsi"/>
          </w:rPr>
          <w:t>m</w:t>
        </w:r>
      </w:ins>
      <w:ins w:id="1175" w:author="Chunhua Cao" w:date="2023-07-20T18:00:00Z">
        <w:r w:rsidR="00B30DC7" w:rsidRPr="00B56865">
          <w:rPr>
            <w:rFonts w:cstheme="minorHAnsi"/>
          </w:rPr>
          <w:t xml:space="preserve">aximum </w:t>
        </w:r>
      </w:ins>
      <w:ins w:id="1176" w:author="Chunhua Cao" w:date="2023-07-20T18:01:00Z">
        <w:r w:rsidR="00B30DC7">
          <w:rPr>
            <w:rFonts w:cstheme="minorHAnsi"/>
          </w:rPr>
          <w:t>a p</w:t>
        </w:r>
      </w:ins>
      <w:ins w:id="1177" w:author="Chunhua Cao" w:date="2023-07-20T18:00:00Z">
        <w:r w:rsidR="00B30DC7" w:rsidRPr="00B56865">
          <w:rPr>
            <w:rFonts w:cstheme="minorHAnsi"/>
          </w:rPr>
          <w:t>osteriori</w:t>
        </w:r>
        <w:r w:rsidR="00B30DC7">
          <w:rPr>
            <w:rFonts w:cstheme="minorHAnsi"/>
          </w:rPr>
          <w:t xml:space="preserve"> (</w:t>
        </w:r>
      </w:ins>
      <w:r w:rsidRPr="00B56865">
        <w:rPr>
          <w:rFonts w:cstheme="minorHAnsi"/>
        </w:rPr>
        <w:t>MAP</w:t>
      </w:r>
      <w:ins w:id="1178" w:author="Chunhua Cao" w:date="2023-07-20T18:00:00Z">
        <w:r w:rsidR="00B30DC7">
          <w:rPr>
            <w:rFonts w:cstheme="minorHAnsi"/>
          </w:rPr>
          <w:t>)</w:t>
        </w:r>
      </w:ins>
      <w:r w:rsidRPr="00B56865">
        <w:rPr>
          <w:rFonts w:cstheme="minorHAnsi"/>
        </w:rPr>
        <w:t xml:space="preserve"> </w:t>
      </w:r>
      <w:del w:id="1179" w:author="Chunhua Cao" w:date="2023-07-20T18:01:00Z">
        <w:r w:rsidRPr="00B56865" w:rsidDel="00B30DC7">
          <w:rPr>
            <w:rFonts w:cstheme="minorHAnsi"/>
          </w:rPr>
          <w:delText>(</w:delText>
        </w:r>
      </w:del>
      <w:del w:id="1180" w:author="Chunhua Cao" w:date="2023-07-20T18:00:00Z">
        <w:r w:rsidRPr="00B56865" w:rsidDel="00B30DC7">
          <w:rPr>
            <w:rFonts w:cstheme="minorHAnsi"/>
          </w:rPr>
          <w:delText>Maximum A Posteriori</w:delText>
        </w:r>
      </w:del>
      <w:del w:id="1181" w:author="Chunhua Cao" w:date="2023-07-20T18:01:00Z">
        <w:r w:rsidRPr="00B56865" w:rsidDel="00B30DC7">
          <w:rPr>
            <w:rFonts w:cstheme="minorHAnsi"/>
          </w:rPr>
          <w:delText xml:space="preserve">) </w:delText>
        </w:r>
      </w:del>
      <w:r w:rsidRPr="00B56865">
        <w:rPr>
          <w:rFonts w:cstheme="minorHAnsi"/>
        </w:rPr>
        <w:t xml:space="preserve">and </w:t>
      </w:r>
      <w:ins w:id="1182" w:author="Chunhua Cao" w:date="2023-07-20T18:01:00Z">
        <w:r w:rsidR="00B30DC7">
          <w:rPr>
            <w:rFonts w:cstheme="minorHAnsi"/>
          </w:rPr>
          <w:t>m</w:t>
        </w:r>
        <w:r w:rsidR="00B30DC7" w:rsidRPr="00B56865">
          <w:rPr>
            <w:rFonts w:cstheme="minorHAnsi"/>
          </w:rPr>
          <w:t xml:space="preserve">aximum </w:t>
        </w:r>
        <w:r w:rsidR="00B30DC7">
          <w:rPr>
            <w:rFonts w:cstheme="minorHAnsi"/>
          </w:rPr>
          <w:t>l</w:t>
        </w:r>
        <w:r w:rsidR="00B30DC7" w:rsidRPr="00B56865">
          <w:rPr>
            <w:rFonts w:cstheme="minorHAnsi"/>
          </w:rPr>
          <w:t xml:space="preserve">ikelihood </w:t>
        </w:r>
        <w:r w:rsidR="00B30DC7">
          <w:rPr>
            <w:rFonts w:cstheme="minorHAnsi"/>
          </w:rPr>
          <w:t>(</w:t>
        </w:r>
      </w:ins>
      <w:r w:rsidRPr="00B56865">
        <w:rPr>
          <w:rFonts w:cstheme="minorHAnsi"/>
        </w:rPr>
        <w:t>ML</w:t>
      </w:r>
      <w:ins w:id="1183" w:author="Chunhua Cao" w:date="2023-07-20T18:01:00Z">
        <w:r w:rsidR="00B30DC7">
          <w:rPr>
            <w:rFonts w:cstheme="minorHAnsi"/>
          </w:rPr>
          <w:t>)</w:t>
        </w:r>
      </w:ins>
      <w:del w:id="1184" w:author="Chunhua Cao" w:date="2023-07-20T18:01:00Z">
        <w:r w:rsidRPr="00B56865" w:rsidDel="00B30DC7">
          <w:rPr>
            <w:rFonts w:cstheme="minorHAnsi"/>
          </w:rPr>
          <w:delText xml:space="preserve"> (Maximum Likelihood)</w:delText>
        </w:r>
      </w:del>
      <w:r w:rsidRPr="00B56865">
        <w:rPr>
          <w:rFonts w:cstheme="minorHAnsi"/>
        </w:rPr>
        <w:t xml:space="preserve">, were utilized. </w:t>
      </w:r>
      <w:r w:rsidR="009B08C0" w:rsidRPr="009B08C0">
        <w:rPr>
          <w:rFonts w:cstheme="minorHAnsi"/>
        </w:rPr>
        <w:t>Within the R package "mirt," the estimation of person</w:t>
      </w:r>
      <w:ins w:id="1185" w:author="Chunhua Cao" w:date="2023-07-20T18:01:00Z">
        <w:r w:rsidR="00B30DC7">
          <w:rPr>
            <w:rFonts w:cstheme="minorHAnsi"/>
          </w:rPr>
          <w:t xml:space="preserve"> ability</w:t>
        </w:r>
      </w:ins>
      <w:del w:id="1186" w:author="Chunhua Cao" w:date="2023-07-20T18:01:00Z">
        <w:r w:rsidR="009B08C0" w:rsidRPr="009B08C0" w:rsidDel="00B30DC7">
          <w:rPr>
            <w:rFonts w:cstheme="minorHAnsi"/>
          </w:rPr>
          <w:delText>al</w:delText>
        </w:r>
      </w:del>
      <w:r w:rsidR="009B08C0" w:rsidRPr="009B08C0">
        <w:rPr>
          <w:rFonts w:cstheme="minorHAnsi"/>
        </w:rPr>
        <w:t xml:space="preserve"> parameters involved utilizing the "</w:t>
      </w:r>
      <w:proofErr w:type="spellStart"/>
      <w:r w:rsidR="009B08C0" w:rsidRPr="009B08C0">
        <w:rPr>
          <w:rFonts w:cstheme="minorHAnsi"/>
        </w:rPr>
        <w:t>fscores</w:t>
      </w:r>
      <w:proofErr w:type="spellEnd"/>
      <w:r w:rsidR="009B08C0" w:rsidRPr="009B08C0">
        <w:rPr>
          <w:rFonts w:cstheme="minorHAnsi"/>
        </w:rPr>
        <w:t xml:space="preserve">()" function. In this package, the thresholds or locations are calculated as </w:t>
      </w:r>
      <w:proofErr w:type="spellStart"/>
      <w:r w:rsidR="009B08C0" w:rsidRPr="009972F6">
        <w:rPr>
          <w:rFonts w:cstheme="minorHAnsi"/>
        </w:rPr>
        <w:t>c</w:t>
      </w:r>
      <w:r w:rsidR="009B08C0" w:rsidRPr="009972F6">
        <w:rPr>
          <w:rFonts w:cstheme="minorHAnsi"/>
          <w:vertAlign w:val="subscript"/>
        </w:rPr>
        <w:t>jk</w:t>
      </w:r>
      <w:proofErr w:type="spellEnd"/>
      <w:r w:rsidR="009B08C0" w:rsidRPr="009B08C0">
        <w:rPr>
          <w:rFonts w:cstheme="minorHAnsi"/>
        </w:rPr>
        <w:t xml:space="preserve">, as described in </w:t>
      </w:r>
      <w:ins w:id="1187" w:author="Chunhua Cao" w:date="2023-07-20T18:02:00Z">
        <w:r w:rsidR="00B30DC7">
          <w:rPr>
            <w:rFonts w:cstheme="minorHAnsi"/>
          </w:rPr>
          <w:t>E</w:t>
        </w:r>
      </w:ins>
      <w:del w:id="1188" w:author="Chunhua Cao" w:date="2023-07-20T18:02:00Z">
        <w:r w:rsidR="009B08C0" w:rsidRPr="009B08C0" w:rsidDel="00B30DC7">
          <w:rPr>
            <w:rFonts w:cstheme="minorHAnsi"/>
          </w:rPr>
          <w:delText>e</w:delText>
        </w:r>
      </w:del>
      <w:r w:rsidR="009B08C0" w:rsidRPr="009B08C0">
        <w:rPr>
          <w:rFonts w:cstheme="minorHAnsi"/>
        </w:rPr>
        <w:t>quation (</w:t>
      </w:r>
      <w:ins w:id="1189" w:author="Jujia Li [2]" w:date="2023-07-27T20:25:00Z">
        <w:r w:rsidR="00025472">
          <w:rPr>
            <w:rFonts w:cstheme="minorHAnsi"/>
          </w:rPr>
          <w:t>1</w:t>
        </w:r>
      </w:ins>
      <w:del w:id="1190" w:author="Jujia Li [2]" w:date="2023-07-27T20:25:00Z">
        <w:r w:rsidR="007267FC" w:rsidDel="00025472">
          <w:rPr>
            <w:rFonts w:cstheme="minorHAnsi"/>
          </w:rPr>
          <w:delText>6</w:delText>
        </w:r>
      </w:del>
      <w:r w:rsidR="009B08C0" w:rsidRPr="009B08C0">
        <w:rPr>
          <w:rFonts w:cstheme="minorHAnsi"/>
        </w:rPr>
        <w:t>).</w:t>
      </w:r>
    </w:p>
    <w:p w14:paraId="7562B063" w14:textId="77777777" w:rsidR="007524C5" w:rsidRPr="009972F6" w:rsidRDefault="007524C5" w:rsidP="001F2E4E">
      <w:pPr>
        <w:spacing w:after="0" w:line="480" w:lineRule="auto"/>
        <w:ind w:firstLine="720"/>
        <w:rPr>
          <w:rFonts w:cstheme="minorHAnsi"/>
        </w:rPr>
      </w:pPr>
    </w:p>
    <w:p w14:paraId="207EACB7" w14:textId="2CE50D2A" w:rsidR="000F0F6E" w:rsidRPr="0029754B" w:rsidDel="00B30DC7" w:rsidRDefault="000F0F6E" w:rsidP="0029754B">
      <w:pPr>
        <w:spacing w:after="0" w:line="480" w:lineRule="auto"/>
        <w:rPr>
          <w:del w:id="1191" w:author="Chunhua Cao" w:date="2023-07-20T18:02:00Z"/>
          <w:rFonts w:cstheme="minorHAnsi"/>
          <w:b/>
          <w:bCs/>
          <w:i/>
          <w:iCs/>
        </w:rPr>
      </w:pPr>
      <w:del w:id="1192" w:author="Chunhua Cao" w:date="2023-07-20T18:02:00Z">
        <w:r w:rsidRPr="0029754B" w:rsidDel="00B30DC7">
          <w:rPr>
            <w:rFonts w:cstheme="minorHAnsi"/>
            <w:b/>
            <w:bCs/>
            <w:i/>
            <w:iCs/>
          </w:rPr>
          <w:delText>Replications</w:delText>
        </w:r>
      </w:del>
    </w:p>
    <w:p w14:paraId="29FE7141" w14:textId="35391ED8" w:rsidR="00F23E5D" w:rsidRPr="009972F6" w:rsidDel="00B30DC7" w:rsidRDefault="00D36E0E" w:rsidP="00041F7F">
      <w:pPr>
        <w:spacing w:after="0" w:line="480" w:lineRule="auto"/>
        <w:ind w:firstLine="720"/>
        <w:rPr>
          <w:del w:id="1193" w:author="Chunhua Cao" w:date="2023-07-20T18:02:00Z"/>
          <w:rFonts w:cstheme="minorHAnsi"/>
        </w:rPr>
      </w:pPr>
      <w:del w:id="1194" w:author="Chunhua Cao" w:date="2023-07-20T18:02:00Z">
        <w:r w:rsidRPr="00D36E0E" w:rsidDel="00B30DC7">
          <w:rPr>
            <w:rFonts w:cstheme="minorHAnsi"/>
          </w:rPr>
          <w:delText>In order to ensure reliable recovery indices, we opted to replicate each of the 162 conditions in the study 500 times. This approach allowed us to calculate the means and standard deviations of each dependent variable by aggregating the data across these replications.</w:delText>
        </w:r>
      </w:del>
    </w:p>
    <w:p w14:paraId="7A77DFC3" w14:textId="245133D0" w:rsidR="00423582" w:rsidRPr="0029754B" w:rsidRDefault="00F23E5D" w:rsidP="0029754B">
      <w:pPr>
        <w:spacing w:after="0" w:line="480" w:lineRule="auto"/>
        <w:rPr>
          <w:rFonts w:cstheme="minorHAnsi"/>
          <w:b/>
          <w:bCs/>
          <w:i/>
          <w:iCs/>
        </w:rPr>
      </w:pPr>
      <w:r w:rsidRPr="0029754B">
        <w:rPr>
          <w:rFonts w:cstheme="minorHAnsi"/>
          <w:b/>
          <w:bCs/>
          <w:i/>
          <w:iCs/>
        </w:rPr>
        <w:t>Evaluation criteria</w:t>
      </w:r>
    </w:p>
    <w:p w14:paraId="4A3F9117" w14:textId="1715D045" w:rsidR="009E5AC7" w:rsidRDefault="00F23E5D">
      <w:pPr>
        <w:spacing w:after="0" w:line="480" w:lineRule="auto"/>
        <w:ind w:firstLine="720"/>
        <w:rPr>
          <w:ins w:id="1195" w:author="Jujia Li [2]" w:date="2023-07-27T10:52:00Z"/>
          <w:rFonts w:cstheme="minorHAnsi"/>
        </w:rPr>
        <w:pPrChange w:id="1196" w:author="Jujia Li [2]" w:date="2023-07-27T21:53:00Z">
          <w:pPr>
            <w:spacing w:after="0" w:line="480" w:lineRule="auto"/>
          </w:pPr>
        </w:pPrChange>
      </w:pPr>
      <w:del w:id="1197" w:author="Jujia Li [2]" w:date="2023-07-27T10:53:00Z">
        <w:r w:rsidRPr="009972F6" w:rsidDel="009E5AC7">
          <w:rPr>
            <w:rFonts w:cstheme="minorHAnsi"/>
          </w:rPr>
          <w:delText>P</w:delText>
        </w:r>
      </w:del>
      <w:del w:id="1198" w:author="Jujia Li [2]" w:date="2023-07-27T21:52:00Z">
        <w:r w:rsidRPr="009972F6" w:rsidDel="00F25367">
          <w:rPr>
            <w:rFonts w:cstheme="minorHAnsi"/>
          </w:rPr>
          <w:delText xml:space="preserve">erformance was evaluated by computing </w:delText>
        </w:r>
      </w:del>
      <w:del w:id="1199" w:author="Jujia Li [2]" w:date="2023-07-27T10:53:00Z">
        <w:r w:rsidRPr="009972F6" w:rsidDel="009E5AC7">
          <w:rPr>
            <w:rFonts w:cstheme="minorHAnsi"/>
          </w:rPr>
          <w:delText>the average bias</w:delText>
        </w:r>
      </w:del>
      <w:del w:id="1200" w:author="Jujia Li [2]" w:date="2023-07-27T21:52:00Z">
        <w:r w:rsidRPr="009972F6" w:rsidDel="00F25367">
          <w:rPr>
            <w:rFonts w:cstheme="minorHAnsi"/>
          </w:rPr>
          <w:delText xml:space="preserve"> and </w:delText>
        </w:r>
      </w:del>
      <w:del w:id="1201" w:author="Jujia Li [2]" w:date="2023-07-27T10:53:00Z">
        <w:r w:rsidRPr="009972F6" w:rsidDel="009E5AC7">
          <w:rPr>
            <w:rFonts w:cstheme="minorHAnsi"/>
          </w:rPr>
          <w:delText xml:space="preserve">root means square error (RMSE) </w:delText>
        </w:r>
      </w:del>
      <w:del w:id="1202" w:author="Jujia Li [2]" w:date="2023-07-27T21:52:00Z">
        <w:r w:rsidRPr="009972F6" w:rsidDel="00F25367">
          <w:rPr>
            <w:rFonts w:cstheme="minorHAnsi"/>
          </w:rPr>
          <w:delText xml:space="preserve">for the parameter estimates across </w:delText>
        </w:r>
        <w:r w:rsidR="00D36E0E" w:rsidDel="00F25367">
          <w:rPr>
            <w:rFonts w:cstheme="minorHAnsi"/>
          </w:rPr>
          <w:delText>50</w:delText>
        </w:r>
        <w:r w:rsidRPr="009972F6" w:rsidDel="00F25367">
          <w:rPr>
            <w:rFonts w:cstheme="minorHAnsi"/>
          </w:rPr>
          <w:delText xml:space="preserve">0 replications within each condition. </w:delText>
        </w:r>
      </w:del>
      <w:ins w:id="1203" w:author="Jujia Li [2]" w:date="2023-07-27T21:51:00Z">
        <w:r w:rsidR="00F25367" w:rsidRPr="00F25367">
          <w:rPr>
            <w:rFonts w:cstheme="minorHAnsi"/>
          </w:rPr>
          <w:t xml:space="preserve">The accuracy of parameter recovery in this study is assessed through the calculation of bias, root mean squared error (RMSE), and Pearson correlations. These measures are calculated for both the </w:t>
        </w:r>
      </w:ins>
      <w:ins w:id="1204" w:author="Jujia Li [2]" w:date="2023-07-27T21:52:00Z">
        <w:r w:rsidR="00F25367">
          <w:rPr>
            <w:rFonts w:cstheme="minorHAnsi"/>
          </w:rPr>
          <w:t>two</w:t>
        </w:r>
      </w:ins>
      <w:ins w:id="1205" w:author="Jujia Li [2]" w:date="2023-07-27T21:51:00Z">
        <w:r w:rsidR="00F25367" w:rsidRPr="00F25367">
          <w:rPr>
            <w:rFonts w:cstheme="minorHAnsi"/>
          </w:rPr>
          <w:t xml:space="preserve"> discrimination parameters</w:t>
        </w:r>
      </w:ins>
      <w:ins w:id="1206" w:author="Jujia Li [2]" w:date="2023-07-27T21:52:00Z">
        <w:r w:rsidR="00F25367">
          <w:rPr>
            <w:rFonts w:cstheme="minorHAnsi"/>
          </w:rPr>
          <w:t>,</w:t>
        </w:r>
      </w:ins>
      <w:ins w:id="1207" w:author="Jujia Li [2]" w:date="2023-07-27T21:51:00Z">
        <w:r w:rsidR="00F25367" w:rsidRPr="00F25367">
          <w:rPr>
            <w:rFonts w:cstheme="minorHAnsi"/>
          </w:rPr>
          <w:t xml:space="preserve"> the three boundary parameters,</w:t>
        </w:r>
      </w:ins>
      <w:ins w:id="1208" w:author="Jujia Li [2]" w:date="2023-07-27T21:52:00Z">
        <w:r w:rsidR="00F25367">
          <w:rPr>
            <w:rFonts w:cstheme="minorHAnsi"/>
          </w:rPr>
          <w:t xml:space="preserve"> and two personal parameters,</w:t>
        </w:r>
      </w:ins>
      <w:ins w:id="1209" w:author="Jujia Li [2]" w:date="2023-07-27T21:51:00Z">
        <w:r w:rsidR="00F25367" w:rsidRPr="00F25367">
          <w:rPr>
            <w:rFonts w:cstheme="minorHAnsi"/>
          </w:rPr>
          <w:t xml:space="preserve"> for each replication. </w:t>
        </w:r>
      </w:ins>
      <w:del w:id="1210" w:author="Jujia Li [2]" w:date="2023-07-27T10:56:00Z">
        <w:r w:rsidRPr="009972F6" w:rsidDel="009E5AC7">
          <w:rPr>
            <w:rFonts w:cstheme="minorHAnsi"/>
          </w:rPr>
          <w:delText>Bias was defined as the average difference between the estimated and true values of the parameters across J items, while the RMSE was obtained by taking the square root of the mean of squared deviations of estimated parameter values about their true values.</w:delText>
        </w:r>
      </w:del>
    </w:p>
    <w:p w14:paraId="555D641D" w14:textId="5204F531" w:rsidR="009E5AC7" w:rsidRPr="009E5AC7" w:rsidDel="00D463FC" w:rsidRDefault="009E5AC7" w:rsidP="00D463FC">
      <w:pPr>
        <w:spacing w:after="0" w:line="480" w:lineRule="auto"/>
        <w:ind w:firstLine="720"/>
        <w:rPr>
          <w:del w:id="1211" w:author="Jujia Li [2]" w:date="2023-07-27T20:40:00Z"/>
          <w:rFonts w:cstheme="minorHAnsi"/>
          <w:b/>
          <w:bCs/>
          <w:rPrChange w:id="1212" w:author="Jujia Li [2]" w:date="2023-07-27T10:52:00Z">
            <w:rPr>
              <w:del w:id="1213" w:author="Jujia Li [2]" w:date="2023-07-27T20:40:00Z"/>
              <w:rFonts w:cstheme="minorHAnsi"/>
            </w:rPr>
          </w:rPrChange>
        </w:rPr>
      </w:pPr>
      <w:ins w:id="1214" w:author="Jujia Li [2]" w:date="2023-07-27T10:52:00Z">
        <w:r w:rsidRPr="009E5AC7">
          <w:rPr>
            <w:rFonts w:cstheme="minorHAnsi"/>
            <w:b/>
            <w:bCs/>
            <w:rPrChange w:id="1215" w:author="Jujia Li [2]" w:date="2023-07-27T10:52:00Z">
              <w:rPr>
                <w:rFonts w:cstheme="minorHAnsi"/>
              </w:rPr>
            </w:rPrChange>
          </w:rPr>
          <w:t>Bias</w:t>
        </w:r>
      </w:ins>
      <w:ins w:id="1216" w:author="Jujia Li [2]" w:date="2023-07-27T20:39:00Z">
        <w:r w:rsidR="00D463FC">
          <w:rPr>
            <w:rFonts w:cstheme="minorHAnsi"/>
            <w:b/>
            <w:bCs/>
          </w:rPr>
          <w:t>.</w:t>
        </w:r>
      </w:ins>
    </w:p>
    <w:p w14:paraId="2D656E7D" w14:textId="5DB90237" w:rsidR="00A2515A" w:rsidRPr="009972F6" w:rsidRDefault="00D463FC" w:rsidP="00041F7F">
      <w:pPr>
        <w:spacing w:after="0" w:line="480" w:lineRule="auto"/>
        <w:ind w:firstLine="720"/>
        <w:rPr>
          <w:rFonts w:cstheme="minorHAnsi"/>
        </w:rPr>
      </w:pPr>
      <w:ins w:id="1217" w:author="Jujia Li [2]" w:date="2023-07-27T20:40:00Z">
        <w:r>
          <w:rPr>
            <w:rFonts w:cstheme="minorHAnsi"/>
          </w:rPr>
          <w:t xml:space="preserve"> </w:t>
        </w:r>
      </w:ins>
      <w:r w:rsidR="00A2515A" w:rsidRPr="009972F6">
        <w:rPr>
          <w:rFonts w:cstheme="minorHAnsi"/>
        </w:rPr>
        <w:t xml:space="preserve">The </w:t>
      </w:r>
      <w:r w:rsidR="00431227" w:rsidRPr="009972F6">
        <w:rPr>
          <w:rFonts w:cstheme="minorHAnsi"/>
        </w:rPr>
        <w:t xml:space="preserve">relative </w:t>
      </w:r>
      <w:r w:rsidR="00A2515A" w:rsidRPr="009972F6">
        <w:rPr>
          <w:rFonts w:cstheme="minorHAnsi"/>
        </w:rPr>
        <w:t>bias is estimated</w:t>
      </w:r>
      <w:r w:rsidR="007552A1" w:rsidRPr="009972F6">
        <w:rPr>
          <w:rFonts w:cstheme="minorHAnsi"/>
        </w:rPr>
        <w:t xml:space="preserve"> for all the parameters of model</w:t>
      </w:r>
      <w:ins w:id="1218" w:author="Jujia Li [2]" w:date="2023-07-27T11:57:00Z">
        <w:r w:rsidR="00A95D03">
          <w:rPr>
            <w:rFonts w:cstheme="minorHAnsi"/>
          </w:rPr>
          <w:t>, in</w:t>
        </w:r>
      </w:ins>
      <w:ins w:id="1219" w:author="Jujia Li [2]" w:date="2023-07-27T11:58:00Z">
        <w:r w:rsidR="00A95D03">
          <w:rPr>
            <w:rFonts w:cstheme="minorHAnsi"/>
          </w:rPr>
          <w:t>cluding item parameter</w:t>
        </w:r>
      </w:ins>
      <w:r w:rsidR="007552A1" w:rsidRPr="009972F6">
        <w:rPr>
          <w:rFonts w:cstheme="minorHAnsi"/>
        </w:rPr>
        <w:t xml:space="preserve"> (a</w:t>
      </w:r>
      <w:r w:rsidR="007552A1" w:rsidRPr="009972F6">
        <w:rPr>
          <w:rFonts w:cstheme="minorHAnsi"/>
          <w:vertAlign w:val="subscript"/>
        </w:rPr>
        <w:t>g</w:t>
      </w:r>
      <w:r w:rsidR="007552A1" w:rsidRPr="009972F6">
        <w:rPr>
          <w:rFonts w:cstheme="minorHAnsi"/>
        </w:rPr>
        <w:t>, a</w:t>
      </w:r>
      <w:r w:rsidR="007552A1" w:rsidRPr="009972F6">
        <w:rPr>
          <w:rFonts w:cstheme="minorHAnsi"/>
          <w:vertAlign w:val="subscript"/>
        </w:rPr>
        <w:t>s</w:t>
      </w:r>
      <w:r w:rsidR="007552A1" w:rsidRPr="009972F6">
        <w:rPr>
          <w:rFonts w:cstheme="minorHAnsi"/>
        </w:rPr>
        <w:t xml:space="preserve">, </w:t>
      </w:r>
      <w:r w:rsidR="00D36E0E">
        <w:rPr>
          <w:rFonts w:cstheme="minorHAnsi"/>
        </w:rPr>
        <w:t>c</w:t>
      </w:r>
      <w:r w:rsidR="007552A1" w:rsidRPr="009972F6">
        <w:rPr>
          <w:rFonts w:cstheme="minorHAnsi"/>
          <w:vertAlign w:val="subscript"/>
        </w:rPr>
        <w:t>1</w:t>
      </w:r>
      <w:r w:rsidR="007552A1" w:rsidRPr="009972F6">
        <w:rPr>
          <w:rFonts w:cstheme="minorHAnsi"/>
        </w:rPr>
        <w:t xml:space="preserve">, </w:t>
      </w:r>
      <w:r w:rsidR="00D36E0E">
        <w:rPr>
          <w:rFonts w:cstheme="minorHAnsi"/>
        </w:rPr>
        <w:t>c</w:t>
      </w:r>
      <w:r w:rsidR="007552A1" w:rsidRPr="009972F6">
        <w:rPr>
          <w:rFonts w:cstheme="minorHAnsi"/>
          <w:vertAlign w:val="subscript"/>
        </w:rPr>
        <w:t>2</w:t>
      </w:r>
      <w:r w:rsidR="007552A1" w:rsidRPr="009972F6">
        <w:rPr>
          <w:rFonts w:cstheme="minorHAnsi"/>
        </w:rPr>
        <w:t xml:space="preserve">, </w:t>
      </w:r>
      <w:r w:rsidR="00D36E0E">
        <w:rPr>
          <w:rFonts w:cstheme="minorHAnsi"/>
        </w:rPr>
        <w:t>c</w:t>
      </w:r>
      <w:r w:rsidR="007552A1" w:rsidRPr="009972F6">
        <w:rPr>
          <w:rFonts w:cstheme="minorHAnsi"/>
          <w:vertAlign w:val="subscript"/>
        </w:rPr>
        <w:t>3</w:t>
      </w:r>
      <w:r w:rsidR="007552A1" w:rsidRPr="009972F6">
        <w:rPr>
          <w:rFonts w:cstheme="minorHAnsi"/>
        </w:rPr>
        <w:t xml:space="preserve">) </w:t>
      </w:r>
      <w:ins w:id="1220" w:author="Jujia Li [2]" w:date="2023-07-27T11:58:00Z">
        <w:r w:rsidR="00A95D03">
          <w:rPr>
            <w:rFonts w:cstheme="minorHAnsi"/>
          </w:rPr>
          <w:t xml:space="preserve">and personal parameter </w:t>
        </w:r>
        <w:r w:rsidR="00A95D03" w:rsidRPr="009972F6">
          <w:rPr>
            <w:rFonts w:cstheme="minorHAnsi"/>
          </w:rPr>
          <w:t>(</w:t>
        </w:r>
        <w:proofErr w:type="spellStart"/>
        <w:r w:rsidR="00A95D03">
          <w:rPr>
            <w:rFonts w:cstheme="minorHAnsi"/>
          </w:rPr>
          <w:t>θ</w:t>
        </w:r>
        <w:r w:rsidR="00A95D03">
          <w:rPr>
            <w:rFonts w:cstheme="minorHAnsi"/>
            <w:vertAlign w:val="subscript"/>
          </w:rPr>
          <w:t>g</w:t>
        </w:r>
        <w:proofErr w:type="spellEnd"/>
        <w:r w:rsidR="00A95D03" w:rsidRPr="009972F6">
          <w:rPr>
            <w:rFonts w:cstheme="minorHAnsi"/>
          </w:rPr>
          <w:t xml:space="preserve">, </w:t>
        </w:r>
        <w:proofErr w:type="spellStart"/>
        <w:r w:rsidR="00A95D03">
          <w:rPr>
            <w:rFonts w:cstheme="minorHAnsi"/>
          </w:rPr>
          <w:t>θ</w:t>
        </w:r>
        <w:r w:rsidR="00A95D03">
          <w:rPr>
            <w:rFonts w:cstheme="minorHAnsi"/>
            <w:vertAlign w:val="subscript"/>
          </w:rPr>
          <w:t>s</w:t>
        </w:r>
        <w:proofErr w:type="spellEnd"/>
        <w:r w:rsidR="00A95D03" w:rsidRPr="009972F6">
          <w:rPr>
            <w:rFonts w:cstheme="minorHAnsi"/>
          </w:rPr>
          <w:t xml:space="preserve">) </w:t>
        </w:r>
      </w:ins>
      <w:r w:rsidR="00A2515A" w:rsidRPr="009972F6">
        <w:rPr>
          <w:rFonts w:cstheme="minorHAnsi"/>
        </w:rPr>
        <w:t>as,</w:t>
      </w:r>
    </w:p>
    <w:p w14:paraId="6EE9DA24" w14:textId="09692F94" w:rsidR="00F56558" w:rsidRPr="00F56558" w:rsidRDefault="00000000" w:rsidP="00F56558">
      <w:pPr>
        <w:spacing w:after="0" w:line="480" w:lineRule="auto"/>
        <w:ind w:left="2160" w:firstLine="720"/>
        <w:jc w:val="center"/>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Bias</m:t>
                  </m:r>
                </m:e>
                <m:sub>
                  <m:r>
                    <w:rPr>
                      <w:rFonts w:ascii="Cambria Math" w:hAnsi="Cambria Math" w:cstheme="minorHAnsi"/>
                    </w:rPr>
                    <m:t>y</m:t>
                  </m:r>
                  <m:r>
                    <w:del w:id="1221" w:author="Jujia Li [2]" w:date="2023-07-27T20:56:00Z">
                      <w:rPr>
                        <w:rFonts w:ascii="Cambria Math" w:hAnsi="Cambria Math" w:cstheme="minorHAnsi"/>
                      </w:rPr>
                      <m:t>j</m:t>
                    </w:del>
                  </m:r>
                </m:sub>
              </m:sSub>
              <m:r>
                <w:rPr>
                  <w:rFonts w:ascii="Cambria Math" w:hAnsi="Cambria Math" w:cstheme="minorHAnsi"/>
                </w:rPr>
                <m:t>=</m:t>
              </m:r>
              <m:nary>
                <m:naryPr>
                  <m:chr m:val="∑"/>
                  <m:limLoc m:val="subSup"/>
                  <m:ctrlPr>
                    <w:rPr>
                      <w:rFonts w:ascii="Cambria Math" w:hAnsi="Cambria Math" w:cstheme="minorHAnsi"/>
                      <w:i/>
                    </w:rPr>
                  </m:ctrlPr>
                </m:naryPr>
                <m:sub>
                  <m:r>
                    <w:ins w:id="1222" w:author="Jujia Li [2]" w:date="2023-07-27T22:06:00Z">
                      <w:rPr>
                        <w:rFonts w:ascii="Cambria Math" w:hAnsi="Cambria Math" w:cstheme="minorHAnsi"/>
                      </w:rPr>
                      <m:t>r</m:t>
                    </w:ins>
                  </m:r>
                  <m:r>
                    <w:del w:id="1223" w:author="Jujia Li [2]" w:date="2023-07-27T22:06:00Z">
                      <w:rPr>
                        <w:rFonts w:ascii="Cambria Math" w:hAnsi="Cambria Math" w:cstheme="minorHAnsi"/>
                      </w:rPr>
                      <m:t>i</m:t>
                    </w:del>
                  </m:r>
                  <m:r>
                    <w:rPr>
                      <w:rFonts w:ascii="Cambria Math" w:hAnsi="Cambria Math" w:cstheme="minorHAnsi"/>
                    </w:rPr>
                    <m:t>=1</m:t>
                  </m:r>
                </m:sub>
                <m:sup>
                  <m:r>
                    <w:del w:id="1224" w:author="Jujia Li [2]" w:date="2023-07-27T21:56:00Z">
                      <w:rPr>
                        <w:rFonts w:ascii="Cambria Math" w:hAnsi="Cambria Math" w:cstheme="minorHAnsi"/>
                      </w:rPr>
                      <m:t>M</m:t>
                    </w:del>
                  </m:r>
                  <m:r>
                    <w:ins w:id="1225" w:author="Jujia Li [2]" w:date="2023-07-27T22:06:00Z">
                      <w:rPr>
                        <w:rFonts w:ascii="Cambria Math" w:hAnsi="Cambria Math" w:cstheme="minorHAnsi"/>
                      </w:rPr>
                      <m:t>R</m:t>
                    </w:ins>
                  </m:r>
                </m:sup>
                <m:e>
                  <m:nary>
                    <m:naryPr>
                      <m:chr m:val="∑"/>
                      <m:limLoc m:val="subSup"/>
                      <m:ctrlPr>
                        <w:rPr>
                          <w:rFonts w:ascii="Cambria Math" w:hAnsi="Cambria Math" w:cstheme="minorHAnsi"/>
                          <w:i/>
                        </w:rPr>
                      </m:ctrlPr>
                    </m:naryPr>
                    <m:sub>
                      <m:r>
                        <w:rPr>
                          <w:rFonts w:ascii="Cambria Math" w:hAnsi="Cambria Math" w:cstheme="minorHAnsi"/>
                        </w:rPr>
                        <m:t>j=1</m:t>
                      </m:r>
                    </m:sub>
                    <m:sup>
                      <m:r>
                        <w:ins w:id="1226" w:author="Jujia Li [2]" w:date="2023-07-27T21:56:00Z">
                          <w:rPr>
                            <w:rFonts w:ascii="Cambria Math" w:hAnsi="Cambria Math" w:cstheme="minorHAnsi"/>
                          </w:rPr>
                          <m:t>J</m:t>
                        </w:ins>
                      </m:r>
                      <m:r>
                        <w:del w:id="1227" w:author="Jujia Li [2]" w:date="2023-07-27T21:56:00Z">
                          <w:rPr>
                            <w:rFonts w:ascii="Cambria Math" w:hAnsi="Cambria Math" w:cstheme="minorHAnsi"/>
                          </w:rPr>
                          <m:t>N</m:t>
                        </w:del>
                      </m:r>
                    </m:sup>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r>
                        <m:rPr>
                          <m:lit/>
                        </m:rPr>
                        <w:rPr>
                          <w:rFonts w:ascii="Cambria Math" w:hAnsi="Cambria Math" w:cstheme="minorHAnsi"/>
                        </w:rPr>
                        <m:t>/</m:t>
                      </m:r>
                      <m:d>
                        <m:dPr>
                          <m:ctrlPr>
                            <w:rPr>
                              <w:rFonts w:ascii="Cambria Math" w:hAnsi="Cambria Math" w:cstheme="minorHAnsi"/>
                              <w:i/>
                            </w:rPr>
                          </m:ctrlPr>
                        </m:dPr>
                        <m:e>
                          <m:r>
                            <w:del w:id="1228" w:author="Jujia Li [2]" w:date="2023-07-27T22:02:00Z">
                              <w:rPr>
                                <w:rFonts w:ascii="Cambria Math" w:hAnsi="Cambria Math" w:cstheme="minorHAnsi"/>
                              </w:rPr>
                              <m:t>M</m:t>
                            </w:del>
                          </m:r>
                          <m:r>
                            <w:ins w:id="1229" w:author="Jujia Li [2]" w:date="2023-07-27T22:02:00Z">
                              <w:rPr>
                                <w:rFonts w:ascii="Cambria Math" w:hAnsi="Cambria Math" w:cstheme="minorHAnsi"/>
                              </w:rPr>
                              <m:t>J</m:t>
                            </w:ins>
                          </m:r>
                          <m:r>
                            <w:ins w:id="1230" w:author="Jujia Li [2]" w:date="2023-07-27T22:06:00Z">
                              <w:rPr>
                                <w:rFonts w:ascii="Cambria Math" w:hAnsi="Cambria Math" w:cstheme="minorHAnsi"/>
                              </w:rPr>
                              <m:t>R</m:t>
                            </w:ins>
                          </m:r>
                          <m:r>
                            <w:del w:id="1231" w:author="Jujia Li [2]" w:date="2023-07-27T22:02:00Z">
                              <w:rPr>
                                <w:rFonts w:ascii="Cambria Math" w:hAnsi="Cambria Math" w:cstheme="minorHAnsi"/>
                              </w:rPr>
                              <m:t>N</m:t>
                            </w:del>
                          </m:r>
                        </m:e>
                      </m:d>
                    </m:e>
                  </m:nary>
                </m:e>
              </m:nary>
              <m:r>
                <w:rPr>
                  <w:rFonts w:ascii="Cambria Math" w:hAnsi="Cambria Math" w:cstheme="minorHAnsi"/>
                </w:rPr>
                <m:t>#</m:t>
              </m:r>
              <m:d>
                <m:dPr>
                  <m:ctrlPr>
                    <w:rPr>
                      <w:rFonts w:ascii="Cambria Math" w:hAnsi="Cambria Math" w:cstheme="minorHAnsi"/>
                      <w:i/>
                    </w:rPr>
                  </m:ctrlPr>
                </m:dPr>
                <m:e>
                  <m:r>
                    <w:ins w:id="1232" w:author="Jujia Li [2]" w:date="2023-07-27T20:40:00Z">
                      <w:rPr>
                        <w:rFonts w:ascii="Cambria Math" w:hAnsi="Cambria Math" w:cstheme="minorHAnsi"/>
                      </w:rPr>
                      <m:t>3</m:t>
                    </w:ins>
                  </m:r>
                  <m:r>
                    <w:del w:id="1233" w:author="Jujia Li [2]" w:date="2023-07-27T20:40:00Z">
                      <w:rPr>
                        <w:rFonts w:ascii="Cambria Math" w:hAnsi="Cambria Math" w:cstheme="minorHAnsi"/>
                      </w:rPr>
                      <m:t>16</m:t>
                    </w:del>
                  </m:r>
                </m:e>
              </m:d>
            </m:e>
          </m:eqArr>
        </m:oMath>
      </m:oMathPara>
    </w:p>
    <w:p w14:paraId="0A2FE09F" w14:textId="7F5A8981" w:rsidR="00A2515A" w:rsidRPr="009972F6" w:rsidDel="009E5AC7" w:rsidRDefault="00A2515A" w:rsidP="009E5AC7">
      <w:pPr>
        <w:spacing w:after="0" w:line="480" w:lineRule="auto"/>
        <w:ind w:firstLine="720"/>
        <w:rPr>
          <w:del w:id="1234" w:author="Jujia Li [2]" w:date="2023-07-27T10:52:00Z"/>
          <w:rFonts w:cstheme="minorHAnsi"/>
        </w:rPr>
      </w:pPr>
      <w:del w:id="1235" w:author="Chunhua Cao" w:date="2023-07-20T18:03:00Z">
        <w:r w:rsidRPr="009972F6" w:rsidDel="00382A5F">
          <w:rPr>
            <w:rFonts w:cstheme="minorHAnsi"/>
          </w:rPr>
          <w:delText>In which,</w:delText>
        </w:r>
      </w:del>
      <w:ins w:id="1236" w:author="Chunhua Cao" w:date="2023-07-20T18:03:00Z">
        <w:r w:rsidR="00382A5F">
          <w:rPr>
            <w:rFonts w:cstheme="minorHAnsi"/>
          </w:rPr>
          <w:t>where</w:t>
        </w:r>
      </w:ins>
      <w:r w:rsidRPr="009972F6">
        <w:rPr>
          <w:rFonts w:cstheme="minorHAnsi"/>
        </w:rPr>
        <w:t xml:space="preserve">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oMath>
      <w:r w:rsidRPr="009972F6">
        <w:rPr>
          <w:rFonts w:cstheme="minorHAnsi"/>
        </w:rPr>
        <w:t xml:space="preserve"> is the</w:t>
      </w:r>
      <w:r w:rsidR="0018078F" w:rsidRPr="009972F6">
        <w:rPr>
          <w:rFonts w:cstheme="minorHAnsi"/>
        </w:rPr>
        <w:t xml:space="preserve"> </w:t>
      </w:r>
      <w:commentRangeStart w:id="1237"/>
      <w:del w:id="1238" w:author="Jujia Li [2]" w:date="2023-07-27T11:11:00Z">
        <w:r w:rsidR="0018078F" w:rsidRPr="009972F6" w:rsidDel="000A1B2E">
          <w:rPr>
            <w:rFonts w:cstheme="minorHAnsi"/>
          </w:rPr>
          <w:delText>predicted</w:delText>
        </w:r>
      </w:del>
      <w:ins w:id="1239" w:author="Jujia Li [2]" w:date="2023-07-27T11:11:00Z">
        <w:r w:rsidR="000A1B2E">
          <w:rPr>
            <w:rFonts w:cstheme="minorHAnsi"/>
          </w:rPr>
          <w:t>estimated</w:t>
        </w:r>
      </w:ins>
      <w:r w:rsidR="00142485" w:rsidRPr="009972F6">
        <w:rPr>
          <w:rFonts w:cstheme="minorHAnsi"/>
        </w:rPr>
        <w:t xml:space="preserve"> </w:t>
      </w:r>
      <w:commentRangeEnd w:id="1237"/>
      <w:r w:rsidR="0034539B">
        <w:rPr>
          <w:rStyle w:val="CommentReference"/>
        </w:rPr>
        <w:commentReference w:id="1237"/>
      </w:r>
      <w:r w:rsidR="007552A1" w:rsidRPr="009972F6">
        <w:rPr>
          <w:rFonts w:cstheme="minorHAnsi"/>
        </w:rPr>
        <w:t xml:space="preserve">parameters </w:t>
      </w:r>
      <w:r w:rsidR="00A67B5F" w:rsidRPr="009972F6">
        <w:rPr>
          <w:rFonts w:cstheme="minorHAnsi"/>
        </w:rPr>
        <w:t>(</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gj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sj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1j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2j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3j</m:t>
            </m:r>
          </m:sub>
        </m:sSub>
        <m:r>
          <w:ins w:id="1240" w:author="Jujia Li [2]" w:date="2023-07-27T12:01:00Z">
            <w:rPr>
              <w:rFonts w:ascii="Cambria Math" w:hAnsi="Cambria Math" w:cstheme="minorHAnsi"/>
            </w:rPr>
            <m:t xml:space="preserve">, </m:t>
          </w:ins>
        </m:r>
        <m:sSub>
          <m:sSubPr>
            <m:ctrlPr>
              <w:ins w:id="1241" w:author="Jujia Li [2]" w:date="2023-07-27T12:01:00Z">
                <w:rPr>
                  <w:rFonts w:ascii="Cambria Math" w:hAnsi="Cambria Math" w:cstheme="minorHAnsi"/>
                  <w:i/>
                </w:rPr>
              </w:ins>
            </m:ctrlPr>
          </m:sSubPr>
          <m:e>
            <m:acc>
              <m:accPr>
                <m:ctrlPr>
                  <w:ins w:id="1242" w:author="Jujia Li [2]" w:date="2023-07-27T12:01:00Z">
                    <w:rPr>
                      <w:rFonts w:ascii="Cambria Math" w:hAnsi="Cambria Math" w:cstheme="minorHAnsi"/>
                      <w:i/>
                    </w:rPr>
                  </w:ins>
                </m:ctrlPr>
              </m:accPr>
              <m:e>
                <m:r>
                  <w:ins w:id="1243" w:author="Jujia Li [2]" w:date="2023-07-27T12:02:00Z">
                    <w:rPr>
                      <w:rFonts w:ascii="Cambria Math" w:hAnsi="Cambria Math" w:cstheme="minorHAnsi"/>
                    </w:rPr>
                    <m:t>θ</m:t>
                  </w:ins>
                </m:r>
              </m:e>
            </m:acc>
          </m:e>
          <m:sub>
            <m:r>
              <w:ins w:id="1244" w:author="Jujia Li [2]" w:date="2023-07-27T12:02:00Z">
                <w:rPr>
                  <w:rFonts w:ascii="Cambria Math" w:hAnsi="Cambria Math" w:cstheme="minorHAnsi"/>
                </w:rPr>
                <m:t>g</m:t>
              </w:ins>
            </m:r>
            <m:r>
              <w:ins w:id="1245" w:author="Jujia Li [2]" w:date="2023-07-27T12:01:00Z">
                <w:rPr>
                  <w:rFonts w:ascii="Cambria Math" w:hAnsi="Cambria Math" w:cstheme="minorHAnsi"/>
                </w:rPr>
                <m:t>j</m:t>
              </w:ins>
            </m:r>
          </m:sub>
        </m:sSub>
        <m:r>
          <w:ins w:id="1246" w:author="Jujia Li [2]" w:date="2023-07-27T12:01:00Z">
            <w:rPr>
              <w:rFonts w:ascii="Cambria Math" w:hAnsi="Cambria Math" w:cstheme="minorHAnsi"/>
            </w:rPr>
            <m:t xml:space="preserve">, </m:t>
          </w:ins>
        </m:r>
        <m:sSub>
          <m:sSubPr>
            <m:ctrlPr>
              <w:ins w:id="1247" w:author="Jujia Li [2]" w:date="2023-07-27T12:01:00Z">
                <w:rPr>
                  <w:rFonts w:ascii="Cambria Math" w:hAnsi="Cambria Math" w:cstheme="minorHAnsi"/>
                  <w:i/>
                </w:rPr>
              </w:ins>
            </m:ctrlPr>
          </m:sSubPr>
          <m:e>
            <m:acc>
              <m:accPr>
                <m:ctrlPr>
                  <w:ins w:id="1248" w:author="Jujia Li [2]" w:date="2023-07-27T12:01:00Z">
                    <w:rPr>
                      <w:rFonts w:ascii="Cambria Math" w:hAnsi="Cambria Math" w:cstheme="minorHAnsi"/>
                      <w:i/>
                    </w:rPr>
                  </w:ins>
                </m:ctrlPr>
              </m:accPr>
              <m:e>
                <m:r>
                  <w:ins w:id="1249" w:author="Jujia Li [2]" w:date="2023-07-27T12:02:00Z">
                    <w:rPr>
                      <w:rFonts w:ascii="Cambria Math" w:hAnsi="Cambria Math" w:cstheme="minorHAnsi"/>
                    </w:rPr>
                    <m:t>θ</m:t>
                  </w:ins>
                </m:r>
              </m:e>
            </m:acc>
          </m:e>
          <m:sub>
            <m:r>
              <w:ins w:id="1250" w:author="Jujia Li [2]" w:date="2023-07-27T12:02:00Z">
                <w:rPr>
                  <w:rFonts w:ascii="Cambria Math" w:hAnsi="Cambria Math" w:cstheme="minorHAnsi"/>
                </w:rPr>
                <m:t>s</m:t>
              </w:ins>
            </m:r>
            <m:r>
              <w:ins w:id="1251" w:author="Jujia Li [2]" w:date="2023-07-27T12:01:00Z">
                <w:rPr>
                  <w:rFonts w:ascii="Cambria Math" w:hAnsi="Cambria Math" w:cstheme="minorHAnsi"/>
                </w:rPr>
                <m:t>j</m:t>
              </w:ins>
            </m:r>
          </m:sub>
        </m:sSub>
      </m:oMath>
      <w:r w:rsidR="00A67B5F" w:rsidRPr="009972F6">
        <w:rPr>
          <w:rFonts w:cstheme="minorHAnsi"/>
        </w:rPr>
        <w:t>)</w:t>
      </w:r>
      <w:r w:rsidR="00D94A6C" w:rsidRPr="009972F6">
        <w:rPr>
          <w:rFonts w:cstheme="minorHAnsi"/>
        </w:rPr>
        <w:t xml:space="preserve"> across valid replications</w:t>
      </w:r>
      <w:r w:rsidR="00142485" w:rsidRPr="009972F6">
        <w:rPr>
          <w:rFonts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Pr="009972F6">
        <w:rPr>
          <w:rFonts w:cstheme="minorHAnsi"/>
        </w:rPr>
        <w:t xml:space="preserve"> </w:t>
      </w:r>
      <w:r w:rsidR="00142485" w:rsidRPr="009972F6">
        <w:rPr>
          <w:rFonts w:cstheme="minorHAnsi"/>
        </w:rPr>
        <w:t xml:space="preserve">is </w:t>
      </w:r>
      <w:r w:rsidR="008D3323" w:rsidRPr="009972F6">
        <w:rPr>
          <w:rFonts w:cstheme="minorHAnsi"/>
        </w:rPr>
        <w:t xml:space="preserve">the </w:t>
      </w:r>
      <w:commentRangeStart w:id="1252"/>
      <w:del w:id="1253" w:author="Jujia Li [2]" w:date="2023-07-27T10:46:00Z">
        <w:r w:rsidR="00203AF0" w:rsidDel="00031553">
          <w:rPr>
            <w:rFonts w:cstheme="minorHAnsi"/>
          </w:rPr>
          <w:delText>actual</w:delText>
        </w:r>
      </w:del>
      <w:ins w:id="1254" w:author="Jujia Li [2]" w:date="2023-07-27T10:46:00Z">
        <w:r w:rsidR="00031553">
          <w:rPr>
            <w:rFonts w:cstheme="minorHAnsi"/>
          </w:rPr>
          <w:t>true</w:t>
        </w:r>
      </w:ins>
      <w:r w:rsidR="008D3323" w:rsidRPr="009972F6">
        <w:rPr>
          <w:rFonts w:cstheme="minorHAnsi"/>
        </w:rPr>
        <w:t xml:space="preserve"> </w:t>
      </w:r>
      <w:commentRangeEnd w:id="1252"/>
      <w:r w:rsidR="0034539B">
        <w:rPr>
          <w:rStyle w:val="CommentReference"/>
        </w:rPr>
        <w:commentReference w:id="1252"/>
      </w:r>
      <w:r w:rsidR="00352417" w:rsidRPr="009972F6">
        <w:rPr>
          <w:rFonts w:cstheme="minorHAnsi"/>
        </w:rPr>
        <w:t>parameters (</w:t>
      </w:r>
      <w:proofErr w:type="spellStart"/>
      <w:r w:rsidR="00352417" w:rsidRPr="009972F6">
        <w:rPr>
          <w:rFonts w:cstheme="minorHAnsi"/>
        </w:rPr>
        <w:t>a</w:t>
      </w:r>
      <w:r w:rsidR="00352417" w:rsidRPr="009972F6">
        <w:rPr>
          <w:rFonts w:cstheme="minorHAnsi"/>
          <w:vertAlign w:val="subscript"/>
        </w:rPr>
        <w:t>gj</w:t>
      </w:r>
      <w:proofErr w:type="spellEnd"/>
      <w:r w:rsidR="00352417" w:rsidRPr="009972F6">
        <w:rPr>
          <w:rFonts w:cstheme="minorHAnsi"/>
        </w:rPr>
        <w:t xml:space="preserve">, </w:t>
      </w:r>
      <w:proofErr w:type="spellStart"/>
      <w:r w:rsidR="00352417" w:rsidRPr="009972F6">
        <w:rPr>
          <w:rFonts w:cstheme="minorHAnsi"/>
        </w:rPr>
        <w:t>a</w:t>
      </w:r>
      <w:r w:rsidR="00352417" w:rsidRPr="009972F6">
        <w:rPr>
          <w:rFonts w:cstheme="minorHAnsi"/>
          <w:vertAlign w:val="subscript"/>
        </w:rPr>
        <w:t>sj</w:t>
      </w:r>
      <w:proofErr w:type="spellEnd"/>
      <w:r w:rsidR="00352417" w:rsidRPr="009972F6">
        <w:rPr>
          <w:rFonts w:cstheme="minorHAnsi"/>
        </w:rPr>
        <w:t xml:space="preserve">, </w:t>
      </w:r>
      <w:r w:rsidR="00D36E0E">
        <w:rPr>
          <w:rFonts w:cstheme="minorHAnsi"/>
        </w:rPr>
        <w:t>c</w:t>
      </w:r>
      <w:r w:rsidR="00352417" w:rsidRPr="009972F6">
        <w:rPr>
          <w:rFonts w:cstheme="minorHAnsi"/>
          <w:vertAlign w:val="subscript"/>
        </w:rPr>
        <w:t>1j</w:t>
      </w:r>
      <w:r w:rsidR="00352417" w:rsidRPr="009972F6">
        <w:rPr>
          <w:rFonts w:cstheme="minorHAnsi"/>
        </w:rPr>
        <w:t xml:space="preserve">, </w:t>
      </w:r>
      <w:r w:rsidR="00D36E0E">
        <w:rPr>
          <w:rFonts w:cstheme="minorHAnsi"/>
        </w:rPr>
        <w:t>c</w:t>
      </w:r>
      <w:r w:rsidR="00352417" w:rsidRPr="009972F6">
        <w:rPr>
          <w:rFonts w:cstheme="minorHAnsi"/>
          <w:vertAlign w:val="subscript"/>
        </w:rPr>
        <w:t>2j</w:t>
      </w:r>
      <w:r w:rsidR="00352417" w:rsidRPr="009972F6">
        <w:rPr>
          <w:rFonts w:cstheme="minorHAnsi"/>
        </w:rPr>
        <w:t xml:space="preserve">, </w:t>
      </w:r>
      <w:r w:rsidR="00D36E0E">
        <w:rPr>
          <w:rFonts w:cstheme="minorHAnsi"/>
        </w:rPr>
        <w:t>c</w:t>
      </w:r>
      <w:r w:rsidR="00352417" w:rsidRPr="009972F6">
        <w:rPr>
          <w:rFonts w:cstheme="minorHAnsi"/>
          <w:vertAlign w:val="subscript"/>
        </w:rPr>
        <w:t>3j</w:t>
      </w:r>
      <w:ins w:id="1255" w:author="Jujia Li [2]" w:date="2023-07-27T12:03:00Z">
        <w:r w:rsidR="000B10A6" w:rsidRPr="000B10A6">
          <w:rPr>
            <w:rFonts w:cstheme="minorHAnsi"/>
          </w:rPr>
          <w:t xml:space="preserve"> </w:t>
        </w:r>
        <w:r w:rsidR="000B10A6" w:rsidRPr="009972F6">
          <w:rPr>
            <w:rFonts w:cstheme="minorHAnsi"/>
          </w:rPr>
          <w:t xml:space="preserve">, </w:t>
        </w:r>
        <w:proofErr w:type="spellStart"/>
        <w:r w:rsidR="000B10A6">
          <w:rPr>
            <w:rFonts w:cstheme="minorHAnsi"/>
          </w:rPr>
          <w:t>θ</w:t>
        </w:r>
        <w:r w:rsidR="000B10A6" w:rsidRPr="009972F6">
          <w:rPr>
            <w:rFonts w:cstheme="minorHAnsi"/>
            <w:vertAlign w:val="subscript"/>
          </w:rPr>
          <w:t>gj</w:t>
        </w:r>
        <w:proofErr w:type="spellEnd"/>
        <w:r w:rsidR="000B10A6" w:rsidRPr="009972F6">
          <w:rPr>
            <w:rFonts w:cstheme="minorHAnsi"/>
          </w:rPr>
          <w:t xml:space="preserve">, </w:t>
        </w:r>
        <w:proofErr w:type="spellStart"/>
        <w:r w:rsidR="000B10A6">
          <w:rPr>
            <w:rFonts w:cstheme="minorHAnsi"/>
          </w:rPr>
          <w:t>θ</w:t>
        </w:r>
        <w:r w:rsidR="000B10A6" w:rsidRPr="009972F6">
          <w:rPr>
            <w:rFonts w:cstheme="minorHAnsi"/>
            <w:vertAlign w:val="subscript"/>
          </w:rPr>
          <w:t>sj</w:t>
        </w:r>
        <w:proofErr w:type="spellEnd"/>
        <w:r w:rsidR="000B10A6" w:rsidRPr="009972F6">
          <w:rPr>
            <w:rFonts w:cstheme="minorHAnsi"/>
          </w:rPr>
          <w:t>,</w:t>
        </w:r>
      </w:ins>
      <w:r w:rsidR="00352417" w:rsidRPr="009972F6">
        <w:rPr>
          <w:rFonts w:cstheme="minorHAnsi"/>
        </w:rPr>
        <w:t>)</w:t>
      </w:r>
      <w:del w:id="1256" w:author="Jujia Li [2]" w:date="2023-07-27T11:13:00Z">
        <w:r w:rsidR="00352417" w:rsidRPr="009972F6" w:rsidDel="00800B84">
          <w:rPr>
            <w:rFonts w:cstheme="minorHAnsi"/>
          </w:rPr>
          <w:delText xml:space="preserve"> </w:delText>
        </w:r>
        <w:r w:rsidRPr="0034539B" w:rsidDel="00800B84">
          <w:rPr>
            <w:rFonts w:cstheme="minorHAnsi"/>
            <w:strike/>
            <w:rPrChange w:id="1257" w:author="Wenchao Ma" w:date="2023-07-20T20:35:00Z">
              <w:rPr>
                <w:rFonts w:cstheme="minorHAnsi"/>
              </w:rPr>
            </w:rPrChange>
          </w:rPr>
          <w:delText>simulated at the beginning of this research</w:delText>
        </w:r>
      </w:del>
      <w:r w:rsidR="007D0AB0" w:rsidRPr="009972F6">
        <w:rPr>
          <w:rFonts w:cstheme="minorHAnsi"/>
        </w:rPr>
        <w:t xml:space="preserve">. In the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commentRangeStart w:id="1258"/>
      <w:r w:rsidR="00732609">
        <w:rPr>
          <w:rFonts w:cstheme="minorHAnsi"/>
        </w:rPr>
        <w:t>,</w:t>
      </w:r>
      <w:del w:id="1259" w:author="Jujia Li [2]" w:date="2023-07-27T22:05:00Z">
        <w:r w:rsidR="00732609" w:rsidDel="003C75A2">
          <w:rPr>
            <w:rFonts w:cstheme="minorHAnsi"/>
          </w:rPr>
          <w:delText xml:space="preserve"> </w:delText>
        </w:r>
      </w:del>
      <w:r w:rsidR="000333DA" w:rsidRPr="009972F6">
        <w:rPr>
          <w:rFonts w:cstheme="minorHAnsi"/>
        </w:rPr>
        <w:t xml:space="preserve"> </w:t>
      </w:r>
      <w:ins w:id="1260" w:author="Jujia Li [2]" w:date="2023-07-27T22:04:00Z">
        <w:r w:rsidR="003C75A2" w:rsidRPr="003C75A2">
          <w:rPr>
            <w:rFonts w:cstheme="minorHAnsi"/>
          </w:rPr>
          <w:t xml:space="preserve">j represents the item number, ranging from 1 to J. The total number of items J is computed by multiplying the number of items in each specific </w:t>
        </w:r>
        <w:r w:rsidR="003C75A2" w:rsidRPr="003C75A2">
          <w:rPr>
            <w:rFonts w:cstheme="minorHAnsi"/>
          </w:rPr>
          <w:lastRenderedPageBreak/>
          <w:t>factor by the number of specific factors.</w:t>
        </w:r>
        <w:r w:rsidR="003C75A2">
          <w:rPr>
            <w:rFonts w:cstheme="minorHAnsi"/>
          </w:rPr>
          <w:t xml:space="preserve"> </w:t>
        </w:r>
      </w:ins>
      <w:del w:id="1261" w:author="Jujia Li [2]" w:date="2023-07-27T22:04:00Z">
        <w:r w:rsidR="007D0AB0" w:rsidRPr="003C75A2" w:rsidDel="003C75A2">
          <w:rPr>
            <w:rFonts w:cstheme="minorHAnsi"/>
            <w:rPrChange w:id="1262" w:author="Jujia Li [2]" w:date="2023-07-27T22:05:00Z">
              <w:rPr>
                <w:rFonts w:cstheme="minorHAnsi"/>
                <w:i/>
                <w:iCs/>
              </w:rPr>
            </w:rPrChange>
          </w:rPr>
          <w:delText>j</w:delText>
        </w:r>
        <w:r w:rsidR="007D0AB0" w:rsidRPr="003C75A2" w:rsidDel="003C75A2">
          <w:rPr>
            <w:rFonts w:cstheme="minorHAnsi"/>
          </w:rPr>
          <w:delText xml:space="preserve"> is the </w:delText>
        </w:r>
      </w:del>
      <w:del w:id="1263" w:author="Jujia Li [2]" w:date="2023-07-27T20:42:00Z">
        <w:r w:rsidR="007D0AB0" w:rsidRPr="003C75A2" w:rsidDel="00D463FC">
          <w:rPr>
            <w:rFonts w:cstheme="minorHAnsi"/>
          </w:rPr>
          <w:delText>order of items in each</w:delText>
        </w:r>
      </w:del>
      <w:del w:id="1264" w:author="Jujia Li [2]" w:date="2023-07-27T22:01:00Z">
        <w:r w:rsidR="007D0AB0" w:rsidRPr="003C75A2" w:rsidDel="00F25367">
          <w:rPr>
            <w:rFonts w:cstheme="minorHAnsi"/>
          </w:rPr>
          <w:delText xml:space="preserve"> condition</w:delText>
        </w:r>
      </w:del>
      <w:del w:id="1265" w:author="Jujia Li [2]" w:date="2023-07-27T22:04:00Z">
        <w:r w:rsidR="00732609" w:rsidRPr="003C75A2" w:rsidDel="003C75A2">
          <w:rPr>
            <w:rFonts w:cstheme="minorHAnsi"/>
          </w:rPr>
          <w:delText xml:space="preserve">, from 1 to </w:delText>
        </w:r>
      </w:del>
      <w:del w:id="1266" w:author="Jujia Li [2]" w:date="2023-07-27T22:01:00Z">
        <w:r w:rsidR="00732609" w:rsidRPr="003C75A2" w:rsidDel="00F25367">
          <w:rPr>
            <w:rFonts w:cstheme="minorHAnsi"/>
          </w:rPr>
          <w:delText>N</w:delText>
        </w:r>
      </w:del>
      <w:del w:id="1267" w:author="Jujia Li [2]" w:date="2023-07-27T22:04:00Z">
        <w:r w:rsidR="00732609" w:rsidRPr="003C75A2" w:rsidDel="003C75A2">
          <w:rPr>
            <w:rFonts w:cstheme="minorHAnsi"/>
          </w:rPr>
          <w:delText xml:space="preserve">, </w:delText>
        </w:r>
      </w:del>
      <w:del w:id="1268" w:author="Jujia Li [2]" w:date="2023-07-27T22:01:00Z">
        <w:r w:rsidR="00732609" w:rsidRPr="003C75A2" w:rsidDel="00F25367">
          <w:rPr>
            <w:rFonts w:cstheme="minorHAnsi"/>
          </w:rPr>
          <w:delText xml:space="preserve">N </w:delText>
        </w:r>
      </w:del>
      <w:del w:id="1269" w:author="Jujia Li [2]" w:date="2023-07-27T22:04:00Z">
        <w:r w:rsidR="00732609" w:rsidRPr="003C75A2" w:rsidDel="003C75A2">
          <w:rPr>
            <w:rFonts w:cstheme="minorHAnsi"/>
          </w:rPr>
          <w:delText>calculated by number of items in each specific factor multi by number of specific factors.</w:delText>
        </w:r>
        <w:commentRangeEnd w:id="1258"/>
        <w:r w:rsidR="0034539B" w:rsidRPr="003C75A2" w:rsidDel="003C75A2">
          <w:rPr>
            <w:rStyle w:val="CommentReference"/>
          </w:rPr>
          <w:commentReference w:id="1258"/>
        </w:r>
        <w:r w:rsidR="007D0AB0" w:rsidRPr="003C75A2" w:rsidDel="003C75A2">
          <w:rPr>
            <w:rFonts w:cstheme="minorHAnsi"/>
          </w:rPr>
          <w:delText xml:space="preserve"> </w:delText>
        </w:r>
      </w:del>
      <w:ins w:id="1270" w:author="Jujia Li [2]" w:date="2023-07-27T22:05:00Z">
        <w:r w:rsidR="003C75A2" w:rsidRPr="003C75A2">
          <w:rPr>
            <w:rFonts w:cstheme="minorHAnsi"/>
            <w:rPrChange w:id="1271" w:author="Jujia Li [2]" w:date="2023-07-27T22:05:00Z">
              <w:rPr>
                <w:rFonts w:cstheme="minorHAnsi"/>
                <w:i/>
                <w:iCs/>
              </w:rPr>
            </w:rPrChange>
          </w:rPr>
          <w:t xml:space="preserve">For each condition, a total of 500 replications are carried out, denoted as </w:t>
        </w:r>
      </w:ins>
      <w:ins w:id="1272" w:author="Jujia Li [2]" w:date="2023-07-27T22:06:00Z">
        <w:r w:rsidR="003C75A2">
          <w:rPr>
            <w:rFonts w:cstheme="minorHAnsi"/>
          </w:rPr>
          <w:t>R</w:t>
        </w:r>
      </w:ins>
      <w:ins w:id="1273" w:author="Jujia Li [2]" w:date="2023-07-27T22:05:00Z">
        <w:r w:rsidR="003C75A2" w:rsidRPr="003C75A2">
          <w:rPr>
            <w:rFonts w:cstheme="minorHAnsi"/>
            <w:rPrChange w:id="1274" w:author="Jujia Li [2]" w:date="2023-07-27T22:05:00Z">
              <w:rPr>
                <w:rFonts w:cstheme="minorHAnsi"/>
                <w:i/>
                <w:iCs/>
              </w:rPr>
            </w:rPrChange>
          </w:rPr>
          <w:t xml:space="preserve"> in equation (3).</w:t>
        </w:r>
      </w:ins>
      <w:del w:id="1275" w:author="Jujia Li [2]" w:date="2023-07-27T11:13:00Z">
        <w:r w:rsidR="001B42E6" w:rsidRPr="003C75A2" w:rsidDel="001A1A31">
          <w:rPr>
            <w:rFonts w:cstheme="minorHAnsi"/>
          </w:rPr>
          <w:delText xml:space="preserve">In equation, </w:delText>
        </w:r>
        <w:r w:rsidR="000333DA" w:rsidRPr="003C75A2" w:rsidDel="001A1A31">
          <w:rPr>
            <w:rFonts w:cstheme="minorHAnsi"/>
          </w:rPr>
          <w:delText>t</w:delText>
        </w:r>
      </w:del>
      <w:del w:id="1276" w:author="Jujia Li [2]" w:date="2023-07-27T22:05:00Z">
        <w:r w:rsidR="000333DA" w:rsidRPr="003C75A2" w:rsidDel="003C75A2">
          <w:rPr>
            <w:rFonts w:cstheme="minorHAnsi"/>
          </w:rPr>
          <w:delText xml:space="preserve">he number of </w:delText>
        </w:r>
        <w:r w:rsidR="007D0AB0" w:rsidRPr="003C75A2" w:rsidDel="003C75A2">
          <w:rPr>
            <w:rFonts w:cstheme="minorHAnsi"/>
          </w:rPr>
          <w:delText>replications</w:delText>
        </w:r>
        <w:r w:rsidR="001B42E6" w:rsidRPr="003C75A2" w:rsidDel="003C75A2">
          <w:rPr>
            <w:rFonts w:cstheme="minorHAnsi"/>
          </w:rPr>
          <w:delText xml:space="preserve"> for each </w:delText>
        </w:r>
        <w:r w:rsidR="0029754B" w:rsidRPr="003C75A2" w:rsidDel="003C75A2">
          <w:rPr>
            <w:rFonts w:cstheme="minorHAnsi"/>
          </w:rPr>
          <w:delText>condition</w:delText>
        </w:r>
        <w:r w:rsidR="00732609" w:rsidRPr="003C75A2" w:rsidDel="003C75A2">
          <w:rPr>
            <w:rFonts w:cstheme="minorHAnsi"/>
          </w:rPr>
          <w:delText xml:space="preserve"> is </w:delText>
        </w:r>
      </w:del>
      <w:del w:id="1277" w:author="Jujia Li [2]" w:date="2023-07-27T11:12:00Z">
        <w:r w:rsidR="00732609" w:rsidRPr="003C75A2" w:rsidDel="001A1A31">
          <w:rPr>
            <w:rFonts w:cstheme="minorHAnsi"/>
          </w:rPr>
          <w:delText xml:space="preserve">from 1 to </w:delText>
        </w:r>
      </w:del>
      <w:del w:id="1278" w:author="Jujia Li [2]" w:date="2023-07-27T11:13:00Z">
        <w:r w:rsidR="00732609" w:rsidRPr="003C75A2" w:rsidDel="001A1A31">
          <w:rPr>
            <w:rFonts w:cstheme="minorHAnsi"/>
          </w:rPr>
          <w:delText xml:space="preserve">M. In this study, </w:delText>
        </w:r>
        <w:commentRangeStart w:id="1279"/>
        <w:r w:rsidR="00732609" w:rsidRPr="003C75A2" w:rsidDel="001A1A31">
          <w:rPr>
            <w:rFonts w:cstheme="minorHAnsi"/>
          </w:rPr>
          <w:delText xml:space="preserve">M is fixed at </w:delText>
        </w:r>
      </w:del>
      <w:del w:id="1280" w:author="Jujia Li [2]" w:date="2023-07-27T22:05:00Z">
        <w:r w:rsidR="00D36E0E" w:rsidRPr="003C75A2" w:rsidDel="003C75A2">
          <w:rPr>
            <w:rFonts w:cstheme="minorHAnsi"/>
          </w:rPr>
          <w:delText>50</w:delText>
        </w:r>
        <w:r w:rsidR="00732609" w:rsidRPr="003C75A2" w:rsidDel="003C75A2">
          <w:rPr>
            <w:rFonts w:cstheme="minorHAnsi"/>
          </w:rPr>
          <w:delText>0</w:delText>
        </w:r>
        <w:commentRangeEnd w:id="1279"/>
        <w:r w:rsidR="0034539B" w:rsidRPr="003C75A2" w:rsidDel="003C75A2">
          <w:rPr>
            <w:rStyle w:val="CommentReference"/>
          </w:rPr>
          <w:commentReference w:id="1279"/>
        </w:r>
        <w:r w:rsidR="00732609" w:rsidRPr="003C75A2" w:rsidDel="003C75A2">
          <w:rPr>
            <w:rFonts w:cstheme="minorHAnsi"/>
          </w:rPr>
          <w:delText>.</w:delText>
        </w:r>
      </w:del>
    </w:p>
    <w:p w14:paraId="498CC270" w14:textId="77777777" w:rsidR="009E5AC7" w:rsidRDefault="009E5AC7" w:rsidP="009E5AC7">
      <w:pPr>
        <w:spacing w:after="0" w:line="480" w:lineRule="auto"/>
        <w:ind w:firstLine="720"/>
        <w:rPr>
          <w:ins w:id="1281" w:author="Jujia Li [2]" w:date="2023-07-27T10:52:00Z"/>
          <w:rFonts w:cstheme="minorHAnsi"/>
        </w:rPr>
      </w:pPr>
    </w:p>
    <w:p w14:paraId="63F152D1" w14:textId="7ED2AC52" w:rsidR="00F56558" w:rsidRPr="00F56558" w:rsidRDefault="000333DA" w:rsidP="000C2FAD">
      <w:pPr>
        <w:spacing w:after="0" w:line="480" w:lineRule="auto"/>
        <w:ind w:firstLine="720"/>
        <w:rPr>
          <w:rFonts w:cstheme="minorHAnsi"/>
        </w:rPr>
      </w:pPr>
      <w:del w:id="1282" w:author="Jujia Li [2]" w:date="2023-07-27T10:52:00Z">
        <w:r w:rsidRPr="009E5AC7" w:rsidDel="009E5AC7">
          <w:rPr>
            <w:rFonts w:cstheme="minorHAnsi"/>
            <w:b/>
            <w:bCs/>
            <w:rPrChange w:id="1283" w:author="Jujia Li [2]" w:date="2023-07-27T10:52:00Z">
              <w:rPr>
                <w:rFonts w:cstheme="minorHAnsi"/>
              </w:rPr>
            </w:rPrChange>
          </w:rPr>
          <w:delText xml:space="preserve">The </w:delText>
        </w:r>
      </w:del>
      <w:r w:rsidRPr="009E5AC7">
        <w:rPr>
          <w:rFonts w:cstheme="minorHAnsi"/>
          <w:b/>
          <w:bCs/>
          <w:rPrChange w:id="1284" w:author="Jujia Li [2]" w:date="2023-07-27T10:52:00Z">
            <w:rPr>
              <w:rFonts w:cstheme="minorHAnsi"/>
            </w:rPr>
          </w:rPrChange>
        </w:rPr>
        <w:t>RMSE</w:t>
      </w:r>
      <w:del w:id="1285" w:author="Jujia Li [2]" w:date="2023-07-27T10:52:00Z">
        <w:r w:rsidRPr="009972F6" w:rsidDel="009E5AC7">
          <w:rPr>
            <w:rFonts w:cstheme="minorHAnsi"/>
          </w:rPr>
          <w:delText xml:space="preserve"> </w:delText>
        </w:r>
        <w:r w:rsidR="00A0109E" w:rsidRPr="009972F6" w:rsidDel="009E5AC7">
          <w:rPr>
            <w:rFonts w:cstheme="minorHAnsi"/>
          </w:rPr>
          <w:delText>of</w:delText>
        </w:r>
      </w:del>
      <w:del w:id="1286" w:author="Jujia Li [2]" w:date="2023-07-27T22:12:00Z">
        <w:r w:rsidR="00A0109E" w:rsidRPr="009972F6" w:rsidDel="000C2FAD">
          <w:rPr>
            <w:rFonts w:cstheme="minorHAnsi"/>
          </w:rPr>
          <w:delText xml:space="preserve"> </w:delText>
        </w:r>
        <w:commentRangeStart w:id="1287"/>
        <w:r w:rsidRPr="009972F6" w:rsidDel="000C2FAD">
          <w:rPr>
            <w:rFonts w:cstheme="minorHAnsi"/>
          </w:rPr>
          <w:delText xml:space="preserve">      </w:delText>
        </w:r>
      </w:del>
      <w:ins w:id="1288" w:author="Jujia Li [2]" w:date="2023-07-27T22:12:00Z">
        <w:r w:rsidR="000C2FAD">
          <w:rPr>
            <w:rFonts w:cstheme="minorHAnsi"/>
          </w:rPr>
          <w:t>.</w:t>
        </w:r>
      </w:ins>
      <w:r w:rsidRPr="009972F6">
        <w:rPr>
          <w:rFonts w:cstheme="minorHAnsi"/>
        </w:rPr>
        <w:t xml:space="preserve"> </w:t>
      </w:r>
      <w:ins w:id="1289" w:author="Jujia Li [2]" w:date="2023-07-27T22:13:00Z">
        <w:r w:rsidR="000C2FAD" w:rsidRPr="009972F6">
          <w:rPr>
            <w:rFonts w:cstheme="minorHAnsi"/>
          </w:rPr>
          <w:t xml:space="preserve">The </w:t>
        </w:r>
        <w:r w:rsidR="000C2FAD">
          <w:rPr>
            <w:rFonts w:cstheme="minorHAnsi"/>
          </w:rPr>
          <w:t>RMSE</w:t>
        </w:r>
        <w:r w:rsidR="000C2FAD" w:rsidRPr="009972F6">
          <w:rPr>
            <w:rFonts w:cstheme="minorHAnsi"/>
          </w:rPr>
          <w:t xml:space="preserve"> is estimated for all the parameters of model</w:t>
        </w:r>
        <w:r w:rsidR="000C2FAD">
          <w:rPr>
            <w:rFonts w:cstheme="minorHAnsi"/>
          </w:rPr>
          <w:t>, including item parameter</w:t>
        </w:r>
        <w:r w:rsidR="000C2FAD" w:rsidRPr="009972F6">
          <w:rPr>
            <w:rFonts w:cstheme="minorHAnsi"/>
          </w:rPr>
          <w:t xml:space="preserve"> (a</w:t>
        </w:r>
        <w:r w:rsidR="000C2FAD" w:rsidRPr="009972F6">
          <w:rPr>
            <w:rFonts w:cstheme="minorHAnsi"/>
            <w:vertAlign w:val="subscript"/>
          </w:rPr>
          <w:t>g</w:t>
        </w:r>
        <w:r w:rsidR="000C2FAD" w:rsidRPr="009972F6">
          <w:rPr>
            <w:rFonts w:cstheme="minorHAnsi"/>
          </w:rPr>
          <w:t>, a</w:t>
        </w:r>
        <w:r w:rsidR="000C2FAD" w:rsidRPr="009972F6">
          <w:rPr>
            <w:rFonts w:cstheme="minorHAnsi"/>
            <w:vertAlign w:val="subscript"/>
          </w:rPr>
          <w:t>s</w:t>
        </w:r>
        <w:r w:rsidR="000C2FAD" w:rsidRPr="009972F6">
          <w:rPr>
            <w:rFonts w:cstheme="minorHAnsi"/>
          </w:rPr>
          <w:t xml:space="preserve">, </w:t>
        </w:r>
        <w:r w:rsidR="000C2FAD">
          <w:rPr>
            <w:rFonts w:cstheme="minorHAnsi"/>
          </w:rPr>
          <w:t>c</w:t>
        </w:r>
        <w:r w:rsidR="000C2FAD" w:rsidRPr="009972F6">
          <w:rPr>
            <w:rFonts w:cstheme="minorHAnsi"/>
            <w:vertAlign w:val="subscript"/>
          </w:rPr>
          <w:t>1</w:t>
        </w:r>
        <w:r w:rsidR="000C2FAD" w:rsidRPr="009972F6">
          <w:rPr>
            <w:rFonts w:cstheme="minorHAnsi"/>
          </w:rPr>
          <w:t xml:space="preserve">, </w:t>
        </w:r>
        <w:r w:rsidR="000C2FAD">
          <w:rPr>
            <w:rFonts w:cstheme="minorHAnsi"/>
          </w:rPr>
          <w:t>c</w:t>
        </w:r>
        <w:r w:rsidR="000C2FAD" w:rsidRPr="009972F6">
          <w:rPr>
            <w:rFonts w:cstheme="minorHAnsi"/>
            <w:vertAlign w:val="subscript"/>
          </w:rPr>
          <w:t>2</w:t>
        </w:r>
        <w:r w:rsidR="000C2FAD" w:rsidRPr="009972F6">
          <w:rPr>
            <w:rFonts w:cstheme="minorHAnsi"/>
          </w:rPr>
          <w:t xml:space="preserve">, </w:t>
        </w:r>
        <w:r w:rsidR="000C2FAD">
          <w:rPr>
            <w:rFonts w:cstheme="minorHAnsi"/>
          </w:rPr>
          <w:t>c</w:t>
        </w:r>
        <w:r w:rsidR="000C2FAD" w:rsidRPr="009972F6">
          <w:rPr>
            <w:rFonts w:cstheme="minorHAnsi"/>
            <w:vertAlign w:val="subscript"/>
          </w:rPr>
          <w:t>3</w:t>
        </w:r>
        <w:r w:rsidR="000C2FAD" w:rsidRPr="009972F6">
          <w:rPr>
            <w:rFonts w:cstheme="minorHAnsi"/>
          </w:rPr>
          <w:t xml:space="preserve">) </w:t>
        </w:r>
        <w:r w:rsidR="000C2FAD">
          <w:rPr>
            <w:rFonts w:cstheme="minorHAnsi"/>
          </w:rPr>
          <w:t xml:space="preserve">and personal parameter </w:t>
        </w:r>
        <w:r w:rsidR="000C2FAD" w:rsidRPr="009972F6">
          <w:rPr>
            <w:rFonts w:cstheme="minorHAnsi"/>
          </w:rPr>
          <w:t>(</w:t>
        </w:r>
        <w:proofErr w:type="spellStart"/>
        <w:r w:rsidR="000C2FAD">
          <w:rPr>
            <w:rFonts w:cstheme="minorHAnsi"/>
          </w:rPr>
          <w:t>θ</w:t>
        </w:r>
        <w:r w:rsidR="000C2FAD">
          <w:rPr>
            <w:rFonts w:cstheme="minorHAnsi"/>
            <w:vertAlign w:val="subscript"/>
          </w:rPr>
          <w:t>g</w:t>
        </w:r>
        <w:proofErr w:type="spellEnd"/>
        <w:r w:rsidR="000C2FAD" w:rsidRPr="009972F6">
          <w:rPr>
            <w:rFonts w:cstheme="minorHAnsi"/>
          </w:rPr>
          <w:t xml:space="preserve">, </w:t>
        </w:r>
        <w:proofErr w:type="spellStart"/>
        <w:r w:rsidR="000C2FAD">
          <w:rPr>
            <w:rFonts w:cstheme="minorHAnsi"/>
          </w:rPr>
          <w:t>θ</w:t>
        </w:r>
        <w:r w:rsidR="000C2FAD">
          <w:rPr>
            <w:rFonts w:cstheme="minorHAnsi"/>
            <w:vertAlign w:val="subscript"/>
          </w:rPr>
          <w:t>s</w:t>
        </w:r>
        <w:proofErr w:type="spellEnd"/>
        <w:r w:rsidR="000C2FAD" w:rsidRPr="009972F6">
          <w:rPr>
            <w:rFonts w:cstheme="minorHAnsi"/>
          </w:rPr>
          <w:t>) as,</w:t>
        </w:r>
      </w:ins>
      <w:r w:rsidRPr="009972F6">
        <w:rPr>
          <w:rFonts w:cstheme="minorHAnsi"/>
        </w:rPr>
        <w:t xml:space="preserve">      </w:t>
      </w:r>
      <w:commentRangeEnd w:id="1287"/>
      <w:r w:rsidR="0034539B">
        <w:rPr>
          <w:rStyle w:val="CommentReference"/>
        </w:rPr>
        <w:commentReference w:id="1287"/>
      </w:r>
      <m:oMath>
        <m:eqArr>
          <m:eqArrPr>
            <m:maxDist m:val="1"/>
            <m:ctrlPr>
              <w:rPr>
                <w:rFonts w:ascii="Cambria Math" w:hAnsi="Cambria Math" w:cstheme="minorHAnsi"/>
                <w:i/>
              </w:rPr>
            </m:ctrlPr>
          </m:eqArrPr>
          <m:e>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RMSE</m:t>
                    </m:r>
                  </m:e>
                  <m:sub>
                    <m:r>
                      <w:rPr>
                        <w:rFonts w:ascii="Cambria Math" w:hAnsi="Cambria Math" w:cstheme="minorHAnsi"/>
                      </w:rPr>
                      <m:t>y</m:t>
                    </m:r>
                    <m:r>
                      <w:del w:id="1290" w:author="Jujia Li [2]" w:date="2023-07-27T22:09:00Z">
                        <w:rPr>
                          <w:rFonts w:ascii="Cambria Math" w:hAnsi="Cambria Math" w:cstheme="minorHAnsi"/>
                        </w:rPr>
                        <m:t>j</m:t>
                      </w:del>
                    </m:r>
                  </m:sub>
                </m:sSub>
                <m:r>
                  <w:rPr>
                    <w:rFonts w:ascii="Cambria Math" w:hAnsi="Cambria Math" w:cstheme="minorHAnsi"/>
                  </w:rPr>
                  <m:t>=</m:t>
                </m:r>
                <m:rad>
                  <m:radPr>
                    <m:degHide m:val="1"/>
                    <m:ctrlPr>
                      <w:rPr>
                        <w:rFonts w:ascii="Cambria Math" w:hAnsi="Cambria Math" w:cstheme="minorHAnsi"/>
                        <w:i/>
                      </w:rPr>
                    </m:ctrlPr>
                  </m:radPr>
                  <m:deg/>
                  <m:e>
                    <m:nary>
                      <m:naryPr>
                        <m:chr m:val="∑"/>
                        <m:limLoc m:val="subSup"/>
                        <m:ctrlPr>
                          <w:rPr>
                            <w:rFonts w:ascii="Cambria Math" w:hAnsi="Cambria Math" w:cstheme="minorHAnsi"/>
                            <w:i/>
                          </w:rPr>
                        </m:ctrlPr>
                      </m:naryPr>
                      <m:sub>
                        <m:r>
                          <w:ins w:id="1291" w:author="Jujia Li [2]" w:date="2023-07-27T22:09:00Z">
                            <w:rPr>
                              <w:rFonts w:ascii="Cambria Math" w:hAnsi="Cambria Math" w:cstheme="minorHAnsi"/>
                            </w:rPr>
                            <m:t>r</m:t>
                          </w:ins>
                        </m:r>
                        <m:r>
                          <w:del w:id="1292" w:author="Jujia Li [2]" w:date="2023-07-27T22:09:00Z">
                            <w:rPr>
                              <w:rFonts w:ascii="Cambria Math" w:hAnsi="Cambria Math" w:cstheme="minorHAnsi"/>
                            </w:rPr>
                            <m:t>i</m:t>
                          </w:del>
                        </m:r>
                        <m:r>
                          <w:rPr>
                            <w:rFonts w:ascii="Cambria Math" w:hAnsi="Cambria Math" w:cstheme="minorHAnsi"/>
                          </w:rPr>
                          <m:t>=1</m:t>
                        </m:r>
                      </m:sub>
                      <m:sup>
                        <m:r>
                          <w:del w:id="1293" w:author="Jujia Li [2]" w:date="2023-07-27T22:09:00Z">
                            <w:rPr>
                              <w:rFonts w:ascii="Cambria Math" w:hAnsi="Cambria Math" w:cstheme="minorHAnsi"/>
                            </w:rPr>
                            <m:t>M</m:t>
                          </w:del>
                        </m:r>
                        <m:r>
                          <w:ins w:id="1294" w:author="Jujia Li [2]" w:date="2023-07-27T22:09:00Z">
                            <w:rPr>
                              <w:rFonts w:ascii="Cambria Math" w:hAnsi="Cambria Math" w:cstheme="minorHAnsi"/>
                            </w:rPr>
                            <m:t>R</m:t>
                          </w:ins>
                        </m:r>
                      </m:sup>
                      <m:e>
                        <m:nary>
                          <m:naryPr>
                            <m:chr m:val="∑"/>
                            <m:limLoc m:val="subSup"/>
                            <m:ctrlPr>
                              <w:rPr>
                                <w:rFonts w:ascii="Cambria Math" w:hAnsi="Cambria Math" w:cstheme="minorHAnsi"/>
                                <w:i/>
                              </w:rPr>
                            </m:ctrlPr>
                          </m:naryPr>
                          <m:sub>
                            <m:r>
                              <w:rPr>
                                <w:rFonts w:ascii="Cambria Math" w:hAnsi="Cambria Math" w:cstheme="minorHAnsi"/>
                              </w:rPr>
                              <m:t>j=1</m:t>
                            </m:r>
                          </m:sub>
                          <m:sup>
                            <m:r>
                              <w:del w:id="1295" w:author="Jujia Li [2]" w:date="2023-07-27T22:09:00Z">
                                <w:rPr>
                                  <w:rFonts w:ascii="Cambria Math" w:hAnsi="Cambria Math" w:cstheme="minorHAnsi"/>
                                </w:rPr>
                                <m:t>N</m:t>
                              </w:del>
                            </m:r>
                            <m:r>
                              <w:ins w:id="1296" w:author="Jujia Li [2]" w:date="2023-07-27T22:09:00Z">
                                <w:rPr>
                                  <w:rFonts w:ascii="Cambria Math" w:hAnsi="Cambria Math" w:cstheme="minorHAnsi"/>
                                </w:rPr>
                                <m:t>J</m:t>
                              </w:ins>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e>
                              <m:sup>
                                <m:r>
                                  <w:rPr>
                                    <w:rFonts w:ascii="Cambria Math" w:hAnsi="Cambria Math" w:cstheme="minorHAnsi"/>
                                  </w:rPr>
                                  <m:t>2</m:t>
                                </m:r>
                              </m:sup>
                            </m:sSup>
                            <m:r>
                              <m:rPr>
                                <m:lit/>
                              </m:rPr>
                              <w:rPr>
                                <w:rFonts w:ascii="Cambria Math" w:hAnsi="Cambria Math" w:cstheme="minorHAnsi"/>
                              </w:rPr>
                              <m:t>/</m:t>
                            </m:r>
                            <m:d>
                              <m:dPr>
                                <m:ctrlPr>
                                  <w:rPr>
                                    <w:rFonts w:ascii="Cambria Math" w:hAnsi="Cambria Math" w:cstheme="minorHAnsi"/>
                                    <w:i/>
                                  </w:rPr>
                                </m:ctrlPr>
                              </m:dPr>
                              <m:e>
                                <m:r>
                                  <w:del w:id="1297" w:author="Jujia Li [2]" w:date="2023-07-27T22:10:00Z">
                                    <w:rPr>
                                      <w:rFonts w:ascii="Cambria Math" w:hAnsi="Cambria Math" w:cstheme="minorHAnsi"/>
                                    </w:rPr>
                                    <m:t>M</m:t>
                                  </w:del>
                                </m:r>
                                <m:r>
                                  <w:ins w:id="1298" w:author="Jujia Li [2]" w:date="2023-07-27T22:10:00Z">
                                    <w:rPr>
                                      <w:rFonts w:ascii="Cambria Math" w:hAnsi="Cambria Math" w:cstheme="minorHAnsi"/>
                                    </w:rPr>
                                    <m:t>JR</m:t>
                                  </w:ins>
                                </m:r>
                                <m:r>
                                  <w:del w:id="1299" w:author="Jujia Li [2]" w:date="2023-07-27T22:10:00Z">
                                    <w:rPr>
                                      <w:rFonts w:ascii="Cambria Math" w:hAnsi="Cambria Math" w:cstheme="minorHAnsi"/>
                                    </w:rPr>
                                    <m:t>N</m:t>
                                  </w:del>
                                </m:r>
                              </m:e>
                            </m:d>
                          </m:e>
                        </m:nary>
                      </m:e>
                    </m:nary>
                  </m:e>
                </m:rad>
                <m:r>
                  <w:rPr>
                    <w:rFonts w:ascii="Cambria Math" w:hAnsi="Cambria Math" w:cstheme="minorHAnsi"/>
                  </w:rPr>
                  <m:t xml:space="preserve"> #(</m:t>
                </m:r>
                <m:r>
                  <w:ins w:id="1300" w:author="Jujia Li [2]" w:date="2023-07-27T22:14:00Z">
                    <w:rPr>
                      <w:rFonts w:ascii="Cambria Math" w:hAnsi="Cambria Math" w:cstheme="minorHAnsi"/>
                    </w:rPr>
                    <m:t>4</m:t>
                  </w:ins>
                </m:r>
                <m:r>
                  <w:del w:id="1301" w:author="Jujia Li [2]" w:date="2023-07-27T22:14:00Z">
                    <w:rPr>
                      <w:rFonts w:ascii="Cambria Math" w:hAnsi="Cambria Math" w:cstheme="minorHAnsi"/>
                    </w:rPr>
                    <m:t>17</m:t>
                  </w:del>
                </m:r>
                <m:r>
                  <w:rPr>
                    <w:rFonts w:ascii="Cambria Math" w:hAnsi="Cambria Math" w:cstheme="minorHAnsi"/>
                  </w:rPr>
                  <m:t>)</m:t>
                </m:r>
              </m:e>
            </m:eqArr>
          </m:e>
        </m:eqArr>
      </m:oMath>
    </w:p>
    <w:p w14:paraId="456CE00E" w14:textId="6F14DFDE" w:rsidR="000C2FAD" w:rsidRDefault="000C2FAD">
      <w:pPr>
        <w:spacing w:after="0" w:line="480" w:lineRule="auto"/>
        <w:ind w:firstLine="720"/>
        <w:rPr>
          <w:ins w:id="1302" w:author="Jujia Li [2]" w:date="2023-07-27T22:15:00Z"/>
          <w:rFonts w:cstheme="minorHAnsi"/>
        </w:rPr>
        <w:pPrChange w:id="1303" w:author="Jujia Li [2]" w:date="2023-07-27T22:17:00Z">
          <w:pPr>
            <w:spacing w:after="0" w:line="480" w:lineRule="auto"/>
          </w:pPr>
        </w:pPrChange>
      </w:pPr>
      <w:ins w:id="1304" w:author="Jujia Li [2]" w:date="2023-07-27T22:15:00Z">
        <w:r>
          <w:rPr>
            <w:rFonts w:cstheme="minorHAnsi"/>
          </w:rPr>
          <w:t>where</w:t>
        </w:r>
        <w:r w:rsidRPr="009972F6">
          <w:rPr>
            <w:rFonts w:cstheme="minorHAnsi"/>
          </w:rPr>
          <w:t xml:space="preserve"> </w:t>
        </w:r>
      </w:ins>
      <m:oMath>
        <m:sSub>
          <m:sSubPr>
            <m:ctrlPr>
              <w:ins w:id="1305" w:author="Jujia Li [2]" w:date="2023-07-27T22:15:00Z">
                <w:rPr>
                  <w:rFonts w:ascii="Cambria Math" w:hAnsi="Cambria Math" w:cstheme="minorHAnsi"/>
                  <w:i/>
                </w:rPr>
              </w:ins>
            </m:ctrlPr>
          </m:sSubPr>
          <m:e>
            <m:acc>
              <m:accPr>
                <m:ctrlPr>
                  <w:ins w:id="1306" w:author="Jujia Li [2]" w:date="2023-07-27T22:15:00Z">
                    <w:rPr>
                      <w:rFonts w:ascii="Cambria Math" w:hAnsi="Cambria Math" w:cstheme="minorHAnsi"/>
                      <w:i/>
                    </w:rPr>
                  </w:ins>
                </m:ctrlPr>
              </m:accPr>
              <m:e>
                <m:r>
                  <w:ins w:id="1307" w:author="Jujia Li [2]" w:date="2023-07-27T22:15:00Z">
                    <w:rPr>
                      <w:rFonts w:ascii="Cambria Math" w:hAnsi="Cambria Math" w:cstheme="minorHAnsi"/>
                    </w:rPr>
                    <m:t>y</m:t>
                  </w:ins>
                </m:r>
              </m:e>
            </m:acc>
          </m:e>
          <m:sub>
            <m:r>
              <w:ins w:id="1308" w:author="Jujia Li [2]" w:date="2023-07-27T22:15:00Z">
                <w:rPr>
                  <w:rFonts w:ascii="Cambria Math" w:hAnsi="Cambria Math" w:cstheme="minorHAnsi"/>
                </w:rPr>
                <m:t>j</m:t>
              </w:ins>
            </m:r>
          </m:sub>
        </m:sSub>
      </m:oMath>
      <w:ins w:id="1309" w:author="Jujia Li [2]" w:date="2023-07-27T22:15:00Z">
        <w:r w:rsidRPr="009972F6">
          <w:rPr>
            <w:rFonts w:cstheme="minorHAnsi"/>
          </w:rPr>
          <w:t xml:space="preserve"> is the </w:t>
        </w:r>
        <w:r>
          <w:rPr>
            <w:rFonts w:cstheme="minorHAnsi"/>
          </w:rPr>
          <w:t>estimated</w:t>
        </w:r>
        <w:r w:rsidRPr="009972F6">
          <w:rPr>
            <w:rFonts w:cstheme="minorHAnsi"/>
          </w:rPr>
          <w:t xml:space="preserve"> </w:t>
        </w:r>
        <w:commentRangeStart w:id="1310"/>
        <w:commentRangeEnd w:id="1310"/>
        <w:r>
          <w:rPr>
            <w:rStyle w:val="CommentReference"/>
          </w:rPr>
          <w:commentReference w:id="1310"/>
        </w:r>
        <w:r w:rsidRPr="009972F6">
          <w:rPr>
            <w:rFonts w:cstheme="minorHAnsi"/>
          </w:rPr>
          <w:t>parameters (</w:t>
        </w:r>
      </w:ins>
      <m:oMath>
        <m:sSub>
          <m:sSubPr>
            <m:ctrlPr>
              <w:ins w:id="1311" w:author="Jujia Li [2]" w:date="2023-07-27T22:15:00Z">
                <w:rPr>
                  <w:rFonts w:ascii="Cambria Math" w:hAnsi="Cambria Math" w:cstheme="minorHAnsi"/>
                  <w:i/>
                </w:rPr>
              </w:ins>
            </m:ctrlPr>
          </m:sSubPr>
          <m:e>
            <m:acc>
              <m:accPr>
                <m:ctrlPr>
                  <w:ins w:id="1312" w:author="Jujia Li [2]" w:date="2023-07-27T22:15:00Z">
                    <w:rPr>
                      <w:rFonts w:ascii="Cambria Math" w:hAnsi="Cambria Math" w:cstheme="minorHAnsi"/>
                      <w:i/>
                    </w:rPr>
                  </w:ins>
                </m:ctrlPr>
              </m:accPr>
              <m:e>
                <m:r>
                  <w:ins w:id="1313" w:author="Jujia Li [2]" w:date="2023-07-27T22:15:00Z">
                    <w:rPr>
                      <w:rFonts w:ascii="Cambria Math" w:hAnsi="Cambria Math" w:cstheme="minorHAnsi"/>
                    </w:rPr>
                    <m:t>a</m:t>
                  </w:ins>
                </m:r>
              </m:e>
            </m:acc>
          </m:e>
          <m:sub>
            <m:r>
              <w:ins w:id="1314" w:author="Jujia Li [2]" w:date="2023-07-27T22:15:00Z">
                <w:rPr>
                  <w:rFonts w:ascii="Cambria Math" w:hAnsi="Cambria Math" w:cstheme="minorHAnsi"/>
                </w:rPr>
                <m:t>gj</m:t>
              </w:ins>
            </m:r>
          </m:sub>
        </m:sSub>
        <m:r>
          <w:ins w:id="1315" w:author="Jujia Li [2]" w:date="2023-07-27T22:15:00Z">
            <w:rPr>
              <w:rFonts w:ascii="Cambria Math" w:hAnsi="Cambria Math" w:cstheme="minorHAnsi"/>
            </w:rPr>
            <m:t>,</m:t>
          </w:ins>
        </m:r>
        <m:sSub>
          <m:sSubPr>
            <m:ctrlPr>
              <w:ins w:id="1316" w:author="Jujia Li [2]" w:date="2023-07-27T22:15:00Z">
                <w:rPr>
                  <w:rFonts w:ascii="Cambria Math" w:hAnsi="Cambria Math" w:cstheme="minorHAnsi"/>
                  <w:i/>
                </w:rPr>
              </w:ins>
            </m:ctrlPr>
          </m:sSubPr>
          <m:e>
            <m:acc>
              <m:accPr>
                <m:ctrlPr>
                  <w:ins w:id="1317" w:author="Jujia Li [2]" w:date="2023-07-27T22:15:00Z">
                    <w:rPr>
                      <w:rFonts w:ascii="Cambria Math" w:hAnsi="Cambria Math" w:cstheme="minorHAnsi"/>
                      <w:i/>
                    </w:rPr>
                  </w:ins>
                </m:ctrlPr>
              </m:accPr>
              <m:e>
                <m:r>
                  <w:ins w:id="1318" w:author="Jujia Li [2]" w:date="2023-07-27T22:15:00Z">
                    <w:rPr>
                      <w:rFonts w:ascii="Cambria Math" w:hAnsi="Cambria Math" w:cstheme="minorHAnsi"/>
                    </w:rPr>
                    <m:t>a</m:t>
                  </w:ins>
                </m:r>
              </m:e>
            </m:acc>
          </m:e>
          <m:sub>
            <m:r>
              <w:ins w:id="1319" w:author="Jujia Li [2]" w:date="2023-07-27T22:15:00Z">
                <w:rPr>
                  <w:rFonts w:ascii="Cambria Math" w:hAnsi="Cambria Math" w:cstheme="minorHAnsi"/>
                </w:rPr>
                <m:t>sj</m:t>
              </w:ins>
            </m:r>
          </m:sub>
        </m:sSub>
        <m:r>
          <w:ins w:id="1320" w:author="Jujia Li [2]" w:date="2023-07-27T22:15:00Z">
            <w:rPr>
              <w:rFonts w:ascii="Cambria Math" w:hAnsi="Cambria Math" w:cstheme="minorHAnsi"/>
            </w:rPr>
            <m:t xml:space="preserve">, </m:t>
          </w:ins>
        </m:r>
        <m:sSub>
          <m:sSubPr>
            <m:ctrlPr>
              <w:ins w:id="1321" w:author="Jujia Li [2]" w:date="2023-07-27T22:15:00Z">
                <w:rPr>
                  <w:rFonts w:ascii="Cambria Math" w:hAnsi="Cambria Math" w:cstheme="minorHAnsi"/>
                  <w:i/>
                </w:rPr>
              </w:ins>
            </m:ctrlPr>
          </m:sSubPr>
          <m:e>
            <m:acc>
              <m:accPr>
                <m:ctrlPr>
                  <w:ins w:id="1322" w:author="Jujia Li [2]" w:date="2023-07-27T22:15:00Z">
                    <w:rPr>
                      <w:rFonts w:ascii="Cambria Math" w:hAnsi="Cambria Math" w:cstheme="minorHAnsi"/>
                      <w:i/>
                    </w:rPr>
                  </w:ins>
                </m:ctrlPr>
              </m:accPr>
              <m:e>
                <m:r>
                  <w:ins w:id="1323" w:author="Jujia Li [2]" w:date="2023-07-27T22:15:00Z">
                    <w:rPr>
                      <w:rFonts w:ascii="Cambria Math" w:hAnsi="Cambria Math" w:cstheme="minorHAnsi"/>
                    </w:rPr>
                    <m:t>c</m:t>
                  </w:ins>
                </m:r>
              </m:e>
            </m:acc>
          </m:e>
          <m:sub>
            <m:r>
              <w:ins w:id="1324" w:author="Jujia Li [2]" w:date="2023-07-27T22:15:00Z">
                <w:rPr>
                  <w:rFonts w:ascii="Cambria Math" w:hAnsi="Cambria Math" w:cstheme="minorHAnsi"/>
                </w:rPr>
                <m:t>1j</m:t>
              </w:ins>
            </m:r>
          </m:sub>
        </m:sSub>
        <m:r>
          <w:ins w:id="1325" w:author="Jujia Li [2]" w:date="2023-07-27T22:15:00Z">
            <w:rPr>
              <w:rFonts w:ascii="Cambria Math" w:hAnsi="Cambria Math" w:cstheme="minorHAnsi"/>
            </w:rPr>
            <m:t>,</m:t>
          </w:ins>
        </m:r>
        <m:sSub>
          <m:sSubPr>
            <m:ctrlPr>
              <w:ins w:id="1326" w:author="Jujia Li [2]" w:date="2023-07-27T22:15:00Z">
                <w:rPr>
                  <w:rFonts w:ascii="Cambria Math" w:hAnsi="Cambria Math" w:cstheme="minorHAnsi"/>
                  <w:i/>
                </w:rPr>
              </w:ins>
            </m:ctrlPr>
          </m:sSubPr>
          <m:e>
            <m:acc>
              <m:accPr>
                <m:ctrlPr>
                  <w:ins w:id="1327" w:author="Jujia Li [2]" w:date="2023-07-27T22:15:00Z">
                    <w:rPr>
                      <w:rFonts w:ascii="Cambria Math" w:hAnsi="Cambria Math" w:cstheme="minorHAnsi"/>
                      <w:i/>
                    </w:rPr>
                  </w:ins>
                </m:ctrlPr>
              </m:accPr>
              <m:e>
                <m:r>
                  <w:ins w:id="1328" w:author="Jujia Li [2]" w:date="2023-07-27T22:15:00Z">
                    <w:rPr>
                      <w:rFonts w:ascii="Cambria Math" w:hAnsi="Cambria Math" w:cstheme="minorHAnsi"/>
                    </w:rPr>
                    <m:t>c</m:t>
                  </w:ins>
                </m:r>
              </m:e>
            </m:acc>
          </m:e>
          <m:sub>
            <m:r>
              <w:ins w:id="1329" w:author="Jujia Li [2]" w:date="2023-07-27T22:15:00Z">
                <w:rPr>
                  <w:rFonts w:ascii="Cambria Math" w:hAnsi="Cambria Math" w:cstheme="minorHAnsi"/>
                </w:rPr>
                <m:t>2j</m:t>
              </w:ins>
            </m:r>
          </m:sub>
        </m:sSub>
        <m:r>
          <w:ins w:id="1330" w:author="Jujia Li [2]" w:date="2023-07-27T22:15:00Z">
            <w:rPr>
              <w:rFonts w:ascii="Cambria Math" w:hAnsi="Cambria Math" w:cstheme="minorHAnsi"/>
            </w:rPr>
            <m:t xml:space="preserve">, </m:t>
          </w:ins>
        </m:r>
        <m:sSub>
          <m:sSubPr>
            <m:ctrlPr>
              <w:ins w:id="1331" w:author="Jujia Li [2]" w:date="2023-07-27T22:15:00Z">
                <w:rPr>
                  <w:rFonts w:ascii="Cambria Math" w:hAnsi="Cambria Math" w:cstheme="minorHAnsi"/>
                  <w:i/>
                </w:rPr>
              </w:ins>
            </m:ctrlPr>
          </m:sSubPr>
          <m:e>
            <m:acc>
              <m:accPr>
                <m:ctrlPr>
                  <w:ins w:id="1332" w:author="Jujia Li [2]" w:date="2023-07-27T22:15:00Z">
                    <w:rPr>
                      <w:rFonts w:ascii="Cambria Math" w:hAnsi="Cambria Math" w:cstheme="minorHAnsi"/>
                      <w:i/>
                    </w:rPr>
                  </w:ins>
                </m:ctrlPr>
              </m:accPr>
              <m:e>
                <m:r>
                  <w:ins w:id="1333" w:author="Jujia Li [2]" w:date="2023-07-27T22:15:00Z">
                    <w:rPr>
                      <w:rFonts w:ascii="Cambria Math" w:hAnsi="Cambria Math" w:cstheme="minorHAnsi"/>
                    </w:rPr>
                    <m:t>c</m:t>
                  </w:ins>
                </m:r>
              </m:e>
            </m:acc>
          </m:e>
          <m:sub>
            <m:r>
              <w:ins w:id="1334" w:author="Jujia Li [2]" w:date="2023-07-27T22:15:00Z">
                <w:rPr>
                  <w:rFonts w:ascii="Cambria Math" w:hAnsi="Cambria Math" w:cstheme="minorHAnsi"/>
                </w:rPr>
                <m:t>3j</m:t>
              </w:ins>
            </m:r>
          </m:sub>
        </m:sSub>
        <m:r>
          <w:ins w:id="1335" w:author="Jujia Li [2]" w:date="2023-07-27T22:15:00Z">
            <w:rPr>
              <w:rFonts w:ascii="Cambria Math" w:hAnsi="Cambria Math" w:cstheme="minorHAnsi"/>
            </w:rPr>
            <m:t xml:space="preserve">, </m:t>
          </w:ins>
        </m:r>
        <m:sSub>
          <m:sSubPr>
            <m:ctrlPr>
              <w:ins w:id="1336" w:author="Jujia Li [2]" w:date="2023-07-27T22:15:00Z">
                <w:rPr>
                  <w:rFonts w:ascii="Cambria Math" w:hAnsi="Cambria Math" w:cstheme="minorHAnsi"/>
                  <w:i/>
                </w:rPr>
              </w:ins>
            </m:ctrlPr>
          </m:sSubPr>
          <m:e>
            <m:acc>
              <m:accPr>
                <m:ctrlPr>
                  <w:ins w:id="1337" w:author="Jujia Li [2]" w:date="2023-07-27T22:15:00Z">
                    <w:rPr>
                      <w:rFonts w:ascii="Cambria Math" w:hAnsi="Cambria Math" w:cstheme="minorHAnsi"/>
                      <w:i/>
                    </w:rPr>
                  </w:ins>
                </m:ctrlPr>
              </m:accPr>
              <m:e>
                <m:r>
                  <w:ins w:id="1338" w:author="Jujia Li [2]" w:date="2023-07-27T22:15:00Z">
                    <w:rPr>
                      <w:rFonts w:ascii="Cambria Math" w:hAnsi="Cambria Math" w:cstheme="minorHAnsi"/>
                    </w:rPr>
                    <m:t>θ</m:t>
                  </w:ins>
                </m:r>
              </m:e>
            </m:acc>
          </m:e>
          <m:sub>
            <m:r>
              <w:ins w:id="1339" w:author="Jujia Li [2]" w:date="2023-07-27T22:15:00Z">
                <w:rPr>
                  <w:rFonts w:ascii="Cambria Math" w:hAnsi="Cambria Math" w:cstheme="minorHAnsi"/>
                </w:rPr>
                <m:t>gj</m:t>
              </w:ins>
            </m:r>
          </m:sub>
        </m:sSub>
        <m:r>
          <w:ins w:id="1340" w:author="Jujia Li [2]" w:date="2023-07-27T22:15:00Z">
            <w:rPr>
              <w:rFonts w:ascii="Cambria Math" w:hAnsi="Cambria Math" w:cstheme="minorHAnsi"/>
            </w:rPr>
            <m:t xml:space="preserve">, </m:t>
          </w:ins>
        </m:r>
        <m:sSub>
          <m:sSubPr>
            <m:ctrlPr>
              <w:ins w:id="1341" w:author="Jujia Li [2]" w:date="2023-07-27T22:15:00Z">
                <w:rPr>
                  <w:rFonts w:ascii="Cambria Math" w:hAnsi="Cambria Math" w:cstheme="minorHAnsi"/>
                  <w:i/>
                </w:rPr>
              </w:ins>
            </m:ctrlPr>
          </m:sSubPr>
          <m:e>
            <m:acc>
              <m:accPr>
                <m:ctrlPr>
                  <w:ins w:id="1342" w:author="Jujia Li [2]" w:date="2023-07-27T22:15:00Z">
                    <w:rPr>
                      <w:rFonts w:ascii="Cambria Math" w:hAnsi="Cambria Math" w:cstheme="minorHAnsi"/>
                      <w:i/>
                    </w:rPr>
                  </w:ins>
                </m:ctrlPr>
              </m:accPr>
              <m:e>
                <m:r>
                  <w:ins w:id="1343" w:author="Jujia Li [2]" w:date="2023-07-27T22:15:00Z">
                    <w:rPr>
                      <w:rFonts w:ascii="Cambria Math" w:hAnsi="Cambria Math" w:cstheme="minorHAnsi"/>
                    </w:rPr>
                    <m:t>θ</m:t>
                  </w:ins>
                </m:r>
              </m:e>
            </m:acc>
          </m:e>
          <m:sub>
            <m:r>
              <w:ins w:id="1344" w:author="Jujia Li [2]" w:date="2023-07-27T22:15:00Z">
                <w:rPr>
                  <w:rFonts w:ascii="Cambria Math" w:hAnsi="Cambria Math" w:cstheme="minorHAnsi"/>
                </w:rPr>
                <m:t>sj</m:t>
              </w:ins>
            </m:r>
          </m:sub>
        </m:sSub>
      </m:oMath>
      <w:ins w:id="1345" w:author="Jujia Li [2]" w:date="2023-07-27T22:15:00Z">
        <w:r w:rsidRPr="009972F6">
          <w:rPr>
            <w:rFonts w:cstheme="minorHAnsi"/>
          </w:rPr>
          <w:t xml:space="preserve">) across valid replications and </w:t>
        </w:r>
      </w:ins>
      <m:oMath>
        <m:sSub>
          <m:sSubPr>
            <m:ctrlPr>
              <w:ins w:id="1346" w:author="Jujia Li [2]" w:date="2023-07-27T22:15:00Z">
                <w:rPr>
                  <w:rFonts w:ascii="Cambria Math" w:hAnsi="Cambria Math" w:cstheme="minorHAnsi"/>
                  <w:i/>
                </w:rPr>
              </w:ins>
            </m:ctrlPr>
          </m:sSubPr>
          <m:e>
            <m:r>
              <w:ins w:id="1347" w:author="Jujia Li [2]" w:date="2023-07-27T22:15:00Z">
                <w:rPr>
                  <w:rFonts w:ascii="Cambria Math" w:hAnsi="Cambria Math" w:cstheme="minorHAnsi"/>
                </w:rPr>
                <m:t>y</m:t>
              </w:ins>
            </m:r>
          </m:e>
          <m:sub>
            <m:r>
              <w:ins w:id="1348" w:author="Jujia Li [2]" w:date="2023-07-27T22:15:00Z">
                <w:rPr>
                  <w:rFonts w:ascii="Cambria Math" w:hAnsi="Cambria Math" w:cstheme="minorHAnsi"/>
                </w:rPr>
                <m:t>j</m:t>
              </w:ins>
            </m:r>
          </m:sub>
        </m:sSub>
      </m:oMath>
      <w:ins w:id="1349" w:author="Jujia Li [2]" w:date="2023-07-27T22:15:00Z">
        <w:r w:rsidRPr="009972F6">
          <w:rPr>
            <w:rFonts w:cstheme="minorHAnsi"/>
          </w:rPr>
          <w:t xml:space="preserve"> is the </w:t>
        </w:r>
        <w:r>
          <w:rPr>
            <w:rFonts w:cstheme="minorHAnsi"/>
          </w:rPr>
          <w:t>true</w:t>
        </w:r>
        <w:r w:rsidRPr="009972F6">
          <w:rPr>
            <w:rFonts w:cstheme="minorHAnsi"/>
          </w:rPr>
          <w:t xml:space="preserve"> </w:t>
        </w:r>
        <w:commentRangeStart w:id="1350"/>
        <w:commentRangeEnd w:id="1350"/>
        <w:r>
          <w:rPr>
            <w:rStyle w:val="CommentReference"/>
          </w:rPr>
          <w:commentReference w:id="1350"/>
        </w:r>
        <w:r w:rsidRPr="009972F6">
          <w:rPr>
            <w:rFonts w:cstheme="minorHAnsi"/>
          </w:rPr>
          <w:t>parameters (</w:t>
        </w:r>
        <w:proofErr w:type="spellStart"/>
        <w:r w:rsidRPr="009972F6">
          <w:rPr>
            <w:rFonts w:cstheme="minorHAnsi"/>
          </w:rPr>
          <w:t>a</w:t>
        </w:r>
        <w:r w:rsidRPr="009972F6">
          <w:rPr>
            <w:rFonts w:cstheme="minorHAnsi"/>
            <w:vertAlign w:val="subscript"/>
          </w:rPr>
          <w:t>gj</w:t>
        </w:r>
        <w:proofErr w:type="spellEnd"/>
        <w:r w:rsidRPr="009972F6">
          <w:rPr>
            <w:rFonts w:cstheme="minorHAnsi"/>
          </w:rPr>
          <w:t xml:space="preserve">, </w:t>
        </w:r>
        <w:proofErr w:type="spellStart"/>
        <w:r w:rsidRPr="009972F6">
          <w:rPr>
            <w:rFonts w:cstheme="minorHAnsi"/>
          </w:rPr>
          <w:t>a</w:t>
        </w:r>
        <w:r w:rsidRPr="009972F6">
          <w:rPr>
            <w:rFonts w:cstheme="minorHAnsi"/>
            <w:vertAlign w:val="subscript"/>
          </w:rPr>
          <w:t>sj</w:t>
        </w:r>
        <w:proofErr w:type="spellEnd"/>
        <w:r w:rsidRPr="009972F6">
          <w:rPr>
            <w:rFonts w:cstheme="minorHAnsi"/>
          </w:rPr>
          <w:t xml:space="preserve">, </w:t>
        </w:r>
        <w:r>
          <w:rPr>
            <w:rFonts w:cstheme="minorHAnsi"/>
          </w:rPr>
          <w:t>c</w:t>
        </w:r>
        <w:r w:rsidRPr="009972F6">
          <w:rPr>
            <w:rFonts w:cstheme="minorHAnsi"/>
            <w:vertAlign w:val="subscript"/>
          </w:rPr>
          <w:t>1j</w:t>
        </w:r>
        <w:r w:rsidRPr="009972F6">
          <w:rPr>
            <w:rFonts w:cstheme="minorHAnsi"/>
          </w:rPr>
          <w:t xml:space="preserve">, </w:t>
        </w:r>
        <w:r>
          <w:rPr>
            <w:rFonts w:cstheme="minorHAnsi"/>
          </w:rPr>
          <w:t>c</w:t>
        </w:r>
        <w:r w:rsidRPr="009972F6">
          <w:rPr>
            <w:rFonts w:cstheme="minorHAnsi"/>
            <w:vertAlign w:val="subscript"/>
          </w:rPr>
          <w:t>2j</w:t>
        </w:r>
        <w:r w:rsidRPr="009972F6">
          <w:rPr>
            <w:rFonts w:cstheme="minorHAnsi"/>
          </w:rPr>
          <w:t xml:space="preserve">, </w:t>
        </w:r>
        <w:r>
          <w:rPr>
            <w:rFonts w:cstheme="minorHAnsi"/>
          </w:rPr>
          <w:t>c</w:t>
        </w:r>
        <w:r w:rsidRPr="009972F6">
          <w:rPr>
            <w:rFonts w:cstheme="minorHAnsi"/>
            <w:vertAlign w:val="subscript"/>
          </w:rPr>
          <w:t>3j</w:t>
        </w:r>
        <w:r w:rsidRPr="000B10A6">
          <w:rPr>
            <w:rFonts w:cstheme="minorHAnsi"/>
          </w:rPr>
          <w:t xml:space="preserve"> </w:t>
        </w:r>
        <w:r w:rsidRPr="009972F6">
          <w:rPr>
            <w:rFonts w:cstheme="minorHAnsi"/>
          </w:rPr>
          <w:t xml:space="preserve">, </w:t>
        </w:r>
        <w:proofErr w:type="spellStart"/>
        <w:r>
          <w:rPr>
            <w:rFonts w:cstheme="minorHAnsi"/>
          </w:rPr>
          <w:t>θ</w:t>
        </w:r>
        <w:r w:rsidRPr="009972F6">
          <w:rPr>
            <w:rFonts w:cstheme="minorHAnsi"/>
            <w:vertAlign w:val="subscript"/>
          </w:rPr>
          <w:t>gj</w:t>
        </w:r>
        <w:proofErr w:type="spellEnd"/>
        <w:r w:rsidRPr="009972F6">
          <w:rPr>
            <w:rFonts w:cstheme="minorHAnsi"/>
          </w:rPr>
          <w:t xml:space="preserve">, </w:t>
        </w:r>
        <w:proofErr w:type="spellStart"/>
        <w:r>
          <w:rPr>
            <w:rFonts w:cstheme="minorHAnsi"/>
          </w:rPr>
          <w:t>θ</w:t>
        </w:r>
        <w:r w:rsidRPr="009972F6">
          <w:rPr>
            <w:rFonts w:cstheme="minorHAnsi"/>
            <w:vertAlign w:val="subscript"/>
          </w:rPr>
          <w:t>sj</w:t>
        </w:r>
        <w:proofErr w:type="spellEnd"/>
        <w:r w:rsidRPr="009972F6">
          <w:rPr>
            <w:rFonts w:cstheme="minorHAnsi"/>
          </w:rPr>
          <w:t>,).</w:t>
        </w:r>
      </w:ins>
    </w:p>
    <w:p w14:paraId="53CCA2E2" w14:textId="4AFC2038" w:rsidR="009E5AC7" w:rsidRPr="009E5AC7" w:rsidDel="000A1B2E" w:rsidRDefault="00A0109E" w:rsidP="00356EF6">
      <w:pPr>
        <w:spacing w:after="0" w:line="480" w:lineRule="auto"/>
        <w:ind w:firstLine="720"/>
        <w:rPr>
          <w:del w:id="1351" w:author="Jujia Li [2]" w:date="2023-07-27T11:08:00Z"/>
          <w:rFonts w:cstheme="minorHAnsi"/>
          <w:b/>
          <w:bCs/>
          <w:rPrChange w:id="1352" w:author="Jujia Li [2]" w:date="2023-07-27T11:01:00Z">
            <w:rPr>
              <w:del w:id="1353" w:author="Jujia Li [2]" w:date="2023-07-27T11:08:00Z"/>
              <w:rFonts w:cstheme="minorHAnsi"/>
            </w:rPr>
          </w:rPrChange>
        </w:rPr>
        <w:pPrChange w:id="1354" w:author="Jujia Li [2]" w:date="2023-07-27T22:42:00Z">
          <w:pPr>
            <w:spacing w:after="0" w:line="480" w:lineRule="auto"/>
            <w:ind w:firstLine="720"/>
          </w:pPr>
        </w:pPrChange>
      </w:pPr>
      <w:commentRangeStart w:id="1355"/>
      <w:del w:id="1356" w:author="Jujia Li [2]" w:date="2023-07-27T22:15:00Z">
        <w:r w:rsidRPr="009972F6" w:rsidDel="000C2FAD">
          <w:rPr>
            <w:rFonts w:cstheme="minorHAnsi"/>
          </w:rPr>
          <w:delText xml:space="preserve">The RMSE depends on the balance between the bias and standard deviation </w:delText>
        </w:r>
        <w:r w:rsidR="00023F16" w:rsidRPr="009972F6" w:rsidDel="000C2FAD">
          <w:rPr>
            <w:rFonts w:cstheme="minorHAnsi"/>
          </w:rPr>
          <w:delText xml:space="preserve">or variance. To estimate how skewness of density of </w:delText>
        </w:r>
      </w:del>
      <w:del w:id="1357" w:author="Jujia Li [2]" w:date="2023-07-27T10:46:00Z">
        <w:r w:rsidR="00203AF0" w:rsidDel="00031553">
          <w:rPr>
            <w:rFonts w:cstheme="minorHAnsi"/>
          </w:rPr>
          <w:delText>actual</w:delText>
        </w:r>
      </w:del>
      <w:del w:id="1358" w:author="Jujia Li [2]" w:date="2023-07-27T22:15:00Z">
        <w:r w:rsidR="00023F16" w:rsidRPr="009972F6" w:rsidDel="000C2FAD">
          <w:rPr>
            <w:rFonts w:cstheme="minorHAnsi"/>
          </w:rPr>
          <w:delText xml:space="preserve"> persons’ latent traits θ</w:delText>
        </w:r>
        <w:r w:rsidR="00023F16" w:rsidRPr="009972F6" w:rsidDel="000C2FAD">
          <w:rPr>
            <w:rFonts w:cstheme="minorHAnsi"/>
            <w:vertAlign w:val="subscript"/>
          </w:rPr>
          <w:delText>g</w:delText>
        </w:r>
        <w:r w:rsidR="00023F16" w:rsidRPr="009972F6" w:rsidDel="000C2FAD">
          <w:rPr>
            <w:rFonts w:cstheme="minorHAnsi"/>
          </w:rPr>
          <w:delText xml:space="preserve"> and θ</w:delText>
        </w:r>
        <w:r w:rsidR="00023F16" w:rsidRPr="009972F6" w:rsidDel="000C2FAD">
          <w:rPr>
            <w:rFonts w:cstheme="minorHAnsi"/>
            <w:vertAlign w:val="subscript"/>
          </w:rPr>
          <w:delText xml:space="preserve">s </w:delText>
        </w:r>
        <w:r w:rsidR="00023F16" w:rsidRPr="009972F6" w:rsidDel="000C2FAD">
          <w:rPr>
            <w:rFonts w:cstheme="minorHAnsi"/>
          </w:rPr>
          <w:delText>straightforwardly, this study will estimate the variance of these parameters, instead of RMSE</w:delText>
        </w:r>
        <w:commentRangeEnd w:id="1355"/>
        <w:r w:rsidR="0034539B" w:rsidDel="000C2FAD">
          <w:rPr>
            <w:rStyle w:val="CommentReference"/>
          </w:rPr>
          <w:commentReference w:id="1355"/>
        </w:r>
        <w:r w:rsidR="00023F16" w:rsidRPr="009972F6" w:rsidDel="000C2FAD">
          <w:rPr>
            <w:rFonts w:cstheme="minorHAnsi"/>
          </w:rPr>
          <w:delText>.</w:delText>
        </w:r>
      </w:del>
      <w:ins w:id="1359" w:author="Jujia Li [2]" w:date="2023-07-27T10:59:00Z">
        <w:r w:rsidR="009E5AC7" w:rsidRPr="009E5AC7">
          <w:rPr>
            <w:rFonts w:cstheme="minorHAnsi"/>
            <w:b/>
            <w:bCs/>
            <w:rPrChange w:id="1360" w:author="Jujia Li [2]" w:date="2023-07-27T11:00:00Z">
              <w:rPr>
                <w:rFonts w:cstheme="minorHAnsi"/>
              </w:rPr>
            </w:rPrChange>
          </w:rPr>
          <w:t>Correlation</w:t>
        </w:r>
      </w:ins>
    </w:p>
    <w:p w14:paraId="710510CE" w14:textId="5520182C" w:rsidR="00F260BA" w:rsidRPr="000A1B2E" w:rsidDel="000A1B2E" w:rsidRDefault="00000000" w:rsidP="00356EF6">
      <w:pPr>
        <w:spacing w:after="0" w:line="480" w:lineRule="auto"/>
        <w:ind w:firstLine="720"/>
        <w:rPr>
          <w:del w:id="1361" w:author="Jujia Li [2]" w:date="2023-07-27T11:08:00Z"/>
          <w:rFonts w:cstheme="minorHAnsi"/>
          <w:rPrChange w:id="1362" w:author="Jujia Li [2]" w:date="2023-07-27T11:08:00Z">
            <w:rPr>
              <w:del w:id="1363" w:author="Jujia Li [2]" w:date="2023-07-27T11:08:00Z"/>
              <w:rFonts w:ascii="Cambria Math" w:hAnsi="Cambria Math" w:cstheme="minorHAnsi"/>
              <w:i/>
            </w:rPr>
          </w:rPrChange>
        </w:rPr>
        <w:pPrChange w:id="1364" w:author="Jujia Li [2]" w:date="2023-07-27T22:42:00Z">
          <w:pPr>
            <w:spacing w:after="0" w:line="480" w:lineRule="auto"/>
            <w:ind w:firstLine="720"/>
          </w:pPr>
        </w:pPrChange>
      </w:pPr>
      <m:oMathPara>
        <m:oMath>
          <m:eqArr>
            <m:eqArrPr>
              <m:maxDist m:val="1"/>
              <m:ctrlPr>
                <w:del w:id="1365" w:author="Jujia Li [2]" w:date="2023-07-27T11:08:00Z">
                  <w:rPr>
                    <w:rFonts w:ascii="Cambria Math" w:hAnsi="Cambria Math" w:cstheme="minorHAnsi"/>
                    <w:i/>
                  </w:rPr>
                </w:del>
              </m:ctrlPr>
            </m:eqArrPr>
            <m:e>
              <w:commentRangeStart w:id="1366"/>
              <m:sSub>
                <m:sSubPr>
                  <m:ctrlPr>
                    <w:del w:id="1367" w:author="Jujia Li [2]" w:date="2023-07-27T11:08:00Z">
                      <w:rPr>
                        <w:rFonts w:ascii="Cambria Math" w:hAnsi="Cambria Math" w:cstheme="minorHAnsi"/>
                        <w:i/>
                      </w:rPr>
                    </w:del>
                  </m:ctrlPr>
                </m:sSubPr>
                <m:e>
                  <m:r>
                    <w:del w:id="1368" w:author="Jujia Li [2]" w:date="2023-07-27T11:08:00Z">
                      <w:rPr>
                        <w:rFonts w:ascii="Cambria Math" w:hAnsi="Cambria Math" w:cstheme="minorHAnsi"/>
                      </w:rPr>
                      <m:t>Correlation</m:t>
                    </w:del>
                  </m:r>
                </m:e>
                <m:sub>
                  <m:r>
                    <w:del w:id="1369" w:author="Jujia Li [2]" w:date="2023-07-27T11:08:00Z">
                      <w:rPr>
                        <w:rFonts w:ascii="Cambria Math" w:hAnsi="Cambria Math" w:cstheme="minorHAnsi"/>
                      </w:rPr>
                      <m:t>y</m:t>
                    </w:del>
                  </m:r>
                </m:sub>
              </m:sSub>
              <m:r>
                <w:del w:id="1370" w:author="Jujia Li [2]" w:date="2023-07-27T11:08:00Z">
                  <w:rPr>
                    <w:rFonts w:ascii="Cambria Math" w:hAnsi="Cambria Math" w:cstheme="minorHAnsi"/>
                  </w:rPr>
                  <m:t>=</m:t>
                </w:del>
              </m:r>
              <m:f>
                <m:fPr>
                  <m:ctrlPr>
                    <w:del w:id="1371" w:author="Jujia Li [2]" w:date="2023-07-27T11:08:00Z">
                      <w:rPr>
                        <w:rFonts w:ascii="Cambria Math" w:hAnsi="Cambria Math" w:cstheme="minorHAnsi"/>
                        <w:i/>
                      </w:rPr>
                    </w:del>
                  </m:ctrlPr>
                </m:fPr>
                <m:num>
                  <m:nary>
                    <m:naryPr>
                      <m:chr m:val="∑"/>
                      <m:limLoc m:val="subSup"/>
                      <m:ctrlPr>
                        <w:del w:id="1372" w:author="Jujia Li [2]" w:date="2023-07-27T11:08:00Z">
                          <w:rPr>
                            <w:rFonts w:ascii="Cambria Math" w:hAnsi="Cambria Math" w:cstheme="minorHAnsi"/>
                            <w:i/>
                          </w:rPr>
                        </w:del>
                      </m:ctrlPr>
                    </m:naryPr>
                    <m:sub>
                      <m:r>
                        <w:del w:id="1373" w:author="Jujia Li [2]" w:date="2023-07-27T11:08:00Z">
                          <w:rPr>
                            <w:rFonts w:ascii="Cambria Math" w:hAnsi="Cambria Math" w:cstheme="minorHAnsi"/>
                          </w:rPr>
                          <m:t>j=1</m:t>
                        </w:del>
                      </m:r>
                    </m:sub>
                    <m:sup>
                      <m:r>
                        <w:del w:id="1374" w:author="Jujia Li [2]" w:date="2023-07-27T11:08:00Z">
                          <w:rPr>
                            <w:rFonts w:ascii="Cambria Math" w:hAnsi="Cambria Math" w:cstheme="minorHAnsi"/>
                          </w:rPr>
                          <m:t>N</m:t>
                        </w:del>
                      </m:r>
                    </m:sup>
                    <m:e>
                      <m:d>
                        <m:dPr>
                          <m:ctrlPr>
                            <w:del w:id="1375" w:author="Jujia Li [2]" w:date="2023-07-27T11:08:00Z">
                              <w:rPr>
                                <w:rFonts w:ascii="Cambria Math" w:hAnsi="Cambria Math" w:cstheme="minorHAnsi"/>
                                <w:i/>
                              </w:rPr>
                            </w:del>
                          </m:ctrlPr>
                        </m:dPr>
                        <m:e>
                          <m:sSub>
                            <m:sSubPr>
                              <m:ctrlPr>
                                <w:del w:id="1376" w:author="Jujia Li [2]" w:date="2023-07-27T11:08:00Z">
                                  <w:rPr>
                                    <w:rFonts w:ascii="Cambria Math" w:hAnsi="Cambria Math" w:cstheme="minorHAnsi"/>
                                    <w:i/>
                                  </w:rPr>
                                </w:del>
                              </m:ctrlPr>
                            </m:sSubPr>
                            <m:e>
                              <m:acc>
                                <m:accPr>
                                  <m:ctrlPr>
                                    <w:del w:id="1377" w:author="Jujia Li [2]" w:date="2023-07-27T11:08:00Z">
                                      <w:rPr>
                                        <w:rFonts w:ascii="Cambria Math" w:hAnsi="Cambria Math" w:cstheme="minorHAnsi"/>
                                        <w:i/>
                                      </w:rPr>
                                    </w:del>
                                  </m:ctrlPr>
                                </m:accPr>
                                <m:e>
                                  <m:r>
                                    <w:del w:id="1378" w:author="Jujia Li [2]" w:date="2023-07-27T11:08:00Z">
                                      <w:rPr>
                                        <w:rFonts w:ascii="Cambria Math" w:hAnsi="Cambria Math" w:cstheme="minorHAnsi"/>
                                      </w:rPr>
                                      <m:t>y</m:t>
                                    </w:del>
                                  </m:r>
                                </m:e>
                              </m:acc>
                            </m:e>
                            <m:sub>
                              <m:r>
                                <w:del w:id="1379" w:author="Jujia Li [2]" w:date="2023-07-27T11:08:00Z">
                                  <w:rPr>
                                    <w:rFonts w:ascii="Cambria Math" w:hAnsi="Cambria Math" w:cstheme="minorHAnsi"/>
                                  </w:rPr>
                                  <m:t>j</m:t>
                                </w:del>
                              </m:r>
                            </m:sub>
                          </m:sSub>
                          <m:r>
                            <w:del w:id="1380" w:author="Jujia Li [2]" w:date="2023-07-27T11:08:00Z">
                              <w:rPr>
                                <w:rFonts w:ascii="Cambria Math" w:hAnsi="Cambria Math" w:cstheme="minorHAnsi"/>
                              </w:rPr>
                              <m:t>-</m:t>
                            </w:del>
                          </m:r>
                          <m:nary>
                            <m:naryPr>
                              <m:chr m:val="∑"/>
                              <m:limLoc m:val="undOvr"/>
                              <m:subHide m:val="1"/>
                              <m:supHide m:val="1"/>
                              <m:ctrlPr>
                                <w:del w:id="1381" w:author="Jujia Li [2]" w:date="2023-07-27T11:08:00Z">
                                  <w:rPr>
                                    <w:rFonts w:ascii="Cambria Math" w:hAnsi="Cambria Math" w:cstheme="minorHAnsi"/>
                                    <w:i/>
                                  </w:rPr>
                                </w:del>
                              </m:ctrlPr>
                            </m:naryPr>
                            <m:sub/>
                            <m:sup/>
                            <m:e>
                              <m:sSub>
                                <m:sSubPr>
                                  <m:ctrlPr>
                                    <w:del w:id="1382" w:author="Jujia Li [2]" w:date="2023-07-27T11:08:00Z">
                                      <w:rPr>
                                        <w:rFonts w:ascii="Cambria Math" w:hAnsi="Cambria Math" w:cstheme="minorHAnsi"/>
                                        <w:i/>
                                      </w:rPr>
                                    </w:del>
                                  </m:ctrlPr>
                                </m:sSubPr>
                                <m:e>
                                  <m:acc>
                                    <m:accPr>
                                      <m:ctrlPr>
                                        <w:del w:id="1383" w:author="Jujia Li [2]" w:date="2023-07-27T11:08:00Z">
                                          <w:rPr>
                                            <w:rFonts w:ascii="Cambria Math" w:hAnsi="Cambria Math" w:cstheme="minorHAnsi"/>
                                            <w:i/>
                                          </w:rPr>
                                        </w:del>
                                      </m:ctrlPr>
                                    </m:accPr>
                                    <m:e>
                                      <m:r>
                                        <w:del w:id="1384" w:author="Jujia Li [2]" w:date="2023-07-27T11:08:00Z">
                                          <w:rPr>
                                            <w:rFonts w:ascii="Cambria Math" w:hAnsi="Cambria Math" w:cstheme="minorHAnsi"/>
                                          </w:rPr>
                                          <m:t>y</m:t>
                                        </w:del>
                                      </m:r>
                                    </m:e>
                                  </m:acc>
                                </m:e>
                                <m:sub>
                                  <m:r>
                                    <w:del w:id="1385" w:author="Jujia Li [2]" w:date="2023-07-27T11:08:00Z">
                                      <w:rPr>
                                        <w:rFonts w:ascii="Cambria Math" w:hAnsi="Cambria Math" w:cstheme="minorHAnsi"/>
                                      </w:rPr>
                                      <m:t>j</m:t>
                                    </w:del>
                                  </m:r>
                                </m:sub>
                              </m:sSub>
                              <m:r>
                                <w:del w:id="1386" w:author="Jujia Li [2]" w:date="2023-07-27T11:08:00Z">
                                  <m:rPr>
                                    <m:lit/>
                                  </m:rPr>
                                  <w:rPr>
                                    <w:rFonts w:ascii="Cambria Math" w:hAnsi="Cambria Math" w:cstheme="minorHAnsi"/>
                                  </w:rPr>
                                  <m:t>/</m:t>
                                </w:del>
                              </m:r>
                              <m:r>
                                <w:del w:id="1387" w:author="Jujia Li [2]" w:date="2023-07-27T11:08:00Z">
                                  <w:rPr>
                                    <w:rFonts w:ascii="Cambria Math" w:hAnsi="Cambria Math" w:cstheme="minorHAnsi"/>
                                  </w:rPr>
                                  <m:t>N</m:t>
                                </w:del>
                              </m:r>
                            </m:e>
                          </m:nary>
                        </m:e>
                      </m:d>
                      <m:d>
                        <m:dPr>
                          <m:ctrlPr>
                            <w:del w:id="1388" w:author="Jujia Li [2]" w:date="2023-07-27T11:08:00Z">
                              <w:rPr>
                                <w:rFonts w:ascii="Cambria Math" w:hAnsi="Cambria Math" w:cstheme="minorHAnsi"/>
                                <w:i/>
                              </w:rPr>
                            </w:del>
                          </m:ctrlPr>
                        </m:dPr>
                        <m:e>
                          <m:sSub>
                            <m:sSubPr>
                              <m:ctrlPr>
                                <w:del w:id="1389" w:author="Jujia Li [2]" w:date="2023-07-27T11:08:00Z">
                                  <w:rPr>
                                    <w:rFonts w:ascii="Cambria Math" w:hAnsi="Cambria Math" w:cstheme="minorHAnsi"/>
                                    <w:i/>
                                  </w:rPr>
                                </w:del>
                              </m:ctrlPr>
                            </m:sSubPr>
                            <m:e>
                              <m:r>
                                <w:del w:id="1390" w:author="Jujia Li [2]" w:date="2023-07-27T11:08:00Z">
                                  <w:rPr>
                                    <w:rFonts w:ascii="Cambria Math" w:hAnsi="Cambria Math" w:cstheme="minorHAnsi"/>
                                  </w:rPr>
                                  <m:t>y</m:t>
                                </w:del>
                              </m:r>
                            </m:e>
                            <m:sub>
                              <m:r>
                                <w:del w:id="1391" w:author="Jujia Li [2]" w:date="2023-07-27T11:08:00Z">
                                  <w:rPr>
                                    <w:rFonts w:ascii="Cambria Math" w:hAnsi="Cambria Math" w:cstheme="minorHAnsi"/>
                                  </w:rPr>
                                  <m:t>j</m:t>
                                </w:del>
                              </m:r>
                            </m:sub>
                          </m:sSub>
                          <m:r>
                            <w:del w:id="1392" w:author="Jujia Li [2]" w:date="2023-07-27T11:08:00Z">
                              <w:rPr>
                                <w:rFonts w:ascii="Cambria Math" w:hAnsi="Cambria Math" w:cstheme="minorHAnsi"/>
                              </w:rPr>
                              <m:t>-</m:t>
                            </w:del>
                          </m:r>
                          <m:nary>
                            <m:naryPr>
                              <m:chr m:val="∑"/>
                              <m:limLoc m:val="undOvr"/>
                              <m:subHide m:val="1"/>
                              <m:supHide m:val="1"/>
                              <m:ctrlPr>
                                <w:del w:id="1393" w:author="Jujia Li [2]" w:date="2023-07-27T11:08:00Z">
                                  <w:rPr>
                                    <w:rFonts w:ascii="Cambria Math" w:hAnsi="Cambria Math" w:cstheme="minorHAnsi"/>
                                    <w:i/>
                                  </w:rPr>
                                </w:del>
                              </m:ctrlPr>
                            </m:naryPr>
                            <m:sub/>
                            <m:sup/>
                            <m:e>
                              <m:sSub>
                                <m:sSubPr>
                                  <m:ctrlPr>
                                    <w:del w:id="1394" w:author="Jujia Li [2]" w:date="2023-07-27T11:08:00Z">
                                      <w:rPr>
                                        <w:rFonts w:ascii="Cambria Math" w:hAnsi="Cambria Math" w:cstheme="minorHAnsi"/>
                                        <w:i/>
                                      </w:rPr>
                                    </w:del>
                                  </m:ctrlPr>
                                </m:sSubPr>
                                <m:e>
                                  <m:r>
                                    <w:del w:id="1395" w:author="Jujia Li [2]" w:date="2023-07-27T11:08:00Z">
                                      <w:rPr>
                                        <w:rFonts w:ascii="Cambria Math" w:hAnsi="Cambria Math" w:cstheme="minorHAnsi"/>
                                      </w:rPr>
                                      <m:t>y</m:t>
                                    </w:del>
                                  </m:r>
                                </m:e>
                                <m:sub>
                                  <m:r>
                                    <w:del w:id="1396" w:author="Jujia Li [2]" w:date="2023-07-27T11:08:00Z">
                                      <w:rPr>
                                        <w:rFonts w:ascii="Cambria Math" w:hAnsi="Cambria Math" w:cstheme="minorHAnsi"/>
                                      </w:rPr>
                                      <m:t>j</m:t>
                                    </w:del>
                                  </m:r>
                                </m:sub>
                              </m:sSub>
                              <m:r>
                                <w:del w:id="1397" w:author="Jujia Li [2]" w:date="2023-07-27T11:08:00Z">
                                  <m:rPr>
                                    <m:lit/>
                                  </m:rPr>
                                  <w:rPr>
                                    <w:rFonts w:ascii="Cambria Math" w:hAnsi="Cambria Math" w:cstheme="minorHAnsi"/>
                                  </w:rPr>
                                  <m:t>/</m:t>
                                </w:del>
                              </m:r>
                              <m:r>
                                <w:del w:id="1398" w:author="Jujia Li [2]" w:date="2023-07-27T11:08:00Z">
                                  <w:rPr>
                                    <w:rFonts w:ascii="Cambria Math" w:hAnsi="Cambria Math" w:cstheme="minorHAnsi"/>
                                  </w:rPr>
                                  <m:t>N</m:t>
                                </w:del>
                              </m:r>
                            </m:e>
                          </m:nary>
                        </m:e>
                      </m:d>
                    </m:e>
                  </m:nary>
                </m:num>
                <m:den>
                  <m:rad>
                    <m:radPr>
                      <m:degHide m:val="1"/>
                      <m:ctrlPr>
                        <w:del w:id="1399" w:author="Jujia Li [2]" w:date="2023-07-27T11:08:00Z">
                          <w:rPr>
                            <w:rFonts w:ascii="Cambria Math" w:hAnsi="Cambria Math" w:cstheme="minorHAnsi"/>
                            <w:i/>
                          </w:rPr>
                        </w:del>
                      </m:ctrlPr>
                    </m:radPr>
                    <m:deg/>
                    <m:e>
                      <m:nary>
                        <m:naryPr>
                          <m:chr m:val="∑"/>
                          <m:limLoc m:val="subSup"/>
                          <m:ctrlPr>
                            <w:del w:id="1400" w:author="Jujia Li [2]" w:date="2023-07-27T11:08:00Z">
                              <w:rPr>
                                <w:rFonts w:ascii="Cambria Math" w:hAnsi="Cambria Math" w:cstheme="minorHAnsi"/>
                                <w:i/>
                              </w:rPr>
                            </w:del>
                          </m:ctrlPr>
                        </m:naryPr>
                        <m:sub>
                          <m:r>
                            <w:del w:id="1401" w:author="Jujia Li [2]" w:date="2023-07-27T11:08:00Z">
                              <w:rPr>
                                <w:rFonts w:ascii="Cambria Math" w:hAnsi="Cambria Math" w:cstheme="minorHAnsi"/>
                              </w:rPr>
                              <m:t>j=1</m:t>
                            </w:del>
                          </m:r>
                        </m:sub>
                        <m:sup>
                          <m:r>
                            <w:del w:id="1402" w:author="Jujia Li [2]" w:date="2023-07-27T11:08:00Z">
                              <w:rPr>
                                <w:rFonts w:ascii="Cambria Math" w:hAnsi="Cambria Math" w:cstheme="minorHAnsi"/>
                              </w:rPr>
                              <m:t>N</m:t>
                            </w:del>
                          </m:r>
                        </m:sup>
                        <m:e>
                          <m:sSup>
                            <m:sSupPr>
                              <m:ctrlPr>
                                <w:del w:id="1403" w:author="Jujia Li [2]" w:date="2023-07-27T11:08:00Z">
                                  <w:rPr>
                                    <w:rFonts w:ascii="Cambria Math" w:hAnsi="Cambria Math" w:cstheme="minorHAnsi"/>
                                    <w:i/>
                                  </w:rPr>
                                </w:del>
                              </m:ctrlPr>
                            </m:sSupPr>
                            <m:e>
                              <m:d>
                                <m:dPr>
                                  <m:ctrlPr>
                                    <w:del w:id="1404" w:author="Jujia Li [2]" w:date="2023-07-27T11:08:00Z">
                                      <w:rPr>
                                        <w:rFonts w:ascii="Cambria Math" w:hAnsi="Cambria Math" w:cstheme="minorHAnsi"/>
                                        <w:i/>
                                      </w:rPr>
                                    </w:del>
                                  </m:ctrlPr>
                                </m:dPr>
                                <m:e>
                                  <m:sSub>
                                    <m:sSubPr>
                                      <m:ctrlPr>
                                        <w:del w:id="1405" w:author="Jujia Li [2]" w:date="2023-07-27T11:08:00Z">
                                          <w:rPr>
                                            <w:rFonts w:ascii="Cambria Math" w:hAnsi="Cambria Math" w:cstheme="minorHAnsi"/>
                                            <w:i/>
                                          </w:rPr>
                                        </w:del>
                                      </m:ctrlPr>
                                    </m:sSubPr>
                                    <m:e>
                                      <m:acc>
                                        <m:accPr>
                                          <m:ctrlPr>
                                            <w:del w:id="1406" w:author="Jujia Li [2]" w:date="2023-07-27T11:08:00Z">
                                              <w:rPr>
                                                <w:rFonts w:ascii="Cambria Math" w:hAnsi="Cambria Math" w:cstheme="minorHAnsi"/>
                                                <w:i/>
                                              </w:rPr>
                                            </w:del>
                                          </m:ctrlPr>
                                        </m:accPr>
                                        <m:e>
                                          <m:r>
                                            <w:del w:id="1407" w:author="Jujia Li [2]" w:date="2023-07-27T11:08:00Z">
                                              <w:rPr>
                                                <w:rFonts w:ascii="Cambria Math" w:hAnsi="Cambria Math" w:cstheme="minorHAnsi"/>
                                              </w:rPr>
                                              <m:t>y</m:t>
                                            </w:del>
                                          </m:r>
                                        </m:e>
                                      </m:acc>
                                    </m:e>
                                    <m:sub>
                                      <m:r>
                                        <w:del w:id="1408" w:author="Jujia Li [2]" w:date="2023-07-27T11:08:00Z">
                                          <w:rPr>
                                            <w:rFonts w:ascii="Cambria Math" w:hAnsi="Cambria Math" w:cstheme="minorHAnsi"/>
                                          </w:rPr>
                                          <m:t>j</m:t>
                                        </w:del>
                                      </m:r>
                                    </m:sub>
                                  </m:sSub>
                                  <m:r>
                                    <w:del w:id="1409" w:author="Jujia Li [2]" w:date="2023-07-27T11:08:00Z">
                                      <w:rPr>
                                        <w:rFonts w:ascii="Cambria Math" w:hAnsi="Cambria Math" w:cstheme="minorHAnsi"/>
                                      </w:rPr>
                                      <m:t>-</m:t>
                                    </w:del>
                                  </m:r>
                                  <m:nary>
                                    <m:naryPr>
                                      <m:chr m:val="∑"/>
                                      <m:limLoc m:val="undOvr"/>
                                      <m:subHide m:val="1"/>
                                      <m:supHide m:val="1"/>
                                      <m:ctrlPr>
                                        <w:del w:id="1410" w:author="Jujia Li [2]" w:date="2023-07-27T11:08:00Z">
                                          <w:rPr>
                                            <w:rFonts w:ascii="Cambria Math" w:hAnsi="Cambria Math" w:cstheme="minorHAnsi"/>
                                            <w:i/>
                                          </w:rPr>
                                        </w:del>
                                      </m:ctrlPr>
                                    </m:naryPr>
                                    <m:sub/>
                                    <m:sup/>
                                    <m:e>
                                      <m:sSub>
                                        <m:sSubPr>
                                          <m:ctrlPr>
                                            <w:del w:id="1411" w:author="Jujia Li [2]" w:date="2023-07-27T11:08:00Z">
                                              <w:rPr>
                                                <w:rFonts w:ascii="Cambria Math" w:hAnsi="Cambria Math" w:cstheme="minorHAnsi"/>
                                                <w:i/>
                                              </w:rPr>
                                            </w:del>
                                          </m:ctrlPr>
                                        </m:sSubPr>
                                        <m:e>
                                          <m:acc>
                                            <m:accPr>
                                              <m:ctrlPr>
                                                <w:del w:id="1412" w:author="Jujia Li [2]" w:date="2023-07-27T11:08:00Z">
                                                  <w:rPr>
                                                    <w:rFonts w:ascii="Cambria Math" w:hAnsi="Cambria Math" w:cstheme="minorHAnsi"/>
                                                    <w:i/>
                                                  </w:rPr>
                                                </w:del>
                                              </m:ctrlPr>
                                            </m:accPr>
                                            <m:e>
                                              <m:r>
                                                <w:del w:id="1413" w:author="Jujia Li [2]" w:date="2023-07-27T11:08:00Z">
                                                  <w:rPr>
                                                    <w:rFonts w:ascii="Cambria Math" w:hAnsi="Cambria Math" w:cstheme="minorHAnsi"/>
                                                  </w:rPr>
                                                  <m:t>y</m:t>
                                                </w:del>
                                              </m:r>
                                            </m:e>
                                          </m:acc>
                                        </m:e>
                                        <m:sub>
                                          <m:r>
                                            <w:del w:id="1414" w:author="Jujia Li [2]" w:date="2023-07-27T11:08:00Z">
                                              <w:rPr>
                                                <w:rFonts w:ascii="Cambria Math" w:hAnsi="Cambria Math" w:cstheme="minorHAnsi"/>
                                              </w:rPr>
                                              <m:t>j</m:t>
                                            </w:del>
                                          </m:r>
                                        </m:sub>
                                      </m:sSub>
                                    </m:e>
                                  </m:nary>
                                  <m:r>
                                    <w:del w:id="1415" w:author="Jujia Li [2]" w:date="2023-07-27T11:08:00Z">
                                      <m:rPr>
                                        <m:lit/>
                                      </m:rPr>
                                      <w:rPr>
                                        <w:rFonts w:ascii="Cambria Math" w:hAnsi="Cambria Math" w:cstheme="minorHAnsi"/>
                                      </w:rPr>
                                      <m:t>/</m:t>
                                    </w:del>
                                  </m:r>
                                  <m:r>
                                    <w:del w:id="1416" w:author="Jujia Li [2]" w:date="2023-07-27T11:08:00Z">
                                      <w:rPr>
                                        <w:rFonts w:ascii="Cambria Math" w:hAnsi="Cambria Math" w:cstheme="minorHAnsi"/>
                                      </w:rPr>
                                      <m:t>N</m:t>
                                    </w:del>
                                  </m:r>
                                </m:e>
                              </m:d>
                            </m:e>
                            <m:sup>
                              <m:r>
                                <w:del w:id="1417" w:author="Jujia Li [2]" w:date="2023-07-27T11:08:00Z">
                                  <w:rPr>
                                    <w:rFonts w:ascii="Cambria Math" w:hAnsi="Cambria Math" w:cstheme="minorHAnsi"/>
                                  </w:rPr>
                                  <m:t>2</m:t>
                                </w:del>
                              </m:r>
                            </m:sup>
                          </m:sSup>
                        </m:e>
                      </m:nary>
                      <m:sSup>
                        <m:sSupPr>
                          <m:ctrlPr>
                            <w:del w:id="1418" w:author="Jujia Li [2]" w:date="2023-07-27T11:08:00Z">
                              <w:rPr>
                                <w:rFonts w:ascii="Cambria Math" w:hAnsi="Cambria Math" w:cstheme="minorHAnsi"/>
                                <w:i/>
                              </w:rPr>
                            </w:del>
                          </m:ctrlPr>
                        </m:sSupPr>
                        <m:e>
                          <m:d>
                            <m:dPr>
                              <m:ctrlPr>
                                <w:del w:id="1419" w:author="Jujia Li [2]" w:date="2023-07-27T11:08:00Z">
                                  <w:rPr>
                                    <w:rFonts w:ascii="Cambria Math" w:hAnsi="Cambria Math" w:cstheme="minorHAnsi"/>
                                    <w:i/>
                                  </w:rPr>
                                </w:del>
                              </m:ctrlPr>
                            </m:dPr>
                            <m:e>
                              <m:sSub>
                                <m:sSubPr>
                                  <m:ctrlPr>
                                    <w:del w:id="1420" w:author="Jujia Li [2]" w:date="2023-07-27T11:08:00Z">
                                      <w:rPr>
                                        <w:rFonts w:ascii="Cambria Math" w:hAnsi="Cambria Math" w:cstheme="minorHAnsi"/>
                                        <w:i/>
                                      </w:rPr>
                                    </w:del>
                                  </m:ctrlPr>
                                </m:sSubPr>
                                <m:e>
                                  <m:r>
                                    <w:del w:id="1421" w:author="Jujia Li [2]" w:date="2023-07-27T11:08:00Z">
                                      <w:rPr>
                                        <w:rFonts w:ascii="Cambria Math" w:hAnsi="Cambria Math" w:cstheme="minorHAnsi"/>
                                      </w:rPr>
                                      <m:t>y</m:t>
                                    </w:del>
                                  </m:r>
                                </m:e>
                                <m:sub>
                                  <m:r>
                                    <w:del w:id="1422" w:author="Jujia Li [2]" w:date="2023-07-27T11:08:00Z">
                                      <w:rPr>
                                        <w:rFonts w:ascii="Cambria Math" w:hAnsi="Cambria Math" w:cstheme="minorHAnsi"/>
                                      </w:rPr>
                                      <m:t>j</m:t>
                                    </w:del>
                                  </m:r>
                                </m:sub>
                              </m:sSub>
                              <m:r>
                                <w:del w:id="1423" w:author="Jujia Li [2]" w:date="2023-07-27T11:08:00Z">
                                  <w:rPr>
                                    <w:rFonts w:ascii="Cambria Math" w:hAnsi="Cambria Math" w:cstheme="minorHAnsi"/>
                                  </w:rPr>
                                  <m:t>-</m:t>
                                </w:del>
                              </m:r>
                              <m:nary>
                                <m:naryPr>
                                  <m:chr m:val="∑"/>
                                  <m:limLoc m:val="undOvr"/>
                                  <m:subHide m:val="1"/>
                                  <m:supHide m:val="1"/>
                                  <m:ctrlPr>
                                    <w:del w:id="1424" w:author="Jujia Li [2]" w:date="2023-07-27T11:08:00Z">
                                      <w:rPr>
                                        <w:rFonts w:ascii="Cambria Math" w:hAnsi="Cambria Math" w:cstheme="minorHAnsi"/>
                                        <w:i/>
                                      </w:rPr>
                                    </w:del>
                                  </m:ctrlPr>
                                </m:naryPr>
                                <m:sub/>
                                <m:sup/>
                                <m:e>
                                  <m:sSub>
                                    <m:sSubPr>
                                      <m:ctrlPr>
                                        <w:del w:id="1425" w:author="Jujia Li [2]" w:date="2023-07-27T11:08:00Z">
                                          <w:rPr>
                                            <w:rFonts w:ascii="Cambria Math" w:hAnsi="Cambria Math" w:cstheme="minorHAnsi"/>
                                            <w:i/>
                                          </w:rPr>
                                        </w:del>
                                      </m:ctrlPr>
                                    </m:sSubPr>
                                    <m:e>
                                      <m:r>
                                        <w:del w:id="1426" w:author="Jujia Li [2]" w:date="2023-07-27T11:08:00Z">
                                          <w:rPr>
                                            <w:rFonts w:ascii="Cambria Math" w:hAnsi="Cambria Math" w:cstheme="minorHAnsi"/>
                                          </w:rPr>
                                          <m:t>y</m:t>
                                        </w:del>
                                      </m:r>
                                    </m:e>
                                    <m:sub>
                                      <m:r>
                                        <w:del w:id="1427" w:author="Jujia Li [2]" w:date="2023-07-27T11:08:00Z">
                                          <w:rPr>
                                            <w:rFonts w:ascii="Cambria Math" w:hAnsi="Cambria Math" w:cstheme="minorHAnsi"/>
                                          </w:rPr>
                                          <m:t>j</m:t>
                                        </w:del>
                                      </m:r>
                                    </m:sub>
                                  </m:sSub>
                                  <m:r>
                                    <w:del w:id="1428" w:author="Jujia Li [2]" w:date="2023-07-27T11:08:00Z">
                                      <m:rPr>
                                        <m:lit/>
                                      </m:rPr>
                                      <w:rPr>
                                        <w:rFonts w:ascii="Cambria Math" w:hAnsi="Cambria Math" w:cstheme="minorHAnsi"/>
                                      </w:rPr>
                                      <m:t>/</m:t>
                                    </w:del>
                                  </m:r>
                                  <m:r>
                                    <w:del w:id="1429" w:author="Jujia Li [2]" w:date="2023-07-27T11:08:00Z">
                                      <w:rPr>
                                        <w:rFonts w:ascii="Cambria Math" w:hAnsi="Cambria Math" w:cstheme="minorHAnsi"/>
                                      </w:rPr>
                                      <m:t>N</m:t>
                                    </w:del>
                                  </m:r>
                                </m:e>
                              </m:nary>
                            </m:e>
                          </m:d>
                        </m:e>
                        <m:sup>
                          <m:r>
                            <w:del w:id="1430" w:author="Jujia Li [2]" w:date="2023-07-27T11:08:00Z">
                              <w:rPr>
                                <w:rFonts w:ascii="Cambria Math" w:hAnsi="Cambria Math" w:cstheme="minorHAnsi"/>
                              </w:rPr>
                              <m:t>2</m:t>
                            </w:del>
                          </m:r>
                        </m:sup>
                      </m:sSup>
                    </m:e>
                  </m:rad>
                </m:den>
              </m:f>
              <m:r>
                <w:del w:id="1431" w:author="Jujia Li [2]" w:date="2023-07-27T11:08:00Z">
                  <w:rPr>
                    <w:rFonts w:ascii="Cambria Math" w:hAnsi="Cambria Math" w:cstheme="minorHAnsi"/>
                  </w:rPr>
                  <m:t>.</m:t>
                </w:del>
              </m:r>
              <w:commentRangeEnd w:id="1366"/>
              <m:r>
                <w:del w:id="1432" w:author="Jujia Li [2]" w:date="2023-07-27T11:08:00Z">
                  <m:rPr>
                    <m:sty m:val="p"/>
                  </m:rPr>
                  <w:rPr>
                    <w:rStyle w:val="CommentReference"/>
                    <w:rFonts w:ascii="Cambria Math" w:hAnsi="Cambria Math"/>
                  </w:rPr>
                  <w:commentReference w:id="1366"/>
                </w:del>
              </m:r>
              <m:r>
                <w:del w:id="1433" w:author="Jujia Li [2]" w:date="2023-07-27T11:08:00Z">
                  <w:rPr>
                    <w:rFonts w:ascii="Cambria Math" w:hAnsi="Cambria Math" w:cstheme="minorHAnsi"/>
                  </w:rPr>
                  <m:t>#</m:t>
                </w:del>
              </m:r>
              <m:d>
                <m:dPr>
                  <m:ctrlPr>
                    <w:del w:id="1434" w:author="Jujia Li [2]" w:date="2023-07-27T11:08:00Z">
                      <w:rPr>
                        <w:rFonts w:ascii="Cambria Math" w:hAnsi="Cambria Math" w:cstheme="minorHAnsi"/>
                        <w:i/>
                      </w:rPr>
                    </w:del>
                  </m:ctrlPr>
                </m:dPr>
                <m:e>
                  <m:r>
                    <w:del w:id="1435" w:author="Jujia Li [2]" w:date="2023-07-27T11:08:00Z">
                      <w:rPr>
                        <w:rFonts w:ascii="Cambria Math" w:hAnsi="Cambria Math" w:cstheme="minorHAnsi"/>
                      </w:rPr>
                      <m:t>18</m:t>
                    </w:del>
                  </m:r>
                </m:e>
              </m:d>
            </m:e>
          </m:eqArr>
        </m:oMath>
      </m:oMathPara>
    </w:p>
    <w:p w14:paraId="551E2C66" w14:textId="443167BD" w:rsidR="009E5AC7" w:rsidRDefault="00356EF6" w:rsidP="00041F7F">
      <w:pPr>
        <w:spacing w:after="0" w:line="480" w:lineRule="auto"/>
        <w:ind w:firstLine="720"/>
        <w:rPr>
          <w:ins w:id="1436" w:author="Jujia Li [2]" w:date="2023-07-27T11:01:00Z"/>
          <w:rFonts w:cstheme="minorHAnsi"/>
        </w:rPr>
      </w:pPr>
      <w:ins w:id="1437" w:author="Jujia Li [2]" w:date="2023-07-27T22:42:00Z">
        <w:r>
          <w:rPr>
            <w:rFonts w:cstheme="minorHAnsi"/>
          </w:rPr>
          <w:t xml:space="preserve">. </w:t>
        </w:r>
      </w:ins>
      <w:ins w:id="1438" w:author="Jujia Li [2]" w:date="2023-07-27T11:01:00Z">
        <w:r w:rsidR="009E5AC7" w:rsidRPr="009E5AC7">
          <w:rPr>
            <w:rFonts w:cstheme="minorHAnsi"/>
          </w:rPr>
          <w:t xml:space="preserve">Correlation measures the strength and direction of a linear relationship between two variables. It is a statistical measure that ranges from -1 to 1. </w:t>
        </w:r>
        <w:r w:rsidR="000A1B2E">
          <w:rPr>
            <w:rFonts w:cstheme="minorHAnsi"/>
          </w:rPr>
          <w:t>In this study,</w:t>
        </w:r>
      </w:ins>
      <w:ins w:id="1439" w:author="Jujia Li [2]" w:date="2023-07-27T11:02:00Z">
        <w:r w:rsidR="000A1B2E">
          <w:rPr>
            <w:rFonts w:cstheme="minorHAnsi"/>
          </w:rPr>
          <w:t xml:space="preserve"> a</w:t>
        </w:r>
      </w:ins>
      <w:ins w:id="1440" w:author="Jujia Li [2]" w:date="2023-07-27T11:01:00Z">
        <w:r w:rsidR="000A1B2E">
          <w:rPr>
            <w:rFonts w:cstheme="minorHAnsi"/>
          </w:rPr>
          <w:t xml:space="preserve"> </w:t>
        </w:r>
        <w:r w:rsidR="009E5AC7" w:rsidRPr="009E5AC7">
          <w:rPr>
            <w:rFonts w:cstheme="minorHAnsi"/>
          </w:rPr>
          <w:t xml:space="preserve">positive correlation (closer to +1) indicates that when </w:t>
        </w:r>
      </w:ins>
      <w:ins w:id="1441" w:author="Jujia Li [2]" w:date="2023-07-27T11:09:00Z">
        <w:r w:rsidR="000A1B2E">
          <w:rPr>
            <w:rFonts w:cstheme="minorHAnsi"/>
          </w:rPr>
          <w:t>true personal traits (</w:t>
        </w:r>
      </w:ins>
      <w:ins w:id="1442" w:author="Jujia Li [2]" w:date="2023-07-27T22:43:00Z">
        <w:r>
          <w:rPr>
            <w:rFonts w:cstheme="minorHAnsi"/>
          </w:rPr>
          <w:t>θ</w:t>
        </w:r>
      </w:ins>
      <w:ins w:id="1443" w:author="Jujia Li [2]" w:date="2023-07-27T11:09:00Z">
        <w:r w:rsidR="000A1B2E">
          <w:rPr>
            <w:rFonts w:cstheme="minorHAnsi"/>
          </w:rPr>
          <w:t>)</w:t>
        </w:r>
      </w:ins>
      <w:ins w:id="1444" w:author="Jujia Li [2]" w:date="2023-07-27T11:01:00Z">
        <w:r w:rsidR="009E5AC7" w:rsidRPr="009E5AC7">
          <w:rPr>
            <w:rFonts w:cstheme="minorHAnsi"/>
          </w:rPr>
          <w:t xml:space="preserve"> </w:t>
        </w:r>
        <w:proofErr w:type="gramStart"/>
        <w:r w:rsidR="009E5AC7" w:rsidRPr="009E5AC7">
          <w:rPr>
            <w:rFonts w:cstheme="minorHAnsi"/>
          </w:rPr>
          <w:t>increases</w:t>
        </w:r>
        <w:proofErr w:type="gramEnd"/>
        <w:r w:rsidR="009E5AC7" w:rsidRPr="009E5AC7">
          <w:rPr>
            <w:rFonts w:cstheme="minorHAnsi"/>
          </w:rPr>
          <w:t>, the other tends to increase as well. A correlation close to 0 indicates a weak or no linear relationship between the variables.</w:t>
        </w:r>
      </w:ins>
    </w:p>
    <w:p w14:paraId="50AFE5CA" w14:textId="3A8A4864" w:rsidR="005B36CB" w:rsidDel="00356EF6" w:rsidRDefault="00356EF6" w:rsidP="00041F7F">
      <w:pPr>
        <w:spacing w:after="0" w:line="480" w:lineRule="auto"/>
        <w:ind w:firstLine="720"/>
        <w:rPr>
          <w:del w:id="1445" w:author="Jujia Li [2]" w:date="2023-07-27T22:48:00Z"/>
          <w:rFonts w:cstheme="minorHAnsi"/>
        </w:rPr>
      </w:pPr>
      <w:ins w:id="1446" w:author="Jujia Li [2]" w:date="2023-07-27T22:48:00Z">
        <w:r w:rsidRPr="00356EF6">
          <w:rPr>
            <w:rFonts w:cstheme="minorHAnsi"/>
          </w:rPr>
          <w:t>To aid in comparing the effects and interactions among the manipulated variables, effect size (η</w:t>
        </w:r>
        <w:r w:rsidRPr="00356EF6">
          <w:rPr>
            <w:rFonts w:cstheme="minorHAnsi"/>
            <w:vertAlign w:val="superscript"/>
            <w:rPrChange w:id="1447" w:author="Jujia Li [2]" w:date="2023-07-27T22:48:00Z">
              <w:rPr>
                <w:rFonts w:cstheme="minorHAnsi"/>
              </w:rPr>
            </w:rPrChange>
          </w:rPr>
          <w:t>2</w:t>
        </w:r>
        <w:r w:rsidRPr="00356EF6">
          <w:rPr>
            <w:rFonts w:cstheme="minorHAnsi"/>
          </w:rPr>
          <w:t>) was computed for each recovered item parameter.</w:t>
        </w:r>
      </w:ins>
      <w:ins w:id="1448" w:author="Chunhua Cao" w:date="2023-07-20T18:08:00Z">
        <w:del w:id="1449" w:author="Jujia Li [2]" w:date="2023-07-27T22:48:00Z">
          <w:r w:rsidR="00755719" w:rsidDel="00356EF6">
            <w:rPr>
              <w:rFonts w:cstheme="minorHAnsi"/>
            </w:rPr>
            <w:delText xml:space="preserve">Factorial analysis of variance (ANOVA) was conducted </w:delText>
          </w:r>
        </w:del>
      </w:ins>
      <w:ins w:id="1450" w:author="Chunhua Cao" w:date="2023-07-20T18:09:00Z">
        <w:del w:id="1451" w:author="Jujia Li [2]" w:date="2023-07-27T22:48:00Z">
          <w:r w:rsidR="00277FD5" w:rsidDel="00356EF6">
            <w:rPr>
              <w:rFonts w:cstheme="minorHAnsi"/>
            </w:rPr>
            <w:delText>t</w:delText>
          </w:r>
        </w:del>
      </w:ins>
      <w:ins w:id="1452" w:author="Chunhua Cao" w:date="2023-07-20T18:05:00Z">
        <w:del w:id="1453" w:author="Jujia Li [2]" w:date="2023-07-27T22:48:00Z">
          <w:r w:rsidR="00382A5F" w:rsidDel="00356EF6">
            <w:rPr>
              <w:rFonts w:cstheme="minorHAnsi"/>
            </w:rPr>
            <w:delText xml:space="preserve">o determine the contribution of each design factor as well as </w:delText>
          </w:r>
          <w:commentRangeStart w:id="1454"/>
          <w:r w:rsidR="00382A5F" w:rsidDel="00356EF6">
            <w:rPr>
              <w:rFonts w:cstheme="minorHAnsi"/>
            </w:rPr>
            <w:delText>their two-way interaction</w:delText>
          </w:r>
        </w:del>
      </w:ins>
      <w:ins w:id="1455" w:author="Chunhua Cao" w:date="2023-07-20T18:06:00Z">
        <w:del w:id="1456" w:author="Jujia Li [2]" w:date="2023-07-27T22:48:00Z">
          <w:r w:rsidR="00382A5F" w:rsidDel="00356EF6">
            <w:rPr>
              <w:rFonts w:cstheme="minorHAnsi"/>
            </w:rPr>
            <w:delText>s</w:delText>
          </w:r>
        </w:del>
      </w:ins>
      <w:ins w:id="1457" w:author="Chunhua Cao" w:date="2023-07-20T18:05:00Z">
        <w:del w:id="1458" w:author="Jujia Li [2]" w:date="2023-07-27T22:48:00Z">
          <w:r w:rsidR="00382A5F" w:rsidDel="00356EF6">
            <w:rPr>
              <w:rFonts w:cstheme="minorHAnsi"/>
            </w:rPr>
            <w:delText xml:space="preserve"> </w:delText>
          </w:r>
        </w:del>
      </w:ins>
      <w:commentRangeEnd w:id="1454"/>
      <w:del w:id="1459" w:author="Jujia Li [2]" w:date="2023-07-27T22:48:00Z">
        <w:r w:rsidR="0034539B" w:rsidDel="00356EF6">
          <w:rPr>
            <w:rStyle w:val="CommentReference"/>
          </w:rPr>
          <w:commentReference w:id="1454"/>
        </w:r>
      </w:del>
      <w:ins w:id="1460" w:author="Chunhua Cao" w:date="2023-07-20T18:05:00Z">
        <w:del w:id="1461" w:author="Jujia Li [2]" w:date="2023-07-27T22:48:00Z">
          <w:r w:rsidR="00382A5F" w:rsidDel="00356EF6">
            <w:rPr>
              <w:rFonts w:cstheme="minorHAnsi"/>
            </w:rPr>
            <w:delText xml:space="preserve">in explaining the variance </w:delText>
          </w:r>
        </w:del>
      </w:ins>
      <w:ins w:id="1462" w:author="Chunhua Cao" w:date="2023-07-20T18:06:00Z">
        <w:del w:id="1463" w:author="Jujia Li [2]" w:date="2023-07-27T22:48:00Z">
          <w:r w:rsidR="00382A5F" w:rsidDel="00356EF6">
            <w:rPr>
              <w:rFonts w:cstheme="minorHAnsi"/>
            </w:rPr>
            <w:delText xml:space="preserve">of </w:delText>
          </w:r>
        </w:del>
      </w:ins>
      <w:del w:id="1464" w:author="Jujia Li [2]" w:date="2023-07-27T22:48:00Z">
        <w:r w:rsidR="00CB17CC" w:rsidRPr="009972F6" w:rsidDel="00356EF6">
          <w:rPr>
            <w:rFonts w:cstheme="minorHAnsi"/>
          </w:rPr>
          <w:delText xml:space="preserve">A five-way analysis of variance (ANOVA) for </w:delText>
        </w:r>
      </w:del>
      <w:ins w:id="1465" w:author="Chunhua Cao" w:date="2023-07-20T18:08:00Z">
        <w:del w:id="1466" w:author="Jujia Li [2]" w:date="2023-07-27T22:48:00Z">
          <w:r w:rsidR="00755719" w:rsidDel="00356EF6">
            <w:rPr>
              <w:rFonts w:cstheme="minorHAnsi"/>
            </w:rPr>
            <w:delText>b</w:delText>
          </w:r>
        </w:del>
      </w:ins>
      <w:del w:id="1467" w:author="Jujia Li [2]" w:date="2023-07-27T22:48:00Z">
        <w:r w:rsidR="00CB17CC" w:rsidRPr="009972F6" w:rsidDel="00356EF6">
          <w:rPr>
            <w:rFonts w:cstheme="minorHAnsi"/>
          </w:rPr>
          <w:delText>Bias</w:delText>
        </w:r>
        <w:r w:rsidR="001E6B4D" w:rsidRPr="009972F6" w:rsidDel="00356EF6">
          <w:rPr>
            <w:rFonts w:cstheme="minorHAnsi"/>
          </w:rPr>
          <w:delText>,</w:delText>
        </w:r>
        <w:r w:rsidR="00CB17CC" w:rsidRPr="009972F6" w:rsidDel="00356EF6">
          <w:rPr>
            <w:rFonts w:cstheme="minorHAnsi"/>
          </w:rPr>
          <w:delText xml:space="preserve"> </w:delText>
        </w:r>
        <w:r w:rsidR="001E6B4D" w:rsidRPr="009972F6" w:rsidDel="00356EF6">
          <w:rPr>
            <w:rFonts w:cstheme="minorHAnsi"/>
          </w:rPr>
          <w:delText>RMSE, and</w:delText>
        </w:r>
        <w:r w:rsidR="00CB17CC" w:rsidRPr="009972F6" w:rsidDel="00356EF6">
          <w:rPr>
            <w:rFonts w:cstheme="minorHAnsi"/>
          </w:rPr>
          <w:delText xml:space="preserve"> </w:delText>
        </w:r>
      </w:del>
      <w:ins w:id="1468" w:author="Chunhua Cao" w:date="2023-07-20T18:06:00Z">
        <w:del w:id="1469" w:author="Jujia Li [2]" w:date="2023-07-27T22:48:00Z">
          <w:r w:rsidR="00382A5F" w:rsidDel="00356EF6">
            <w:rPr>
              <w:rFonts w:cstheme="minorHAnsi"/>
            </w:rPr>
            <w:delText xml:space="preserve">the </w:delText>
          </w:r>
          <w:commentRangeStart w:id="1470"/>
          <w:r w:rsidR="00382A5F" w:rsidDel="00356EF6">
            <w:rPr>
              <w:rFonts w:cstheme="minorHAnsi"/>
            </w:rPr>
            <w:delText>c</w:delText>
          </w:r>
        </w:del>
      </w:ins>
      <w:del w:id="1471" w:author="Jujia Li [2]" w:date="2023-07-27T22:48:00Z">
        <w:r w:rsidR="00FE5B44" w:rsidDel="00356EF6">
          <w:rPr>
            <w:rFonts w:cstheme="minorHAnsi"/>
          </w:rPr>
          <w:delText>Correlation</w:delText>
        </w:r>
        <w:r w:rsidR="001E6B4D" w:rsidRPr="009972F6" w:rsidDel="00356EF6">
          <w:rPr>
            <w:rFonts w:cstheme="minorHAnsi"/>
          </w:rPr>
          <w:delText xml:space="preserve"> </w:delText>
        </w:r>
        <w:commentRangeEnd w:id="1470"/>
        <w:r w:rsidR="00382A5F" w:rsidDel="00356EF6">
          <w:rPr>
            <w:rStyle w:val="CommentReference"/>
          </w:rPr>
          <w:commentReference w:id="1470"/>
        </w:r>
      </w:del>
      <w:ins w:id="1472" w:author="Chunhua Cao" w:date="2023-07-20T18:06:00Z">
        <w:del w:id="1473" w:author="Jujia Li [2]" w:date="2023-07-27T22:48:00Z">
          <w:r w:rsidR="00382A5F" w:rsidDel="00356EF6">
            <w:rPr>
              <w:rFonts w:cstheme="minorHAnsi"/>
            </w:rPr>
            <w:delText>,</w:delText>
          </w:r>
        </w:del>
      </w:ins>
      <w:ins w:id="1474" w:author="Chunhua Cao" w:date="2023-07-20T18:08:00Z">
        <w:del w:id="1475" w:author="Jujia Li [2]" w:date="2023-07-27T22:48:00Z">
          <w:r w:rsidR="00755719" w:rsidDel="00356EF6">
            <w:rPr>
              <w:rFonts w:cstheme="minorHAnsi"/>
            </w:rPr>
            <w:delText xml:space="preserve"> </w:delText>
          </w:r>
        </w:del>
      </w:ins>
      <w:del w:id="1476" w:author="Jujia Li [2]" w:date="2023-07-27T22:48:00Z">
        <w:r w:rsidR="00CB17CC" w:rsidRPr="009972F6" w:rsidDel="00356EF6">
          <w:rPr>
            <w:rFonts w:cstheme="minorHAnsi"/>
          </w:rPr>
          <w:delText>w</w:delText>
        </w:r>
        <w:r w:rsidR="001E6B4D" w:rsidRPr="009972F6" w:rsidDel="00356EF6">
          <w:rPr>
            <w:rFonts w:cstheme="minorHAnsi"/>
          </w:rPr>
          <w:delText>ere</w:delText>
        </w:r>
        <w:r w:rsidR="00CB17CC" w:rsidRPr="009972F6" w:rsidDel="00356EF6">
          <w:rPr>
            <w:rFonts w:cstheme="minorHAnsi"/>
          </w:rPr>
          <w:delText xml:space="preserve"> employed to compare and summarize the results of this simulation study.</w:delText>
        </w:r>
        <w:r w:rsidR="004A129A" w:rsidRPr="009972F6" w:rsidDel="00356EF6">
          <w:rPr>
            <w:rFonts w:cstheme="minorHAnsi"/>
          </w:rPr>
          <w:delText xml:space="preserve"> </w:delText>
        </w:r>
      </w:del>
    </w:p>
    <w:p w14:paraId="66080668" w14:textId="77777777" w:rsidR="00356EF6" w:rsidRPr="009972F6" w:rsidRDefault="00356EF6" w:rsidP="00041F7F">
      <w:pPr>
        <w:spacing w:after="0" w:line="480" w:lineRule="auto"/>
        <w:ind w:firstLine="720"/>
        <w:rPr>
          <w:ins w:id="1477" w:author="Jujia Li [2]" w:date="2023-07-27T22:48:00Z"/>
          <w:rFonts w:cstheme="minorHAnsi"/>
        </w:rPr>
      </w:pPr>
    </w:p>
    <w:p w14:paraId="5307519A" w14:textId="77777777" w:rsidR="005B36CB" w:rsidRPr="009972F6" w:rsidRDefault="005B36CB" w:rsidP="00041F7F">
      <w:pPr>
        <w:spacing w:after="0" w:line="480" w:lineRule="auto"/>
        <w:ind w:firstLine="720"/>
        <w:rPr>
          <w:rFonts w:cstheme="minorHAnsi"/>
        </w:rPr>
      </w:pPr>
    </w:p>
    <w:p w14:paraId="61A6241B" w14:textId="084C33EA" w:rsidR="00BB7C2B" w:rsidRDefault="002C3CF4" w:rsidP="00E32CF8">
      <w:pPr>
        <w:spacing w:after="0" w:line="480" w:lineRule="auto"/>
        <w:jc w:val="center"/>
        <w:rPr>
          <w:rFonts w:cstheme="minorHAnsi"/>
          <w:b/>
          <w:bCs/>
        </w:rPr>
      </w:pPr>
      <w:r>
        <w:rPr>
          <w:b/>
          <w:bCs/>
          <w:sz w:val="23"/>
          <w:szCs w:val="23"/>
        </w:rPr>
        <w:t>Preliminary Results</w:t>
      </w:r>
    </w:p>
    <w:p w14:paraId="02D868CD" w14:textId="4D6F0E1F" w:rsidR="00ED3322" w:rsidRPr="00C0762C" w:rsidRDefault="00FB4093" w:rsidP="00C0762C">
      <w:pPr>
        <w:spacing w:after="0" w:line="480" w:lineRule="auto"/>
        <w:rPr>
          <w:rFonts w:cstheme="minorHAnsi"/>
          <w:b/>
          <w:bCs/>
        </w:rPr>
      </w:pPr>
      <w:r>
        <w:rPr>
          <w:rFonts w:cstheme="minorHAnsi"/>
          <w:b/>
          <w:bCs/>
        </w:rPr>
        <w:t>Item Parameter Estimation</w:t>
      </w:r>
    </w:p>
    <w:p w14:paraId="5673601A" w14:textId="615FCF2B" w:rsidR="00ED3322" w:rsidRPr="00C31FC9" w:rsidRDefault="00ED3322" w:rsidP="00356EF6">
      <w:pPr>
        <w:spacing w:after="0" w:line="480" w:lineRule="auto"/>
        <w:ind w:firstLine="720"/>
        <w:pPrChange w:id="1478" w:author="Jujia Li [2]" w:date="2023-07-27T22:49:00Z">
          <w:pPr/>
        </w:pPrChange>
      </w:pPr>
      <w:r w:rsidRPr="00C31FC9">
        <w:t xml:space="preserve">When analyzing item parameters, </w:t>
      </w:r>
      <w:r>
        <w:t>n</w:t>
      </w:r>
      <w:r w:rsidRPr="00C31FC9">
        <w:t xml:space="preserve">one of the interaction terms had an effect size larger than 0.05. </w:t>
      </w:r>
      <w:r>
        <w:t>W</w:t>
      </w:r>
      <w:r w:rsidRPr="00C31FC9">
        <w:t>e focused on a</w:t>
      </w:r>
      <w:r w:rsidRPr="00C31FC9">
        <w:rPr>
          <w:vertAlign w:val="subscript"/>
        </w:rPr>
        <w:t>g</w:t>
      </w:r>
      <w:r w:rsidRPr="00C31FC9">
        <w:t xml:space="preserve"> (discrimination on the general factor), a</w:t>
      </w:r>
      <w:r w:rsidRPr="00C31FC9">
        <w:rPr>
          <w:vertAlign w:val="subscript"/>
        </w:rPr>
        <w:t>s</w:t>
      </w:r>
      <w:r w:rsidRPr="00C31FC9">
        <w:t xml:space="preserve"> (discrimination on the specific factor), and three locations c</w:t>
      </w:r>
      <w:r w:rsidRPr="00C31FC9">
        <w:rPr>
          <w:vertAlign w:val="subscript"/>
        </w:rPr>
        <w:t>1</w:t>
      </w:r>
      <w:r w:rsidRPr="00C31FC9">
        <w:t>, c</w:t>
      </w:r>
      <w:r w:rsidRPr="00C31FC9">
        <w:rPr>
          <w:vertAlign w:val="subscript"/>
        </w:rPr>
        <w:t>2</w:t>
      </w:r>
      <w:r w:rsidRPr="00C31FC9">
        <w:t>, and c</w:t>
      </w:r>
      <w:r w:rsidRPr="00C31FC9">
        <w:rPr>
          <w:vertAlign w:val="subscript"/>
        </w:rPr>
        <w:t>3</w:t>
      </w:r>
      <w:r w:rsidRPr="00C31FC9">
        <w:t>. In the bias test, we discovered that as the skewness and kurtosis of the population's general factor increased, the bias in estimating a</w:t>
      </w:r>
      <w:r w:rsidRPr="00C31FC9">
        <w:rPr>
          <w:vertAlign w:val="subscript"/>
        </w:rPr>
        <w:t>g</w:t>
      </w:r>
      <w:r w:rsidRPr="00C31FC9">
        <w:t xml:space="preserve"> grew significantly. However, the bias in a</w:t>
      </w:r>
      <w:r>
        <w:rPr>
          <w:vertAlign w:val="subscript"/>
        </w:rPr>
        <w:t>s</w:t>
      </w:r>
      <w:r w:rsidRPr="00C31FC9">
        <w:t xml:space="preserve"> estimation was not impacted. When the skewness and kurtosis of the population's specific factor increased, there was a slight increase in the bias of estimating a</w:t>
      </w:r>
      <w:r w:rsidRPr="00C31FC9">
        <w:rPr>
          <w:vertAlign w:val="subscript"/>
        </w:rPr>
        <w:t>s</w:t>
      </w:r>
      <w:r w:rsidRPr="00C31FC9">
        <w:t>, but it did not affect the estimation of a</w:t>
      </w:r>
      <w:r w:rsidRPr="00C31FC9">
        <w:rPr>
          <w:vertAlign w:val="subscript"/>
        </w:rPr>
        <w:t>g</w:t>
      </w:r>
      <w:r w:rsidRPr="00C31FC9">
        <w:t>. For estimating the location parameter c, we took an average of c</w:t>
      </w:r>
      <w:r w:rsidRPr="00356EF6">
        <w:rPr>
          <w:vertAlign w:val="subscript"/>
          <w:rPrChange w:id="1479" w:author="Jujia Li [2]" w:date="2023-07-27T22:49:00Z">
            <w:rPr/>
          </w:rPrChange>
        </w:rPr>
        <w:t>1</w:t>
      </w:r>
      <w:r w:rsidRPr="00C31FC9">
        <w:t>, c</w:t>
      </w:r>
      <w:r w:rsidRPr="00356EF6">
        <w:rPr>
          <w:vertAlign w:val="subscript"/>
          <w:rPrChange w:id="1480" w:author="Jujia Li [2]" w:date="2023-07-27T22:49:00Z">
            <w:rPr/>
          </w:rPrChange>
        </w:rPr>
        <w:t>2</w:t>
      </w:r>
      <w:r w:rsidRPr="00C31FC9">
        <w:t>, and c</w:t>
      </w:r>
      <w:r w:rsidRPr="00356EF6">
        <w:rPr>
          <w:vertAlign w:val="subscript"/>
          <w:rPrChange w:id="1481" w:author="Jujia Li [2]" w:date="2023-07-27T22:49:00Z">
            <w:rPr/>
          </w:rPrChange>
        </w:rPr>
        <w:t>3</w:t>
      </w:r>
      <w:r w:rsidRPr="00C31FC9">
        <w:t xml:space="preserve"> instead of treating them separately. The results showed that the skewness and kurtosis of the population's general factor </w:t>
      </w:r>
      <w:r w:rsidRPr="00C31FC9">
        <w:lastRenderedPageBreak/>
        <w:t>positively influenced the estimation of c, while the non-normality of the population's specific factor, sample size, and item number per factor had limited impact.</w:t>
      </w:r>
    </w:p>
    <w:p w14:paraId="233AAD39" w14:textId="77777777" w:rsidR="00ED3322" w:rsidRPr="00C31FC9" w:rsidRDefault="00ED3322" w:rsidP="00356EF6">
      <w:pPr>
        <w:spacing w:after="0" w:line="480" w:lineRule="auto"/>
        <w:ind w:firstLine="720"/>
        <w:pPrChange w:id="1482" w:author="Jujia Li [2]" w:date="2023-07-27T22:49:00Z">
          <w:pPr/>
        </w:pPrChange>
      </w:pPr>
      <w:r w:rsidRPr="00C31FC9">
        <w:t>Regarding RMSE estimation, as the skewness and kurtosis of the population's general factor increased, the RMSE of estimating a</w:t>
      </w:r>
      <w:r w:rsidRPr="00C31FC9">
        <w:rPr>
          <w:vertAlign w:val="subscript"/>
        </w:rPr>
        <w:t>g</w:t>
      </w:r>
      <w:r w:rsidRPr="00C31FC9">
        <w:t xml:space="preserve"> became noticeably higher. However, the increase in skewness and kurtosis of the population's specific factor had an imperceptible effect on the RMSE of estimating a</w:t>
      </w:r>
      <w:r w:rsidRPr="00C31FC9">
        <w:rPr>
          <w:vertAlign w:val="subscript"/>
        </w:rPr>
        <w:t>s</w:t>
      </w:r>
      <w:r w:rsidRPr="00C31FC9">
        <w:t>. Item number per factor and sample size effectively impacted a</w:t>
      </w:r>
      <w:r w:rsidRPr="00C31FC9">
        <w:rPr>
          <w:vertAlign w:val="subscript"/>
        </w:rPr>
        <w:t>s</w:t>
      </w:r>
      <w:r w:rsidRPr="00C31FC9">
        <w:t>. Sample size emerged as a major factor influencing all item parameters, including a</w:t>
      </w:r>
      <w:r w:rsidRPr="00C31FC9">
        <w:rPr>
          <w:vertAlign w:val="subscript"/>
        </w:rPr>
        <w:t>g</w:t>
      </w:r>
      <w:r w:rsidRPr="00C31FC9">
        <w:t>, a</w:t>
      </w:r>
      <w:r w:rsidRPr="00C31FC9">
        <w:rPr>
          <w:vertAlign w:val="subscript"/>
        </w:rPr>
        <w:t>s</w:t>
      </w:r>
      <w:r w:rsidRPr="00C31FC9">
        <w:t>, and c.</w:t>
      </w:r>
    </w:p>
    <w:p w14:paraId="35210949" w14:textId="77777777" w:rsidR="00FB4093" w:rsidRDefault="00FB4093" w:rsidP="00356EF6">
      <w:pPr>
        <w:spacing w:after="0" w:line="480" w:lineRule="auto"/>
        <w:ind w:firstLine="720"/>
        <w:rPr>
          <w:rFonts w:cstheme="minorHAnsi"/>
          <w:b/>
          <w:bCs/>
        </w:rPr>
        <w:pPrChange w:id="1483" w:author="Jujia Li [2]" w:date="2023-07-27T22:49:00Z">
          <w:pPr>
            <w:spacing w:after="0" w:line="480" w:lineRule="auto"/>
          </w:pPr>
        </w:pPrChange>
      </w:pPr>
    </w:p>
    <w:p w14:paraId="0F43085C" w14:textId="387D86CA" w:rsidR="00ED3322" w:rsidRPr="00C0762C" w:rsidRDefault="00FB4093" w:rsidP="000277A8">
      <w:pPr>
        <w:spacing w:after="0" w:line="480" w:lineRule="auto"/>
        <w:rPr>
          <w:rFonts w:cstheme="minorHAnsi"/>
          <w:b/>
          <w:bCs/>
        </w:rPr>
      </w:pPr>
      <w:r>
        <w:rPr>
          <w:rFonts w:cstheme="minorHAnsi"/>
          <w:b/>
          <w:bCs/>
        </w:rPr>
        <w:t>Personal Parameter</w:t>
      </w:r>
      <w:r w:rsidR="00423582" w:rsidRPr="0029754B">
        <w:rPr>
          <w:rFonts w:cstheme="minorHAnsi"/>
          <w:b/>
          <w:bCs/>
        </w:rPr>
        <w:t xml:space="preserve"> Estimation</w:t>
      </w:r>
    </w:p>
    <w:p w14:paraId="3C60BE65" w14:textId="796EBDE9" w:rsidR="00FB4093" w:rsidRDefault="00FB4093" w:rsidP="00356EF6">
      <w:pPr>
        <w:spacing w:after="0" w:line="480" w:lineRule="auto"/>
        <w:ind w:firstLine="720"/>
        <w:pPrChange w:id="1484" w:author="Jujia Li [2]" w:date="2023-07-27T22:49:00Z">
          <w:pPr/>
        </w:pPrChange>
      </w:pPr>
      <w:r>
        <w:t xml:space="preserve">The choice of algorithm used for estimating theta plays a significant role in personal parameter measurement. This is especially true for theta related to general factors, as it can introduce bias, increase the root mean square error (RMSE), and impact the correlation between estimated theta and the </w:t>
      </w:r>
      <w:del w:id="1485" w:author="Jujia Li [2]" w:date="2023-07-27T10:46:00Z">
        <w:r w:rsidDel="00031553">
          <w:delText>actual</w:delText>
        </w:r>
      </w:del>
      <w:ins w:id="1486" w:author="Jujia Li [2]" w:date="2023-07-27T10:46:00Z">
        <w:r w:rsidR="00031553">
          <w:t>true</w:t>
        </w:r>
      </w:ins>
      <w:r>
        <w:t xml:space="preserve"> theta. However, the algorithm mainly affects the RMSE of theta related to specific factors, with no significant impact on bias and only a slight influence on correlation.</w:t>
      </w:r>
    </w:p>
    <w:p w14:paraId="6674F784" w14:textId="2878804B" w:rsidR="00FB4093" w:rsidRDefault="00FB4093" w:rsidP="00356EF6">
      <w:pPr>
        <w:spacing w:after="0" w:line="480" w:lineRule="auto"/>
        <w:ind w:firstLine="720"/>
        <w:pPrChange w:id="1487" w:author="Jujia Li [2]" w:date="2023-07-27T22:49:00Z">
          <w:pPr/>
        </w:pPrChange>
      </w:pPr>
      <w:r>
        <w:t xml:space="preserve">When there is a greater deviation from normality in both general and specific factors, the bias and RMSE in estimating theta for these factors separately become more pronounced. Additionally, the correlation between the population's theta for general factors and the </w:t>
      </w:r>
      <w:del w:id="1488" w:author="Jujia Li [2]" w:date="2023-07-27T10:46:00Z">
        <w:r w:rsidDel="00031553">
          <w:delText>actual</w:delText>
        </w:r>
      </w:del>
      <w:ins w:id="1489" w:author="Jujia Li [2]" w:date="2023-07-27T10:46:00Z">
        <w:r w:rsidR="00031553">
          <w:t>true</w:t>
        </w:r>
      </w:ins>
      <w:r>
        <w:t xml:space="preserve"> theta decreases.</w:t>
      </w:r>
    </w:p>
    <w:p w14:paraId="30486017" w14:textId="77777777" w:rsidR="00FB4093" w:rsidRDefault="00FB4093" w:rsidP="00356EF6">
      <w:pPr>
        <w:spacing w:after="0" w:line="480" w:lineRule="auto"/>
        <w:ind w:firstLine="720"/>
        <w:pPrChange w:id="1490" w:author="Jujia Li [2]" w:date="2023-07-27T22:49:00Z">
          <w:pPr/>
        </w:pPrChange>
      </w:pPr>
      <w:r>
        <w:t>The number of specific factors can affect the bias, RMSE, and correlation in estimating theta for general factors, as well as the bias and RMSE in estimating theta for specific factors.</w:t>
      </w:r>
    </w:p>
    <w:p w14:paraId="639B23BA" w14:textId="1033A76A" w:rsidR="00FB4093" w:rsidDel="00356EF6" w:rsidRDefault="00FB4093" w:rsidP="00356EF6">
      <w:pPr>
        <w:spacing w:after="0" w:line="480" w:lineRule="auto"/>
        <w:ind w:firstLine="720"/>
        <w:rPr>
          <w:del w:id="1491" w:author="Jujia Li [2]" w:date="2023-07-27T22:49:00Z"/>
        </w:rPr>
        <w:pPrChange w:id="1492" w:author="Jujia Li [2]" w:date="2023-07-27T22:49:00Z">
          <w:pPr/>
        </w:pPrChange>
      </w:pPr>
      <w:r>
        <w:t xml:space="preserve">Another factor that increases the RMSE in estimating theta for both general and specific factors is the sample size. At the same time, it decreases the correlation between the estimated theta and the </w:t>
      </w:r>
      <w:del w:id="1493" w:author="Jujia Li [2]" w:date="2023-07-27T10:46:00Z">
        <w:r w:rsidDel="00031553">
          <w:delText>actual</w:delText>
        </w:r>
      </w:del>
      <w:ins w:id="1494" w:author="Jujia Li [2]" w:date="2023-07-27T10:46:00Z">
        <w:r w:rsidR="00031553">
          <w:t>true</w:t>
        </w:r>
      </w:ins>
      <w:r>
        <w:t xml:space="preserve"> theta for specific factors.</w:t>
      </w:r>
    </w:p>
    <w:p w14:paraId="23E60E25" w14:textId="6DC6739B" w:rsidR="00187E37" w:rsidDel="00356EF6" w:rsidRDefault="00187E37" w:rsidP="00356EF6">
      <w:pPr>
        <w:spacing w:after="0" w:line="480" w:lineRule="auto"/>
        <w:ind w:firstLine="720"/>
        <w:rPr>
          <w:del w:id="1495" w:author="Jujia Li [2]" w:date="2023-07-27T22:49:00Z"/>
          <w:rFonts w:cstheme="minorHAnsi"/>
        </w:rPr>
        <w:pPrChange w:id="1496" w:author="Jujia Li [2]" w:date="2023-07-27T22:49:00Z">
          <w:pPr>
            <w:spacing w:after="0" w:line="480" w:lineRule="auto"/>
          </w:pPr>
        </w:pPrChange>
      </w:pPr>
    </w:p>
    <w:p w14:paraId="3AB181A4" w14:textId="46C74FBD" w:rsidR="00FB4093" w:rsidRDefault="00FB4093" w:rsidP="00187E37">
      <w:pPr>
        <w:spacing w:after="0" w:line="480" w:lineRule="auto"/>
        <w:rPr>
          <w:rFonts w:cstheme="minorHAnsi"/>
        </w:rPr>
      </w:pPr>
    </w:p>
    <w:p w14:paraId="674AD35C" w14:textId="6F0C4B7C" w:rsidR="00C73066" w:rsidRDefault="00C73066">
      <w:pPr>
        <w:rPr>
          <w:rFonts w:cstheme="minorHAnsi"/>
        </w:rPr>
      </w:pPr>
      <w:r>
        <w:rPr>
          <w:rFonts w:cstheme="minorHAnsi"/>
        </w:rPr>
        <w:br w:type="page"/>
      </w:r>
    </w:p>
    <w:p w14:paraId="5CC89AC0" w14:textId="75B22BE1" w:rsidR="000B4DC3" w:rsidRPr="00356EF6" w:rsidRDefault="000B4DC3" w:rsidP="0029754B">
      <w:pPr>
        <w:spacing w:after="0" w:line="480" w:lineRule="auto"/>
        <w:jc w:val="center"/>
        <w:rPr>
          <w:rFonts w:cstheme="minorHAnsi"/>
          <w:b/>
          <w:bCs/>
        </w:rPr>
      </w:pPr>
      <w:r w:rsidRPr="00356EF6">
        <w:rPr>
          <w:rFonts w:cstheme="minorHAnsi"/>
          <w:b/>
          <w:bCs/>
        </w:rPr>
        <w:lastRenderedPageBreak/>
        <w:t>Reference</w:t>
      </w:r>
    </w:p>
    <w:p w14:paraId="432E7FFD" w14:textId="34E07F49" w:rsidR="00B838E8" w:rsidRPr="00356EF6" w:rsidRDefault="00B838E8" w:rsidP="00B838E8">
      <w:pPr>
        <w:spacing w:after="0" w:line="480" w:lineRule="auto"/>
        <w:ind w:firstLine="720"/>
        <w:rPr>
          <w:ins w:id="1497" w:author="Jujia Li [2]" w:date="2023-07-27T16:37:00Z"/>
          <w:rFonts w:cstheme="minorHAnsi"/>
          <w:color w:val="222222"/>
          <w:shd w:val="clear" w:color="auto" w:fill="FFFFFF"/>
          <w:rPrChange w:id="1498" w:author="Jujia Li [2]" w:date="2023-07-27T22:50:00Z">
            <w:rPr>
              <w:ins w:id="1499" w:author="Jujia Li [2]" w:date="2023-07-27T16:37:00Z"/>
              <w:rFonts w:ascii="Arial" w:hAnsi="Arial" w:cs="Arial"/>
              <w:color w:val="222222"/>
              <w:sz w:val="20"/>
              <w:szCs w:val="20"/>
              <w:shd w:val="clear" w:color="auto" w:fill="FFFFFF"/>
            </w:rPr>
          </w:rPrChange>
        </w:rPr>
      </w:pPr>
      <w:proofErr w:type="spellStart"/>
      <w:ins w:id="1500" w:author="Jujia Li [2]" w:date="2023-07-27T12:54:00Z">
        <w:r w:rsidRPr="00356EF6">
          <w:rPr>
            <w:rFonts w:cstheme="minorHAnsi"/>
            <w:color w:val="222222"/>
            <w:shd w:val="clear" w:color="auto" w:fill="FFFFFF"/>
            <w:rPrChange w:id="1501" w:author="Jujia Li [2]" w:date="2023-07-27T22:50:00Z">
              <w:rPr>
                <w:rFonts w:ascii="Arial" w:hAnsi="Arial" w:cs="Arial"/>
                <w:color w:val="222222"/>
                <w:sz w:val="20"/>
                <w:szCs w:val="20"/>
                <w:shd w:val="clear" w:color="auto" w:fill="FFFFFF"/>
              </w:rPr>
            </w:rPrChange>
          </w:rPr>
          <w:t>Auné</w:t>
        </w:r>
        <w:proofErr w:type="spellEnd"/>
        <w:r w:rsidRPr="00356EF6">
          <w:rPr>
            <w:rFonts w:cstheme="minorHAnsi"/>
            <w:color w:val="222222"/>
            <w:shd w:val="clear" w:color="auto" w:fill="FFFFFF"/>
            <w:rPrChange w:id="1502" w:author="Jujia Li [2]" w:date="2023-07-27T22:50:00Z">
              <w:rPr>
                <w:rFonts w:ascii="Arial" w:hAnsi="Arial" w:cs="Arial"/>
                <w:color w:val="222222"/>
                <w:sz w:val="20"/>
                <w:szCs w:val="20"/>
                <w:shd w:val="clear" w:color="auto" w:fill="FFFFFF"/>
              </w:rPr>
            </w:rPrChange>
          </w:rPr>
          <w:t xml:space="preserve">, S. E., </w:t>
        </w:r>
        <w:proofErr w:type="spellStart"/>
        <w:r w:rsidRPr="00356EF6">
          <w:rPr>
            <w:rFonts w:cstheme="minorHAnsi"/>
            <w:color w:val="222222"/>
            <w:shd w:val="clear" w:color="auto" w:fill="FFFFFF"/>
            <w:rPrChange w:id="1503" w:author="Jujia Li [2]" w:date="2023-07-27T22:50:00Z">
              <w:rPr>
                <w:rFonts w:ascii="Arial" w:hAnsi="Arial" w:cs="Arial"/>
                <w:color w:val="222222"/>
                <w:sz w:val="20"/>
                <w:szCs w:val="20"/>
                <w:shd w:val="clear" w:color="auto" w:fill="FFFFFF"/>
              </w:rPr>
            </w:rPrChange>
          </w:rPr>
          <w:t>Abal</w:t>
        </w:r>
        <w:proofErr w:type="spellEnd"/>
        <w:r w:rsidRPr="00356EF6">
          <w:rPr>
            <w:rFonts w:cstheme="minorHAnsi"/>
            <w:color w:val="222222"/>
            <w:shd w:val="clear" w:color="auto" w:fill="FFFFFF"/>
            <w:rPrChange w:id="1504" w:author="Jujia Li [2]" w:date="2023-07-27T22:50:00Z">
              <w:rPr>
                <w:rFonts w:ascii="Arial" w:hAnsi="Arial" w:cs="Arial"/>
                <w:color w:val="222222"/>
                <w:sz w:val="20"/>
                <w:szCs w:val="20"/>
                <w:shd w:val="clear" w:color="auto" w:fill="FFFFFF"/>
              </w:rPr>
            </w:rPrChange>
          </w:rPr>
          <w:t xml:space="preserve">, F. J. P., &amp; </w:t>
        </w:r>
        <w:proofErr w:type="spellStart"/>
        <w:r w:rsidRPr="00356EF6">
          <w:rPr>
            <w:rFonts w:cstheme="minorHAnsi"/>
            <w:color w:val="222222"/>
            <w:shd w:val="clear" w:color="auto" w:fill="FFFFFF"/>
            <w:rPrChange w:id="1505" w:author="Jujia Li [2]" w:date="2023-07-27T22:50:00Z">
              <w:rPr>
                <w:rFonts w:ascii="Arial" w:hAnsi="Arial" w:cs="Arial"/>
                <w:color w:val="222222"/>
                <w:sz w:val="20"/>
                <w:szCs w:val="20"/>
                <w:shd w:val="clear" w:color="auto" w:fill="FFFFFF"/>
              </w:rPr>
            </w:rPrChange>
          </w:rPr>
          <w:t>Attorresi</w:t>
        </w:r>
        <w:proofErr w:type="spellEnd"/>
        <w:r w:rsidRPr="00356EF6">
          <w:rPr>
            <w:rFonts w:cstheme="minorHAnsi"/>
            <w:color w:val="222222"/>
            <w:shd w:val="clear" w:color="auto" w:fill="FFFFFF"/>
            <w:rPrChange w:id="1506" w:author="Jujia Li [2]" w:date="2023-07-27T22:50:00Z">
              <w:rPr>
                <w:rFonts w:ascii="Arial" w:hAnsi="Arial" w:cs="Arial"/>
                <w:color w:val="222222"/>
                <w:sz w:val="20"/>
                <w:szCs w:val="20"/>
                <w:shd w:val="clear" w:color="auto" w:fill="FFFFFF"/>
              </w:rPr>
            </w:rPrChange>
          </w:rPr>
          <w:t>, H. F. (2020). A psychometric analysis from the Item Response Theory: step-by-step modelling of a Loneliness Scale. </w:t>
        </w:r>
        <w:proofErr w:type="spellStart"/>
        <w:r w:rsidRPr="00356EF6">
          <w:rPr>
            <w:rFonts w:cstheme="minorHAnsi"/>
            <w:i/>
            <w:iCs/>
            <w:color w:val="222222"/>
            <w:shd w:val="clear" w:color="auto" w:fill="FFFFFF"/>
            <w:rPrChange w:id="1507" w:author="Jujia Li [2]" w:date="2023-07-27T22:50:00Z">
              <w:rPr>
                <w:rFonts w:ascii="Arial" w:hAnsi="Arial" w:cs="Arial"/>
                <w:i/>
                <w:iCs/>
                <w:color w:val="222222"/>
                <w:sz w:val="20"/>
                <w:szCs w:val="20"/>
                <w:shd w:val="clear" w:color="auto" w:fill="FFFFFF"/>
              </w:rPr>
            </w:rPrChange>
          </w:rPr>
          <w:t>Ciencias</w:t>
        </w:r>
        <w:proofErr w:type="spellEnd"/>
        <w:r w:rsidRPr="00356EF6">
          <w:rPr>
            <w:rFonts w:cstheme="minorHAnsi"/>
            <w:i/>
            <w:iCs/>
            <w:color w:val="222222"/>
            <w:shd w:val="clear" w:color="auto" w:fill="FFFFFF"/>
            <w:rPrChange w:id="1508" w:author="Jujia Li [2]" w:date="2023-07-27T22:50:00Z">
              <w:rPr>
                <w:rFonts w:ascii="Arial" w:hAnsi="Arial" w:cs="Arial"/>
                <w:i/>
                <w:iCs/>
                <w:color w:val="222222"/>
                <w:sz w:val="20"/>
                <w:szCs w:val="20"/>
                <w:shd w:val="clear" w:color="auto" w:fill="FFFFFF"/>
              </w:rPr>
            </w:rPrChange>
          </w:rPr>
          <w:t xml:space="preserve"> </w:t>
        </w:r>
        <w:proofErr w:type="spellStart"/>
        <w:r w:rsidRPr="00356EF6">
          <w:rPr>
            <w:rFonts w:cstheme="minorHAnsi"/>
            <w:i/>
            <w:iCs/>
            <w:color w:val="222222"/>
            <w:shd w:val="clear" w:color="auto" w:fill="FFFFFF"/>
            <w:rPrChange w:id="1509" w:author="Jujia Li [2]" w:date="2023-07-27T22:50:00Z">
              <w:rPr>
                <w:rFonts w:ascii="Arial" w:hAnsi="Arial" w:cs="Arial"/>
                <w:i/>
                <w:iCs/>
                <w:color w:val="222222"/>
                <w:sz w:val="20"/>
                <w:szCs w:val="20"/>
                <w:shd w:val="clear" w:color="auto" w:fill="FFFFFF"/>
              </w:rPr>
            </w:rPrChange>
          </w:rPr>
          <w:t>Psicológicas</w:t>
        </w:r>
        <w:proofErr w:type="spellEnd"/>
        <w:r w:rsidRPr="00356EF6">
          <w:rPr>
            <w:rFonts w:cstheme="minorHAnsi"/>
            <w:color w:val="222222"/>
            <w:shd w:val="clear" w:color="auto" w:fill="FFFFFF"/>
            <w:rPrChange w:id="1510"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511" w:author="Jujia Li [2]" w:date="2023-07-27T22:50:00Z">
              <w:rPr>
                <w:rFonts w:ascii="Arial" w:hAnsi="Arial" w:cs="Arial"/>
                <w:i/>
                <w:iCs/>
                <w:color w:val="222222"/>
                <w:sz w:val="20"/>
                <w:szCs w:val="20"/>
                <w:shd w:val="clear" w:color="auto" w:fill="FFFFFF"/>
              </w:rPr>
            </w:rPrChange>
          </w:rPr>
          <w:t>14</w:t>
        </w:r>
        <w:r w:rsidRPr="00356EF6">
          <w:rPr>
            <w:rFonts w:cstheme="minorHAnsi"/>
            <w:color w:val="222222"/>
            <w:shd w:val="clear" w:color="auto" w:fill="FFFFFF"/>
            <w:rPrChange w:id="1512" w:author="Jujia Li [2]" w:date="2023-07-27T22:50:00Z">
              <w:rPr>
                <w:rFonts w:ascii="Arial" w:hAnsi="Arial" w:cs="Arial"/>
                <w:color w:val="222222"/>
                <w:sz w:val="20"/>
                <w:szCs w:val="20"/>
                <w:shd w:val="clear" w:color="auto" w:fill="FFFFFF"/>
              </w:rPr>
            </w:rPrChange>
          </w:rPr>
          <w:t>(1).</w:t>
        </w:r>
      </w:ins>
    </w:p>
    <w:p w14:paraId="237FE74B" w14:textId="5BACE0F8" w:rsidR="00943E31" w:rsidRPr="00356EF6" w:rsidRDefault="00943E31" w:rsidP="00B838E8">
      <w:pPr>
        <w:spacing w:after="0" w:line="480" w:lineRule="auto"/>
        <w:ind w:firstLine="720"/>
        <w:rPr>
          <w:ins w:id="1513" w:author="Jujia Li [2]" w:date="2023-07-27T12:54:00Z"/>
          <w:rFonts w:cstheme="minorHAnsi"/>
          <w:color w:val="222222"/>
          <w:shd w:val="clear" w:color="auto" w:fill="FFFFFF"/>
        </w:rPr>
      </w:pPr>
      <w:ins w:id="1514" w:author="Jujia Li [2]" w:date="2023-07-27T16:37:00Z">
        <w:r w:rsidRPr="00356EF6">
          <w:rPr>
            <w:rFonts w:cstheme="minorHAnsi"/>
            <w:color w:val="222222"/>
            <w:shd w:val="clear" w:color="auto" w:fill="FFFFFF"/>
            <w:rPrChange w:id="1515" w:author="Jujia Li [2]" w:date="2023-07-27T22:50:00Z">
              <w:rPr>
                <w:rFonts w:ascii="Arial" w:hAnsi="Arial" w:cs="Arial"/>
                <w:color w:val="222222"/>
                <w:sz w:val="20"/>
                <w:szCs w:val="20"/>
                <w:shd w:val="clear" w:color="auto" w:fill="FFFFFF"/>
              </w:rPr>
            </w:rPrChange>
          </w:rPr>
          <w:t>Baker, F. B., &amp; Kim, S. H. (Eds.). (2004). </w:t>
        </w:r>
        <w:r w:rsidRPr="00356EF6">
          <w:rPr>
            <w:rFonts w:cstheme="minorHAnsi"/>
            <w:i/>
            <w:iCs/>
            <w:color w:val="222222"/>
            <w:shd w:val="clear" w:color="auto" w:fill="FFFFFF"/>
            <w:rPrChange w:id="1516" w:author="Jujia Li [2]" w:date="2023-07-27T22:50:00Z">
              <w:rPr>
                <w:rFonts w:ascii="Arial" w:hAnsi="Arial" w:cs="Arial"/>
                <w:i/>
                <w:iCs/>
                <w:color w:val="222222"/>
                <w:sz w:val="20"/>
                <w:szCs w:val="20"/>
                <w:shd w:val="clear" w:color="auto" w:fill="FFFFFF"/>
              </w:rPr>
            </w:rPrChange>
          </w:rPr>
          <w:t>Item response theory: Parameter estimation techniques</w:t>
        </w:r>
        <w:r w:rsidRPr="00356EF6">
          <w:rPr>
            <w:rFonts w:cstheme="minorHAnsi"/>
            <w:color w:val="222222"/>
            <w:shd w:val="clear" w:color="auto" w:fill="FFFFFF"/>
            <w:rPrChange w:id="1517" w:author="Jujia Li [2]" w:date="2023-07-27T22:50:00Z">
              <w:rPr>
                <w:rFonts w:ascii="Arial" w:hAnsi="Arial" w:cs="Arial"/>
                <w:color w:val="222222"/>
                <w:sz w:val="20"/>
                <w:szCs w:val="20"/>
                <w:shd w:val="clear" w:color="auto" w:fill="FFFFFF"/>
              </w:rPr>
            </w:rPrChange>
          </w:rPr>
          <w:t>. CRC press.</w:t>
        </w:r>
      </w:ins>
    </w:p>
    <w:p w14:paraId="2AD6A0F6" w14:textId="2EEFDE43" w:rsidR="00BC1895" w:rsidRPr="00356EF6" w:rsidDel="00B838E8" w:rsidRDefault="00BC1895" w:rsidP="00ED796F">
      <w:pPr>
        <w:spacing w:after="0" w:line="480" w:lineRule="auto"/>
        <w:ind w:firstLine="720"/>
        <w:rPr>
          <w:del w:id="1518" w:author="Jujia Li [2]" w:date="2023-07-27T12:54:00Z"/>
          <w:rFonts w:cstheme="minorHAnsi"/>
          <w:color w:val="222222"/>
          <w:shd w:val="clear" w:color="auto" w:fill="FFFFFF"/>
        </w:rPr>
      </w:pPr>
      <w:r w:rsidRPr="00356EF6">
        <w:rPr>
          <w:rFonts w:cstheme="minorHAnsi"/>
          <w:color w:val="222222"/>
          <w:shd w:val="clear" w:color="auto" w:fill="FFFFFF"/>
        </w:rPr>
        <w:t>Benson, J., &amp; Fleishman, J. A. (1994). The robustness of maximum likelihood and distribution-free estimators to non-normality in confirmatory factor analysis. </w:t>
      </w:r>
      <w:r w:rsidRPr="00356EF6">
        <w:rPr>
          <w:rFonts w:cstheme="minorHAnsi"/>
          <w:i/>
          <w:iCs/>
          <w:color w:val="222222"/>
          <w:shd w:val="clear" w:color="auto" w:fill="FFFFFF"/>
        </w:rPr>
        <w:t>Quality and Quantity</w:t>
      </w:r>
      <w:r w:rsidRPr="00356EF6">
        <w:rPr>
          <w:rFonts w:cstheme="minorHAnsi"/>
          <w:i/>
          <w:iCs/>
          <w:color w:val="222222"/>
          <w:shd w:val="clear" w:color="auto" w:fill="FFFFFF"/>
          <w:rPrChange w:id="1519" w:author="Jujia Li [2]" w:date="2023-07-27T22:50:00Z">
            <w:rPr>
              <w:rFonts w:cstheme="minorHAnsi"/>
              <w:color w:val="222222"/>
              <w:shd w:val="clear" w:color="auto" w:fill="FFFFFF"/>
            </w:rPr>
          </w:rPrChange>
        </w:rPr>
        <w:t>, 28</w:t>
      </w:r>
      <w:r w:rsidRPr="00356EF6">
        <w:rPr>
          <w:rFonts w:cstheme="minorHAnsi"/>
          <w:color w:val="222222"/>
          <w:shd w:val="clear" w:color="auto" w:fill="FFFFFF"/>
        </w:rPr>
        <w:t>(2), 117-136.</w:t>
      </w:r>
    </w:p>
    <w:p w14:paraId="6B1D4D81" w14:textId="77777777" w:rsidR="00BC1895" w:rsidRPr="00356EF6" w:rsidRDefault="00BC1895" w:rsidP="00B838E8">
      <w:pPr>
        <w:spacing w:after="0" w:line="480" w:lineRule="auto"/>
        <w:ind w:firstLine="720"/>
        <w:rPr>
          <w:rFonts w:cstheme="minorHAnsi"/>
          <w:color w:val="222222"/>
          <w:shd w:val="clear" w:color="auto" w:fill="FFFFFF"/>
        </w:rPr>
      </w:pPr>
    </w:p>
    <w:p w14:paraId="6A92EAE5" w14:textId="3FCAA188" w:rsidR="00970615" w:rsidRPr="00356EF6" w:rsidRDefault="00970615"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 xml:space="preserve">Blanca, M. J., </w:t>
      </w:r>
      <w:proofErr w:type="spellStart"/>
      <w:r w:rsidRPr="00356EF6">
        <w:rPr>
          <w:rFonts w:cstheme="minorHAnsi"/>
          <w:color w:val="222222"/>
          <w:shd w:val="clear" w:color="auto" w:fill="FFFFFF"/>
        </w:rPr>
        <w:t>Arnau</w:t>
      </w:r>
      <w:proofErr w:type="spellEnd"/>
      <w:r w:rsidRPr="00356EF6">
        <w:rPr>
          <w:rFonts w:cstheme="minorHAnsi"/>
          <w:color w:val="222222"/>
          <w:shd w:val="clear" w:color="auto" w:fill="FFFFFF"/>
        </w:rPr>
        <w:t xml:space="preserve">, J., López-Montiel, D., Bono, R., &amp; </w:t>
      </w:r>
      <w:proofErr w:type="spellStart"/>
      <w:r w:rsidRPr="00356EF6">
        <w:rPr>
          <w:rFonts w:cstheme="minorHAnsi"/>
          <w:color w:val="222222"/>
          <w:shd w:val="clear" w:color="auto" w:fill="FFFFFF"/>
        </w:rPr>
        <w:t>Bendayan</w:t>
      </w:r>
      <w:proofErr w:type="spellEnd"/>
      <w:r w:rsidRPr="00356EF6">
        <w:rPr>
          <w:rFonts w:cstheme="minorHAnsi"/>
          <w:color w:val="222222"/>
          <w:shd w:val="clear" w:color="auto" w:fill="FFFFFF"/>
        </w:rPr>
        <w:t xml:space="preserve">, R. (2013). Skewness and kurtosis in </w:t>
      </w:r>
      <w:del w:id="1520" w:author="Jujia Li [2]" w:date="2023-07-27T10:46:00Z">
        <w:r w:rsidR="00203AF0" w:rsidRPr="00356EF6" w:rsidDel="00031553">
          <w:rPr>
            <w:rFonts w:cstheme="minorHAnsi"/>
            <w:color w:val="222222"/>
            <w:shd w:val="clear" w:color="auto" w:fill="FFFFFF"/>
          </w:rPr>
          <w:delText>actual</w:delText>
        </w:r>
      </w:del>
      <w:ins w:id="1521" w:author="Jujia Li [2]" w:date="2023-07-27T10:46:00Z">
        <w:r w:rsidR="00031553" w:rsidRPr="00356EF6">
          <w:rPr>
            <w:rFonts w:cstheme="minorHAnsi"/>
            <w:color w:val="222222"/>
            <w:shd w:val="clear" w:color="auto" w:fill="FFFFFF"/>
          </w:rPr>
          <w:t>true</w:t>
        </w:r>
      </w:ins>
      <w:r w:rsidRPr="00356EF6">
        <w:rPr>
          <w:rFonts w:cstheme="minorHAnsi"/>
          <w:color w:val="222222"/>
          <w:shd w:val="clear" w:color="auto" w:fill="FFFFFF"/>
        </w:rPr>
        <w:t xml:space="preserve"> data samples. </w:t>
      </w:r>
      <w:r w:rsidRPr="00356EF6">
        <w:rPr>
          <w:rFonts w:cstheme="minorHAnsi"/>
          <w:i/>
          <w:iCs/>
          <w:color w:val="222222"/>
          <w:shd w:val="clear" w:color="auto" w:fill="FFFFFF"/>
        </w:rPr>
        <w:t>Methodology: European Journal of Research Methods for the Behavioral and Social Sciences</w:t>
      </w:r>
      <w:r w:rsidRPr="00356EF6">
        <w:rPr>
          <w:rFonts w:cstheme="minorHAnsi"/>
          <w:color w:val="222222"/>
          <w:shd w:val="clear" w:color="auto" w:fill="FFFFFF"/>
        </w:rPr>
        <w:t>, </w:t>
      </w:r>
      <w:r w:rsidRPr="00356EF6">
        <w:rPr>
          <w:rFonts w:cstheme="minorHAnsi"/>
          <w:i/>
          <w:iCs/>
          <w:color w:val="222222"/>
          <w:shd w:val="clear" w:color="auto" w:fill="FFFFFF"/>
        </w:rPr>
        <w:t>9</w:t>
      </w:r>
      <w:r w:rsidRPr="00356EF6">
        <w:rPr>
          <w:rFonts w:cstheme="minorHAnsi"/>
          <w:color w:val="222222"/>
          <w:shd w:val="clear" w:color="auto" w:fill="FFFFFF"/>
        </w:rPr>
        <w:t>(2), 78.</w:t>
      </w:r>
    </w:p>
    <w:p w14:paraId="144D0A5A" w14:textId="610448E8" w:rsidR="00970615" w:rsidRPr="00356EF6" w:rsidRDefault="00970615" w:rsidP="00041F7F">
      <w:pPr>
        <w:spacing w:after="0" w:line="480" w:lineRule="auto"/>
        <w:ind w:firstLine="720"/>
        <w:rPr>
          <w:rFonts w:cstheme="minorHAnsi"/>
          <w:color w:val="222222"/>
          <w:shd w:val="clear" w:color="auto" w:fill="FFFFFF"/>
        </w:rPr>
      </w:pPr>
      <w:proofErr w:type="spellStart"/>
      <w:r w:rsidRPr="00356EF6">
        <w:rPr>
          <w:rFonts w:cstheme="minorHAnsi"/>
          <w:color w:val="222222"/>
          <w:shd w:val="clear" w:color="auto" w:fill="FFFFFF"/>
        </w:rPr>
        <w:t>Bornovalova</w:t>
      </w:r>
      <w:proofErr w:type="spellEnd"/>
      <w:r w:rsidRPr="00356EF6">
        <w:rPr>
          <w:rFonts w:cstheme="minorHAnsi"/>
          <w:color w:val="222222"/>
          <w:shd w:val="clear" w:color="auto" w:fill="FFFFFF"/>
        </w:rPr>
        <w:t xml:space="preserve">, M. A., Choate, A. M., Fatimah, H., Petersen, K. J., &amp; </w:t>
      </w:r>
      <w:proofErr w:type="spellStart"/>
      <w:r w:rsidRPr="00356EF6">
        <w:rPr>
          <w:rFonts w:cstheme="minorHAnsi"/>
          <w:color w:val="222222"/>
          <w:shd w:val="clear" w:color="auto" w:fill="FFFFFF"/>
        </w:rPr>
        <w:t>Wiernik</w:t>
      </w:r>
      <w:proofErr w:type="spellEnd"/>
      <w:r w:rsidRPr="00356EF6">
        <w:rPr>
          <w:rFonts w:cstheme="minorHAnsi"/>
          <w:color w:val="222222"/>
          <w:shd w:val="clear" w:color="auto" w:fill="FFFFFF"/>
        </w:rPr>
        <w:t>, B. M. (2020). Appropriate use of bifactor analysis in psychopathology research: Appreciating benefits and limitations. </w:t>
      </w:r>
      <w:r w:rsidRPr="00356EF6">
        <w:rPr>
          <w:rFonts w:cstheme="minorHAnsi"/>
          <w:i/>
          <w:iCs/>
          <w:color w:val="222222"/>
          <w:shd w:val="clear" w:color="auto" w:fill="FFFFFF"/>
        </w:rPr>
        <w:t>Biological Psychiatry</w:t>
      </w:r>
      <w:r w:rsidRPr="00356EF6">
        <w:rPr>
          <w:rFonts w:cstheme="minorHAnsi"/>
          <w:color w:val="222222"/>
          <w:shd w:val="clear" w:color="auto" w:fill="FFFFFF"/>
        </w:rPr>
        <w:t>, </w:t>
      </w:r>
      <w:r w:rsidRPr="00356EF6">
        <w:rPr>
          <w:rFonts w:cstheme="minorHAnsi"/>
          <w:i/>
          <w:iCs/>
          <w:color w:val="222222"/>
          <w:shd w:val="clear" w:color="auto" w:fill="FFFFFF"/>
        </w:rPr>
        <w:t>88</w:t>
      </w:r>
      <w:r w:rsidRPr="00356EF6">
        <w:rPr>
          <w:rFonts w:cstheme="minorHAnsi"/>
          <w:color w:val="222222"/>
          <w:shd w:val="clear" w:color="auto" w:fill="FFFFFF"/>
        </w:rPr>
        <w:t>(1), 18-27.</w:t>
      </w:r>
    </w:p>
    <w:p w14:paraId="2DF74139" w14:textId="097CD03B" w:rsidR="00B175A6" w:rsidRPr="00356EF6" w:rsidRDefault="00B175A6"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 xml:space="preserve">Bolt, D. M., &amp; Lall, V. F. (2003). Estimation of compensatory and </w:t>
      </w:r>
      <w:proofErr w:type="spellStart"/>
      <w:r w:rsidRPr="00356EF6">
        <w:rPr>
          <w:rFonts w:cstheme="minorHAnsi"/>
          <w:color w:val="222222"/>
          <w:shd w:val="clear" w:color="auto" w:fill="FFFFFF"/>
        </w:rPr>
        <w:t>noncompensatory</w:t>
      </w:r>
      <w:proofErr w:type="spellEnd"/>
      <w:r w:rsidRPr="00356EF6">
        <w:rPr>
          <w:rFonts w:cstheme="minorHAnsi"/>
          <w:color w:val="222222"/>
          <w:shd w:val="clear" w:color="auto" w:fill="FFFFFF"/>
        </w:rPr>
        <w:t xml:space="preserve"> multidimensional item response models using Markov chain Monte Carlo. </w:t>
      </w:r>
      <w:r w:rsidRPr="00356EF6">
        <w:rPr>
          <w:rFonts w:cstheme="minorHAnsi"/>
          <w:i/>
          <w:iCs/>
          <w:color w:val="222222"/>
          <w:shd w:val="clear" w:color="auto" w:fill="FFFFFF"/>
        </w:rPr>
        <w:t>Applied Psychological Measurement</w:t>
      </w:r>
      <w:r w:rsidRPr="00356EF6">
        <w:rPr>
          <w:rFonts w:cstheme="minorHAnsi"/>
          <w:color w:val="222222"/>
          <w:shd w:val="clear" w:color="auto" w:fill="FFFFFF"/>
        </w:rPr>
        <w:t>, </w:t>
      </w:r>
      <w:r w:rsidRPr="00356EF6">
        <w:rPr>
          <w:rFonts w:cstheme="minorHAnsi"/>
          <w:i/>
          <w:iCs/>
          <w:color w:val="222222"/>
          <w:shd w:val="clear" w:color="auto" w:fill="FFFFFF"/>
        </w:rPr>
        <w:t>27</w:t>
      </w:r>
      <w:r w:rsidRPr="00356EF6">
        <w:rPr>
          <w:rFonts w:cstheme="minorHAnsi"/>
          <w:color w:val="222222"/>
          <w:shd w:val="clear" w:color="auto" w:fill="FFFFFF"/>
        </w:rPr>
        <w:t>(6), 395-414.</w:t>
      </w:r>
    </w:p>
    <w:p w14:paraId="57F82912" w14:textId="03504A0D" w:rsidR="00970615" w:rsidRPr="00356EF6" w:rsidRDefault="00970615"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Boulet, J. R. (1996). </w:t>
      </w:r>
      <w:r w:rsidRPr="00356EF6">
        <w:rPr>
          <w:rFonts w:cstheme="minorHAnsi"/>
          <w:i/>
          <w:iCs/>
          <w:color w:val="222222"/>
          <w:shd w:val="clear" w:color="auto" w:fill="FFFFFF"/>
        </w:rPr>
        <w:t>The effect of nonnormal ability distributions on IRT parameter estimation using full-information and limited-information methods</w:t>
      </w:r>
      <w:r w:rsidRPr="00356EF6">
        <w:rPr>
          <w:rFonts w:cstheme="minorHAnsi"/>
          <w:color w:val="222222"/>
          <w:shd w:val="clear" w:color="auto" w:fill="FFFFFF"/>
        </w:rPr>
        <w:t>. University of Ottawa (Canada).</w:t>
      </w:r>
    </w:p>
    <w:p w14:paraId="3A35759E" w14:textId="62689911" w:rsidR="00970615" w:rsidRPr="00356EF6" w:rsidRDefault="00970615" w:rsidP="00041F7F">
      <w:pPr>
        <w:spacing w:after="0" w:line="480" w:lineRule="auto"/>
        <w:ind w:firstLine="720"/>
        <w:rPr>
          <w:ins w:id="1522" w:author="Jujia Li" w:date="2023-07-18T11:55:00Z"/>
          <w:rFonts w:cstheme="minorHAnsi"/>
          <w:color w:val="222222"/>
          <w:shd w:val="clear" w:color="auto" w:fill="FFFFFF"/>
        </w:rPr>
      </w:pPr>
      <w:proofErr w:type="spellStart"/>
      <w:r w:rsidRPr="00356EF6">
        <w:rPr>
          <w:rFonts w:cstheme="minorHAnsi"/>
          <w:color w:val="222222"/>
          <w:shd w:val="clear" w:color="auto" w:fill="FFFFFF"/>
        </w:rPr>
        <w:t>Crișan</w:t>
      </w:r>
      <w:proofErr w:type="spellEnd"/>
      <w:r w:rsidRPr="00356EF6">
        <w:rPr>
          <w:rFonts w:cstheme="minorHAnsi"/>
          <w:color w:val="222222"/>
          <w:shd w:val="clear" w:color="auto" w:fill="FFFFFF"/>
        </w:rPr>
        <w:t xml:space="preserve">, D. R., </w:t>
      </w:r>
      <w:proofErr w:type="spellStart"/>
      <w:r w:rsidRPr="00356EF6">
        <w:rPr>
          <w:rFonts w:cstheme="minorHAnsi"/>
          <w:color w:val="222222"/>
          <w:shd w:val="clear" w:color="auto" w:fill="FFFFFF"/>
        </w:rPr>
        <w:t>Tendeiro</w:t>
      </w:r>
      <w:proofErr w:type="spellEnd"/>
      <w:r w:rsidRPr="00356EF6">
        <w:rPr>
          <w:rFonts w:cstheme="minorHAnsi"/>
          <w:color w:val="222222"/>
          <w:shd w:val="clear" w:color="auto" w:fill="FFFFFF"/>
        </w:rPr>
        <w:t xml:space="preserve">, J. N., Wanders, R. B., van </w:t>
      </w:r>
      <w:proofErr w:type="spellStart"/>
      <w:r w:rsidRPr="00356EF6">
        <w:rPr>
          <w:rFonts w:cstheme="minorHAnsi"/>
          <w:color w:val="222222"/>
          <w:shd w:val="clear" w:color="auto" w:fill="FFFFFF"/>
        </w:rPr>
        <w:t>Ravenzwaaij</w:t>
      </w:r>
      <w:proofErr w:type="spellEnd"/>
      <w:r w:rsidRPr="00356EF6">
        <w:rPr>
          <w:rFonts w:cstheme="minorHAnsi"/>
          <w:color w:val="222222"/>
          <w:shd w:val="clear" w:color="auto" w:fill="FFFFFF"/>
        </w:rPr>
        <w:t>, D., Meijer, R. R., &amp; Hartman, C. A. (2019). Practical consequences of model misfit when using rating scales to assess the severity of attention problems in children. </w:t>
      </w:r>
      <w:r w:rsidRPr="00356EF6">
        <w:rPr>
          <w:rFonts w:cstheme="minorHAnsi"/>
          <w:i/>
          <w:iCs/>
          <w:color w:val="222222"/>
          <w:shd w:val="clear" w:color="auto" w:fill="FFFFFF"/>
        </w:rPr>
        <w:t>International journal of methods in psychiatric research</w:t>
      </w:r>
      <w:r w:rsidRPr="00356EF6">
        <w:rPr>
          <w:rFonts w:cstheme="minorHAnsi"/>
          <w:color w:val="222222"/>
          <w:shd w:val="clear" w:color="auto" w:fill="FFFFFF"/>
        </w:rPr>
        <w:t>, </w:t>
      </w:r>
      <w:r w:rsidRPr="00356EF6">
        <w:rPr>
          <w:rFonts w:cstheme="minorHAnsi"/>
          <w:i/>
          <w:iCs/>
          <w:color w:val="222222"/>
          <w:shd w:val="clear" w:color="auto" w:fill="FFFFFF"/>
        </w:rPr>
        <w:t>28</w:t>
      </w:r>
      <w:r w:rsidRPr="00356EF6">
        <w:rPr>
          <w:rFonts w:cstheme="minorHAnsi"/>
          <w:color w:val="222222"/>
          <w:shd w:val="clear" w:color="auto" w:fill="FFFFFF"/>
        </w:rPr>
        <w:t>(4), e1795.</w:t>
      </w:r>
    </w:p>
    <w:p w14:paraId="61C517A3" w14:textId="396A57F9" w:rsidR="00962F3C" w:rsidRPr="00356EF6" w:rsidRDefault="00962F3C" w:rsidP="00041F7F">
      <w:pPr>
        <w:spacing w:after="0" w:line="480" w:lineRule="auto"/>
        <w:ind w:firstLine="720"/>
        <w:rPr>
          <w:rFonts w:cstheme="minorHAnsi"/>
          <w:color w:val="222222"/>
          <w:shd w:val="clear" w:color="auto" w:fill="FFFFFF"/>
        </w:rPr>
      </w:pPr>
      <w:ins w:id="1523" w:author="Jujia Li" w:date="2023-07-18T11:55:00Z">
        <w:r w:rsidRPr="00356EF6">
          <w:rPr>
            <w:rFonts w:cstheme="minorHAnsi"/>
            <w:color w:val="222222"/>
            <w:shd w:val="clear" w:color="auto" w:fill="FFFFFF"/>
            <w:rPrChange w:id="1524" w:author="Jujia Li [2]" w:date="2023-07-27T22:50:00Z">
              <w:rPr>
                <w:rFonts w:ascii="Arial" w:hAnsi="Arial" w:cs="Arial"/>
                <w:color w:val="222222"/>
                <w:sz w:val="20"/>
                <w:szCs w:val="20"/>
                <w:shd w:val="clear" w:color="auto" w:fill="FFFFFF"/>
              </w:rPr>
            </w:rPrChange>
          </w:rPr>
          <w:t>Curran, P. J., West, S. G., &amp; Finch, J. F. (1996). The robustness of test statistics to nonnormality and specification error in confirmatory factor analysis. </w:t>
        </w:r>
        <w:r w:rsidRPr="00356EF6">
          <w:rPr>
            <w:rFonts w:cstheme="minorHAnsi"/>
            <w:i/>
            <w:iCs/>
            <w:color w:val="222222"/>
            <w:shd w:val="clear" w:color="auto" w:fill="FFFFFF"/>
            <w:rPrChange w:id="1525" w:author="Jujia Li [2]" w:date="2023-07-27T22:50:00Z">
              <w:rPr>
                <w:rFonts w:ascii="Arial" w:hAnsi="Arial" w:cs="Arial"/>
                <w:i/>
                <w:iCs/>
                <w:color w:val="222222"/>
                <w:sz w:val="20"/>
                <w:szCs w:val="20"/>
                <w:shd w:val="clear" w:color="auto" w:fill="FFFFFF"/>
              </w:rPr>
            </w:rPrChange>
          </w:rPr>
          <w:t>Psychological methods</w:t>
        </w:r>
        <w:r w:rsidRPr="00356EF6">
          <w:rPr>
            <w:rFonts w:cstheme="minorHAnsi"/>
            <w:color w:val="222222"/>
            <w:shd w:val="clear" w:color="auto" w:fill="FFFFFF"/>
            <w:rPrChange w:id="1526"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527" w:author="Jujia Li [2]" w:date="2023-07-27T22:50:00Z">
              <w:rPr>
                <w:rFonts w:ascii="Arial" w:hAnsi="Arial" w:cs="Arial"/>
                <w:i/>
                <w:iCs/>
                <w:color w:val="222222"/>
                <w:sz w:val="20"/>
                <w:szCs w:val="20"/>
                <w:shd w:val="clear" w:color="auto" w:fill="FFFFFF"/>
              </w:rPr>
            </w:rPrChange>
          </w:rPr>
          <w:t>1</w:t>
        </w:r>
        <w:r w:rsidRPr="00356EF6">
          <w:rPr>
            <w:rFonts w:cstheme="minorHAnsi"/>
            <w:color w:val="222222"/>
            <w:shd w:val="clear" w:color="auto" w:fill="FFFFFF"/>
            <w:rPrChange w:id="1528" w:author="Jujia Li [2]" w:date="2023-07-27T22:50:00Z">
              <w:rPr>
                <w:rFonts w:ascii="Arial" w:hAnsi="Arial" w:cs="Arial"/>
                <w:color w:val="222222"/>
                <w:sz w:val="20"/>
                <w:szCs w:val="20"/>
                <w:shd w:val="clear" w:color="auto" w:fill="FFFFFF"/>
              </w:rPr>
            </w:rPrChange>
          </w:rPr>
          <w:t>(1), 16.</w:t>
        </w:r>
      </w:ins>
    </w:p>
    <w:p w14:paraId="20D3E350" w14:textId="12D2A90C" w:rsidR="00970615" w:rsidRPr="00356EF6" w:rsidRDefault="00970615" w:rsidP="00041F7F">
      <w:pPr>
        <w:spacing w:after="0" w:line="480" w:lineRule="auto"/>
        <w:ind w:firstLine="720"/>
        <w:rPr>
          <w:rFonts w:cstheme="minorHAnsi"/>
          <w:color w:val="222222"/>
          <w:shd w:val="clear" w:color="auto" w:fill="FFFFFF"/>
        </w:rPr>
      </w:pPr>
      <w:proofErr w:type="spellStart"/>
      <w:r w:rsidRPr="00356EF6">
        <w:rPr>
          <w:rFonts w:cstheme="minorHAnsi"/>
          <w:color w:val="222222"/>
          <w:shd w:val="clear" w:color="auto" w:fill="FFFFFF"/>
        </w:rPr>
        <w:lastRenderedPageBreak/>
        <w:t>DeMars</w:t>
      </w:r>
      <w:proofErr w:type="spellEnd"/>
      <w:r w:rsidRPr="00356EF6">
        <w:rPr>
          <w:rFonts w:cstheme="minorHAnsi"/>
          <w:color w:val="222222"/>
          <w:shd w:val="clear" w:color="auto" w:fill="FFFFFF"/>
        </w:rPr>
        <w:t>, C. E. (2012). A comparison of limited-information and full-information methods in M plus for estimating item response theory parameters for nonnormal populations. </w:t>
      </w:r>
      <w:r w:rsidRPr="00356EF6">
        <w:rPr>
          <w:rFonts w:cstheme="minorHAnsi"/>
          <w:i/>
          <w:iCs/>
          <w:color w:val="222222"/>
          <w:shd w:val="clear" w:color="auto" w:fill="FFFFFF"/>
        </w:rPr>
        <w:t>Structural Equation Modeling: A Multidisciplinary Journal</w:t>
      </w:r>
      <w:r w:rsidRPr="00356EF6">
        <w:rPr>
          <w:rFonts w:cstheme="minorHAnsi"/>
          <w:color w:val="222222"/>
          <w:shd w:val="clear" w:color="auto" w:fill="FFFFFF"/>
        </w:rPr>
        <w:t>, </w:t>
      </w:r>
      <w:r w:rsidRPr="00356EF6">
        <w:rPr>
          <w:rFonts w:cstheme="minorHAnsi"/>
          <w:i/>
          <w:iCs/>
          <w:color w:val="222222"/>
          <w:shd w:val="clear" w:color="auto" w:fill="FFFFFF"/>
        </w:rPr>
        <w:t>19</w:t>
      </w:r>
      <w:r w:rsidRPr="00356EF6">
        <w:rPr>
          <w:rFonts w:cstheme="minorHAnsi"/>
          <w:color w:val="222222"/>
          <w:shd w:val="clear" w:color="auto" w:fill="FFFFFF"/>
        </w:rPr>
        <w:t>(4), 610-632.</w:t>
      </w:r>
    </w:p>
    <w:p w14:paraId="75841FAD" w14:textId="288F630C" w:rsidR="00B74AAF" w:rsidRPr="00356EF6" w:rsidRDefault="00B74AAF" w:rsidP="00041F7F">
      <w:pPr>
        <w:spacing w:after="0" w:line="480" w:lineRule="auto"/>
        <w:ind w:firstLine="720"/>
        <w:rPr>
          <w:ins w:id="1529" w:author="Jujia Li" w:date="2023-07-18T12:00:00Z"/>
          <w:rFonts w:cstheme="minorHAnsi"/>
          <w:color w:val="222222"/>
          <w:shd w:val="clear" w:color="auto" w:fill="FFFFFF"/>
        </w:rPr>
      </w:pPr>
      <w:proofErr w:type="spellStart"/>
      <w:r w:rsidRPr="00356EF6">
        <w:rPr>
          <w:rFonts w:cstheme="minorHAnsi"/>
          <w:color w:val="222222"/>
          <w:shd w:val="clear" w:color="auto" w:fill="FFFFFF"/>
        </w:rPr>
        <w:t>Doane</w:t>
      </w:r>
      <w:proofErr w:type="spellEnd"/>
      <w:r w:rsidRPr="00356EF6">
        <w:rPr>
          <w:rFonts w:cstheme="minorHAnsi"/>
          <w:color w:val="222222"/>
          <w:shd w:val="clear" w:color="auto" w:fill="FFFFFF"/>
        </w:rPr>
        <w:t>, D. P., &amp; Seward, L. E. (2011). Measuring skewness: a forgotten statistic. </w:t>
      </w:r>
      <w:r w:rsidRPr="00356EF6">
        <w:rPr>
          <w:rFonts w:cstheme="minorHAnsi"/>
          <w:i/>
          <w:iCs/>
          <w:color w:val="222222"/>
          <w:shd w:val="clear" w:color="auto" w:fill="FFFFFF"/>
        </w:rPr>
        <w:t>Journal of statistics education</w:t>
      </w:r>
      <w:r w:rsidRPr="00356EF6">
        <w:rPr>
          <w:rFonts w:cstheme="minorHAnsi"/>
          <w:color w:val="222222"/>
          <w:shd w:val="clear" w:color="auto" w:fill="FFFFFF"/>
        </w:rPr>
        <w:t>, </w:t>
      </w:r>
      <w:r w:rsidRPr="00356EF6">
        <w:rPr>
          <w:rFonts w:cstheme="minorHAnsi"/>
          <w:i/>
          <w:iCs/>
          <w:color w:val="222222"/>
          <w:shd w:val="clear" w:color="auto" w:fill="FFFFFF"/>
        </w:rPr>
        <w:t>19</w:t>
      </w:r>
      <w:r w:rsidRPr="00356EF6">
        <w:rPr>
          <w:rFonts w:cstheme="minorHAnsi"/>
          <w:color w:val="222222"/>
          <w:shd w:val="clear" w:color="auto" w:fill="FFFFFF"/>
        </w:rPr>
        <w:t>(2).</w:t>
      </w:r>
    </w:p>
    <w:p w14:paraId="1FD78B38" w14:textId="3039E894" w:rsidR="0029667D" w:rsidRPr="00356EF6" w:rsidRDefault="0029667D" w:rsidP="00041F7F">
      <w:pPr>
        <w:spacing w:after="0" w:line="480" w:lineRule="auto"/>
        <w:ind w:firstLine="720"/>
        <w:rPr>
          <w:rFonts w:cstheme="minorHAnsi"/>
          <w:color w:val="222222"/>
          <w:shd w:val="clear" w:color="auto" w:fill="FFFFFF"/>
        </w:rPr>
      </w:pPr>
      <w:ins w:id="1530" w:author="Jujia Li" w:date="2023-07-18T12:00:00Z">
        <w:r w:rsidRPr="00356EF6">
          <w:rPr>
            <w:rFonts w:cstheme="minorHAnsi"/>
            <w:color w:val="222222"/>
            <w:shd w:val="clear" w:color="auto" w:fill="FFFFFF"/>
            <w:rPrChange w:id="1531" w:author="Jujia Li [2]" w:date="2023-07-27T22:50:00Z">
              <w:rPr>
                <w:rFonts w:ascii="Arial" w:hAnsi="Arial" w:cs="Arial"/>
                <w:color w:val="222222"/>
                <w:sz w:val="20"/>
                <w:szCs w:val="20"/>
                <w:shd w:val="clear" w:color="auto" w:fill="FFFFFF"/>
              </w:rPr>
            </w:rPrChange>
          </w:rPr>
          <w:t>Finch, J. F., West, S. G., &amp; MacKinnon, D. P. (1997). Effects of sample size and nonnormality on the estimation of mediated effects in latent variable models. </w:t>
        </w:r>
        <w:r w:rsidRPr="00356EF6">
          <w:rPr>
            <w:rFonts w:cstheme="minorHAnsi"/>
            <w:i/>
            <w:iCs/>
            <w:color w:val="222222"/>
            <w:shd w:val="clear" w:color="auto" w:fill="FFFFFF"/>
            <w:rPrChange w:id="1532" w:author="Jujia Li [2]" w:date="2023-07-27T22:50:00Z">
              <w:rPr>
                <w:rFonts w:ascii="Arial" w:hAnsi="Arial" w:cs="Arial"/>
                <w:i/>
                <w:iCs/>
                <w:color w:val="222222"/>
                <w:sz w:val="20"/>
                <w:szCs w:val="20"/>
                <w:shd w:val="clear" w:color="auto" w:fill="FFFFFF"/>
              </w:rPr>
            </w:rPrChange>
          </w:rPr>
          <w:t>Structural Equation Modeling: A Multidisciplinary Journal</w:t>
        </w:r>
        <w:r w:rsidRPr="00356EF6">
          <w:rPr>
            <w:rFonts w:cstheme="minorHAnsi"/>
            <w:color w:val="222222"/>
            <w:shd w:val="clear" w:color="auto" w:fill="FFFFFF"/>
            <w:rPrChange w:id="1533"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534" w:author="Jujia Li [2]" w:date="2023-07-27T22:50:00Z">
              <w:rPr>
                <w:rFonts w:ascii="Arial" w:hAnsi="Arial" w:cs="Arial"/>
                <w:i/>
                <w:iCs/>
                <w:color w:val="222222"/>
                <w:sz w:val="20"/>
                <w:szCs w:val="20"/>
                <w:shd w:val="clear" w:color="auto" w:fill="FFFFFF"/>
              </w:rPr>
            </w:rPrChange>
          </w:rPr>
          <w:t>4</w:t>
        </w:r>
        <w:r w:rsidRPr="00356EF6">
          <w:rPr>
            <w:rFonts w:cstheme="minorHAnsi"/>
            <w:color w:val="222222"/>
            <w:shd w:val="clear" w:color="auto" w:fill="FFFFFF"/>
            <w:rPrChange w:id="1535" w:author="Jujia Li [2]" w:date="2023-07-27T22:50:00Z">
              <w:rPr>
                <w:rFonts w:ascii="Arial" w:hAnsi="Arial" w:cs="Arial"/>
                <w:color w:val="222222"/>
                <w:sz w:val="20"/>
                <w:szCs w:val="20"/>
                <w:shd w:val="clear" w:color="auto" w:fill="FFFFFF"/>
              </w:rPr>
            </w:rPrChange>
          </w:rPr>
          <w:t>(2), 87-107.</w:t>
        </w:r>
      </w:ins>
    </w:p>
    <w:p w14:paraId="36ABFEE9" w14:textId="240521DC" w:rsidR="00970615" w:rsidRPr="00356EF6" w:rsidRDefault="00970615"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 xml:space="preserve">Harrison, D. A. (1986). Robustness of IRT parameter estimation to violations of the </w:t>
      </w:r>
      <w:proofErr w:type="spellStart"/>
      <w:r w:rsidRPr="00356EF6">
        <w:rPr>
          <w:rFonts w:cstheme="minorHAnsi"/>
          <w:color w:val="222222"/>
          <w:shd w:val="clear" w:color="auto" w:fill="FFFFFF"/>
        </w:rPr>
        <w:t>unidimensionality</w:t>
      </w:r>
      <w:proofErr w:type="spellEnd"/>
      <w:r w:rsidRPr="00356EF6">
        <w:rPr>
          <w:rFonts w:cstheme="minorHAnsi"/>
          <w:color w:val="222222"/>
          <w:shd w:val="clear" w:color="auto" w:fill="FFFFFF"/>
        </w:rPr>
        <w:t xml:space="preserve"> assumption. </w:t>
      </w:r>
      <w:r w:rsidRPr="00356EF6">
        <w:rPr>
          <w:rFonts w:cstheme="minorHAnsi"/>
          <w:i/>
          <w:iCs/>
          <w:color w:val="222222"/>
          <w:shd w:val="clear" w:color="auto" w:fill="FFFFFF"/>
        </w:rPr>
        <w:t>Journal of Educational Statistics</w:t>
      </w:r>
      <w:r w:rsidRPr="00356EF6">
        <w:rPr>
          <w:rFonts w:cstheme="minorHAnsi"/>
          <w:color w:val="222222"/>
          <w:shd w:val="clear" w:color="auto" w:fill="FFFFFF"/>
        </w:rPr>
        <w:t>, </w:t>
      </w:r>
      <w:r w:rsidRPr="00356EF6">
        <w:rPr>
          <w:rFonts w:cstheme="minorHAnsi"/>
          <w:i/>
          <w:iCs/>
          <w:color w:val="222222"/>
          <w:shd w:val="clear" w:color="auto" w:fill="FFFFFF"/>
        </w:rPr>
        <w:t>11</w:t>
      </w:r>
      <w:r w:rsidRPr="00356EF6">
        <w:rPr>
          <w:rFonts w:cstheme="minorHAnsi"/>
          <w:color w:val="222222"/>
          <w:shd w:val="clear" w:color="auto" w:fill="FFFFFF"/>
        </w:rPr>
        <w:t>(2), 91-115.</w:t>
      </w:r>
    </w:p>
    <w:p w14:paraId="6E44A035" w14:textId="77777777" w:rsidR="00B74AAF" w:rsidRPr="00356EF6" w:rsidRDefault="00B74AAF" w:rsidP="00041F7F">
      <w:pPr>
        <w:shd w:val="clear" w:color="auto" w:fill="FFFFFF"/>
        <w:spacing w:after="0" w:line="480" w:lineRule="auto"/>
        <w:ind w:firstLine="720"/>
        <w:rPr>
          <w:rFonts w:cstheme="minorHAnsi"/>
          <w:color w:val="222222"/>
          <w:shd w:val="clear" w:color="auto" w:fill="FFFFFF"/>
        </w:rPr>
      </w:pPr>
      <w:r w:rsidRPr="00356EF6">
        <w:rPr>
          <w:rFonts w:cstheme="minorHAnsi"/>
          <w:color w:val="222222"/>
          <w:shd w:val="clear" w:color="auto" w:fill="FFFFFF"/>
        </w:rPr>
        <w:t xml:space="preserve">Heinz, A., </w:t>
      </w:r>
      <w:proofErr w:type="spellStart"/>
      <w:r w:rsidRPr="00356EF6">
        <w:rPr>
          <w:rFonts w:cstheme="minorHAnsi"/>
          <w:color w:val="222222"/>
          <w:shd w:val="clear" w:color="auto" w:fill="FFFFFF"/>
        </w:rPr>
        <w:t>Sischka</w:t>
      </w:r>
      <w:proofErr w:type="spellEnd"/>
      <w:r w:rsidRPr="00356EF6">
        <w:rPr>
          <w:rFonts w:cstheme="minorHAnsi"/>
          <w:color w:val="222222"/>
          <w:shd w:val="clear" w:color="auto" w:fill="FFFFFF"/>
        </w:rPr>
        <w:t xml:space="preserve">, P. E., </w:t>
      </w:r>
      <w:proofErr w:type="spellStart"/>
      <w:r w:rsidRPr="00356EF6">
        <w:rPr>
          <w:rFonts w:cstheme="minorHAnsi"/>
          <w:color w:val="222222"/>
          <w:shd w:val="clear" w:color="auto" w:fill="FFFFFF"/>
        </w:rPr>
        <w:t>Catunda</w:t>
      </w:r>
      <w:proofErr w:type="spellEnd"/>
      <w:r w:rsidRPr="00356EF6">
        <w:rPr>
          <w:rFonts w:cstheme="minorHAnsi"/>
          <w:color w:val="222222"/>
          <w:shd w:val="clear" w:color="auto" w:fill="FFFFFF"/>
        </w:rPr>
        <w:t xml:space="preserve">, C., </w:t>
      </w:r>
      <w:proofErr w:type="spellStart"/>
      <w:r w:rsidRPr="00356EF6">
        <w:rPr>
          <w:rFonts w:cstheme="minorHAnsi"/>
          <w:color w:val="222222"/>
          <w:shd w:val="clear" w:color="auto" w:fill="FFFFFF"/>
        </w:rPr>
        <w:t>Cosma</w:t>
      </w:r>
      <w:proofErr w:type="spellEnd"/>
      <w:r w:rsidRPr="00356EF6">
        <w:rPr>
          <w:rFonts w:cstheme="minorHAnsi"/>
          <w:color w:val="222222"/>
          <w:shd w:val="clear" w:color="auto" w:fill="FFFFFF"/>
        </w:rPr>
        <w:t xml:space="preserve">, A., García-Moya, I., </w:t>
      </w:r>
      <w:proofErr w:type="spellStart"/>
      <w:r w:rsidRPr="00356EF6">
        <w:rPr>
          <w:rFonts w:cstheme="minorHAnsi"/>
          <w:color w:val="222222"/>
          <w:shd w:val="clear" w:color="auto" w:fill="FFFFFF"/>
        </w:rPr>
        <w:t>Lyyra</w:t>
      </w:r>
      <w:proofErr w:type="spellEnd"/>
      <w:r w:rsidRPr="00356EF6">
        <w:rPr>
          <w:rFonts w:cstheme="minorHAnsi"/>
          <w:color w:val="222222"/>
          <w:shd w:val="clear" w:color="auto" w:fill="FFFFFF"/>
        </w:rPr>
        <w:t>, N., ... &amp; Pickett, W. (2022). Item response theory and differential test functioning analysis of the HBSC-Symptom-Checklist across 46 countries. </w:t>
      </w:r>
      <w:r w:rsidRPr="00356EF6">
        <w:rPr>
          <w:rFonts w:cstheme="minorHAnsi"/>
          <w:i/>
          <w:iCs/>
          <w:color w:val="222222"/>
          <w:shd w:val="clear" w:color="auto" w:fill="FFFFFF"/>
        </w:rPr>
        <w:t>BMC medical research methodology</w:t>
      </w:r>
      <w:r w:rsidRPr="00356EF6">
        <w:rPr>
          <w:rFonts w:cstheme="minorHAnsi"/>
          <w:color w:val="222222"/>
          <w:shd w:val="clear" w:color="auto" w:fill="FFFFFF"/>
        </w:rPr>
        <w:t>, </w:t>
      </w:r>
      <w:r w:rsidRPr="00356EF6">
        <w:rPr>
          <w:rFonts w:cstheme="minorHAnsi"/>
          <w:i/>
          <w:iCs/>
          <w:color w:val="222222"/>
          <w:shd w:val="clear" w:color="auto" w:fill="FFFFFF"/>
        </w:rPr>
        <w:t>22</w:t>
      </w:r>
      <w:r w:rsidRPr="00356EF6">
        <w:rPr>
          <w:rFonts w:cstheme="minorHAnsi"/>
          <w:color w:val="222222"/>
          <w:shd w:val="clear" w:color="auto" w:fill="FFFFFF"/>
        </w:rPr>
        <w:t>(1), 1-24.</w:t>
      </w:r>
    </w:p>
    <w:p w14:paraId="68A5691A" w14:textId="7E1DC656" w:rsidR="00B74AAF" w:rsidRPr="00356EF6" w:rsidRDefault="00B74AAF" w:rsidP="00041F7F">
      <w:pPr>
        <w:spacing w:after="0" w:line="480" w:lineRule="auto"/>
        <w:ind w:firstLine="720"/>
        <w:rPr>
          <w:ins w:id="1536" w:author="Jujia Li" w:date="2023-07-18T17:06:00Z"/>
          <w:rFonts w:cstheme="minorHAnsi"/>
          <w:color w:val="222222"/>
          <w:shd w:val="clear" w:color="auto" w:fill="FFFFFF"/>
        </w:rPr>
      </w:pPr>
      <w:proofErr w:type="spellStart"/>
      <w:r w:rsidRPr="00356EF6">
        <w:rPr>
          <w:rFonts w:cstheme="minorHAnsi"/>
          <w:color w:val="222222"/>
          <w:shd w:val="clear" w:color="auto" w:fill="FFFFFF"/>
        </w:rPr>
        <w:t>Hotelling</w:t>
      </w:r>
      <w:proofErr w:type="spellEnd"/>
      <w:r w:rsidRPr="00356EF6">
        <w:rPr>
          <w:rFonts w:cstheme="minorHAnsi"/>
          <w:color w:val="222222"/>
          <w:shd w:val="clear" w:color="auto" w:fill="FFFFFF"/>
        </w:rPr>
        <w:t>, H., &amp; Solomons, L. M. (1932). The limits of a measure of skewness. </w:t>
      </w:r>
      <w:r w:rsidRPr="00356EF6">
        <w:rPr>
          <w:rFonts w:cstheme="minorHAnsi"/>
          <w:i/>
          <w:iCs/>
          <w:color w:val="222222"/>
          <w:shd w:val="clear" w:color="auto" w:fill="FFFFFF"/>
        </w:rPr>
        <w:t>The Annals of Mathematical Statistics</w:t>
      </w:r>
      <w:r w:rsidRPr="00356EF6">
        <w:rPr>
          <w:rFonts w:cstheme="minorHAnsi"/>
          <w:color w:val="222222"/>
          <w:shd w:val="clear" w:color="auto" w:fill="FFFFFF"/>
        </w:rPr>
        <w:t>, </w:t>
      </w:r>
      <w:r w:rsidRPr="00356EF6">
        <w:rPr>
          <w:rFonts w:cstheme="minorHAnsi"/>
          <w:i/>
          <w:iCs/>
          <w:color w:val="222222"/>
          <w:shd w:val="clear" w:color="auto" w:fill="FFFFFF"/>
        </w:rPr>
        <w:t>3</w:t>
      </w:r>
      <w:r w:rsidRPr="00356EF6">
        <w:rPr>
          <w:rFonts w:cstheme="minorHAnsi"/>
          <w:color w:val="222222"/>
          <w:shd w:val="clear" w:color="auto" w:fill="FFFFFF"/>
        </w:rPr>
        <w:t>(2), 141-142.</w:t>
      </w:r>
    </w:p>
    <w:p w14:paraId="574ED770" w14:textId="398A2222" w:rsidR="000E3DD3" w:rsidRPr="00356EF6" w:rsidRDefault="000E3DD3" w:rsidP="000E3DD3">
      <w:pPr>
        <w:spacing w:after="0" w:line="480" w:lineRule="auto"/>
        <w:ind w:firstLine="720"/>
        <w:rPr>
          <w:ins w:id="1537" w:author="Jujia Li" w:date="2023-07-18T17:04:00Z"/>
          <w:rFonts w:cstheme="minorHAnsi"/>
          <w:color w:val="222222"/>
          <w:shd w:val="clear" w:color="auto" w:fill="FFFFFF"/>
        </w:rPr>
      </w:pPr>
      <w:ins w:id="1538" w:author="Jujia Li" w:date="2023-07-18T17:06:00Z">
        <w:r w:rsidRPr="00356EF6">
          <w:rPr>
            <w:rFonts w:cstheme="minorHAnsi"/>
            <w:color w:val="222222"/>
            <w:shd w:val="clear" w:color="auto" w:fill="FFFFFF"/>
          </w:rPr>
          <w:t>Hutchinson, S. R., &amp; Olmos, A. (1998). Behavior of descriptive fit indexes in confirmatory factor analysis using ordered categorical data. Structural Equation Modeling: A Multidisciplinary Journal, 5(4), 344-364.</w:t>
        </w:r>
      </w:ins>
    </w:p>
    <w:p w14:paraId="75286200" w14:textId="556AF315" w:rsidR="002470D7" w:rsidRPr="00356EF6" w:rsidRDefault="002470D7">
      <w:pPr>
        <w:shd w:val="clear" w:color="auto" w:fill="FFFFFF"/>
        <w:spacing w:after="0" w:line="480" w:lineRule="auto"/>
        <w:ind w:firstLine="720"/>
        <w:rPr>
          <w:rFonts w:cstheme="minorHAnsi"/>
          <w:color w:val="222222"/>
          <w:shd w:val="clear" w:color="auto" w:fill="FFFFFF"/>
        </w:rPr>
        <w:pPrChange w:id="1539" w:author="Jujia Li" w:date="2023-07-18T17:04:00Z">
          <w:pPr>
            <w:spacing w:after="0" w:line="480" w:lineRule="auto"/>
            <w:ind w:firstLine="720"/>
          </w:pPr>
        </w:pPrChange>
      </w:pPr>
      <w:ins w:id="1540" w:author="Jujia Li" w:date="2023-07-18T17:04:00Z">
        <w:r w:rsidRPr="00356EF6">
          <w:rPr>
            <w:rFonts w:cstheme="minorHAnsi"/>
            <w:color w:val="222222"/>
            <w:shd w:val="clear" w:color="auto" w:fill="FFFFFF"/>
            <w:rPrChange w:id="1541" w:author="Jujia Li [2]" w:date="2023-07-27T22:50:00Z">
              <w:rPr>
                <w:rFonts w:ascii="Arial" w:hAnsi="Arial" w:cs="Arial"/>
                <w:color w:val="222222"/>
                <w:sz w:val="20"/>
                <w:szCs w:val="20"/>
                <w:shd w:val="clear" w:color="auto" w:fill="FFFFFF"/>
              </w:rPr>
            </w:rPrChange>
          </w:rPr>
          <w:t xml:space="preserve">Islam, M. Q., &amp; </w:t>
        </w:r>
        <w:proofErr w:type="spellStart"/>
        <w:r w:rsidRPr="00356EF6">
          <w:rPr>
            <w:rFonts w:cstheme="minorHAnsi"/>
            <w:color w:val="222222"/>
            <w:shd w:val="clear" w:color="auto" w:fill="FFFFFF"/>
            <w:rPrChange w:id="1542" w:author="Jujia Li [2]" w:date="2023-07-27T22:50:00Z">
              <w:rPr>
                <w:rFonts w:ascii="Arial" w:hAnsi="Arial" w:cs="Arial"/>
                <w:color w:val="222222"/>
                <w:sz w:val="20"/>
                <w:szCs w:val="20"/>
                <w:shd w:val="clear" w:color="auto" w:fill="FFFFFF"/>
              </w:rPr>
            </w:rPrChange>
          </w:rPr>
          <w:t>Tiku</w:t>
        </w:r>
        <w:proofErr w:type="spellEnd"/>
        <w:r w:rsidRPr="00356EF6">
          <w:rPr>
            <w:rFonts w:cstheme="minorHAnsi"/>
            <w:color w:val="222222"/>
            <w:shd w:val="clear" w:color="auto" w:fill="FFFFFF"/>
            <w:rPrChange w:id="1543" w:author="Jujia Li [2]" w:date="2023-07-27T22:50:00Z">
              <w:rPr>
                <w:rFonts w:ascii="Arial" w:hAnsi="Arial" w:cs="Arial"/>
                <w:color w:val="222222"/>
                <w:sz w:val="20"/>
                <w:szCs w:val="20"/>
                <w:shd w:val="clear" w:color="auto" w:fill="FFFFFF"/>
              </w:rPr>
            </w:rPrChange>
          </w:rPr>
          <w:t>, M. L. (2005). Multiple linear regression model under</w:t>
        </w:r>
        <w:r w:rsidRPr="00356EF6">
          <w:rPr>
            <w:rFonts w:cstheme="minorHAnsi"/>
            <w:color w:val="222222"/>
            <w:shd w:val="clear" w:color="auto" w:fill="FFFFFF"/>
          </w:rPr>
          <w:t xml:space="preserve"> </w:t>
        </w:r>
        <w:r w:rsidRPr="00356EF6">
          <w:rPr>
            <w:rFonts w:cstheme="minorHAnsi"/>
            <w:color w:val="222222"/>
            <w:shd w:val="clear" w:color="auto" w:fill="FFFFFF"/>
            <w:rPrChange w:id="1544" w:author="Jujia Li [2]" w:date="2023-07-27T22:50:00Z">
              <w:rPr>
                <w:rFonts w:ascii="Arial" w:hAnsi="Arial" w:cs="Arial"/>
                <w:color w:val="222222"/>
                <w:sz w:val="20"/>
                <w:szCs w:val="20"/>
                <w:shd w:val="clear" w:color="auto" w:fill="FFFFFF"/>
              </w:rPr>
            </w:rPrChange>
          </w:rPr>
          <w:t>nonnormality. </w:t>
        </w:r>
        <w:r w:rsidRPr="00356EF6">
          <w:rPr>
            <w:rFonts w:cstheme="minorHAnsi"/>
            <w:i/>
            <w:iCs/>
            <w:color w:val="222222"/>
            <w:shd w:val="clear" w:color="auto" w:fill="FFFFFF"/>
            <w:rPrChange w:id="1545" w:author="Jujia Li [2]" w:date="2023-07-27T22:50:00Z">
              <w:rPr>
                <w:rFonts w:ascii="Arial" w:hAnsi="Arial" w:cs="Arial"/>
                <w:i/>
                <w:iCs/>
                <w:color w:val="222222"/>
                <w:sz w:val="20"/>
                <w:szCs w:val="20"/>
                <w:shd w:val="clear" w:color="auto" w:fill="FFFFFF"/>
              </w:rPr>
            </w:rPrChange>
          </w:rPr>
          <w:t>Communications in Statistics-Theory and Methods</w:t>
        </w:r>
        <w:r w:rsidRPr="00356EF6">
          <w:rPr>
            <w:rFonts w:cstheme="minorHAnsi"/>
            <w:color w:val="222222"/>
            <w:shd w:val="clear" w:color="auto" w:fill="FFFFFF"/>
            <w:rPrChange w:id="1546" w:author="Jujia Li [2]" w:date="2023-07-27T22:50:00Z">
              <w:rPr>
                <w:rFonts w:ascii="Arial" w:hAnsi="Arial" w:cs="Arial"/>
                <w:color w:val="222222"/>
                <w:sz w:val="20"/>
                <w:szCs w:val="20"/>
                <w:shd w:val="clear" w:color="auto" w:fill="FFFFFF"/>
              </w:rPr>
            </w:rPrChange>
          </w:rPr>
          <w:t>, </w:t>
        </w:r>
        <w:r w:rsidRPr="00356EF6">
          <w:rPr>
            <w:rFonts w:cstheme="minorHAnsi"/>
            <w:color w:val="222222"/>
            <w:shd w:val="clear" w:color="auto" w:fill="FFFFFF"/>
            <w:rPrChange w:id="1547" w:author="Jujia Li [2]" w:date="2023-07-27T22:50:00Z">
              <w:rPr>
                <w:rFonts w:ascii="Arial" w:hAnsi="Arial" w:cs="Arial"/>
                <w:i/>
                <w:iCs/>
                <w:color w:val="222222"/>
                <w:sz w:val="20"/>
                <w:szCs w:val="20"/>
                <w:shd w:val="clear" w:color="auto" w:fill="FFFFFF"/>
              </w:rPr>
            </w:rPrChange>
          </w:rPr>
          <w:t>33</w:t>
        </w:r>
        <w:r w:rsidRPr="00356EF6">
          <w:rPr>
            <w:rFonts w:cstheme="minorHAnsi"/>
            <w:color w:val="222222"/>
            <w:shd w:val="clear" w:color="auto" w:fill="FFFFFF"/>
            <w:rPrChange w:id="1548" w:author="Jujia Li [2]" w:date="2023-07-27T22:50:00Z">
              <w:rPr>
                <w:rFonts w:ascii="Arial" w:hAnsi="Arial" w:cs="Arial"/>
                <w:color w:val="222222"/>
                <w:sz w:val="20"/>
                <w:szCs w:val="20"/>
                <w:shd w:val="clear" w:color="auto" w:fill="FFFFFF"/>
              </w:rPr>
            </w:rPrChange>
          </w:rPr>
          <w:t>(10), 2443-2467.</w:t>
        </w:r>
      </w:ins>
    </w:p>
    <w:p w14:paraId="6F4B4474" w14:textId="77777777" w:rsidR="00B74AAF" w:rsidRPr="00356EF6" w:rsidRDefault="00B74AAF">
      <w:pPr>
        <w:shd w:val="clear" w:color="auto" w:fill="FFFFFF"/>
        <w:spacing w:after="0" w:line="480" w:lineRule="auto"/>
        <w:ind w:firstLine="720"/>
        <w:rPr>
          <w:rFonts w:cstheme="minorHAnsi"/>
          <w:color w:val="222222"/>
          <w:shd w:val="clear" w:color="auto" w:fill="FFFFFF"/>
        </w:rPr>
        <w:pPrChange w:id="1549" w:author="Jujia Li" w:date="2023-07-18T17:04:00Z">
          <w:pPr>
            <w:spacing w:after="0" w:line="480" w:lineRule="auto"/>
            <w:ind w:firstLine="720"/>
          </w:pPr>
        </w:pPrChange>
      </w:pPr>
      <w:proofErr w:type="spellStart"/>
      <w:r w:rsidRPr="00356EF6">
        <w:rPr>
          <w:rFonts w:cstheme="minorHAnsi"/>
          <w:color w:val="222222"/>
          <w:shd w:val="clear" w:color="auto" w:fill="FFFFFF"/>
        </w:rPr>
        <w:t>Joanes</w:t>
      </w:r>
      <w:proofErr w:type="spellEnd"/>
      <w:r w:rsidRPr="00356EF6">
        <w:rPr>
          <w:rFonts w:cstheme="minorHAnsi"/>
          <w:color w:val="222222"/>
          <w:shd w:val="clear" w:color="auto" w:fill="FFFFFF"/>
        </w:rPr>
        <w:t>, D. N., &amp; Gill, C. A. (1998). Comparing measures of sample skewness and kurtosis. </w:t>
      </w:r>
      <w:r w:rsidRPr="00356EF6">
        <w:rPr>
          <w:rFonts w:cstheme="minorHAnsi"/>
          <w:i/>
          <w:iCs/>
          <w:color w:val="222222"/>
          <w:shd w:val="clear" w:color="auto" w:fill="FFFFFF"/>
        </w:rPr>
        <w:t>Journal of the Royal Statistical Society: Series D (The Statistician)</w:t>
      </w:r>
      <w:r w:rsidRPr="00356EF6">
        <w:rPr>
          <w:rFonts w:cstheme="minorHAnsi"/>
          <w:color w:val="222222"/>
          <w:shd w:val="clear" w:color="auto" w:fill="FFFFFF"/>
        </w:rPr>
        <w:t>, </w:t>
      </w:r>
      <w:r w:rsidRPr="00356EF6">
        <w:rPr>
          <w:rFonts w:cstheme="minorHAnsi"/>
          <w:i/>
          <w:iCs/>
          <w:color w:val="222222"/>
          <w:shd w:val="clear" w:color="auto" w:fill="FFFFFF"/>
        </w:rPr>
        <w:t>47</w:t>
      </w:r>
      <w:r w:rsidRPr="00356EF6">
        <w:rPr>
          <w:rFonts w:cstheme="minorHAnsi"/>
          <w:color w:val="222222"/>
          <w:shd w:val="clear" w:color="auto" w:fill="FFFFFF"/>
        </w:rPr>
        <w:t>(1), 183-189.</w:t>
      </w:r>
    </w:p>
    <w:p w14:paraId="680DDDAB" w14:textId="1E69FDF5" w:rsidR="00970615" w:rsidRPr="00356EF6" w:rsidRDefault="00970615" w:rsidP="00041F7F">
      <w:pPr>
        <w:spacing w:after="0" w:line="480" w:lineRule="auto"/>
        <w:ind w:firstLine="720"/>
        <w:rPr>
          <w:ins w:id="1550" w:author="Jujia Li" w:date="2023-07-18T10:06:00Z"/>
          <w:rFonts w:cstheme="minorHAnsi"/>
          <w:color w:val="222222"/>
          <w:shd w:val="clear" w:color="auto" w:fill="FFFFFF"/>
        </w:rPr>
      </w:pPr>
      <w:r w:rsidRPr="00356EF6">
        <w:rPr>
          <w:rFonts w:cstheme="minorHAnsi"/>
          <w:color w:val="222222"/>
          <w:shd w:val="clear" w:color="auto" w:fill="FFFFFF"/>
        </w:rPr>
        <w:t>Kehinde, O., Dai, S., &amp; French, B. (2022). Item Parameter Estimations for Multidimensional Graded Response Model under Complex Structures. In </w:t>
      </w:r>
      <w:r w:rsidRPr="00356EF6">
        <w:rPr>
          <w:rFonts w:cstheme="minorHAnsi"/>
          <w:i/>
          <w:iCs/>
          <w:color w:val="222222"/>
          <w:shd w:val="clear" w:color="auto" w:fill="FFFFFF"/>
        </w:rPr>
        <w:t>Frontiers in Education</w:t>
      </w:r>
      <w:r w:rsidRPr="00356EF6">
        <w:rPr>
          <w:rFonts w:cstheme="minorHAnsi"/>
          <w:color w:val="222222"/>
          <w:shd w:val="clear" w:color="auto" w:fill="FFFFFF"/>
        </w:rPr>
        <w:t> (p. 597). Frontiers.</w:t>
      </w:r>
    </w:p>
    <w:p w14:paraId="63405221" w14:textId="5DB4E877" w:rsidR="00363083" w:rsidRPr="00356EF6" w:rsidRDefault="00363083" w:rsidP="00041F7F">
      <w:pPr>
        <w:spacing w:after="0" w:line="480" w:lineRule="auto"/>
        <w:ind w:firstLine="720"/>
        <w:rPr>
          <w:ins w:id="1551" w:author="Jujia Li" w:date="2023-07-18T11:02:00Z"/>
          <w:rFonts w:cstheme="minorHAnsi"/>
          <w:color w:val="222222"/>
          <w:shd w:val="clear" w:color="auto" w:fill="FFFFFF"/>
          <w:rPrChange w:id="1552" w:author="Jujia Li [2]" w:date="2023-07-27T22:50:00Z">
            <w:rPr>
              <w:ins w:id="1553" w:author="Jujia Li" w:date="2023-07-18T11:02:00Z"/>
              <w:rFonts w:ascii="Arial" w:hAnsi="Arial" w:cs="Arial"/>
              <w:color w:val="222222"/>
              <w:sz w:val="20"/>
              <w:szCs w:val="20"/>
              <w:shd w:val="clear" w:color="auto" w:fill="FFFFFF"/>
            </w:rPr>
          </w:rPrChange>
        </w:rPr>
      </w:pPr>
      <w:ins w:id="1554" w:author="Jujia Li" w:date="2023-07-18T10:06:00Z">
        <w:r w:rsidRPr="00356EF6">
          <w:rPr>
            <w:rFonts w:cstheme="minorHAnsi"/>
            <w:color w:val="222222"/>
            <w:shd w:val="clear" w:color="auto" w:fill="FFFFFF"/>
            <w:rPrChange w:id="1555" w:author="Jujia Li [2]" w:date="2023-07-27T22:50:00Z">
              <w:rPr>
                <w:rFonts w:ascii="Arial" w:hAnsi="Arial" w:cs="Arial"/>
                <w:color w:val="222222"/>
                <w:sz w:val="20"/>
                <w:szCs w:val="20"/>
                <w:shd w:val="clear" w:color="auto" w:fill="FFFFFF"/>
              </w:rPr>
            </w:rPrChange>
          </w:rPr>
          <w:lastRenderedPageBreak/>
          <w:t>Lai, K. (2018). Estimating standardized SEM parameters given nonnormal data and incorrect model: Methods and comparison. </w:t>
        </w:r>
        <w:r w:rsidRPr="00356EF6">
          <w:rPr>
            <w:rFonts w:cstheme="minorHAnsi"/>
            <w:i/>
            <w:iCs/>
            <w:color w:val="222222"/>
            <w:shd w:val="clear" w:color="auto" w:fill="FFFFFF"/>
            <w:rPrChange w:id="1556" w:author="Jujia Li [2]" w:date="2023-07-27T22:50:00Z">
              <w:rPr>
                <w:rFonts w:ascii="Arial" w:hAnsi="Arial" w:cs="Arial"/>
                <w:i/>
                <w:iCs/>
                <w:color w:val="222222"/>
                <w:sz w:val="20"/>
                <w:szCs w:val="20"/>
                <w:shd w:val="clear" w:color="auto" w:fill="FFFFFF"/>
              </w:rPr>
            </w:rPrChange>
          </w:rPr>
          <w:t>Structural Equation Modeling: A Multidisciplinary Journal</w:t>
        </w:r>
        <w:r w:rsidRPr="00356EF6">
          <w:rPr>
            <w:rFonts w:cstheme="minorHAnsi"/>
            <w:color w:val="222222"/>
            <w:shd w:val="clear" w:color="auto" w:fill="FFFFFF"/>
            <w:rPrChange w:id="1557"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558" w:author="Jujia Li [2]" w:date="2023-07-27T22:50:00Z">
              <w:rPr>
                <w:rFonts w:ascii="Arial" w:hAnsi="Arial" w:cs="Arial"/>
                <w:i/>
                <w:iCs/>
                <w:color w:val="222222"/>
                <w:sz w:val="20"/>
                <w:szCs w:val="20"/>
                <w:shd w:val="clear" w:color="auto" w:fill="FFFFFF"/>
              </w:rPr>
            </w:rPrChange>
          </w:rPr>
          <w:t>25</w:t>
        </w:r>
        <w:r w:rsidRPr="00356EF6">
          <w:rPr>
            <w:rFonts w:cstheme="minorHAnsi"/>
            <w:color w:val="222222"/>
            <w:shd w:val="clear" w:color="auto" w:fill="FFFFFF"/>
            <w:rPrChange w:id="1559" w:author="Jujia Li [2]" w:date="2023-07-27T22:50:00Z">
              <w:rPr>
                <w:rFonts w:ascii="Arial" w:hAnsi="Arial" w:cs="Arial"/>
                <w:color w:val="222222"/>
                <w:sz w:val="20"/>
                <w:szCs w:val="20"/>
                <w:shd w:val="clear" w:color="auto" w:fill="FFFFFF"/>
              </w:rPr>
            </w:rPrChange>
          </w:rPr>
          <w:t>(4), 600-620.</w:t>
        </w:r>
      </w:ins>
    </w:p>
    <w:p w14:paraId="0047017D" w14:textId="5A594137" w:rsidR="004D2AA0" w:rsidRPr="00356EF6" w:rsidRDefault="004D2AA0" w:rsidP="00041F7F">
      <w:pPr>
        <w:spacing w:after="0" w:line="480" w:lineRule="auto"/>
        <w:ind w:firstLine="720"/>
        <w:rPr>
          <w:ins w:id="1560" w:author="Jujia Li" w:date="2023-07-18T17:08:00Z"/>
          <w:rFonts w:cstheme="minorHAnsi"/>
          <w:color w:val="222222"/>
          <w:shd w:val="clear" w:color="auto" w:fill="FFFFFF"/>
          <w:rPrChange w:id="1561" w:author="Jujia Li [2]" w:date="2023-07-27T22:50:00Z">
            <w:rPr>
              <w:ins w:id="1562" w:author="Jujia Li" w:date="2023-07-18T17:08:00Z"/>
              <w:rFonts w:ascii="Arial" w:hAnsi="Arial" w:cs="Arial"/>
              <w:color w:val="222222"/>
              <w:sz w:val="20"/>
              <w:szCs w:val="20"/>
              <w:shd w:val="clear" w:color="auto" w:fill="FFFFFF"/>
            </w:rPr>
          </w:rPrChange>
        </w:rPr>
      </w:pPr>
      <w:ins w:id="1563" w:author="Jujia Li" w:date="2023-07-18T11:02:00Z">
        <w:r w:rsidRPr="00356EF6">
          <w:rPr>
            <w:rFonts w:cstheme="minorHAnsi"/>
            <w:color w:val="222222"/>
            <w:shd w:val="clear" w:color="auto" w:fill="FFFFFF"/>
            <w:rPrChange w:id="1564" w:author="Jujia Li [2]" w:date="2023-07-27T22:50:00Z">
              <w:rPr>
                <w:rFonts w:ascii="Arial" w:hAnsi="Arial" w:cs="Arial"/>
                <w:color w:val="222222"/>
                <w:sz w:val="20"/>
                <w:szCs w:val="20"/>
                <w:shd w:val="clear" w:color="auto" w:fill="FFFFFF"/>
              </w:rPr>
            </w:rPrChange>
          </w:rPr>
          <w:t>Lei, M., &amp; Lomax, R. G. (2005). The effect of varying degrees of nonnormality in structural equation modeling. </w:t>
        </w:r>
        <w:r w:rsidRPr="00356EF6">
          <w:rPr>
            <w:rFonts w:cstheme="minorHAnsi"/>
            <w:i/>
            <w:iCs/>
            <w:color w:val="222222"/>
            <w:shd w:val="clear" w:color="auto" w:fill="FFFFFF"/>
            <w:rPrChange w:id="1565" w:author="Jujia Li [2]" w:date="2023-07-27T22:50:00Z">
              <w:rPr>
                <w:rFonts w:ascii="Arial" w:hAnsi="Arial" w:cs="Arial"/>
                <w:i/>
                <w:iCs/>
                <w:color w:val="222222"/>
                <w:sz w:val="20"/>
                <w:szCs w:val="20"/>
                <w:shd w:val="clear" w:color="auto" w:fill="FFFFFF"/>
              </w:rPr>
            </w:rPrChange>
          </w:rPr>
          <w:t>Structural equation modeling</w:t>
        </w:r>
        <w:r w:rsidRPr="00356EF6">
          <w:rPr>
            <w:rFonts w:cstheme="minorHAnsi"/>
            <w:color w:val="222222"/>
            <w:shd w:val="clear" w:color="auto" w:fill="FFFFFF"/>
            <w:rPrChange w:id="1566"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567" w:author="Jujia Li [2]" w:date="2023-07-27T22:50:00Z">
              <w:rPr>
                <w:rFonts w:ascii="Arial" w:hAnsi="Arial" w:cs="Arial"/>
                <w:i/>
                <w:iCs/>
                <w:color w:val="222222"/>
                <w:sz w:val="20"/>
                <w:szCs w:val="20"/>
                <w:shd w:val="clear" w:color="auto" w:fill="FFFFFF"/>
              </w:rPr>
            </w:rPrChange>
          </w:rPr>
          <w:t>12</w:t>
        </w:r>
        <w:r w:rsidRPr="00356EF6">
          <w:rPr>
            <w:rFonts w:cstheme="minorHAnsi"/>
            <w:color w:val="222222"/>
            <w:shd w:val="clear" w:color="auto" w:fill="FFFFFF"/>
            <w:rPrChange w:id="1568" w:author="Jujia Li [2]" w:date="2023-07-27T22:50:00Z">
              <w:rPr>
                <w:rFonts w:ascii="Arial" w:hAnsi="Arial" w:cs="Arial"/>
                <w:color w:val="222222"/>
                <w:sz w:val="20"/>
                <w:szCs w:val="20"/>
                <w:shd w:val="clear" w:color="auto" w:fill="FFFFFF"/>
              </w:rPr>
            </w:rPrChange>
          </w:rPr>
          <w:t>(1), 1-27.</w:t>
        </w:r>
      </w:ins>
    </w:p>
    <w:p w14:paraId="2D27B139" w14:textId="1C516425" w:rsidR="00784304" w:rsidRPr="00356EF6" w:rsidRDefault="00784304" w:rsidP="00784304">
      <w:pPr>
        <w:spacing w:after="0" w:line="480" w:lineRule="auto"/>
        <w:ind w:firstLine="720"/>
        <w:rPr>
          <w:ins w:id="1569" w:author="Jujia Li" w:date="2023-07-18T11:46:00Z"/>
          <w:rFonts w:cstheme="minorHAnsi"/>
          <w:color w:val="222222"/>
          <w:shd w:val="clear" w:color="auto" w:fill="FFFFFF"/>
          <w:rPrChange w:id="1570" w:author="Jujia Li [2]" w:date="2023-07-27T22:50:00Z">
            <w:rPr>
              <w:ins w:id="1571" w:author="Jujia Li" w:date="2023-07-18T11:46:00Z"/>
              <w:rFonts w:ascii="Arial" w:hAnsi="Arial" w:cs="Arial"/>
              <w:color w:val="222222"/>
              <w:sz w:val="20"/>
              <w:szCs w:val="20"/>
              <w:shd w:val="clear" w:color="auto" w:fill="FFFFFF"/>
            </w:rPr>
          </w:rPrChange>
        </w:rPr>
      </w:pPr>
      <w:proofErr w:type="spellStart"/>
      <w:ins w:id="1572" w:author="Jujia Li" w:date="2023-07-18T17:08:00Z">
        <w:r w:rsidRPr="00356EF6">
          <w:rPr>
            <w:rFonts w:cstheme="minorHAnsi"/>
            <w:color w:val="222222"/>
            <w:shd w:val="clear" w:color="auto" w:fill="FFFFFF"/>
          </w:rPr>
          <w:t>Luh</w:t>
        </w:r>
        <w:proofErr w:type="spellEnd"/>
        <w:r w:rsidRPr="00356EF6">
          <w:rPr>
            <w:rFonts w:cstheme="minorHAnsi"/>
            <w:color w:val="222222"/>
            <w:shd w:val="clear" w:color="auto" w:fill="FFFFFF"/>
          </w:rPr>
          <w:t>, W. M., &amp; Guo, J. H. (2004). Improved robust test statistic based on trimmed means and Hall's transformation for two-way ANOVA models under non-normality. </w:t>
        </w:r>
        <w:r w:rsidRPr="00356EF6">
          <w:rPr>
            <w:rFonts w:cstheme="minorHAnsi"/>
            <w:i/>
            <w:iCs/>
            <w:color w:val="222222"/>
            <w:shd w:val="clear" w:color="auto" w:fill="FFFFFF"/>
          </w:rPr>
          <w:t>Journal of Applied Statistics</w:t>
        </w:r>
        <w:r w:rsidRPr="00356EF6">
          <w:rPr>
            <w:rFonts w:cstheme="minorHAnsi"/>
            <w:color w:val="222222"/>
            <w:shd w:val="clear" w:color="auto" w:fill="FFFFFF"/>
          </w:rPr>
          <w:t>, 31(6), 623-643.</w:t>
        </w:r>
      </w:ins>
    </w:p>
    <w:p w14:paraId="0010E4E6" w14:textId="7F841125" w:rsidR="00CF2655" w:rsidRPr="00356EF6" w:rsidRDefault="00CF2655" w:rsidP="00041F7F">
      <w:pPr>
        <w:spacing w:after="0" w:line="480" w:lineRule="auto"/>
        <w:ind w:firstLine="720"/>
        <w:rPr>
          <w:ins w:id="1573" w:author="Jujia Li" w:date="2023-07-18T17:02:00Z"/>
          <w:rFonts w:cstheme="minorHAnsi"/>
          <w:color w:val="222222"/>
          <w:shd w:val="clear" w:color="auto" w:fill="FFFFFF"/>
          <w:rPrChange w:id="1574" w:author="Jujia Li [2]" w:date="2023-07-27T22:50:00Z">
            <w:rPr>
              <w:ins w:id="1575" w:author="Jujia Li" w:date="2023-07-18T17:02:00Z"/>
              <w:rFonts w:ascii="Arial" w:hAnsi="Arial" w:cs="Arial"/>
              <w:color w:val="222222"/>
              <w:sz w:val="20"/>
              <w:szCs w:val="20"/>
              <w:shd w:val="clear" w:color="auto" w:fill="FFFFFF"/>
            </w:rPr>
          </w:rPrChange>
        </w:rPr>
      </w:pPr>
      <w:proofErr w:type="spellStart"/>
      <w:ins w:id="1576" w:author="Jujia Li" w:date="2023-07-18T11:46:00Z">
        <w:r w:rsidRPr="00356EF6">
          <w:rPr>
            <w:rFonts w:cstheme="minorHAnsi"/>
            <w:color w:val="222222"/>
            <w:shd w:val="clear" w:color="auto" w:fill="FFFFFF"/>
            <w:rPrChange w:id="1577" w:author="Jujia Li [2]" w:date="2023-07-27T22:50:00Z">
              <w:rPr>
                <w:rFonts w:ascii="Arial" w:hAnsi="Arial" w:cs="Arial"/>
                <w:color w:val="222222"/>
                <w:sz w:val="20"/>
                <w:szCs w:val="20"/>
                <w:shd w:val="clear" w:color="auto" w:fill="FFFFFF"/>
              </w:rPr>
            </w:rPrChange>
          </w:rPr>
          <w:t>Mardia</w:t>
        </w:r>
        <w:proofErr w:type="spellEnd"/>
        <w:r w:rsidRPr="00356EF6">
          <w:rPr>
            <w:rFonts w:cstheme="minorHAnsi"/>
            <w:color w:val="222222"/>
            <w:shd w:val="clear" w:color="auto" w:fill="FFFFFF"/>
            <w:rPrChange w:id="1578" w:author="Jujia Li [2]" w:date="2023-07-27T22:50:00Z">
              <w:rPr>
                <w:rFonts w:ascii="Arial" w:hAnsi="Arial" w:cs="Arial"/>
                <w:color w:val="222222"/>
                <w:sz w:val="20"/>
                <w:szCs w:val="20"/>
                <w:shd w:val="clear" w:color="auto" w:fill="FFFFFF"/>
              </w:rPr>
            </w:rPrChange>
          </w:rPr>
          <w:t>, K. V. (1971). The effect of nonnormality on some multivariate tests and robustness to nonnormality in the linear model. </w:t>
        </w:r>
        <w:proofErr w:type="spellStart"/>
        <w:r w:rsidRPr="00356EF6">
          <w:rPr>
            <w:rFonts w:cstheme="minorHAnsi"/>
            <w:i/>
            <w:iCs/>
            <w:color w:val="222222"/>
            <w:shd w:val="clear" w:color="auto" w:fill="FFFFFF"/>
            <w:rPrChange w:id="1579" w:author="Jujia Li [2]" w:date="2023-07-27T22:50:00Z">
              <w:rPr>
                <w:rFonts w:ascii="Arial" w:hAnsi="Arial" w:cs="Arial"/>
                <w:i/>
                <w:iCs/>
                <w:color w:val="222222"/>
                <w:sz w:val="20"/>
                <w:szCs w:val="20"/>
                <w:shd w:val="clear" w:color="auto" w:fill="FFFFFF"/>
              </w:rPr>
            </w:rPrChange>
          </w:rPr>
          <w:t>Biometrika</w:t>
        </w:r>
        <w:proofErr w:type="spellEnd"/>
        <w:r w:rsidRPr="00356EF6">
          <w:rPr>
            <w:rFonts w:cstheme="minorHAnsi"/>
            <w:color w:val="222222"/>
            <w:shd w:val="clear" w:color="auto" w:fill="FFFFFF"/>
            <w:rPrChange w:id="1580"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581" w:author="Jujia Li [2]" w:date="2023-07-27T22:50:00Z">
              <w:rPr>
                <w:rFonts w:ascii="Arial" w:hAnsi="Arial" w:cs="Arial"/>
                <w:i/>
                <w:iCs/>
                <w:color w:val="222222"/>
                <w:sz w:val="20"/>
                <w:szCs w:val="20"/>
                <w:shd w:val="clear" w:color="auto" w:fill="FFFFFF"/>
              </w:rPr>
            </w:rPrChange>
          </w:rPr>
          <w:t>58</w:t>
        </w:r>
        <w:r w:rsidRPr="00356EF6">
          <w:rPr>
            <w:rFonts w:cstheme="minorHAnsi"/>
            <w:color w:val="222222"/>
            <w:shd w:val="clear" w:color="auto" w:fill="FFFFFF"/>
            <w:rPrChange w:id="1582" w:author="Jujia Li [2]" w:date="2023-07-27T22:50:00Z">
              <w:rPr>
                <w:rFonts w:ascii="Arial" w:hAnsi="Arial" w:cs="Arial"/>
                <w:color w:val="222222"/>
                <w:sz w:val="20"/>
                <w:szCs w:val="20"/>
                <w:shd w:val="clear" w:color="auto" w:fill="FFFFFF"/>
              </w:rPr>
            </w:rPrChange>
          </w:rPr>
          <w:t>(1), 105-121.</w:t>
        </w:r>
      </w:ins>
    </w:p>
    <w:p w14:paraId="0892C35D" w14:textId="3FBD5440" w:rsidR="002470D7" w:rsidRPr="00356EF6" w:rsidRDefault="002470D7" w:rsidP="002470D7">
      <w:pPr>
        <w:spacing w:after="0" w:line="480" w:lineRule="auto"/>
        <w:ind w:firstLine="720"/>
        <w:rPr>
          <w:rFonts w:cstheme="minorHAnsi"/>
          <w:color w:val="222222"/>
          <w:shd w:val="clear" w:color="auto" w:fill="FFFFFF"/>
        </w:rPr>
      </w:pPr>
      <w:proofErr w:type="spellStart"/>
      <w:ins w:id="1583" w:author="Jujia Li" w:date="2023-07-18T17:02:00Z">
        <w:r w:rsidRPr="00356EF6">
          <w:rPr>
            <w:rFonts w:cstheme="minorHAnsi"/>
            <w:color w:val="222222"/>
            <w:shd w:val="clear" w:color="auto" w:fill="FFFFFF"/>
            <w:rPrChange w:id="1584" w:author="Jujia Li [2]" w:date="2023-07-27T22:50:00Z">
              <w:rPr>
                <w:rFonts w:ascii="Arial" w:hAnsi="Arial" w:cs="Arial"/>
                <w:color w:val="222222"/>
                <w:sz w:val="20"/>
                <w:szCs w:val="20"/>
                <w:shd w:val="clear" w:color="auto" w:fill="FFFFFF"/>
              </w:rPr>
            </w:rPrChange>
          </w:rPr>
          <w:t>Maydeu</w:t>
        </w:r>
        <w:proofErr w:type="spellEnd"/>
        <w:r w:rsidRPr="00356EF6">
          <w:rPr>
            <w:rFonts w:cstheme="minorHAnsi"/>
            <w:color w:val="222222"/>
            <w:shd w:val="clear" w:color="auto" w:fill="FFFFFF"/>
            <w:rPrChange w:id="1585" w:author="Jujia Li [2]" w:date="2023-07-27T22:50:00Z">
              <w:rPr>
                <w:rFonts w:ascii="Arial" w:hAnsi="Arial" w:cs="Arial"/>
                <w:color w:val="222222"/>
                <w:sz w:val="20"/>
                <w:szCs w:val="20"/>
                <w:shd w:val="clear" w:color="auto" w:fill="FFFFFF"/>
              </w:rPr>
            </w:rPrChange>
          </w:rPr>
          <w:t>-Olivares, A. (2017). Maximum likelihood estimation of structural equation models for continuous data: Standard errors and goodness of fit. </w:t>
        </w:r>
        <w:r w:rsidRPr="00356EF6">
          <w:rPr>
            <w:rFonts w:cstheme="minorHAnsi"/>
            <w:i/>
            <w:iCs/>
            <w:color w:val="222222"/>
            <w:shd w:val="clear" w:color="auto" w:fill="FFFFFF"/>
            <w:rPrChange w:id="1586" w:author="Jujia Li [2]" w:date="2023-07-27T22:50:00Z">
              <w:rPr>
                <w:rFonts w:ascii="Arial" w:hAnsi="Arial" w:cs="Arial"/>
                <w:i/>
                <w:iCs/>
                <w:color w:val="222222"/>
                <w:sz w:val="20"/>
                <w:szCs w:val="20"/>
                <w:shd w:val="clear" w:color="auto" w:fill="FFFFFF"/>
              </w:rPr>
            </w:rPrChange>
          </w:rPr>
          <w:t>Structural Equation Modeling: A Multidisciplinary Journal</w:t>
        </w:r>
        <w:r w:rsidRPr="00356EF6">
          <w:rPr>
            <w:rFonts w:cstheme="minorHAnsi"/>
            <w:i/>
            <w:iCs/>
            <w:color w:val="222222"/>
            <w:shd w:val="clear" w:color="auto" w:fill="FFFFFF"/>
            <w:rPrChange w:id="1587" w:author="Jujia Li [2]" w:date="2023-07-27T22:50:00Z">
              <w:rPr>
                <w:rFonts w:ascii="Arial" w:hAnsi="Arial" w:cs="Arial"/>
                <w:color w:val="222222"/>
                <w:sz w:val="20"/>
                <w:szCs w:val="20"/>
                <w:shd w:val="clear" w:color="auto" w:fill="FFFFFF"/>
              </w:rPr>
            </w:rPrChange>
          </w:rPr>
          <w:t>,</w:t>
        </w:r>
        <w:r w:rsidRPr="00356EF6">
          <w:rPr>
            <w:rFonts w:cstheme="minorHAnsi"/>
            <w:color w:val="222222"/>
            <w:shd w:val="clear" w:color="auto" w:fill="FFFFFF"/>
            <w:rPrChange w:id="1588" w:author="Jujia Li [2]" w:date="2023-07-27T22:50:00Z">
              <w:rPr>
                <w:rFonts w:ascii="Arial" w:hAnsi="Arial" w:cs="Arial"/>
                <w:color w:val="222222"/>
                <w:sz w:val="20"/>
                <w:szCs w:val="20"/>
                <w:shd w:val="clear" w:color="auto" w:fill="FFFFFF"/>
              </w:rPr>
            </w:rPrChange>
          </w:rPr>
          <w:t> </w:t>
        </w:r>
        <w:r w:rsidRPr="00356EF6">
          <w:rPr>
            <w:rFonts w:cstheme="minorHAnsi"/>
            <w:color w:val="222222"/>
            <w:shd w:val="clear" w:color="auto" w:fill="FFFFFF"/>
            <w:rPrChange w:id="1589" w:author="Jujia Li [2]" w:date="2023-07-27T22:50:00Z">
              <w:rPr>
                <w:rFonts w:ascii="Arial" w:hAnsi="Arial" w:cs="Arial"/>
                <w:i/>
                <w:iCs/>
                <w:color w:val="222222"/>
                <w:sz w:val="20"/>
                <w:szCs w:val="20"/>
                <w:shd w:val="clear" w:color="auto" w:fill="FFFFFF"/>
              </w:rPr>
            </w:rPrChange>
          </w:rPr>
          <w:t>24</w:t>
        </w:r>
        <w:r w:rsidRPr="00356EF6">
          <w:rPr>
            <w:rFonts w:cstheme="minorHAnsi"/>
            <w:color w:val="222222"/>
            <w:shd w:val="clear" w:color="auto" w:fill="FFFFFF"/>
            <w:rPrChange w:id="1590" w:author="Jujia Li [2]" w:date="2023-07-27T22:50:00Z">
              <w:rPr>
                <w:rFonts w:ascii="Arial" w:hAnsi="Arial" w:cs="Arial"/>
                <w:color w:val="222222"/>
                <w:sz w:val="20"/>
                <w:szCs w:val="20"/>
                <w:shd w:val="clear" w:color="auto" w:fill="FFFFFF"/>
              </w:rPr>
            </w:rPrChange>
          </w:rPr>
          <w:t>(3), 383-394.</w:t>
        </w:r>
      </w:ins>
    </w:p>
    <w:p w14:paraId="6A555E41" w14:textId="65C8D2D1" w:rsidR="00970615" w:rsidRPr="00356EF6" w:rsidRDefault="00970615" w:rsidP="00041F7F">
      <w:pPr>
        <w:spacing w:after="0" w:line="480" w:lineRule="auto"/>
        <w:ind w:firstLine="720"/>
        <w:rPr>
          <w:rFonts w:cstheme="minorHAnsi"/>
          <w:color w:val="222222"/>
          <w:shd w:val="clear" w:color="auto" w:fill="FFFFFF"/>
        </w:rPr>
      </w:pPr>
      <w:proofErr w:type="spellStart"/>
      <w:r w:rsidRPr="00356EF6">
        <w:rPr>
          <w:rFonts w:cstheme="minorHAnsi"/>
          <w:color w:val="222222"/>
          <w:shd w:val="clear" w:color="auto" w:fill="FFFFFF"/>
        </w:rPr>
        <w:t>Micceri</w:t>
      </w:r>
      <w:proofErr w:type="spellEnd"/>
      <w:r w:rsidRPr="00356EF6">
        <w:rPr>
          <w:rFonts w:cstheme="minorHAnsi"/>
          <w:color w:val="222222"/>
          <w:shd w:val="clear" w:color="auto" w:fill="FFFFFF"/>
        </w:rPr>
        <w:t>, T. (1989). The unicorn, the normal curve, and other improbable creatures. </w:t>
      </w:r>
      <w:r w:rsidRPr="00356EF6">
        <w:rPr>
          <w:rFonts w:cstheme="minorHAnsi"/>
          <w:i/>
          <w:iCs/>
          <w:color w:val="222222"/>
          <w:shd w:val="clear" w:color="auto" w:fill="FFFFFF"/>
        </w:rPr>
        <w:t>Psychological bulletin</w:t>
      </w:r>
      <w:r w:rsidRPr="00356EF6">
        <w:rPr>
          <w:rFonts w:cstheme="minorHAnsi"/>
          <w:color w:val="222222"/>
          <w:shd w:val="clear" w:color="auto" w:fill="FFFFFF"/>
        </w:rPr>
        <w:t>, </w:t>
      </w:r>
      <w:r w:rsidRPr="00356EF6">
        <w:rPr>
          <w:rFonts w:cstheme="minorHAnsi"/>
          <w:i/>
          <w:iCs/>
          <w:color w:val="222222"/>
          <w:shd w:val="clear" w:color="auto" w:fill="FFFFFF"/>
        </w:rPr>
        <w:t>105</w:t>
      </w:r>
      <w:r w:rsidRPr="00356EF6">
        <w:rPr>
          <w:rFonts w:cstheme="minorHAnsi"/>
          <w:color w:val="222222"/>
          <w:shd w:val="clear" w:color="auto" w:fill="FFFFFF"/>
        </w:rPr>
        <w:t>(1), 156.</w:t>
      </w:r>
    </w:p>
    <w:p w14:paraId="0C52E2E2" w14:textId="2155CA30" w:rsidR="00970615" w:rsidRPr="00356EF6" w:rsidRDefault="00970615" w:rsidP="00041F7F">
      <w:pPr>
        <w:spacing w:after="0" w:line="480" w:lineRule="auto"/>
        <w:ind w:firstLine="720"/>
        <w:rPr>
          <w:ins w:id="1591" w:author="Jujia Li" w:date="2023-07-18T11:53:00Z"/>
          <w:rFonts w:cstheme="minorHAnsi"/>
          <w:color w:val="222222"/>
          <w:shd w:val="clear" w:color="auto" w:fill="FFFFFF"/>
        </w:rPr>
      </w:pPr>
      <w:r w:rsidRPr="00356EF6">
        <w:rPr>
          <w:rFonts w:cstheme="minorHAnsi"/>
          <w:color w:val="222222"/>
          <w:shd w:val="clear" w:color="auto" w:fill="FFFFFF"/>
        </w:rPr>
        <w:t xml:space="preserve">Morgan, G. B., Hodge, K. J., Wells, K. E., &amp; Watkins, M. W. (2015). Are fit indices biased in favor of </w:t>
      </w:r>
      <w:r w:rsidR="004F37A9" w:rsidRPr="00356EF6">
        <w:rPr>
          <w:rFonts w:cstheme="minorHAnsi"/>
          <w:color w:val="222222"/>
          <w:shd w:val="clear" w:color="auto" w:fill="FFFFFF"/>
        </w:rPr>
        <w:t>Bifactor</w:t>
      </w:r>
      <w:r w:rsidRPr="00356EF6">
        <w:rPr>
          <w:rFonts w:cstheme="minorHAnsi"/>
          <w:color w:val="222222"/>
          <w:shd w:val="clear" w:color="auto" w:fill="FFFFFF"/>
        </w:rPr>
        <w:t xml:space="preserve"> models in cognitive ability </w:t>
      </w:r>
      <w:proofErr w:type="gramStart"/>
      <w:r w:rsidRPr="00356EF6">
        <w:rPr>
          <w:rFonts w:cstheme="minorHAnsi"/>
          <w:color w:val="222222"/>
          <w:shd w:val="clear" w:color="auto" w:fill="FFFFFF"/>
        </w:rPr>
        <w:t>research?:</w:t>
      </w:r>
      <w:proofErr w:type="gramEnd"/>
      <w:r w:rsidRPr="00356EF6">
        <w:rPr>
          <w:rFonts w:cstheme="minorHAnsi"/>
          <w:color w:val="222222"/>
          <w:shd w:val="clear" w:color="auto" w:fill="FFFFFF"/>
        </w:rPr>
        <w:t xml:space="preserve"> A comparison of fit in correlated factors, higher-order, and </w:t>
      </w:r>
      <w:r w:rsidR="004F37A9" w:rsidRPr="00356EF6">
        <w:rPr>
          <w:rFonts w:cstheme="minorHAnsi"/>
          <w:color w:val="222222"/>
          <w:shd w:val="clear" w:color="auto" w:fill="FFFFFF"/>
        </w:rPr>
        <w:t>Bifactor</w:t>
      </w:r>
      <w:r w:rsidRPr="00356EF6">
        <w:rPr>
          <w:rFonts w:cstheme="minorHAnsi"/>
          <w:color w:val="222222"/>
          <w:shd w:val="clear" w:color="auto" w:fill="FFFFFF"/>
        </w:rPr>
        <w:t xml:space="preserve"> models via Monte Carlo simulations. </w:t>
      </w:r>
      <w:r w:rsidRPr="00356EF6">
        <w:rPr>
          <w:rFonts w:cstheme="minorHAnsi"/>
          <w:i/>
          <w:iCs/>
          <w:color w:val="222222"/>
          <w:shd w:val="clear" w:color="auto" w:fill="FFFFFF"/>
        </w:rPr>
        <w:t>Journal of Intelligence</w:t>
      </w:r>
      <w:r w:rsidRPr="00356EF6">
        <w:rPr>
          <w:rFonts w:cstheme="minorHAnsi"/>
          <w:color w:val="222222"/>
          <w:shd w:val="clear" w:color="auto" w:fill="FFFFFF"/>
        </w:rPr>
        <w:t>, </w:t>
      </w:r>
      <w:r w:rsidRPr="00356EF6">
        <w:rPr>
          <w:rFonts w:cstheme="minorHAnsi"/>
          <w:i/>
          <w:iCs/>
          <w:color w:val="222222"/>
          <w:shd w:val="clear" w:color="auto" w:fill="FFFFFF"/>
        </w:rPr>
        <w:t>3</w:t>
      </w:r>
      <w:r w:rsidRPr="00356EF6">
        <w:rPr>
          <w:rFonts w:cstheme="minorHAnsi"/>
          <w:color w:val="222222"/>
          <w:shd w:val="clear" w:color="auto" w:fill="FFFFFF"/>
        </w:rPr>
        <w:t>(1), 2-20.</w:t>
      </w:r>
    </w:p>
    <w:p w14:paraId="733A68C7" w14:textId="7B17CA57" w:rsidR="00962F3C" w:rsidRPr="00356EF6" w:rsidRDefault="00962F3C" w:rsidP="00041F7F">
      <w:pPr>
        <w:spacing w:after="0" w:line="480" w:lineRule="auto"/>
        <w:ind w:firstLine="720"/>
        <w:rPr>
          <w:ins w:id="1592" w:author="Jujia Li" w:date="2023-07-18T17:01:00Z"/>
          <w:rFonts w:cstheme="minorHAnsi"/>
          <w:color w:val="222222"/>
          <w:shd w:val="clear" w:color="auto" w:fill="FFFFFF"/>
          <w:rPrChange w:id="1593" w:author="Jujia Li [2]" w:date="2023-07-27T22:50:00Z">
            <w:rPr>
              <w:ins w:id="1594" w:author="Jujia Li" w:date="2023-07-18T17:01:00Z"/>
              <w:rFonts w:ascii="Arial" w:hAnsi="Arial" w:cs="Arial"/>
              <w:color w:val="222222"/>
              <w:sz w:val="20"/>
              <w:szCs w:val="20"/>
              <w:shd w:val="clear" w:color="auto" w:fill="FFFFFF"/>
            </w:rPr>
          </w:rPrChange>
        </w:rPr>
      </w:pPr>
      <w:ins w:id="1595" w:author="Jujia Li" w:date="2023-07-18T11:53:00Z">
        <w:r w:rsidRPr="00356EF6">
          <w:rPr>
            <w:rFonts w:cstheme="minorHAnsi"/>
            <w:color w:val="222222"/>
            <w:shd w:val="clear" w:color="auto" w:fill="FFFFFF"/>
            <w:rPrChange w:id="1596" w:author="Jujia Li [2]" w:date="2023-07-27T22:50:00Z">
              <w:rPr>
                <w:rFonts w:ascii="Arial" w:hAnsi="Arial" w:cs="Arial"/>
                <w:color w:val="222222"/>
                <w:sz w:val="20"/>
                <w:szCs w:val="20"/>
                <w:shd w:val="clear" w:color="auto" w:fill="FFFFFF"/>
              </w:rPr>
            </w:rPrChange>
          </w:rPr>
          <w:t>Olsson, U. H., Foss, T., Troye, S. V., &amp; Howell, R. D. (2000). The performance of ML, GLS, and WLS estimation in structural equation modeling under conditions of misspecification and nonnormality. </w:t>
        </w:r>
        <w:r w:rsidRPr="00356EF6">
          <w:rPr>
            <w:rFonts w:cstheme="minorHAnsi"/>
            <w:i/>
            <w:iCs/>
            <w:color w:val="222222"/>
            <w:shd w:val="clear" w:color="auto" w:fill="FFFFFF"/>
            <w:rPrChange w:id="1597" w:author="Jujia Li [2]" w:date="2023-07-27T22:50:00Z">
              <w:rPr>
                <w:rFonts w:ascii="Arial" w:hAnsi="Arial" w:cs="Arial"/>
                <w:i/>
                <w:iCs/>
                <w:color w:val="222222"/>
                <w:sz w:val="20"/>
                <w:szCs w:val="20"/>
                <w:shd w:val="clear" w:color="auto" w:fill="FFFFFF"/>
              </w:rPr>
            </w:rPrChange>
          </w:rPr>
          <w:t>Structural equation modeling</w:t>
        </w:r>
        <w:r w:rsidRPr="00356EF6">
          <w:rPr>
            <w:rFonts w:cstheme="minorHAnsi"/>
            <w:color w:val="222222"/>
            <w:shd w:val="clear" w:color="auto" w:fill="FFFFFF"/>
            <w:rPrChange w:id="1598"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599" w:author="Jujia Li [2]" w:date="2023-07-27T22:50:00Z">
              <w:rPr>
                <w:rFonts w:ascii="Arial" w:hAnsi="Arial" w:cs="Arial"/>
                <w:i/>
                <w:iCs/>
                <w:color w:val="222222"/>
                <w:sz w:val="20"/>
                <w:szCs w:val="20"/>
                <w:shd w:val="clear" w:color="auto" w:fill="FFFFFF"/>
              </w:rPr>
            </w:rPrChange>
          </w:rPr>
          <w:t>7</w:t>
        </w:r>
        <w:r w:rsidRPr="00356EF6">
          <w:rPr>
            <w:rFonts w:cstheme="minorHAnsi"/>
            <w:color w:val="222222"/>
            <w:shd w:val="clear" w:color="auto" w:fill="FFFFFF"/>
            <w:rPrChange w:id="1600" w:author="Jujia Li [2]" w:date="2023-07-27T22:50:00Z">
              <w:rPr>
                <w:rFonts w:ascii="Arial" w:hAnsi="Arial" w:cs="Arial"/>
                <w:color w:val="222222"/>
                <w:sz w:val="20"/>
                <w:szCs w:val="20"/>
                <w:shd w:val="clear" w:color="auto" w:fill="FFFFFF"/>
              </w:rPr>
            </w:rPrChange>
          </w:rPr>
          <w:t>(4), 557-595.</w:t>
        </w:r>
      </w:ins>
    </w:p>
    <w:p w14:paraId="5ABA61EA" w14:textId="47425FD8" w:rsidR="002470D7" w:rsidRPr="00356EF6" w:rsidRDefault="002470D7" w:rsidP="002470D7">
      <w:pPr>
        <w:spacing w:after="0" w:line="480" w:lineRule="auto"/>
        <w:ind w:firstLine="720"/>
        <w:rPr>
          <w:ins w:id="1601" w:author="Jujia Li [2]" w:date="2023-07-27T16:47:00Z"/>
          <w:rFonts w:cstheme="minorHAnsi"/>
          <w:color w:val="222222"/>
          <w:shd w:val="clear" w:color="auto" w:fill="FFFFFF"/>
          <w:rPrChange w:id="1602" w:author="Jujia Li [2]" w:date="2023-07-27T22:50:00Z">
            <w:rPr>
              <w:ins w:id="1603" w:author="Jujia Li [2]" w:date="2023-07-27T16:47:00Z"/>
              <w:rFonts w:ascii="Arial" w:hAnsi="Arial" w:cs="Arial"/>
              <w:color w:val="222222"/>
              <w:shd w:val="clear" w:color="auto" w:fill="FFFFFF"/>
            </w:rPr>
          </w:rPrChange>
        </w:rPr>
      </w:pPr>
      <w:proofErr w:type="spellStart"/>
      <w:ins w:id="1604" w:author="Jujia Li" w:date="2023-07-18T17:01:00Z">
        <w:r w:rsidRPr="00356EF6">
          <w:rPr>
            <w:rFonts w:cstheme="minorHAnsi"/>
            <w:color w:val="222222"/>
            <w:shd w:val="clear" w:color="auto" w:fill="FFFFFF"/>
            <w:rPrChange w:id="1605" w:author="Jujia Li [2]" w:date="2023-07-27T22:50:00Z">
              <w:rPr>
                <w:rFonts w:ascii="Arial" w:hAnsi="Arial" w:cs="Arial"/>
                <w:color w:val="222222"/>
                <w:sz w:val="20"/>
                <w:szCs w:val="20"/>
                <w:shd w:val="clear" w:color="auto" w:fill="FFFFFF"/>
              </w:rPr>
            </w:rPrChange>
          </w:rPr>
          <w:t>Ory</w:t>
        </w:r>
        <w:proofErr w:type="spellEnd"/>
        <w:r w:rsidRPr="00356EF6">
          <w:rPr>
            <w:rFonts w:cstheme="minorHAnsi"/>
            <w:color w:val="222222"/>
            <w:shd w:val="clear" w:color="auto" w:fill="FFFFFF"/>
            <w:rPrChange w:id="1606" w:author="Jujia Li [2]" w:date="2023-07-27T22:50:00Z">
              <w:rPr>
                <w:rFonts w:ascii="Arial" w:hAnsi="Arial" w:cs="Arial"/>
                <w:color w:val="222222"/>
                <w:sz w:val="20"/>
                <w:szCs w:val="20"/>
                <w:shd w:val="clear" w:color="auto" w:fill="FFFFFF"/>
              </w:rPr>
            </w:rPrChange>
          </w:rPr>
          <w:t>, D. T., &amp; Mokhtarian, P. L. (2010). The impact of non-normality, sample size and estimation technique on goodness-of-fit measures in structural equation modeling: evidence from ten empirical models of travel behavior. </w:t>
        </w:r>
        <w:r w:rsidRPr="00356EF6">
          <w:rPr>
            <w:rFonts w:cstheme="minorHAnsi"/>
            <w:i/>
            <w:iCs/>
            <w:color w:val="222222"/>
            <w:shd w:val="clear" w:color="auto" w:fill="FFFFFF"/>
            <w:rPrChange w:id="1607" w:author="Jujia Li [2]" w:date="2023-07-27T22:50:00Z">
              <w:rPr>
                <w:rFonts w:ascii="Arial" w:hAnsi="Arial" w:cs="Arial"/>
                <w:i/>
                <w:iCs/>
                <w:color w:val="222222"/>
                <w:sz w:val="20"/>
                <w:szCs w:val="20"/>
                <w:shd w:val="clear" w:color="auto" w:fill="FFFFFF"/>
              </w:rPr>
            </w:rPrChange>
          </w:rPr>
          <w:t>Quality &amp; Quantity</w:t>
        </w:r>
        <w:r w:rsidRPr="00356EF6">
          <w:rPr>
            <w:rFonts w:cstheme="minorHAnsi"/>
            <w:color w:val="222222"/>
            <w:shd w:val="clear" w:color="auto" w:fill="FFFFFF"/>
            <w:rPrChange w:id="1608" w:author="Jujia Li [2]" w:date="2023-07-27T22:50:00Z">
              <w:rPr>
                <w:rFonts w:ascii="Arial" w:hAnsi="Arial" w:cs="Arial"/>
                <w:color w:val="222222"/>
                <w:sz w:val="20"/>
                <w:szCs w:val="20"/>
                <w:shd w:val="clear" w:color="auto" w:fill="FFFFFF"/>
              </w:rPr>
            </w:rPrChange>
          </w:rPr>
          <w:t>, </w:t>
        </w:r>
        <w:r w:rsidRPr="00356EF6">
          <w:rPr>
            <w:rFonts w:cstheme="minorHAnsi"/>
            <w:color w:val="222222"/>
            <w:shd w:val="clear" w:color="auto" w:fill="FFFFFF"/>
            <w:rPrChange w:id="1609" w:author="Jujia Li [2]" w:date="2023-07-27T22:50:00Z">
              <w:rPr>
                <w:rFonts w:ascii="Arial" w:hAnsi="Arial" w:cs="Arial"/>
                <w:i/>
                <w:iCs/>
                <w:color w:val="222222"/>
                <w:sz w:val="20"/>
                <w:szCs w:val="20"/>
                <w:shd w:val="clear" w:color="auto" w:fill="FFFFFF"/>
              </w:rPr>
            </w:rPrChange>
          </w:rPr>
          <w:t>44</w:t>
        </w:r>
        <w:r w:rsidRPr="00356EF6">
          <w:rPr>
            <w:rFonts w:cstheme="minorHAnsi"/>
            <w:color w:val="222222"/>
            <w:shd w:val="clear" w:color="auto" w:fill="FFFFFF"/>
            <w:rPrChange w:id="1610" w:author="Jujia Li [2]" w:date="2023-07-27T22:50:00Z">
              <w:rPr>
                <w:rFonts w:ascii="Arial" w:hAnsi="Arial" w:cs="Arial"/>
                <w:color w:val="222222"/>
                <w:sz w:val="20"/>
                <w:szCs w:val="20"/>
                <w:shd w:val="clear" w:color="auto" w:fill="FFFFFF"/>
              </w:rPr>
            </w:rPrChange>
          </w:rPr>
          <w:t>, 427-445.</w:t>
        </w:r>
      </w:ins>
    </w:p>
    <w:p w14:paraId="5863CD4A" w14:textId="7B153DEE" w:rsidR="000D1896" w:rsidRPr="00356EF6" w:rsidRDefault="000D1896" w:rsidP="002470D7">
      <w:pPr>
        <w:spacing w:after="0" w:line="480" w:lineRule="auto"/>
        <w:ind w:firstLine="720"/>
        <w:rPr>
          <w:ins w:id="1611" w:author="Jujia Li" w:date="2023-07-18T10:58:00Z"/>
          <w:rFonts w:cstheme="minorHAnsi"/>
          <w:color w:val="222222"/>
          <w:shd w:val="clear" w:color="auto" w:fill="FFFFFF"/>
        </w:rPr>
      </w:pPr>
      <w:proofErr w:type="spellStart"/>
      <w:ins w:id="1612" w:author="Jujia Li [2]" w:date="2023-07-27T16:47:00Z">
        <w:r w:rsidRPr="00356EF6">
          <w:rPr>
            <w:rFonts w:cstheme="minorHAnsi"/>
            <w:color w:val="222222"/>
            <w:shd w:val="clear" w:color="auto" w:fill="FFFFFF"/>
            <w:rPrChange w:id="1613" w:author="Jujia Li [2]" w:date="2023-07-27T22:50:00Z">
              <w:rPr>
                <w:rFonts w:ascii="Arial" w:hAnsi="Arial" w:cs="Arial"/>
                <w:color w:val="222222"/>
                <w:sz w:val="20"/>
                <w:szCs w:val="20"/>
                <w:shd w:val="clear" w:color="auto" w:fill="FFFFFF"/>
              </w:rPr>
            </w:rPrChange>
          </w:rPr>
          <w:lastRenderedPageBreak/>
          <w:t>Reise</w:t>
        </w:r>
        <w:proofErr w:type="spellEnd"/>
        <w:r w:rsidRPr="00356EF6">
          <w:rPr>
            <w:rFonts w:cstheme="minorHAnsi"/>
            <w:color w:val="222222"/>
            <w:shd w:val="clear" w:color="auto" w:fill="FFFFFF"/>
            <w:rPrChange w:id="1614" w:author="Jujia Li [2]" w:date="2023-07-27T22:50:00Z">
              <w:rPr>
                <w:rFonts w:ascii="Arial" w:hAnsi="Arial" w:cs="Arial"/>
                <w:color w:val="222222"/>
                <w:sz w:val="20"/>
                <w:szCs w:val="20"/>
                <w:shd w:val="clear" w:color="auto" w:fill="FFFFFF"/>
              </w:rPr>
            </w:rPrChange>
          </w:rPr>
          <w:t>, S. P., Moore, T. M., &amp; Haviland, M. G. (2010). Bifactor models and rotations: Exploring the extent to which multidimensional data yield univocal scale scores. </w:t>
        </w:r>
        <w:r w:rsidRPr="00356EF6">
          <w:rPr>
            <w:rFonts w:cstheme="minorHAnsi"/>
            <w:i/>
            <w:iCs/>
            <w:color w:val="222222"/>
            <w:shd w:val="clear" w:color="auto" w:fill="FFFFFF"/>
            <w:rPrChange w:id="1615" w:author="Jujia Li [2]" w:date="2023-07-27T22:50:00Z">
              <w:rPr>
                <w:rFonts w:ascii="Arial" w:hAnsi="Arial" w:cs="Arial"/>
                <w:i/>
                <w:iCs/>
                <w:color w:val="222222"/>
                <w:sz w:val="20"/>
                <w:szCs w:val="20"/>
                <w:shd w:val="clear" w:color="auto" w:fill="FFFFFF"/>
              </w:rPr>
            </w:rPrChange>
          </w:rPr>
          <w:t>Journal of personality assessment</w:t>
        </w:r>
        <w:r w:rsidRPr="00356EF6">
          <w:rPr>
            <w:rFonts w:cstheme="minorHAnsi"/>
            <w:color w:val="222222"/>
            <w:shd w:val="clear" w:color="auto" w:fill="FFFFFF"/>
            <w:rPrChange w:id="1616"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617" w:author="Jujia Li [2]" w:date="2023-07-27T22:50:00Z">
              <w:rPr>
                <w:rFonts w:ascii="Arial" w:hAnsi="Arial" w:cs="Arial"/>
                <w:i/>
                <w:iCs/>
                <w:color w:val="222222"/>
                <w:sz w:val="20"/>
                <w:szCs w:val="20"/>
                <w:shd w:val="clear" w:color="auto" w:fill="FFFFFF"/>
              </w:rPr>
            </w:rPrChange>
          </w:rPr>
          <w:t>92</w:t>
        </w:r>
        <w:r w:rsidRPr="00356EF6">
          <w:rPr>
            <w:rFonts w:cstheme="minorHAnsi"/>
            <w:color w:val="222222"/>
            <w:shd w:val="clear" w:color="auto" w:fill="FFFFFF"/>
            <w:rPrChange w:id="1618" w:author="Jujia Li [2]" w:date="2023-07-27T22:50:00Z">
              <w:rPr>
                <w:rFonts w:ascii="Arial" w:hAnsi="Arial" w:cs="Arial"/>
                <w:color w:val="222222"/>
                <w:sz w:val="20"/>
                <w:szCs w:val="20"/>
                <w:shd w:val="clear" w:color="auto" w:fill="FFFFFF"/>
              </w:rPr>
            </w:rPrChange>
          </w:rPr>
          <w:t>(6), 544-559.</w:t>
        </w:r>
      </w:ins>
    </w:p>
    <w:p w14:paraId="583826B9" w14:textId="17D84D24" w:rsidR="004D2AA0" w:rsidRPr="00356EF6" w:rsidDel="004D2AA0" w:rsidRDefault="004D2AA0" w:rsidP="00041F7F">
      <w:pPr>
        <w:spacing w:after="0" w:line="480" w:lineRule="auto"/>
        <w:ind w:firstLine="720"/>
        <w:rPr>
          <w:del w:id="1619" w:author="Jujia Li" w:date="2023-07-18T11:02:00Z"/>
          <w:rFonts w:cstheme="minorHAnsi"/>
          <w:color w:val="222222"/>
          <w:shd w:val="clear" w:color="auto" w:fill="FFFFFF"/>
        </w:rPr>
      </w:pPr>
    </w:p>
    <w:p w14:paraId="59CCA653" w14:textId="59C302D8" w:rsidR="00B31E32" w:rsidRPr="00356EF6" w:rsidRDefault="00970615" w:rsidP="00041F7F">
      <w:pPr>
        <w:spacing w:after="0" w:line="480" w:lineRule="auto"/>
        <w:ind w:firstLine="720"/>
        <w:rPr>
          <w:rFonts w:cstheme="minorHAnsi"/>
          <w:color w:val="222222"/>
          <w:shd w:val="clear" w:color="auto" w:fill="FFFFFF"/>
        </w:rPr>
      </w:pPr>
      <w:proofErr w:type="spellStart"/>
      <w:r w:rsidRPr="00356EF6">
        <w:rPr>
          <w:rFonts w:cstheme="minorHAnsi"/>
          <w:color w:val="222222"/>
          <w:shd w:val="clear" w:color="auto" w:fill="FFFFFF"/>
        </w:rPr>
        <w:t>Reise</w:t>
      </w:r>
      <w:proofErr w:type="spellEnd"/>
      <w:r w:rsidRPr="00356EF6">
        <w:rPr>
          <w:rFonts w:cstheme="minorHAnsi"/>
          <w:color w:val="222222"/>
          <w:shd w:val="clear" w:color="auto" w:fill="FFFFFF"/>
        </w:rPr>
        <w:t>, S. P., &amp; Rodriguez, A. (2016). Item response theory and the measurement of psychiatric constructs: some empirical and conceptual issues and challenges. Psychological Medicine, 46(10), 2025-2039.</w:t>
      </w:r>
    </w:p>
    <w:p w14:paraId="7704C051" w14:textId="67E0C8BF" w:rsidR="00970615" w:rsidRPr="00356EF6" w:rsidRDefault="00970615"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 xml:space="preserve">Rodriguez, A., </w:t>
      </w:r>
      <w:proofErr w:type="spellStart"/>
      <w:r w:rsidRPr="00356EF6">
        <w:rPr>
          <w:rFonts w:cstheme="minorHAnsi"/>
          <w:color w:val="222222"/>
          <w:shd w:val="clear" w:color="auto" w:fill="FFFFFF"/>
        </w:rPr>
        <w:t>Reise</w:t>
      </w:r>
      <w:proofErr w:type="spellEnd"/>
      <w:r w:rsidRPr="00356EF6">
        <w:rPr>
          <w:rFonts w:cstheme="minorHAnsi"/>
          <w:color w:val="222222"/>
          <w:shd w:val="clear" w:color="auto" w:fill="FFFFFF"/>
        </w:rPr>
        <w:t>, S. P., &amp; Haviland, M. G. (2016). Applying bifactor statistical indices in the evaluation of psychological measures. </w:t>
      </w:r>
      <w:r w:rsidRPr="00356EF6">
        <w:rPr>
          <w:rFonts w:cstheme="minorHAnsi"/>
          <w:i/>
          <w:iCs/>
          <w:color w:val="222222"/>
          <w:shd w:val="clear" w:color="auto" w:fill="FFFFFF"/>
        </w:rPr>
        <w:t>Journal of personality assessment</w:t>
      </w:r>
      <w:r w:rsidRPr="00356EF6">
        <w:rPr>
          <w:rFonts w:cstheme="minorHAnsi"/>
          <w:color w:val="222222"/>
          <w:shd w:val="clear" w:color="auto" w:fill="FFFFFF"/>
        </w:rPr>
        <w:t>, </w:t>
      </w:r>
      <w:r w:rsidRPr="00356EF6">
        <w:rPr>
          <w:rFonts w:cstheme="minorHAnsi"/>
          <w:i/>
          <w:iCs/>
          <w:color w:val="222222"/>
          <w:shd w:val="clear" w:color="auto" w:fill="FFFFFF"/>
        </w:rPr>
        <w:t>98</w:t>
      </w:r>
      <w:r w:rsidRPr="00356EF6">
        <w:rPr>
          <w:rFonts w:cstheme="minorHAnsi"/>
          <w:color w:val="222222"/>
          <w:shd w:val="clear" w:color="auto" w:fill="FFFFFF"/>
        </w:rPr>
        <w:t>(3), 223-237.</w:t>
      </w:r>
    </w:p>
    <w:p w14:paraId="04269FD5" w14:textId="3199C869" w:rsidR="000322F5" w:rsidRPr="00356EF6" w:rsidRDefault="000322F5" w:rsidP="00041F7F">
      <w:pPr>
        <w:spacing w:after="0" w:line="480" w:lineRule="auto"/>
        <w:ind w:firstLine="720"/>
        <w:rPr>
          <w:ins w:id="1620" w:author="Jujia Li [2]" w:date="2023-07-27T16:35:00Z"/>
          <w:rFonts w:cstheme="minorHAnsi"/>
          <w:color w:val="222222"/>
          <w:shd w:val="clear" w:color="auto" w:fill="FFFFFF"/>
        </w:rPr>
      </w:pPr>
      <w:proofErr w:type="spellStart"/>
      <w:ins w:id="1621" w:author="Jujia Li [2]" w:date="2023-07-27T16:35:00Z">
        <w:r w:rsidRPr="00356EF6">
          <w:rPr>
            <w:rFonts w:cstheme="minorHAnsi"/>
            <w:color w:val="222222"/>
            <w:shd w:val="clear" w:color="auto" w:fill="FFFFFF"/>
            <w:rPrChange w:id="1622" w:author="Jujia Li [2]" w:date="2023-07-27T22:50:00Z">
              <w:rPr>
                <w:rFonts w:ascii="Arial" w:hAnsi="Arial" w:cs="Arial"/>
                <w:color w:val="222222"/>
                <w:sz w:val="20"/>
                <w:szCs w:val="20"/>
                <w:shd w:val="clear" w:color="auto" w:fill="FFFFFF"/>
              </w:rPr>
            </w:rPrChange>
          </w:rPr>
          <w:t>Samejima</w:t>
        </w:r>
        <w:proofErr w:type="spellEnd"/>
        <w:r w:rsidRPr="00356EF6">
          <w:rPr>
            <w:rFonts w:cstheme="minorHAnsi"/>
            <w:color w:val="222222"/>
            <w:shd w:val="clear" w:color="auto" w:fill="FFFFFF"/>
            <w:rPrChange w:id="1623" w:author="Jujia Li [2]" w:date="2023-07-27T22:50:00Z">
              <w:rPr>
                <w:rFonts w:ascii="Arial" w:hAnsi="Arial" w:cs="Arial"/>
                <w:color w:val="222222"/>
                <w:sz w:val="20"/>
                <w:szCs w:val="20"/>
                <w:shd w:val="clear" w:color="auto" w:fill="FFFFFF"/>
              </w:rPr>
            </w:rPrChange>
          </w:rPr>
          <w:t>, F. (1969). Estimation of latent ability using a response pattern of graded scores. </w:t>
        </w:r>
        <w:r w:rsidRPr="00356EF6">
          <w:rPr>
            <w:rFonts w:cstheme="minorHAnsi"/>
            <w:i/>
            <w:iCs/>
            <w:color w:val="222222"/>
            <w:shd w:val="clear" w:color="auto" w:fill="FFFFFF"/>
            <w:rPrChange w:id="1624" w:author="Jujia Li [2]" w:date="2023-07-27T22:50:00Z">
              <w:rPr>
                <w:rFonts w:ascii="Arial" w:hAnsi="Arial" w:cs="Arial"/>
                <w:i/>
                <w:iCs/>
                <w:color w:val="222222"/>
                <w:sz w:val="20"/>
                <w:szCs w:val="20"/>
                <w:shd w:val="clear" w:color="auto" w:fill="FFFFFF"/>
              </w:rPr>
            </w:rPrChange>
          </w:rPr>
          <w:t>Psychometrika monograph supplement</w:t>
        </w:r>
        <w:r w:rsidRPr="00356EF6">
          <w:rPr>
            <w:rFonts w:cstheme="minorHAnsi"/>
            <w:color w:val="222222"/>
            <w:shd w:val="clear" w:color="auto" w:fill="FFFFFF"/>
            <w:rPrChange w:id="1625" w:author="Jujia Li [2]" w:date="2023-07-27T22:50:00Z">
              <w:rPr>
                <w:rFonts w:ascii="Arial" w:hAnsi="Arial" w:cs="Arial"/>
                <w:color w:val="222222"/>
                <w:sz w:val="20"/>
                <w:szCs w:val="20"/>
                <w:shd w:val="clear" w:color="auto" w:fill="FFFFFF"/>
              </w:rPr>
            </w:rPrChange>
          </w:rPr>
          <w:t>.</w:t>
        </w:r>
      </w:ins>
    </w:p>
    <w:p w14:paraId="4C3AF3ED" w14:textId="55D26983" w:rsidR="00970615" w:rsidRPr="00356EF6" w:rsidRDefault="00970615" w:rsidP="00041F7F">
      <w:pPr>
        <w:spacing w:after="0" w:line="480" w:lineRule="auto"/>
        <w:ind w:firstLine="720"/>
        <w:rPr>
          <w:ins w:id="1626" w:author="Jujia Li" w:date="2023-07-18T17:06:00Z"/>
          <w:rFonts w:cstheme="minorHAnsi"/>
          <w:color w:val="222222"/>
          <w:shd w:val="clear" w:color="auto" w:fill="FFFFFF"/>
        </w:rPr>
      </w:pPr>
      <w:proofErr w:type="spellStart"/>
      <w:r w:rsidRPr="00356EF6">
        <w:rPr>
          <w:rFonts w:cstheme="minorHAnsi"/>
          <w:color w:val="222222"/>
          <w:shd w:val="clear" w:color="auto" w:fill="FFFFFF"/>
        </w:rPr>
        <w:t>Samejima</w:t>
      </w:r>
      <w:proofErr w:type="spellEnd"/>
      <w:r w:rsidRPr="00356EF6">
        <w:rPr>
          <w:rFonts w:cstheme="minorHAnsi"/>
          <w:color w:val="222222"/>
          <w:shd w:val="clear" w:color="auto" w:fill="FFFFFF"/>
        </w:rPr>
        <w:t>, F. (1997). Graded response model. In </w:t>
      </w:r>
      <w:r w:rsidRPr="00356EF6">
        <w:rPr>
          <w:rFonts w:cstheme="minorHAnsi"/>
          <w:i/>
          <w:iCs/>
          <w:color w:val="222222"/>
          <w:shd w:val="clear" w:color="auto" w:fill="FFFFFF"/>
        </w:rPr>
        <w:t>Handbook of modern item response theory</w:t>
      </w:r>
      <w:r w:rsidRPr="00356EF6">
        <w:rPr>
          <w:rFonts w:cstheme="minorHAnsi"/>
          <w:color w:val="222222"/>
          <w:shd w:val="clear" w:color="auto" w:fill="FFFFFF"/>
        </w:rPr>
        <w:t> (pp. 85-100). Springer, New York, NY.</w:t>
      </w:r>
    </w:p>
    <w:p w14:paraId="250FE06F" w14:textId="1CAE104C" w:rsidR="00BC1895" w:rsidRPr="00356EF6" w:rsidRDefault="00BC1895" w:rsidP="00BC1895">
      <w:pPr>
        <w:spacing w:after="0" w:line="480" w:lineRule="auto"/>
        <w:ind w:firstLine="720"/>
        <w:rPr>
          <w:rFonts w:cstheme="minorHAnsi"/>
          <w:color w:val="222222"/>
          <w:shd w:val="clear" w:color="auto" w:fill="FFFFFF"/>
        </w:rPr>
      </w:pPr>
      <w:proofErr w:type="spellStart"/>
      <w:ins w:id="1627" w:author="Jujia Li" w:date="2023-07-18T17:06:00Z">
        <w:r w:rsidRPr="00356EF6">
          <w:rPr>
            <w:rFonts w:cstheme="minorHAnsi"/>
            <w:color w:val="222222"/>
            <w:shd w:val="clear" w:color="auto" w:fill="FFFFFF"/>
          </w:rPr>
          <w:t>Savalei</w:t>
        </w:r>
        <w:proofErr w:type="spellEnd"/>
        <w:r w:rsidRPr="00356EF6">
          <w:rPr>
            <w:rFonts w:cstheme="minorHAnsi"/>
            <w:color w:val="222222"/>
            <w:shd w:val="clear" w:color="auto" w:fill="FFFFFF"/>
          </w:rPr>
          <w:t>, V. (2008). Is the ML chi-square ever robust to nonnormality? A cautionary note with missing data. Structural Equation Modeling: A Multidisciplinary Journal, 15(1), 1-22.</w:t>
        </w:r>
      </w:ins>
    </w:p>
    <w:p w14:paraId="67BCA62C" w14:textId="08D22E5D" w:rsidR="00B175A6" w:rsidRPr="00356EF6" w:rsidRDefault="00B175A6" w:rsidP="00041F7F">
      <w:pPr>
        <w:spacing w:after="0" w:line="480" w:lineRule="auto"/>
        <w:ind w:firstLine="720"/>
        <w:rPr>
          <w:ins w:id="1628" w:author="Jujia Li" w:date="2023-07-18T17:07:00Z"/>
          <w:rFonts w:cstheme="minorHAnsi"/>
          <w:color w:val="222222"/>
          <w:shd w:val="clear" w:color="auto" w:fill="FFFFFF"/>
        </w:rPr>
      </w:pPr>
      <w:proofErr w:type="spellStart"/>
      <w:r w:rsidRPr="00356EF6">
        <w:rPr>
          <w:rFonts w:cstheme="minorHAnsi"/>
          <w:color w:val="222222"/>
          <w:shd w:val="clear" w:color="auto" w:fill="FFFFFF"/>
        </w:rPr>
        <w:t>Scherbaum</w:t>
      </w:r>
      <w:proofErr w:type="spellEnd"/>
      <w:r w:rsidRPr="00356EF6">
        <w:rPr>
          <w:rFonts w:cstheme="minorHAnsi"/>
          <w:color w:val="222222"/>
          <w:shd w:val="clear" w:color="auto" w:fill="FFFFFF"/>
        </w:rPr>
        <w:t>, C. A., Cohen-</w:t>
      </w:r>
      <w:proofErr w:type="spellStart"/>
      <w:r w:rsidRPr="00356EF6">
        <w:rPr>
          <w:rFonts w:cstheme="minorHAnsi"/>
          <w:color w:val="222222"/>
          <w:shd w:val="clear" w:color="auto" w:fill="FFFFFF"/>
        </w:rPr>
        <w:t>Charash</w:t>
      </w:r>
      <w:proofErr w:type="spellEnd"/>
      <w:r w:rsidRPr="00356EF6">
        <w:rPr>
          <w:rFonts w:cstheme="minorHAnsi"/>
          <w:color w:val="222222"/>
          <w:shd w:val="clear" w:color="auto" w:fill="FFFFFF"/>
        </w:rPr>
        <w:t>, Y., &amp; Kern, M. J. (2006). Measuring general self-efficacy: A comparison of three measures using item response theory. </w:t>
      </w:r>
      <w:r w:rsidRPr="00356EF6">
        <w:rPr>
          <w:rFonts w:cstheme="minorHAnsi"/>
          <w:i/>
          <w:iCs/>
          <w:color w:val="222222"/>
          <w:shd w:val="clear" w:color="auto" w:fill="FFFFFF"/>
        </w:rPr>
        <w:t>Educational and psychological measurement</w:t>
      </w:r>
      <w:r w:rsidRPr="00356EF6">
        <w:rPr>
          <w:rFonts w:cstheme="minorHAnsi"/>
          <w:color w:val="222222"/>
          <w:shd w:val="clear" w:color="auto" w:fill="FFFFFF"/>
        </w:rPr>
        <w:t>, </w:t>
      </w:r>
      <w:r w:rsidRPr="00356EF6">
        <w:rPr>
          <w:rFonts w:cstheme="minorHAnsi"/>
          <w:i/>
          <w:iCs/>
          <w:color w:val="222222"/>
          <w:shd w:val="clear" w:color="auto" w:fill="FFFFFF"/>
        </w:rPr>
        <w:t>66</w:t>
      </w:r>
      <w:r w:rsidRPr="00356EF6">
        <w:rPr>
          <w:rFonts w:cstheme="minorHAnsi"/>
          <w:color w:val="222222"/>
          <w:shd w:val="clear" w:color="auto" w:fill="FFFFFF"/>
        </w:rPr>
        <w:t>(6), 1047-1063.</w:t>
      </w:r>
    </w:p>
    <w:p w14:paraId="02494B1B" w14:textId="3E12EE83" w:rsidR="00784304" w:rsidRPr="00356EF6" w:rsidRDefault="00784304" w:rsidP="00784304">
      <w:pPr>
        <w:spacing w:after="0" w:line="480" w:lineRule="auto"/>
        <w:ind w:firstLine="720"/>
        <w:rPr>
          <w:ins w:id="1629" w:author="Jujia Li" w:date="2023-07-18T17:08:00Z"/>
          <w:rFonts w:cstheme="minorHAnsi"/>
          <w:color w:val="222222"/>
          <w:shd w:val="clear" w:color="auto" w:fill="FFFFFF"/>
        </w:rPr>
      </w:pPr>
      <w:proofErr w:type="spellStart"/>
      <w:ins w:id="1630" w:author="Jujia Li" w:date="2023-07-18T17:07:00Z">
        <w:r w:rsidRPr="00356EF6">
          <w:rPr>
            <w:rFonts w:cstheme="minorHAnsi"/>
            <w:color w:val="222222"/>
            <w:shd w:val="clear" w:color="auto" w:fill="FFFFFF"/>
            <w:rPrChange w:id="1631" w:author="Jujia Li [2]" w:date="2023-07-27T22:50:00Z">
              <w:rPr>
                <w:rFonts w:ascii="Arial" w:hAnsi="Arial" w:cs="Arial"/>
                <w:color w:val="222222"/>
                <w:sz w:val="20"/>
                <w:szCs w:val="20"/>
                <w:shd w:val="clear" w:color="auto" w:fill="FFFFFF"/>
              </w:rPr>
            </w:rPrChange>
          </w:rPr>
          <w:t>Seo</w:t>
        </w:r>
        <w:proofErr w:type="spellEnd"/>
        <w:r w:rsidRPr="00356EF6">
          <w:rPr>
            <w:rFonts w:cstheme="minorHAnsi"/>
            <w:color w:val="222222"/>
            <w:shd w:val="clear" w:color="auto" w:fill="FFFFFF"/>
            <w:rPrChange w:id="1632" w:author="Jujia Li [2]" w:date="2023-07-27T22:50:00Z">
              <w:rPr>
                <w:rFonts w:ascii="Arial" w:hAnsi="Arial" w:cs="Arial"/>
                <w:color w:val="222222"/>
                <w:sz w:val="20"/>
                <w:szCs w:val="20"/>
                <w:shd w:val="clear" w:color="auto" w:fill="FFFFFF"/>
              </w:rPr>
            </w:rPrChange>
          </w:rPr>
          <w:t>, T., Kanda, T., &amp; Fujikoshi, Y. (1995). The effects of nonnormality of tests for dimensionality in canonical correlation and MANOVA models. </w:t>
        </w:r>
        <w:r w:rsidRPr="00356EF6">
          <w:rPr>
            <w:rFonts w:cstheme="minorHAnsi"/>
            <w:i/>
            <w:iCs/>
            <w:color w:val="222222"/>
            <w:shd w:val="clear" w:color="auto" w:fill="FFFFFF"/>
            <w:rPrChange w:id="1633" w:author="Jujia Li [2]" w:date="2023-07-27T22:50:00Z">
              <w:rPr>
                <w:rFonts w:ascii="Arial" w:hAnsi="Arial" w:cs="Arial"/>
                <w:i/>
                <w:iCs/>
                <w:color w:val="222222"/>
                <w:sz w:val="20"/>
                <w:szCs w:val="20"/>
                <w:shd w:val="clear" w:color="auto" w:fill="FFFFFF"/>
              </w:rPr>
            </w:rPrChange>
          </w:rPr>
          <w:t>Journal of Multivariate Analysis</w:t>
        </w:r>
        <w:r w:rsidRPr="00356EF6">
          <w:rPr>
            <w:rFonts w:cstheme="minorHAnsi"/>
            <w:color w:val="222222"/>
            <w:shd w:val="clear" w:color="auto" w:fill="FFFFFF"/>
            <w:rPrChange w:id="1634" w:author="Jujia Li [2]" w:date="2023-07-27T22:50:00Z">
              <w:rPr>
                <w:rFonts w:ascii="Arial" w:hAnsi="Arial" w:cs="Arial"/>
                <w:color w:val="222222"/>
                <w:sz w:val="20"/>
                <w:szCs w:val="20"/>
                <w:shd w:val="clear" w:color="auto" w:fill="FFFFFF"/>
              </w:rPr>
            </w:rPrChange>
          </w:rPr>
          <w:t>, </w:t>
        </w:r>
        <w:r w:rsidRPr="00356EF6">
          <w:rPr>
            <w:rFonts w:cstheme="minorHAnsi"/>
            <w:color w:val="222222"/>
            <w:shd w:val="clear" w:color="auto" w:fill="FFFFFF"/>
            <w:rPrChange w:id="1635" w:author="Jujia Li [2]" w:date="2023-07-27T22:50:00Z">
              <w:rPr>
                <w:rFonts w:ascii="Arial" w:hAnsi="Arial" w:cs="Arial"/>
                <w:i/>
                <w:iCs/>
                <w:color w:val="222222"/>
                <w:sz w:val="20"/>
                <w:szCs w:val="20"/>
                <w:shd w:val="clear" w:color="auto" w:fill="FFFFFF"/>
              </w:rPr>
            </w:rPrChange>
          </w:rPr>
          <w:t>52</w:t>
        </w:r>
        <w:r w:rsidRPr="00356EF6">
          <w:rPr>
            <w:rFonts w:cstheme="minorHAnsi"/>
            <w:color w:val="222222"/>
            <w:shd w:val="clear" w:color="auto" w:fill="FFFFFF"/>
            <w:rPrChange w:id="1636" w:author="Jujia Li [2]" w:date="2023-07-27T22:50:00Z">
              <w:rPr>
                <w:rFonts w:ascii="Arial" w:hAnsi="Arial" w:cs="Arial"/>
                <w:color w:val="222222"/>
                <w:sz w:val="20"/>
                <w:szCs w:val="20"/>
                <w:shd w:val="clear" w:color="auto" w:fill="FFFFFF"/>
              </w:rPr>
            </w:rPrChange>
          </w:rPr>
          <w:t>(2), 325-337.</w:t>
        </w:r>
      </w:ins>
    </w:p>
    <w:p w14:paraId="7754F47F" w14:textId="70C9F2E2" w:rsidR="00784304" w:rsidRPr="00356EF6" w:rsidRDefault="00784304" w:rsidP="00784304">
      <w:pPr>
        <w:spacing w:after="0" w:line="480" w:lineRule="auto"/>
        <w:ind w:firstLine="720"/>
        <w:rPr>
          <w:rFonts w:cstheme="minorHAnsi"/>
          <w:color w:val="222222"/>
          <w:shd w:val="clear" w:color="auto" w:fill="FFFFFF"/>
        </w:rPr>
      </w:pPr>
      <w:ins w:id="1637" w:author="Jujia Li" w:date="2023-07-18T17:08:00Z">
        <w:r w:rsidRPr="00356EF6">
          <w:rPr>
            <w:rFonts w:cstheme="minorHAnsi"/>
            <w:color w:val="222222"/>
            <w:shd w:val="clear" w:color="auto" w:fill="FFFFFF"/>
          </w:rPr>
          <w:t xml:space="preserve">Sen, S., Cohen, A. S., &amp; Kim, S. H. (2016). The impact of non-normality on extraction of spurious latent classes in mixture IRT models. </w:t>
        </w:r>
        <w:r w:rsidRPr="00356EF6">
          <w:rPr>
            <w:rFonts w:cstheme="minorHAnsi"/>
            <w:i/>
            <w:iCs/>
            <w:color w:val="222222"/>
            <w:shd w:val="clear" w:color="auto" w:fill="FFFFFF"/>
            <w:rPrChange w:id="1638" w:author="Jujia Li [2]" w:date="2023-07-27T22:50:00Z">
              <w:rPr>
                <w:rFonts w:cstheme="minorHAnsi"/>
                <w:color w:val="222222"/>
                <w:shd w:val="clear" w:color="auto" w:fill="FFFFFF"/>
              </w:rPr>
            </w:rPrChange>
          </w:rPr>
          <w:t>Applied Psychological Measurement</w:t>
        </w:r>
        <w:r w:rsidRPr="00356EF6">
          <w:rPr>
            <w:rFonts w:cstheme="minorHAnsi"/>
            <w:color w:val="222222"/>
            <w:shd w:val="clear" w:color="auto" w:fill="FFFFFF"/>
          </w:rPr>
          <w:t>, 40(2), 98-113.</w:t>
        </w:r>
      </w:ins>
    </w:p>
    <w:p w14:paraId="2F4DFC7D" w14:textId="77777777" w:rsidR="00B74AAF" w:rsidRPr="00356EF6" w:rsidRDefault="00B74AAF"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Sharma, K. K., Kumar, A., &amp; Chaudhary, A. (2009). </w:t>
      </w:r>
      <w:r w:rsidRPr="00356EF6">
        <w:rPr>
          <w:rFonts w:cstheme="minorHAnsi"/>
          <w:i/>
          <w:iCs/>
          <w:color w:val="222222"/>
          <w:shd w:val="clear" w:color="auto" w:fill="FFFFFF"/>
        </w:rPr>
        <w:t>Statistics in Management Studies</w:t>
      </w:r>
      <w:r w:rsidRPr="00356EF6">
        <w:rPr>
          <w:rFonts w:cstheme="minorHAnsi"/>
          <w:color w:val="222222"/>
          <w:shd w:val="clear" w:color="auto" w:fill="FFFFFF"/>
        </w:rPr>
        <w:t xml:space="preserve">. Krishna </w:t>
      </w:r>
      <w:proofErr w:type="spellStart"/>
      <w:r w:rsidRPr="00356EF6">
        <w:rPr>
          <w:rFonts w:cstheme="minorHAnsi"/>
          <w:color w:val="222222"/>
          <w:shd w:val="clear" w:color="auto" w:fill="FFFFFF"/>
        </w:rPr>
        <w:t>Prakashan</w:t>
      </w:r>
      <w:proofErr w:type="spellEnd"/>
      <w:r w:rsidRPr="00356EF6">
        <w:rPr>
          <w:rFonts w:cstheme="minorHAnsi"/>
          <w:color w:val="222222"/>
          <w:shd w:val="clear" w:color="auto" w:fill="FFFFFF"/>
        </w:rPr>
        <w:t xml:space="preserve"> Media.</w:t>
      </w:r>
    </w:p>
    <w:p w14:paraId="2CF10051" w14:textId="77777777" w:rsidR="00C622FC" w:rsidRPr="00356EF6" w:rsidRDefault="00C622FC"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lastRenderedPageBreak/>
        <w:t xml:space="preserve">Simms, L. J., </w:t>
      </w:r>
      <w:proofErr w:type="spellStart"/>
      <w:r w:rsidRPr="00356EF6">
        <w:rPr>
          <w:rFonts w:cstheme="minorHAnsi"/>
          <w:color w:val="222222"/>
          <w:shd w:val="clear" w:color="auto" w:fill="FFFFFF"/>
        </w:rPr>
        <w:t>Grös</w:t>
      </w:r>
      <w:proofErr w:type="spellEnd"/>
      <w:r w:rsidRPr="00356EF6">
        <w:rPr>
          <w:rFonts w:cstheme="minorHAnsi"/>
          <w:color w:val="222222"/>
          <w:shd w:val="clear" w:color="auto" w:fill="FFFFFF"/>
        </w:rPr>
        <w:t>, D. F., Watson, D., &amp; O'Hara, M. W. (2008). Parsing the general and specific components of depression and anxiety with bifactor modeling. </w:t>
      </w:r>
      <w:r w:rsidRPr="00356EF6">
        <w:rPr>
          <w:rFonts w:cstheme="minorHAnsi"/>
          <w:i/>
          <w:iCs/>
          <w:color w:val="222222"/>
          <w:shd w:val="clear" w:color="auto" w:fill="FFFFFF"/>
        </w:rPr>
        <w:t>Depression and anxiety</w:t>
      </w:r>
      <w:r w:rsidRPr="00356EF6">
        <w:rPr>
          <w:rFonts w:cstheme="minorHAnsi"/>
          <w:color w:val="222222"/>
          <w:shd w:val="clear" w:color="auto" w:fill="FFFFFF"/>
        </w:rPr>
        <w:t>, </w:t>
      </w:r>
      <w:r w:rsidRPr="00356EF6">
        <w:rPr>
          <w:rFonts w:cstheme="minorHAnsi"/>
          <w:i/>
          <w:iCs/>
          <w:color w:val="222222"/>
          <w:shd w:val="clear" w:color="auto" w:fill="FFFFFF"/>
        </w:rPr>
        <w:t>25</w:t>
      </w:r>
      <w:r w:rsidRPr="00356EF6">
        <w:rPr>
          <w:rFonts w:cstheme="minorHAnsi"/>
          <w:color w:val="222222"/>
          <w:shd w:val="clear" w:color="auto" w:fill="FFFFFF"/>
        </w:rPr>
        <w:t>(7), E34-E46.</w:t>
      </w:r>
    </w:p>
    <w:p w14:paraId="5FFA512C" w14:textId="77777777" w:rsidR="00B74AAF" w:rsidRPr="00356EF6" w:rsidRDefault="00B74AAF"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 xml:space="preserve">Singh, A. K., </w:t>
      </w:r>
      <w:proofErr w:type="spellStart"/>
      <w:r w:rsidRPr="00356EF6">
        <w:rPr>
          <w:rFonts w:cstheme="minorHAnsi"/>
          <w:color w:val="222222"/>
          <w:shd w:val="clear" w:color="auto" w:fill="FFFFFF"/>
        </w:rPr>
        <w:t>Gewali</w:t>
      </w:r>
      <w:proofErr w:type="spellEnd"/>
      <w:r w:rsidRPr="00356EF6">
        <w:rPr>
          <w:rFonts w:cstheme="minorHAnsi"/>
          <w:color w:val="222222"/>
          <w:shd w:val="clear" w:color="auto" w:fill="FFFFFF"/>
        </w:rPr>
        <w:t>, L. P., &amp; Khatiwada, J. (2019). New measures of skewness of a probability distribution. </w:t>
      </w:r>
      <w:r w:rsidRPr="00356EF6">
        <w:rPr>
          <w:rFonts w:cstheme="minorHAnsi"/>
          <w:i/>
          <w:iCs/>
          <w:color w:val="222222"/>
          <w:shd w:val="clear" w:color="auto" w:fill="FFFFFF"/>
        </w:rPr>
        <w:t>Open Journal of Statistics</w:t>
      </w:r>
      <w:r w:rsidRPr="00356EF6">
        <w:rPr>
          <w:rFonts w:cstheme="minorHAnsi"/>
          <w:color w:val="222222"/>
          <w:shd w:val="clear" w:color="auto" w:fill="FFFFFF"/>
        </w:rPr>
        <w:t>, </w:t>
      </w:r>
      <w:r w:rsidRPr="00356EF6">
        <w:rPr>
          <w:rFonts w:cstheme="minorHAnsi"/>
          <w:i/>
          <w:iCs/>
          <w:color w:val="222222"/>
          <w:shd w:val="clear" w:color="auto" w:fill="FFFFFF"/>
        </w:rPr>
        <w:t>9</w:t>
      </w:r>
      <w:r w:rsidRPr="00356EF6">
        <w:rPr>
          <w:rFonts w:cstheme="minorHAnsi"/>
          <w:color w:val="222222"/>
          <w:shd w:val="clear" w:color="auto" w:fill="FFFFFF"/>
        </w:rPr>
        <w:t>(5), 601-621.</w:t>
      </w:r>
    </w:p>
    <w:p w14:paraId="43672DDF" w14:textId="77777777" w:rsidR="00BE518A" w:rsidRPr="00356EF6" w:rsidRDefault="00BE518A" w:rsidP="00041F7F">
      <w:pPr>
        <w:spacing w:after="0" w:line="480" w:lineRule="auto"/>
        <w:ind w:firstLine="720"/>
        <w:rPr>
          <w:rFonts w:cstheme="minorHAnsi"/>
          <w:color w:val="222222"/>
          <w:shd w:val="clear" w:color="auto" w:fill="FFFFFF"/>
        </w:rPr>
      </w:pPr>
      <w:proofErr w:type="spellStart"/>
      <w:r w:rsidRPr="00356EF6">
        <w:rPr>
          <w:rFonts w:cstheme="minorHAnsi"/>
          <w:color w:val="222222"/>
          <w:shd w:val="clear" w:color="auto" w:fill="FFFFFF"/>
        </w:rPr>
        <w:t>Svetina</w:t>
      </w:r>
      <w:proofErr w:type="spellEnd"/>
      <w:r w:rsidRPr="00356EF6">
        <w:rPr>
          <w:rFonts w:cstheme="minorHAnsi"/>
          <w:color w:val="222222"/>
          <w:shd w:val="clear" w:color="auto" w:fill="FFFFFF"/>
        </w:rPr>
        <w:t>, D., Valdivia, A., Underhill, S., Dai, S., &amp; Wang, X. (2017). Parameter recovery in multidimensional item response theory models under complexity and nonnormality. </w:t>
      </w:r>
      <w:r w:rsidRPr="00356EF6">
        <w:rPr>
          <w:rFonts w:cstheme="minorHAnsi"/>
          <w:i/>
          <w:iCs/>
          <w:color w:val="222222"/>
          <w:shd w:val="clear" w:color="auto" w:fill="FFFFFF"/>
        </w:rPr>
        <w:t>Applied psychological measurement</w:t>
      </w:r>
      <w:r w:rsidRPr="00356EF6">
        <w:rPr>
          <w:rFonts w:cstheme="minorHAnsi"/>
          <w:color w:val="222222"/>
          <w:shd w:val="clear" w:color="auto" w:fill="FFFFFF"/>
        </w:rPr>
        <w:t>, </w:t>
      </w:r>
      <w:r w:rsidRPr="00356EF6">
        <w:rPr>
          <w:rFonts w:cstheme="minorHAnsi"/>
          <w:i/>
          <w:iCs/>
          <w:color w:val="222222"/>
          <w:shd w:val="clear" w:color="auto" w:fill="FFFFFF"/>
        </w:rPr>
        <w:t>41</w:t>
      </w:r>
      <w:r w:rsidRPr="00356EF6">
        <w:rPr>
          <w:rFonts w:cstheme="minorHAnsi"/>
          <w:color w:val="222222"/>
          <w:shd w:val="clear" w:color="auto" w:fill="FFFFFF"/>
        </w:rPr>
        <w:t>(7), 530-544.</w:t>
      </w:r>
    </w:p>
    <w:p w14:paraId="335B16DE" w14:textId="77777777" w:rsidR="00970615" w:rsidRPr="00356EF6" w:rsidRDefault="00970615"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Thomas, M. L. (2012). Rewards of bridging the divide between measurement and clinical theory: demonstration of a bifactor model for the Brief Symptom Inventory. </w:t>
      </w:r>
      <w:r w:rsidRPr="00356EF6">
        <w:rPr>
          <w:rFonts w:cstheme="minorHAnsi"/>
          <w:i/>
          <w:iCs/>
          <w:color w:val="222222"/>
          <w:shd w:val="clear" w:color="auto" w:fill="FFFFFF"/>
        </w:rPr>
        <w:t>Psychological assessment</w:t>
      </w:r>
      <w:r w:rsidRPr="00356EF6">
        <w:rPr>
          <w:rFonts w:cstheme="minorHAnsi"/>
          <w:color w:val="222222"/>
          <w:shd w:val="clear" w:color="auto" w:fill="FFFFFF"/>
        </w:rPr>
        <w:t>, </w:t>
      </w:r>
      <w:r w:rsidRPr="00356EF6">
        <w:rPr>
          <w:rFonts w:cstheme="minorHAnsi"/>
          <w:i/>
          <w:iCs/>
          <w:color w:val="222222"/>
          <w:shd w:val="clear" w:color="auto" w:fill="FFFFFF"/>
        </w:rPr>
        <w:t>24</w:t>
      </w:r>
      <w:r w:rsidRPr="00356EF6">
        <w:rPr>
          <w:rFonts w:cstheme="minorHAnsi"/>
          <w:color w:val="222222"/>
          <w:shd w:val="clear" w:color="auto" w:fill="FFFFFF"/>
        </w:rPr>
        <w:t>(1), 101.</w:t>
      </w:r>
    </w:p>
    <w:p w14:paraId="0B38590F" w14:textId="69B8D7FD" w:rsidR="002A5EE2" w:rsidRPr="00356EF6" w:rsidRDefault="002A5EE2" w:rsidP="00041F7F">
      <w:pPr>
        <w:spacing w:after="0" w:line="480" w:lineRule="auto"/>
        <w:ind w:firstLine="720"/>
        <w:rPr>
          <w:ins w:id="1639" w:author="Jujia Li [2]" w:date="2023-07-26T21:18:00Z"/>
          <w:rFonts w:cstheme="minorHAnsi"/>
          <w:color w:val="222222"/>
          <w:shd w:val="clear" w:color="auto" w:fill="FFFFFF"/>
        </w:rPr>
      </w:pPr>
      <w:ins w:id="1640" w:author="Jujia Li [2]" w:date="2023-07-26T21:18:00Z">
        <w:r w:rsidRPr="00356EF6">
          <w:rPr>
            <w:rFonts w:cstheme="minorHAnsi"/>
            <w:color w:val="222222"/>
            <w:shd w:val="clear" w:color="auto" w:fill="FFFFFF"/>
            <w:rPrChange w:id="1641" w:author="Jujia Li [2]" w:date="2023-07-27T22:50:00Z">
              <w:rPr>
                <w:rFonts w:ascii="Arial" w:hAnsi="Arial" w:cs="Arial"/>
                <w:color w:val="222222"/>
                <w:sz w:val="20"/>
                <w:szCs w:val="20"/>
                <w:shd w:val="clear" w:color="auto" w:fill="FFFFFF"/>
              </w:rPr>
            </w:rPrChange>
          </w:rPr>
          <w:t xml:space="preserve">Toland, M. D., Sulis, I., </w:t>
        </w:r>
        <w:proofErr w:type="spellStart"/>
        <w:r w:rsidRPr="00356EF6">
          <w:rPr>
            <w:rFonts w:cstheme="minorHAnsi"/>
            <w:color w:val="222222"/>
            <w:shd w:val="clear" w:color="auto" w:fill="FFFFFF"/>
            <w:rPrChange w:id="1642" w:author="Jujia Li [2]" w:date="2023-07-27T22:50:00Z">
              <w:rPr>
                <w:rFonts w:ascii="Arial" w:hAnsi="Arial" w:cs="Arial"/>
                <w:color w:val="222222"/>
                <w:sz w:val="20"/>
                <w:szCs w:val="20"/>
                <w:shd w:val="clear" w:color="auto" w:fill="FFFFFF"/>
              </w:rPr>
            </w:rPrChange>
          </w:rPr>
          <w:t>Giambona</w:t>
        </w:r>
        <w:proofErr w:type="spellEnd"/>
        <w:r w:rsidRPr="00356EF6">
          <w:rPr>
            <w:rFonts w:cstheme="minorHAnsi"/>
            <w:color w:val="222222"/>
            <w:shd w:val="clear" w:color="auto" w:fill="FFFFFF"/>
            <w:rPrChange w:id="1643" w:author="Jujia Li [2]" w:date="2023-07-27T22:50:00Z">
              <w:rPr>
                <w:rFonts w:ascii="Arial" w:hAnsi="Arial" w:cs="Arial"/>
                <w:color w:val="222222"/>
                <w:sz w:val="20"/>
                <w:szCs w:val="20"/>
                <w:shd w:val="clear" w:color="auto" w:fill="FFFFFF"/>
              </w:rPr>
            </w:rPrChange>
          </w:rPr>
          <w:t xml:space="preserve">, F., </w:t>
        </w:r>
        <w:proofErr w:type="spellStart"/>
        <w:r w:rsidRPr="00356EF6">
          <w:rPr>
            <w:rFonts w:cstheme="minorHAnsi"/>
            <w:color w:val="222222"/>
            <w:shd w:val="clear" w:color="auto" w:fill="FFFFFF"/>
            <w:rPrChange w:id="1644" w:author="Jujia Li [2]" w:date="2023-07-27T22:50:00Z">
              <w:rPr>
                <w:rFonts w:ascii="Arial" w:hAnsi="Arial" w:cs="Arial"/>
                <w:color w:val="222222"/>
                <w:sz w:val="20"/>
                <w:szCs w:val="20"/>
                <w:shd w:val="clear" w:color="auto" w:fill="FFFFFF"/>
              </w:rPr>
            </w:rPrChange>
          </w:rPr>
          <w:t>Porcu</w:t>
        </w:r>
        <w:proofErr w:type="spellEnd"/>
        <w:r w:rsidRPr="00356EF6">
          <w:rPr>
            <w:rFonts w:cstheme="minorHAnsi"/>
            <w:color w:val="222222"/>
            <w:shd w:val="clear" w:color="auto" w:fill="FFFFFF"/>
            <w:rPrChange w:id="1645" w:author="Jujia Li [2]" w:date="2023-07-27T22:50:00Z">
              <w:rPr>
                <w:rFonts w:ascii="Arial" w:hAnsi="Arial" w:cs="Arial"/>
                <w:color w:val="222222"/>
                <w:sz w:val="20"/>
                <w:szCs w:val="20"/>
                <w:shd w:val="clear" w:color="auto" w:fill="FFFFFF"/>
              </w:rPr>
            </w:rPrChange>
          </w:rPr>
          <w:t>, M., &amp; Campbell, J. M. (2017). Introduction to bifactor polytomous item response theory analysis. </w:t>
        </w:r>
        <w:r w:rsidRPr="00356EF6">
          <w:rPr>
            <w:rFonts w:cstheme="minorHAnsi"/>
            <w:i/>
            <w:iCs/>
            <w:color w:val="222222"/>
            <w:shd w:val="clear" w:color="auto" w:fill="FFFFFF"/>
            <w:rPrChange w:id="1646" w:author="Jujia Li [2]" w:date="2023-07-27T22:50:00Z">
              <w:rPr>
                <w:rFonts w:ascii="Arial" w:hAnsi="Arial" w:cs="Arial"/>
                <w:i/>
                <w:iCs/>
                <w:color w:val="222222"/>
                <w:sz w:val="20"/>
                <w:szCs w:val="20"/>
                <w:shd w:val="clear" w:color="auto" w:fill="FFFFFF"/>
              </w:rPr>
            </w:rPrChange>
          </w:rPr>
          <w:t>Journal of school psychology</w:t>
        </w:r>
        <w:r w:rsidRPr="00356EF6">
          <w:rPr>
            <w:rFonts w:cstheme="minorHAnsi"/>
            <w:color w:val="222222"/>
            <w:shd w:val="clear" w:color="auto" w:fill="FFFFFF"/>
            <w:rPrChange w:id="1647"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648" w:author="Jujia Li [2]" w:date="2023-07-27T22:50:00Z">
              <w:rPr>
                <w:rFonts w:ascii="Arial" w:hAnsi="Arial" w:cs="Arial"/>
                <w:i/>
                <w:iCs/>
                <w:color w:val="222222"/>
                <w:sz w:val="20"/>
                <w:szCs w:val="20"/>
                <w:shd w:val="clear" w:color="auto" w:fill="FFFFFF"/>
              </w:rPr>
            </w:rPrChange>
          </w:rPr>
          <w:t>60</w:t>
        </w:r>
        <w:r w:rsidRPr="00356EF6">
          <w:rPr>
            <w:rFonts w:cstheme="minorHAnsi"/>
            <w:color w:val="222222"/>
            <w:shd w:val="clear" w:color="auto" w:fill="FFFFFF"/>
            <w:rPrChange w:id="1649" w:author="Jujia Li [2]" w:date="2023-07-27T22:50:00Z">
              <w:rPr>
                <w:rFonts w:ascii="Arial" w:hAnsi="Arial" w:cs="Arial"/>
                <w:color w:val="222222"/>
                <w:sz w:val="20"/>
                <w:szCs w:val="20"/>
                <w:shd w:val="clear" w:color="auto" w:fill="FFFFFF"/>
              </w:rPr>
            </w:rPrChange>
          </w:rPr>
          <w:t>, 41-63.</w:t>
        </w:r>
      </w:ins>
    </w:p>
    <w:p w14:paraId="3B973864" w14:textId="7134A204" w:rsidR="00970615" w:rsidRPr="00356EF6" w:rsidRDefault="00BE518A" w:rsidP="00041F7F">
      <w:pPr>
        <w:spacing w:after="0" w:line="480" w:lineRule="auto"/>
        <w:ind w:firstLine="720"/>
        <w:rPr>
          <w:rFonts w:cstheme="minorHAnsi"/>
          <w:color w:val="222222"/>
          <w:shd w:val="clear" w:color="auto" w:fill="FFFFFF"/>
        </w:rPr>
      </w:pPr>
      <w:proofErr w:type="spellStart"/>
      <w:r w:rsidRPr="00356EF6">
        <w:rPr>
          <w:rFonts w:cstheme="minorHAnsi"/>
          <w:color w:val="222222"/>
          <w:shd w:val="clear" w:color="auto" w:fill="FFFFFF"/>
        </w:rPr>
        <w:t>Urbán</w:t>
      </w:r>
      <w:proofErr w:type="spellEnd"/>
      <w:r w:rsidRPr="00356EF6">
        <w:rPr>
          <w:rFonts w:cstheme="minorHAnsi"/>
          <w:color w:val="222222"/>
          <w:shd w:val="clear" w:color="auto" w:fill="FFFFFF"/>
        </w:rPr>
        <w:t xml:space="preserve">, R., Kun, B., Farkas, J., </w:t>
      </w:r>
      <w:proofErr w:type="spellStart"/>
      <w:r w:rsidRPr="00356EF6">
        <w:rPr>
          <w:rFonts w:cstheme="minorHAnsi"/>
          <w:color w:val="222222"/>
          <w:shd w:val="clear" w:color="auto" w:fill="FFFFFF"/>
        </w:rPr>
        <w:t>Paksi</w:t>
      </w:r>
      <w:proofErr w:type="spellEnd"/>
      <w:r w:rsidRPr="00356EF6">
        <w:rPr>
          <w:rFonts w:cstheme="minorHAnsi"/>
          <w:color w:val="222222"/>
          <w:shd w:val="clear" w:color="auto" w:fill="FFFFFF"/>
        </w:rPr>
        <w:t xml:space="preserve">, B., </w:t>
      </w:r>
      <w:proofErr w:type="spellStart"/>
      <w:r w:rsidRPr="00356EF6">
        <w:rPr>
          <w:rFonts w:cstheme="minorHAnsi"/>
          <w:color w:val="222222"/>
          <w:shd w:val="clear" w:color="auto" w:fill="FFFFFF"/>
        </w:rPr>
        <w:t>Kökönyei</w:t>
      </w:r>
      <w:proofErr w:type="spellEnd"/>
      <w:r w:rsidRPr="00356EF6">
        <w:rPr>
          <w:rFonts w:cstheme="minorHAnsi"/>
          <w:color w:val="222222"/>
          <w:shd w:val="clear" w:color="auto" w:fill="FFFFFF"/>
        </w:rPr>
        <w:t xml:space="preserve">, G., Unoka, Z., ... &amp; </w:t>
      </w:r>
      <w:proofErr w:type="spellStart"/>
      <w:r w:rsidRPr="00356EF6">
        <w:rPr>
          <w:rFonts w:cstheme="minorHAnsi"/>
          <w:color w:val="222222"/>
          <w:shd w:val="clear" w:color="auto" w:fill="FFFFFF"/>
        </w:rPr>
        <w:t>Demetrovics</w:t>
      </w:r>
      <w:proofErr w:type="spellEnd"/>
      <w:r w:rsidRPr="00356EF6">
        <w:rPr>
          <w:rFonts w:cstheme="minorHAnsi"/>
          <w:color w:val="222222"/>
          <w:shd w:val="clear" w:color="auto" w:fill="FFFFFF"/>
        </w:rPr>
        <w:t>, Z. (2014). Bifactor structural model of symptom checklists: SCL-90-R and Brief Symptom Inventory (BSI) in a non-clinical community sample. </w:t>
      </w:r>
      <w:r w:rsidRPr="00356EF6">
        <w:rPr>
          <w:rFonts w:cstheme="minorHAnsi"/>
          <w:i/>
          <w:iCs/>
          <w:color w:val="222222"/>
          <w:shd w:val="clear" w:color="auto" w:fill="FFFFFF"/>
        </w:rPr>
        <w:t>Psychiatry research</w:t>
      </w:r>
      <w:r w:rsidRPr="00356EF6">
        <w:rPr>
          <w:rFonts w:cstheme="minorHAnsi"/>
          <w:color w:val="222222"/>
          <w:shd w:val="clear" w:color="auto" w:fill="FFFFFF"/>
        </w:rPr>
        <w:t>, </w:t>
      </w:r>
      <w:r w:rsidRPr="00356EF6">
        <w:rPr>
          <w:rFonts w:cstheme="minorHAnsi"/>
          <w:i/>
          <w:iCs/>
          <w:color w:val="222222"/>
          <w:shd w:val="clear" w:color="auto" w:fill="FFFFFF"/>
        </w:rPr>
        <w:t>216</w:t>
      </w:r>
      <w:r w:rsidRPr="00356EF6">
        <w:rPr>
          <w:rFonts w:cstheme="minorHAnsi"/>
          <w:color w:val="222222"/>
          <w:shd w:val="clear" w:color="auto" w:fill="FFFFFF"/>
        </w:rPr>
        <w:t>(1), 146-154.</w:t>
      </w:r>
    </w:p>
    <w:p w14:paraId="7326CD48" w14:textId="0BC47D66" w:rsidR="00970615" w:rsidRPr="00356EF6" w:rsidRDefault="00970615"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Van, den Oord, E. J., Pickles, A., &amp; Waldman, I. D. (2003). Normal variation and abnormality: an empirical study of the liability distributions underlying depression and delinquency. </w:t>
      </w:r>
      <w:r w:rsidRPr="00356EF6">
        <w:rPr>
          <w:rFonts w:cstheme="minorHAnsi"/>
          <w:i/>
          <w:iCs/>
          <w:color w:val="222222"/>
          <w:shd w:val="clear" w:color="auto" w:fill="FFFFFF"/>
        </w:rPr>
        <w:t>Journal of Child Psychology and Psychiatry</w:t>
      </w:r>
      <w:r w:rsidRPr="00356EF6">
        <w:rPr>
          <w:rFonts w:cstheme="minorHAnsi"/>
          <w:color w:val="222222"/>
          <w:shd w:val="clear" w:color="auto" w:fill="FFFFFF"/>
        </w:rPr>
        <w:t>, </w:t>
      </w:r>
      <w:r w:rsidRPr="00356EF6">
        <w:rPr>
          <w:rFonts w:cstheme="minorHAnsi"/>
          <w:i/>
          <w:iCs/>
          <w:color w:val="222222"/>
          <w:shd w:val="clear" w:color="auto" w:fill="FFFFFF"/>
        </w:rPr>
        <w:t>44</w:t>
      </w:r>
      <w:r w:rsidRPr="00356EF6">
        <w:rPr>
          <w:rFonts w:cstheme="minorHAnsi"/>
          <w:color w:val="222222"/>
          <w:shd w:val="clear" w:color="auto" w:fill="FFFFFF"/>
        </w:rPr>
        <w:t>(2), 180-192.</w:t>
      </w:r>
    </w:p>
    <w:p w14:paraId="0C0B59D8" w14:textId="7897035D" w:rsidR="00221ED7" w:rsidRPr="00356EF6" w:rsidRDefault="00221ED7"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Change w:id="1650" w:author="Jujia Li [2]" w:date="2023-07-27T22:50:00Z">
            <w:rPr>
              <w:rFonts w:ascii="Arial" w:hAnsi="Arial" w:cs="Arial"/>
              <w:color w:val="222222"/>
              <w:sz w:val="20"/>
              <w:szCs w:val="20"/>
              <w:shd w:val="clear" w:color="auto" w:fill="FFFFFF"/>
            </w:rPr>
          </w:rPrChange>
        </w:rPr>
        <w:t xml:space="preserve">Vale, C. D., &amp; </w:t>
      </w:r>
      <w:proofErr w:type="spellStart"/>
      <w:r w:rsidRPr="00356EF6">
        <w:rPr>
          <w:rFonts w:cstheme="minorHAnsi"/>
          <w:color w:val="222222"/>
          <w:shd w:val="clear" w:color="auto" w:fill="FFFFFF"/>
          <w:rPrChange w:id="1651" w:author="Jujia Li [2]" w:date="2023-07-27T22:50:00Z">
            <w:rPr>
              <w:rFonts w:ascii="Arial" w:hAnsi="Arial" w:cs="Arial"/>
              <w:color w:val="222222"/>
              <w:sz w:val="20"/>
              <w:szCs w:val="20"/>
              <w:shd w:val="clear" w:color="auto" w:fill="FFFFFF"/>
            </w:rPr>
          </w:rPrChange>
        </w:rPr>
        <w:t>Maurelli</w:t>
      </w:r>
      <w:proofErr w:type="spellEnd"/>
      <w:r w:rsidRPr="00356EF6">
        <w:rPr>
          <w:rFonts w:cstheme="minorHAnsi"/>
          <w:color w:val="222222"/>
          <w:shd w:val="clear" w:color="auto" w:fill="FFFFFF"/>
          <w:rPrChange w:id="1652" w:author="Jujia Li [2]" w:date="2023-07-27T22:50:00Z">
            <w:rPr>
              <w:rFonts w:ascii="Arial" w:hAnsi="Arial" w:cs="Arial"/>
              <w:color w:val="222222"/>
              <w:sz w:val="20"/>
              <w:szCs w:val="20"/>
              <w:shd w:val="clear" w:color="auto" w:fill="FFFFFF"/>
            </w:rPr>
          </w:rPrChange>
        </w:rPr>
        <w:t>, V. A. (1983). Simulating multivariate nonnormal distributions. </w:t>
      </w:r>
      <w:r w:rsidRPr="00356EF6">
        <w:rPr>
          <w:rFonts w:cstheme="minorHAnsi"/>
          <w:i/>
          <w:iCs/>
          <w:color w:val="222222"/>
          <w:shd w:val="clear" w:color="auto" w:fill="FFFFFF"/>
          <w:rPrChange w:id="1653" w:author="Jujia Li [2]" w:date="2023-07-27T22:50:00Z">
            <w:rPr>
              <w:rFonts w:ascii="Arial" w:hAnsi="Arial" w:cs="Arial"/>
              <w:i/>
              <w:iCs/>
              <w:color w:val="222222"/>
              <w:sz w:val="20"/>
              <w:szCs w:val="20"/>
              <w:shd w:val="clear" w:color="auto" w:fill="FFFFFF"/>
            </w:rPr>
          </w:rPrChange>
        </w:rPr>
        <w:t>Psychometrika</w:t>
      </w:r>
      <w:r w:rsidRPr="00356EF6">
        <w:rPr>
          <w:rFonts w:cstheme="minorHAnsi"/>
          <w:color w:val="222222"/>
          <w:shd w:val="clear" w:color="auto" w:fill="FFFFFF"/>
          <w:rPrChange w:id="1654" w:author="Jujia Li [2]" w:date="2023-07-27T22:50:00Z">
            <w:rPr>
              <w:rFonts w:ascii="Arial" w:hAnsi="Arial" w:cs="Arial"/>
              <w:color w:val="222222"/>
              <w:sz w:val="20"/>
              <w:szCs w:val="20"/>
              <w:shd w:val="clear" w:color="auto" w:fill="FFFFFF"/>
            </w:rPr>
          </w:rPrChange>
        </w:rPr>
        <w:t>, </w:t>
      </w:r>
      <w:r w:rsidRPr="00356EF6">
        <w:rPr>
          <w:rFonts w:cstheme="minorHAnsi"/>
          <w:i/>
          <w:iCs/>
          <w:color w:val="222222"/>
          <w:shd w:val="clear" w:color="auto" w:fill="FFFFFF"/>
          <w:rPrChange w:id="1655" w:author="Jujia Li [2]" w:date="2023-07-27T22:50:00Z">
            <w:rPr>
              <w:rFonts w:ascii="Arial" w:hAnsi="Arial" w:cs="Arial"/>
              <w:i/>
              <w:iCs/>
              <w:color w:val="222222"/>
              <w:sz w:val="20"/>
              <w:szCs w:val="20"/>
              <w:shd w:val="clear" w:color="auto" w:fill="FFFFFF"/>
            </w:rPr>
          </w:rPrChange>
        </w:rPr>
        <w:t>48</w:t>
      </w:r>
      <w:r w:rsidRPr="00356EF6">
        <w:rPr>
          <w:rFonts w:cstheme="minorHAnsi"/>
          <w:color w:val="222222"/>
          <w:shd w:val="clear" w:color="auto" w:fill="FFFFFF"/>
          <w:rPrChange w:id="1656" w:author="Jujia Li [2]" w:date="2023-07-27T22:50:00Z">
            <w:rPr>
              <w:rFonts w:ascii="Arial" w:hAnsi="Arial" w:cs="Arial"/>
              <w:color w:val="222222"/>
              <w:sz w:val="20"/>
              <w:szCs w:val="20"/>
              <w:shd w:val="clear" w:color="auto" w:fill="FFFFFF"/>
            </w:rPr>
          </w:rPrChange>
        </w:rPr>
        <w:t>(3), 465-471.</w:t>
      </w:r>
    </w:p>
    <w:p w14:paraId="06883F86" w14:textId="1ECE14B2" w:rsidR="007E0285" w:rsidRPr="00356EF6" w:rsidRDefault="007E0285"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 xml:space="preserve">Wall, M. M., Park, J. Y., &amp; </w:t>
      </w:r>
      <w:proofErr w:type="spellStart"/>
      <w:r w:rsidRPr="00356EF6">
        <w:rPr>
          <w:rFonts w:cstheme="minorHAnsi"/>
          <w:color w:val="222222"/>
          <w:shd w:val="clear" w:color="auto" w:fill="FFFFFF"/>
        </w:rPr>
        <w:t>Moustaki</w:t>
      </w:r>
      <w:proofErr w:type="spellEnd"/>
      <w:r w:rsidRPr="00356EF6">
        <w:rPr>
          <w:rFonts w:cstheme="minorHAnsi"/>
          <w:color w:val="222222"/>
          <w:shd w:val="clear" w:color="auto" w:fill="FFFFFF"/>
        </w:rPr>
        <w:t>, I. (2015). IRT modeling in the presence of zero-inflation with application to psychiatric disorder severity. </w:t>
      </w:r>
      <w:r w:rsidRPr="00356EF6">
        <w:rPr>
          <w:rFonts w:cstheme="minorHAnsi"/>
          <w:i/>
          <w:iCs/>
          <w:color w:val="222222"/>
          <w:shd w:val="clear" w:color="auto" w:fill="FFFFFF"/>
        </w:rPr>
        <w:t>Applied Psychological Measurement</w:t>
      </w:r>
      <w:r w:rsidRPr="00356EF6">
        <w:rPr>
          <w:rFonts w:cstheme="minorHAnsi"/>
          <w:color w:val="222222"/>
          <w:shd w:val="clear" w:color="auto" w:fill="FFFFFF"/>
        </w:rPr>
        <w:t>, </w:t>
      </w:r>
      <w:r w:rsidRPr="00356EF6">
        <w:rPr>
          <w:rFonts w:cstheme="minorHAnsi"/>
          <w:i/>
          <w:iCs/>
          <w:color w:val="222222"/>
          <w:shd w:val="clear" w:color="auto" w:fill="FFFFFF"/>
        </w:rPr>
        <w:t>39</w:t>
      </w:r>
      <w:r w:rsidRPr="00356EF6">
        <w:rPr>
          <w:rFonts w:cstheme="minorHAnsi"/>
          <w:color w:val="222222"/>
          <w:shd w:val="clear" w:color="auto" w:fill="FFFFFF"/>
        </w:rPr>
        <w:t>(8), 583-597.</w:t>
      </w:r>
    </w:p>
    <w:p w14:paraId="1B44243A" w14:textId="5ADBCDAB" w:rsidR="00970615" w:rsidRPr="00356EF6" w:rsidRDefault="00970615" w:rsidP="00041F7F">
      <w:pPr>
        <w:spacing w:after="0" w:line="480" w:lineRule="auto"/>
        <w:ind w:firstLine="720"/>
        <w:rPr>
          <w:ins w:id="1657" w:author="Jujia Li" w:date="2023-07-18T17:03:00Z"/>
          <w:rFonts w:cstheme="minorHAnsi"/>
          <w:color w:val="222222"/>
          <w:shd w:val="clear" w:color="auto" w:fill="FFFFFF"/>
        </w:rPr>
      </w:pPr>
      <w:r w:rsidRPr="00356EF6">
        <w:rPr>
          <w:rFonts w:cstheme="minorHAnsi"/>
          <w:color w:val="222222"/>
          <w:shd w:val="clear" w:color="auto" w:fill="FFFFFF"/>
        </w:rPr>
        <w:lastRenderedPageBreak/>
        <w:t xml:space="preserve">Wang, C., </w:t>
      </w:r>
      <w:proofErr w:type="spellStart"/>
      <w:r w:rsidRPr="00356EF6">
        <w:rPr>
          <w:rFonts w:cstheme="minorHAnsi"/>
          <w:color w:val="222222"/>
          <w:shd w:val="clear" w:color="auto" w:fill="FFFFFF"/>
        </w:rPr>
        <w:t>Su</w:t>
      </w:r>
      <w:proofErr w:type="spellEnd"/>
      <w:r w:rsidRPr="00356EF6">
        <w:rPr>
          <w:rFonts w:cstheme="minorHAnsi"/>
          <w:color w:val="222222"/>
          <w:shd w:val="clear" w:color="auto" w:fill="FFFFFF"/>
        </w:rPr>
        <w:t>, S., &amp; Weiss, D. J. (2018). Robustness of parameter estimation to assumptions of normality in the multidimensional graded response model. </w:t>
      </w:r>
      <w:r w:rsidRPr="00356EF6">
        <w:rPr>
          <w:rFonts w:cstheme="minorHAnsi"/>
          <w:i/>
          <w:iCs/>
          <w:color w:val="222222"/>
          <w:shd w:val="clear" w:color="auto" w:fill="FFFFFF"/>
        </w:rPr>
        <w:t>Multivariate behavioral research</w:t>
      </w:r>
      <w:r w:rsidRPr="00356EF6">
        <w:rPr>
          <w:rFonts w:cstheme="minorHAnsi"/>
          <w:color w:val="222222"/>
          <w:shd w:val="clear" w:color="auto" w:fill="FFFFFF"/>
        </w:rPr>
        <w:t>, </w:t>
      </w:r>
      <w:r w:rsidRPr="00356EF6">
        <w:rPr>
          <w:rFonts w:cstheme="minorHAnsi"/>
          <w:i/>
          <w:iCs/>
          <w:color w:val="222222"/>
          <w:shd w:val="clear" w:color="auto" w:fill="FFFFFF"/>
        </w:rPr>
        <w:t>53</w:t>
      </w:r>
      <w:r w:rsidRPr="00356EF6">
        <w:rPr>
          <w:rFonts w:cstheme="minorHAnsi"/>
          <w:color w:val="222222"/>
          <w:shd w:val="clear" w:color="auto" w:fill="FFFFFF"/>
        </w:rPr>
        <w:t>(3), 403-418.</w:t>
      </w:r>
    </w:p>
    <w:p w14:paraId="3D6E0E29" w14:textId="305EFCB8" w:rsidR="002470D7" w:rsidRPr="00356EF6" w:rsidRDefault="002470D7" w:rsidP="002470D7">
      <w:pPr>
        <w:spacing w:after="0" w:line="480" w:lineRule="auto"/>
        <w:ind w:firstLine="720"/>
        <w:rPr>
          <w:rFonts w:cstheme="minorHAnsi"/>
          <w:color w:val="222222"/>
          <w:shd w:val="clear" w:color="auto" w:fill="FFFFFF"/>
        </w:rPr>
      </w:pPr>
      <w:ins w:id="1658" w:author="Jujia Li" w:date="2023-07-18T17:03:00Z">
        <w:r w:rsidRPr="00356EF6">
          <w:rPr>
            <w:rFonts w:cstheme="minorHAnsi"/>
            <w:color w:val="222222"/>
            <w:shd w:val="clear" w:color="auto" w:fill="FFFFFF"/>
            <w:rPrChange w:id="1659" w:author="Jujia Li [2]" w:date="2023-07-27T22:50:00Z">
              <w:rPr>
                <w:rFonts w:ascii="Arial" w:hAnsi="Arial" w:cs="Arial"/>
                <w:color w:val="222222"/>
                <w:sz w:val="20"/>
                <w:szCs w:val="20"/>
                <w:shd w:val="clear" w:color="auto" w:fill="FFFFFF"/>
              </w:rPr>
            </w:rPrChange>
          </w:rPr>
          <w:t>White, H., &amp; MacDonald, G. M. (1980). Some large-sample tests for nonnormality in the linear regression model. </w:t>
        </w:r>
        <w:r w:rsidRPr="00356EF6">
          <w:rPr>
            <w:rFonts w:cstheme="minorHAnsi"/>
            <w:i/>
            <w:iCs/>
            <w:color w:val="222222"/>
            <w:shd w:val="clear" w:color="auto" w:fill="FFFFFF"/>
            <w:rPrChange w:id="1660" w:author="Jujia Li [2]" w:date="2023-07-27T22:50:00Z">
              <w:rPr>
                <w:rFonts w:ascii="Arial" w:hAnsi="Arial" w:cs="Arial"/>
                <w:i/>
                <w:iCs/>
                <w:color w:val="222222"/>
                <w:sz w:val="20"/>
                <w:szCs w:val="20"/>
                <w:shd w:val="clear" w:color="auto" w:fill="FFFFFF"/>
              </w:rPr>
            </w:rPrChange>
          </w:rPr>
          <w:t>Journal of the American Statistical Association</w:t>
        </w:r>
        <w:r w:rsidRPr="00356EF6">
          <w:rPr>
            <w:rFonts w:cstheme="minorHAnsi"/>
            <w:color w:val="222222"/>
            <w:shd w:val="clear" w:color="auto" w:fill="FFFFFF"/>
            <w:rPrChange w:id="1661" w:author="Jujia Li [2]" w:date="2023-07-27T22:50:00Z">
              <w:rPr>
                <w:rFonts w:ascii="Arial" w:hAnsi="Arial" w:cs="Arial"/>
                <w:color w:val="222222"/>
                <w:sz w:val="20"/>
                <w:szCs w:val="20"/>
                <w:shd w:val="clear" w:color="auto" w:fill="FFFFFF"/>
              </w:rPr>
            </w:rPrChange>
          </w:rPr>
          <w:t>, </w:t>
        </w:r>
        <w:r w:rsidRPr="00356EF6">
          <w:rPr>
            <w:rFonts w:cstheme="minorHAnsi"/>
            <w:color w:val="222222"/>
            <w:shd w:val="clear" w:color="auto" w:fill="FFFFFF"/>
            <w:rPrChange w:id="1662" w:author="Jujia Li [2]" w:date="2023-07-27T22:50:00Z">
              <w:rPr>
                <w:rFonts w:ascii="Arial" w:hAnsi="Arial" w:cs="Arial"/>
                <w:i/>
                <w:iCs/>
                <w:color w:val="222222"/>
                <w:sz w:val="20"/>
                <w:szCs w:val="20"/>
                <w:shd w:val="clear" w:color="auto" w:fill="FFFFFF"/>
              </w:rPr>
            </w:rPrChange>
          </w:rPr>
          <w:t>75</w:t>
        </w:r>
        <w:r w:rsidRPr="00356EF6">
          <w:rPr>
            <w:rFonts w:cstheme="minorHAnsi"/>
            <w:color w:val="222222"/>
            <w:shd w:val="clear" w:color="auto" w:fill="FFFFFF"/>
            <w:rPrChange w:id="1663" w:author="Jujia Li [2]" w:date="2023-07-27T22:50:00Z">
              <w:rPr>
                <w:rFonts w:ascii="Arial" w:hAnsi="Arial" w:cs="Arial"/>
                <w:color w:val="222222"/>
                <w:sz w:val="20"/>
                <w:szCs w:val="20"/>
                <w:shd w:val="clear" w:color="auto" w:fill="FFFFFF"/>
              </w:rPr>
            </w:rPrChange>
          </w:rPr>
          <w:t>(369), 16-28.</w:t>
        </w:r>
      </w:ins>
    </w:p>
    <w:p w14:paraId="16F3878A" w14:textId="442D5C8B" w:rsidR="00970615" w:rsidRPr="00356EF6" w:rsidRDefault="00970615"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Woods, C. M. (2006). Ramsay-curve item response theory (RC-IRT) to detect and correct for nonnormal latent variables. </w:t>
      </w:r>
      <w:r w:rsidRPr="00356EF6">
        <w:rPr>
          <w:rFonts w:cstheme="minorHAnsi"/>
          <w:i/>
          <w:iCs/>
          <w:color w:val="222222"/>
          <w:shd w:val="clear" w:color="auto" w:fill="FFFFFF"/>
        </w:rPr>
        <w:t>Psychological methods</w:t>
      </w:r>
      <w:r w:rsidRPr="00356EF6">
        <w:rPr>
          <w:rFonts w:cstheme="minorHAnsi"/>
          <w:color w:val="222222"/>
          <w:shd w:val="clear" w:color="auto" w:fill="FFFFFF"/>
        </w:rPr>
        <w:t>, </w:t>
      </w:r>
      <w:r w:rsidRPr="00356EF6">
        <w:rPr>
          <w:rFonts w:cstheme="minorHAnsi"/>
          <w:i/>
          <w:iCs/>
          <w:color w:val="222222"/>
          <w:shd w:val="clear" w:color="auto" w:fill="FFFFFF"/>
        </w:rPr>
        <w:t>11</w:t>
      </w:r>
      <w:r w:rsidRPr="00356EF6">
        <w:rPr>
          <w:rFonts w:cstheme="minorHAnsi"/>
          <w:color w:val="222222"/>
          <w:shd w:val="clear" w:color="auto" w:fill="FFFFFF"/>
        </w:rPr>
        <w:t>(3), 253.</w:t>
      </w:r>
    </w:p>
    <w:p w14:paraId="30062008" w14:textId="58DAE81B" w:rsidR="00BE518A" w:rsidRPr="00356EF6" w:rsidRDefault="00466C75" w:rsidP="00041F7F">
      <w:pPr>
        <w:spacing w:after="0" w:line="480" w:lineRule="auto"/>
        <w:ind w:firstLine="720"/>
        <w:rPr>
          <w:rFonts w:cstheme="minorHAnsi"/>
          <w:color w:val="222222"/>
          <w:shd w:val="clear" w:color="auto" w:fill="FFFFFF"/>
        </w:rPr>
      </w:pPr>
      <w:r w:rsidRPr="00356EF6">
        <w:rPr>
          <w:rFonts w:cstheme="minorHAnsi"/>
          <w:color w:val="222222"/>
          <w:shd w:val="clear" w:color="auto" w:fill="FFFFFF"/>
        </w:rPr>
        <w:t xml:space="preserve">Xiao, Y., Liu, H., &amp; </w:t>
      </w:r>
      <w:proofErr w:type="spellStart"/>
      <w:r w:rsidRPr="00356EF6">
        <w:rPr>
          <w:rFonts w:cstheme="minorHAnsi"/>
          <w:color w:val="222222"/>
          <w:shd w:val="clear" w:color="auto" w:fill="FFFFFF"/>
        </w:rPr>
        <w:t>Hau</w:t>
      </w:r>
      <w:proofErr w:type="spellEnd"/>
      <w:r w:rsidRPr="00356EF6">
        <w:rPr>
          <w:rFonts w:cstheme="minorHAnsi"/>
          <w:color w:val="222222"/>
          <w:shd w:val="clear" w:color="auto" w:fill="FFFFFF"/>
        </w:rPr>
        <w:t>, K. T. (2019). A comparison of CFA, ESEM, and BSEM in test structure analysis. </w:t>
      </w:r>
      <w:r w:rsidRPr="00356EF6">
        <w:rPr>
          <w:rFonts w:cstheme="minorHAnsi"/>
          <w:i/>
          <w:iCs/>
          <w:color w:val="222222"/>
          <w:shd w:val="clear" w:color="auto" w:fill="FFFFFF"/>
        </w:rPr>
        <w:t>Structural Equation Modeling: A Multidisciplinary Journal</w:t>
      </w:r>
      <w:r w:rsidRPr="00356EF6">
        <w:rPr>
          <w:rFonts w:cstheme="minorHAnsi"/>
          <w:color w:val="222222"/>
          <w:shd w:val="clear" w:color="auto" w:fill="FFFFFF"/>
        </w:rPr>
        <w:t>, </w:t>
      </w:r>
      <w:r w:rsidRPr="00356EF6">
        <w:rPr>
          <w:rFonts w:cstheme="minorHAnsi"/>
          <w:i/>
          <w:iCs/>
          <w:color w:val="222222"/>
          <w:shd w:val="clear" w:color="auto" w:fill="FFFFFF"/>
        </w:rPr>
        <w:t>26</w:t>
      </w:r>
      <w:r w:rsidRPr="00356EF6">
        <w:rPr>
          <w:rFonts w:cstheme="minorHAnsi"/>
          <w:color w:val="222222"/>
          <w:shd w:val="clear" w:color="auto" w:fill="FFFFFF"/>
        </w:rPr>
        <w:t>(5), 665-677.</w:t>
      </w:r>
    </w:p>
    <w:p w14:paraId="385CAC53" w14:textId="0F8EFA33" w:rsidR="006C16F5" w:rsidRPr="00356EF6" w:rsidDel="001F2E4E" w:rsidRDefault="006C16F5" w:rsidP="00041F7F">
      <w:pPr>
        <w:spacing w:after="0" w:line="480" w:lineRule="auto"/>
        <w:ind w:firstLine="720"/>
        <w:rPr>
          <w:del w:id="1664" w:author="Jujia Li [2]" w:date="2023-07-27T22:52:00Z"/>
          <w:rFonts w:cstheme="minorHAnsi"/>
          <w:color w:val="222222"/>
          <w:shd w:val="clear" w:color="auto" w:fill="FFFFFF"/>
        </w:rPr>
      </w:pPr>
    </w:p>
    <w:p w14:paraId="58F247F6" w14:textId="20E5AF7C" w:rsidR="003D469F" w:rsidRPr="00356EF6" w:rsidDel="001F2E4E" w:rsidRDefault="003D469F" w:rsidP="002C3CF4">
      <w:pPr>
        <w:spacing w:after="0" w:line="480" w:lineRule="auto"/>
        <w:rPr>
          <w:del w:id="1665" w:author="Jujia Li [2]" w:date="2023-07-27T22:52:00Z"/>
          <w:rFonts w:cstheme="minorHAnsi"/>
        </w:rPr>
      </w:pPr>
    </w:p>
    <w:p w14:paraId="693E7882" w14:textId="66F3E43F" w:rsidR="000D67A8" w:rsidDel="001F2E4E" w:rsidRDefault="000D67A8" w:rsidP="002C3CF4">
      <w:pPr>
        <w:spacing w:after="0" w:line="480" w:lineRule="auto"/>
        <w:rPr>
          <w:del w:id="1666" w:author="Jujia Li [2]" w:date="2023-07-27T22:52:00Z"/>
          <w:rFonts w:cstheme="minorHAnsi"/>
        </w:rPr>
      </w:pPr>
    </w:p>
    <w:p w14:paraId="0CD9824A" w14:textId="7E0C2E3C" w:rsidR="00C73066" w:rsidDel="001F2E4E" w:rsidRDefault="00C73066" w:rsidP="001F2E4E">
      <w:pPr>
        <w:rPr>
          <w:del w:id="1667" w:author="Jujia Li [2]" w:date="2023-07-27T22:52:00Z"/>
          <w:rFonts w:cstheme="minorHAnsi"/>
        </w:rPr>
        <w:pPrChange w:id="1668" w:author="Jujia Li [2]" w:date="2023-07-27T22:52:00Z">
          <w:pPr/>
        </w:pPrChange>
      </w:pPr>
      <w:del w:id="1669" w:author="Jujia Li [2]" w:date="2023-07-27T22:52:00Z">
        <w:r w:rsidDel="001F2E4E">
          <w:rPr>
            <w:rFonts w:cstheme="minorHAnsi"/>
          </w:rPr>
          <w:br w:type="page"/>
        </w:r>
      </w:del>
    </w:p>
    <w:p w14:paraId="23F4F52D" w14:textId="38536357" w:rsidR="000D67A8" w:rsidRPr="009C5929" w:rsidDel="00E758DE" w:rsidRDefault="000D67A8" w:rsidP="001F2E4E">
      <w:pPr>
        <w:rPr>
          <w:del w:id="1670" w:author="Jujia Li [2]" w:date="2023-07-27T08:17:00Z"/>
          <w:rFonts w:cstheme="minorHAnsi"/>
          <w:b/>
          <w:bCs/>
        </w:rPr>
        <w:pPrChange w:id="1671" w:author="Jujia Li [2]" w:date="2023-07-27T22:52:00Z">
          <w:pPr>
            <w:spacing w:after="0" w:line="480" w:lineRule="auto"/>
            <w:jc w:val="center"/>
          </w:pPr>
        </w:pPrChange>
      </w:pPr>
      <w:del w:id="1672" w:author="Jujia Li [2]" w:date="2023-07-27T08:17:00Z">
        <w:r w:rsidRPr="009C5929" w:rsidDel="00E758DE">
          <w:rPr>
            <w:rFonts w:cstheme="minorHAnsi"/>
            <w:b/>
            <w:bCs/>
          </w:rPr>
          <w:delText>Appendix</w:delText>
        </w:r>
      </w:del>
    </w:p>
    <w:p w14:paraId="1D0B7392" w14:textId="71C9F8F4" w:rsidR="00C0762C" w:rsidDel="00E758DE" w:rsidRDefault="00C0762C" w:rsidP="001F2E4E">
      <w:pPr>
        <w:rPr>
          <w:del w:id="1673" w:author="Jujia Li [2]" w:date="2023-07-27T08:17:00Z"/>
          <w:rFonts w:cstheme="minorHAnsi"/>
        </w:rPr>
        <w:pPrChange w:id="1674" w:author="Jujia Li [2]" w:date="2023-07-27T22:52:00Z">
          <w:pPr>
            <w:spacing w:after="0" w:line="480" w:lineRule="auto"/>
          </w:pPr>
        </w:pPrChange>
      </w:pPr>
      <w:del w:id="1675" w:author="Jujia Li [2]" w:date="2023-07-27T08:17:00Z">
        <w:r w:rsidDel="00E758DE">
          <w:rPr>
            <w:rFonts w:cstheme="minorHAnsi"/>
          </w:rPr>
          <w:delText>Table 1. Effect sizes (&gt;.05) of main effects and interactions for the bias and RMSE of estimation on item parameters.</w:delText>
        </w:r>
      </w:del>
    </w:p>
    <w:tbl>
      <w:tblPr>
        <w:tblStyle w:val="PlainTable5"/>
        <w:tblW w:w="8730" w:type="dxa"/>
        <w:tblLook w:val="04A0" w:firstRow="1" w:lastRow="0" w:firstColumn="1" w:lastColumn="0" w:noHBand="0" w:noVBand="1"/>
      </w:tblPr>
      <w:tblGrid>
        <w:gridCol w:w="3420"/>
        <w:gridCol w:w="1080"/>
        <w:gridCol w:w="1080"/>
        <w:gridCol w:w="1080"/>
        <w:gridCol w:w="1080"/>
        <w:gridCol w:w="990"/>
      </w:tblGrid>
      <w:tr w:rsidR="00C0762C" w:rsidRPr="00C24FBE" w:rsidDel="00E758DE" w14:paraId="775C832B" w14:textId="5C9B20D2" w:rsidTr="008D4C39">
        <w:trPr>
          <w:trHeight w:val="330"/>
          <w:del w:id="1676" w:author="Jujia Li [2]" w:date="2023-07-27T08:17:00Z"/>
        </w:trPr>
        <w:tc>
          <w:tcPr>
            <w:tcW w:w="3420" w:type="dxa"/>
            <w:tcBorders>
              <w:top w:val="single" w:sz="12" w:space="0" w:color="auto"/>
              <w:bottom w:val="single" w:sz="12" w:space="0" w:color="auto"/>
            </w:tcBorders>
            <w:noWrap/>
            <w:hideMark/>
          </w:tcPr>
          <w:p w14:paraId="5ECD7056" w14:textId="528DBFF9" w:rsidR="00C0762C" w:rsidRPr="00C24FBE" w:rsidDel="00E758DE" w:rsidRDefault="00C0762C" w:rsidP="001F2E4E">
            <w:pPr>
              <w:cnfStyle w:val="101000000100" w:firstRow="1" w:lastRow="0" w:firstColumn="1" w:lastColumn="0" w:oddVBand="0" w:evenVBand="0" w:oddHBand="0" w:evenHBand="0" w:firstRowFirstColumn="1" w:firstRowLastColumn="0" w:lastRowFirstColumn="0" w:lastRowLastColumn="0"/>
              <w:rPr>
                <w:del w:id="1677" w:author="Jujia Li [2]" w:date="2023-07-27T08:17:00Z"/>
                <w:rFonts w:ascii="Calibri" w:eastAsia="Times New Roman" w:hAnsi="Calibri" w:cs="Calibri"/>
                <w:color w:val="000000"/>
                <w:sz w:val="24"/>
                <w:szCs w:val="24"/>
              </w:rPr>
              <w:pPrChange w:id="1678" w:author="Jujia Li [2]" w:date="2023-07-27T22:52:00Z">
                <w:pPr>
                  <w:cnfStyle w:val="101000000100" w:firstRow="1" w:lastRow="0" w:firstColumn="1" w:lastColumn="0" w:oddVBand="0" w:evenVBand="0" w:oddHBand="0" w:evenHBand="0" w:firstRowFirstColumn="1" w:firstRowLastColumn="0" w:lastRowFirstColumn="0" w:lastRowLastColumn="0"/>
                </w:pPr>
              </w:pPrChange>
            </w:pPr>
            <w:del w:id="1679" w:author="Jujia Li [2]" w:date="2023-07-27T08:17:00Z">
              <w:r w:rsidRPr="00647E47" w:rsidDel="00E758DE">
                <w:rPr>
                  <w:rFonts w:ascii="Calibri" w:eastAsia="Times New Roman" w:hAnsi="Calibri" w:cs="Calibri"/>
                  <w:color w:val="000000"/>
                  <w:sz w:val="24"/>
                  <w:szCs w:val="24"/>
                </w:rPr>
                <w:delText>Statistic and Source of Variation</w:delText>
              </w:r>
            </w:del>
          </w:p>
        </w:tc>
        <w:tc>
          <w:tcPr>
            <w:tcW w:w="1080" w:type="dxa"/>
            <w:tcBorders>
              <w:top w:val="single" w:sz="12" w:space="0" w:color="auto"/>
              <w:bottom w:val="single" w:sz="12" w:space="0" w:color="auto"/>
            </w:tcBorders>
            <w:noWrap/>
            <w:hideMark/>
          </w:tcPr>
          <w:p w14:paraId="0A5B6FB5" w14:textId="6A67C569" w:rsidR="00C0762C" w:rsidRPr="00C24FBE" w:rsidDel="00E758DE" w:rsidRDefault="00C0762C" w:rsidP="001F2E4E">
            <w:pPr>
              <w:cnfStyle w:val="100000000000" w:firstRow="1" w:lastRow="0" w:firstColumn="0" w:lastColumn="0" w:oddVBand="0" w:evenVBand="0" w:oddHBand="0" w:evenHBand="0" w:firstRowFirstColumn="0" w:firstRowLastColumn="0" w:lastRowFirstColumn="0" w:lastRowLastColumn="0"/>
              <w:rPr>
                <w:del w:id="1680" w:author="Jujia Li [2]" w:date="2023-07-27T08:17:00Z"/>
                <w:rFonts w:ascii="Calibri" w:eastAsia="Times New Roman" w:hAnsi="Calibri" w:cs="Calibri"/>
                <w:color w:val="000000"/>
                <w:sz w:val="24"/>
                <w:szCs w:val="24"/>
              </w:rPr>
              <w:pPrChange w:id="1681"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1682" w:author="Jujia Li [2]" w:date="2023-07-27T08:17:00Z">
              <w:r w:rsidRPr="00C24FBE" w:rsidDel="00E758DE">
                <w:rPr>
                  <w:rFonts w:ascii="Calibri" w:eastAsia="Times New Roman" w:hAnsi="Calibri" w:cs="Calibri"/>
                  <w:color w:val="000000"/>
                  <w:sz w:val="24"/>
                  <w:szCs w:val="24"/>
                </w:rPr>
                <w:delText>a.G</w:delText>
              </w:r>
            </w:del>
          </w:p>
        </w:tc>
        <w:tc>
          <w:tcPr>
            <w:tcW w:w="1080" w:type="dxa"/>
            <w:tcBorders>
              <w:top w:val="single" w:sz="12" w:space="0" w:color="auto"/>
              <w:bottom w:val="single" w:sz="12" w:space="0" w:color="auto"/>
            </w:tcBorders>
            <w:noWrap/>
            <w:hideMark/>
          </w:tcPr>
          <w:p w14:paraId="70D92BC6" w14:textId="5B9C5E28" w:rsidR="00C0762C" w:rsidRPr="00C24FBE" w:rsidDel="00E758DE" w:rsidRDefault="00C0762C" w:rsidP="001F2E4E">
            <w:pPr>
              <w:cnfStyle w:val="100000000000" w:firstRow="1" w:lastRow="0" w:firstColumn="0" w:lastColumn="0" w:oddVBand="0" w:evenVBand="0" w:oddHBand="0" w:evenHBand="0" w:firstRowFirstColumn="0" w:firstRowLastColumn="0" w:lastRowFirstColumn="0" w:lastRowLastColumn="0"/>
              <w:rPr>
                <w:del w:id="1683" w:author="Jujia Li [2]" w:date="2023-07-27T08:17:00Z"/>
                <w:rFonts w:ascii="Calibri" w:eastAsia="Times New Roman" w:hAnsi="Calibri" w:cs="Calibri"/>
                <w:color w:val="000000"/>
                <w:sz w:val="24"/>
                <w:szCs w:val="24"/>
              </w:rPr>
              <w:pPrChange w:id="1684"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1685" w:author="Jujia Li [2]" w:date="2023-07-27T08:17:00Z">
              <w:r w:rsidRPr="00C24FBE" w:rsidDel="00E758DE">
                <w:rPr>
                  <w:rFonts w:ascii="Calibri" w:eastAsia="Times New Roman" w:hAnsi="Calibri" w:cs="Calibri"/>
                  <w:color w:val="000000"/>
                  <w:sz w:val="24"/>
                  <w:szCs w:val="24"/>
                </w:rPr>
                <w:delText>a.S</w:delText>
              </w:r>
            </w:del>
          </w:p>
        </w:tc>
        <w:tc>
          <w:tcPr>
            <w:tcW w:w="1080" w:type="dxa"/>
            <w:tcBorders>
              <w:top w:val="single" w:sz="12" w:space="0" w:color="auto"/>
              <w:bottom w:val="single" w:sz="12" w:space="0" w:color="auto"/>
            </w:tcBorders>
            <w:noWrap/>
            <w:hideMark/>
          </w:tcPr>
          <w:p w14:paraId="56712D89" w14:textId="41C72ACD" w:rsidR="00C0762C" w:rsidRPr="00C24FBE" w:rsidDel="00E758DE" w:rsidRDefault="00C0762C" w:rsidP="001F2E4E">
            <w:pPr>
              <w:cnfStyle w:val="100000000000" w:firstRow="1" w:lastRow="0" w:firstColumn="0" w:lastColumn="0" w:oddVBand="0" w:evenVBand="0" w:oddHBand="0" w:evenHBand="0" w:firstRowFirstColumn="0" w:firstRowLastColumn="0" w:lastRowFirstColumn="0" w:lastRowLastColumn="0"/>
              <w:rPr>
                <w:del w:id="1686" w:author="Jujia Li [2]" w:date="2023-07-27T08:17:00Z"/>
                <w:rFonts w:ascii="Calibri" w:eastAsia="Times New Roman" w:hAnsi="Calibri" w:cs="Calibri"/>
                <w:color w:val="000000"/>
                <w:sz w:val="24"/>
                <w:szCs w:val="24"/>
              </w:rPr>
              <w:pPrChange w:id="1687"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1688" w:author="Jujia Li [2]" w:date="2023-07-27T08:17:00Z">
              <w:r w:rsidRPr="00C24FBE" w:rsidDel="00E758DE">
                <w:rPr>
                  <w:rFonts w:ascii="Calibri" w:eastAsia="Times New Roman" w:hAnsi="Calibri" w:cs="Calibri"/>
                  <w:color w:val="000000"/>
                  <w:sz w:val="24"/>
                  <w:szCs w:val="24"/>
                </w:rPr>
                <w:delText>c1</w:delText>
              </w:r>
            </w:del>
          </w:p>
        </w:tc>
        <w:tc>
          <w:tcPr>
            <w:tcW w:w="1080" w:type="dxa"/>
            <w:tcBorders>
              <w:top w:val="single" w:sz="12" w:space="0" w:color="auto"/>
              <w:bottom w:val="single" w:sz="12" w:space="0" w:color="auto"/>
            </w:tcBorders>
            <w:noWrap/>
            <w:hideMark/>
          </w:tcPr>
          <w:p w14:paraId="4EECBC1B" w14:textId="74C1AC57" w:rsidR="00C0762C" w:rsidRPr="00C24FBE" w:rsidDel="00E758DE" w:rsidRDefault="00C0762C" w:rsidP="001F2E4E">
            <w:pPr>
              <w:cnfStyle w:val="100000000000" w:firstRow="1" w:lastRow="0" w:firstColumn="0" w:lastColumn="0" w:oddVBand="0" w:evenVBand="0" w:oddHBand="0" w:evenHBand="0" w:firstRowFirstColumn="0" w:firstRowLastColumn="0" w:lastRowFirstColumn="0" w:lastRowLastColumn="0"/>
              <w:rPr>
                <w:del w:id="1689" w:author="Jujia Li [2]" w:date="2023-07-27T08:17:00Z"/>
                <w:rFonts w:ascii="Calibri" w:eastAsia="Times New Roman" w:hAnsi="Calibri" w:cs="Calibri"/>
                <w:color w:val="000000"/>
                <w:sz w:val="24"/>
                <w:szCs w:val="24"/>
              </w:rPr>
              <w:pPrChange w:id="1690"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1691" w:author="Jujia Li [2]" w:date="2023-07-27T08:17:00Z">
              <w:r w:rsidRPr="00C24FBE" w:rsidDel="00E758DE">
                <w:rPr>
                  <w:rFonts w:ascii="Calibri" w:eastAsia="Times New Roman" w:hAnsi="Calibri" w:cs="Calibri"/>
                  <w:color w:val="000000"/>
                  <w:sz w:val="24"/>
                  <w:szCs w:val="24"/>
                </w:rPr>
                <w:delText>c2</w:delText>
              </w:r>
            </w:del>
          </w:p>
        </w:tc>
        <w:tc>
          <w:tcPr>
            <w:tcW w:w="990" w:type="dxa"/>
            <w:tcBorders>
              <w:top w:val="single" w:sz="12" w:space="0" w:color="auto"/>
              <w:bottom w:val="single" w:sz="12" w:space="0" w:color="auto"/>
            </w:tcBorders>
            <w:noWrap/>
            <w:hideMark/>
          </w:tcPr>
          <w:p w14:paraId="6AF941C1" w14:textId="48BED917" w:rsidR="00C0762C" w:rsidRPr="00C24FBE" w:rsidDel="00E758DE" w:rsidRDefault="00C0762C" w:rsidP="001F2E4E">
            <w:pPr>
              <w:cnfStyle w:val="100000000000" w:firstRow="1" w:lastRow="0" w:firstColumn="0" w:lastColumn="0" w:oddVBand="0" w:evenVBand="0" w:oddHBand="0" w:evenHBand="0" w:firstRowFirstColumn="0" w:firstRowLastColumn="0" w:lastRowFirstColumn="0" w:lastRowLastColumn="0"/>
              <w:rPr>
                <w:del w:id="1692" w:author="Jujia Li [2]" w:date="2023-07-27T08:17:00Z"/>
                <w:rFonts w:ascii="Calibri" w:eastAsia="Times New Roman" w:hAnsi="Calibri" w:cs="Calibri"/>
                <w:color w:val="000000"/>
                <w:sz w:val="24"/>
                <w:szCs w:val="24"/>
              </w:rPr>
              <w:pPrChange w:id="1693"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1694" w:author="Jujia Li [2]" w:date="2023-07-27T08:17:00Z">
              <w:r w:rsidRPr="00C24FBE" w:rsidDel="00E758DE">
                <w:rPr>
                  <w:rFonts w:ascii="Calibri" w:eastAsia="Times New Roman" w:hAnsi="Calibri" w:cs="Calibri"/>
                  <w:color w:val="000000"/>
                  <w:sz w:val="24"/>
                  <w:szCs w:val="24"/>
                </w:rPr>
                <w:delText>c3</w:delText>
              </w:r>
            </w:del>
          </w:p>
        </w:tc>
      </w:tr>
      <w:tr w:rsidR="00C0762C" w:rsidRPr="00C24FBE" w:rsidDel="00E758DE" w14:paraId="0CDD0F6C" w14:textId="230D6254" w:rsidTr="008D4C39">
        <w:trPr>
          <w:trHeight w:val="315"/>
          <w:del w:id="1695" w:author="Jujia Li [2]" w:date="2023-07-27T08:17:00Z"/>
        </w:trPr>
        <w:tc>
          <w:tcPr>
            <w:tcW w:w="3420" w:type="dxa"/>
            <w:tcBorders>
              <w:top w:val="single" w:sz="12" w:space="0" w:color="auto"/>
            </w:tcBorders>
            <w:noWrap/>
            <w:hideMark/>
          </w:tcPr>
          <w:p w14:paraId="332104C7" w14:textId="2A1175AE" w:rsidR="00C0762C" w:rsidRPr="00C24FBE" w:rsidDel="00E758DE" w:rsidRDefault="00C0762C" w:rsidP="001F2E4E">
            <w:pPr>
              <w:cnfStyle w:val="001000100000" w:firstRow="0" w:lastRow="0" w:firstColumn="1" w:lastColumn="0" w:oddVBand="0" w:evenVBand="0" w:oddHBand="1" w:evenHBand="0" w:firstRowFirstColumn="0" w:firstRowLastColumn="0" w:lastRowFirstColumn="0" w:lastRowLastColumn="0"/>
              <w:rPr>
                <w:del w:id="1696" w:author="Jujia Li [2]" w:date="2023-07-27T08:17:00Z"/>
                <w:rFonts w:ascii="Calibri" w:eastAsia="Times New Roman" w:hAnsi="Calibri" w:cs="Calibri"/>
                <w:b/>
                <w:bCs/>
                <w:i w:val="0"/>
                <w:iCs w:val="0"/>
                <w:color w:val="000000"/>
                <w:sz w:val="24"/>
                <w:szCs w:val="24"/>
              </w:rPr>
              <w:pPrChange w:id="1697"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1698" w:author="Jujia Li [2]" w:date="2023-07-27T08:17:00Z">
              <w:r w:rsidRPr="00C24FBE" w:rsidDel="00E758DE">
                <w:rPr>
                  <w:rFonts w:ascii="Calibri" w:eastAsia="Times New Roman" w:hAnsi="Calibri" w:cs="Calibri"/>
                  <w:b/>
                  <w:bCs/>
                  <w:i w:val="0"/>
                  <w:iCs w:val="0"/>
                  <w:color w:val="000000"/>
                  <w:sz w:val="24"/>
                  <w:szCs w:val="24"/>
                </w:rPr>
                <w:delText>Bias</w:delText>
              </w:r>
            </w:del>
          </w:p>
        </w:tc>
        <w:tc>
          <w:tcPr>
            <w:tcW w:w="1080" w:type="dxa"/>
            <w:tcBorders>
              <w:top w:val="single" w:sz="12" w:space="0" w:color="auto"/>
            </w:tcBorders>
            <w:noWrap/>
            <w:hideMark/>
          </w:tcPr>
          <w:p w14:paraId="14C11F63" w14:textId="7ADC608F"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699" w:author="Jujia Li [2]" w:date="2023-07-27T08:17:00Z"/>
                <w:rFonts w:ascii="Calibri" w:eastAsia="Times New Roman" w:hAnsi="Calibri" w:cs="Calibri"/>
                <w:color w:val="000000"/>
              </w:rPr>
              <w:pPrChange w:id="170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4FDDCB51" w14:textId="737151AC"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01" w:author="Jujia Li [2]" w:date="2023-07-27T08:17:00Z"/>
                <w:rFonts w:ascii="Times New Roman" w:eastAsia="Times New Roman" w:hAnsi="Times New Roman" w:cs="Times New Roman"/>
                <w:sz w:val="20"/>
                <w:szCs w:val="20"/>
              </w:rPr>
              <w:pPrChange w:id="170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0ACDBEAB" w14:textId="5D5719E9"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03" w:author="Jujia Li [2]" w:date="2023-07-27T08:17:00Z"/>
                <w:rFonts w:ascii="Times New Roman" w:eastAsia="Times New Roman" w:hAnsi="Times New Roman" w:cs="Times New Roman"/>
                <w:sz w:val="20"/>
                <w:szCs w:val="20"/>
              </w:rPr>
              <w:pPrChange w:id="170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12184A3D" w14:textId="7189E52B"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05" w:author="Jujia Li [2]" w:date="2023-07-27T08:17:00Z"/>
                <w:rFonts w:ascii="Times New Roman" w:eastAsia="Times New Roman" w:hAnsi="Times New Roman" w:cs="Times New Roman"/>
                <w:sz w:val="20"/>
                <w:szCs w:val="20"/>
              </w:rPr>
              <w:pPrChange w:id="170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12" w:space="0" w:color="auto"/>
            </w:tcBorders>
            <w:noWrap/>
            <w:hideMark/>
          </w:tcPr>
          <w:p w14:paraId="48E4CEC4" w14:textId="5229A78B"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07" w:author="Jujia Li [2]" w:date="2023-07-27T08:17:00Z"/>
                <w:rFonts w:ascii="Times New Roman" w:eastAsia="Times New Roman" w:hAnsi="Times New Roman" w:cs="Times New Roman"/>
                <w:sz w:val="20"/>
                <w:szCs w:val="20"/>
              </w:rPr>
              <w:pPrChange w:id="170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C24FBE" w:rsidDel="00E758DE" w14:paraId="5F852EEC" w14:textId="7F867E3C" w:rsidTr="008D4C39">
        <w:trPr>
          <w:trHeight w:val="300"/>
          <w:del w:id="1709" w:author="Jujia Li [2]" w:date="2023-07-27T08:17:00Z"/>
        </w:trPr>
        <w:tc>
          <w:tcPr>
            <w:tcW w:w="3420" w:type="dxa"/>
            <w:noWrap/>
          </w:tcPr>
          <w:p w14:paraId="17A54A06" w14:textId="3C6FD247" w:rsidR="00C0762C" w:rsidRPr="00C24FBE" w:rsidDel="00E758DE" w:rsidRDefault="00C0762C" w:rsidP="001F2E4E">
            <w:pPr>
              <w:cnfStyle w:val="001000000000" w:firstRow="0" w:lastRow="0" w:firstColumn="1" w:lastColumn="0" w:oddVBand="0" w:evenVBand="0" w:oddHBand="0" w:evenHBand="0" w:firstRowFirstColumn="0" w:firstRowLastColumn="0" w:lastRowFirstColumn="0" w:lastRowLastColumn="0"/>
              <w:rPr>
                <w:del w:id="1710" w:author="Jujia Li [2]" w:date="2023-07-27T08:17:00Z"/>
                <w:rFonts w:ascii="Calibri" w:eastAsia="Times New Roman" w:hAnsi="Calibri" w:cs="Calibri"/>
                <w:i w:val="0"/>
                <w:iCs w:val="0"/>
                <w:color w:val="000000"/>
                <w:sz w:val="24"/>
                <w:szCs w:val="24"/>
              </w:rPr>
              <w:pPrChange w:id="1711"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1712" w:author="Jujia Li [2]" w:date="2023-07-27T08:17:00Z">
              <w:r w:rsidRPr="00647E47" w:rsidDel="00E758DE">
                <w:rPr>
                  <w:rFonts w:ascii="Calibri" w:eastAsia="Times New Roman" w:hAnsi="Calibri" w:cs="Calibri"/>
                  <w:i w:val="0"/>
                  <w:iCs w:val="0"/>
                  <w:color w:val="000000"/>
                  <w:sz w:val="24"/>
                  <w:szCs w:val="24"/>
                </w:rPr>
                <w:delText>Skewness on General Factor</w:delText>
              </w:r>
            </w:del>
          </w:p>
        </w:tc>
        <w:tc>
          <w:tcPr>
            <w:tcW w:w="1080" w:type="dxa"/>
            <w:noWrap/>
            <w:vAlign w:val="bottom"/>
          </w:tcPr>
          <w:p w14:paraId="3B158CF7" w14:textId="1E50CC31" w:rsidR="00C0762C" w:rsidRPr="008E07B1" w:rsidDel="00E758DE" w:rsidRDefault="00C0762C" w:rsidP="001F2E4E">
            <w:pPr>
              <w:rPr>
                <w:del w:id="1713" w:author="Jujia Li [2]" w:date="2023-07-27T08:17:00Z"/>
                <w:rFonts w:ascii="Calibri" w:eastAsia="Times New Roman" w:hAnsi="Calibri" w:cs="Calibri"/>
                <w:b/>
                <w:bCs/>
                <w:color w:val="000000"/>
              </w:rPr>
              <w:pPrChange w:id="1714" w:author="Jujia Li [2]" w:date="2023-07-27T22:52:00Z">
                <w:pPr>
                  <w:jc w:val="center"/>
                </w:pPr>
              </w:pPrChange>
            </w:pPr>
            <w:del w:id="1715" w:author="Jujia Li [2]" w:date="2023-07-27T08:17:00Z">
              <w:r w:rsidRPr="008E07B1" w:rsidDel="00E758DE">
                <w:rPr>
                  <w:rFonts w:ascii="Calibri" w:hAnsi="Calibri" w:cs="Calibri"/>
                  <w:b/>
                  <w:bCs/>
                  <w:color w:val="000000"/>
                </w:rPr>
                <w:delText>.857</w:delText>
              </w:r>
            </w:del>
          </w:p>
        </w:tc>
        <w:tc>
          <w:tcPr>
            <w:tcW w:w="1080" w:type="dxa"/>
            <w:noWrap/>
            <w:vAlign w:val="bottom"/>
          </w:tcPr>
          <w:p w14:paraId="44CDAFD4" w14:textId="141EB42F" w:rsidR="00C0762C" w:rsidRPr="00C24FBE" w:rsidDel="00E758DE" w:rsidRDefault="00C0762C" w:rsidP="001F2E4E">
            <w:pPr>
              <w:rPr>
                <w:del w:id="1716" w:author="Jujia Li [2]" w:date="2023-07-27T08:17:00Z"/>
                <w:rFonts w:ascii="Calibri" w:eastAsia="Times New Roman" w:hAnsi="Calibri" w:cs="Calibri"/>
                <w:color w:val="000000"/>
              </w:rPr>
              <w:pPrChange w:id="1717" w:author="Jujia Li [2]" w:date="2023-07-27T22:52:00Z">
                <w:pPr>
                  <w:jc w:val="center"/>
                </w:pPr>
              </w:pPrChange>
            </w:pPr>
            <w:del w:id="1718" w:author="Jujia Li [2]" w:date="2023-07-27T08:17:00Z">
              <w:r w:rsidDel="00E758DE">
                <w:rPr>
                  <w:rFonts w:ascii="Calibri" w:hAnsi="Calibri" w:cs="Calibri"/>
                  <w:color w:val="000000"/>
                </w:rPr>
                <w:delText>.001</w:delText>
              </w:r>
            </w:del>
          </w:p>
        </w:tc>
        <w:tc>
          <w:tcPr>
            <w:tcW w:w="1080" w:type="dxa"/>
            <w:noWrap/>
            <w:vAlign w:val="bottom"/>
          </w:tcPr>
          <w:p w14:paraId="21DF3887" w14:textId="21423B40" w:rsidR="00C0762C" w:rsidRPr="008E07B1" w:rsidDel="00E758DE" w:rsidRDefault="00C0762C" w:rsidP="001F2E4E">
            <w:pPr>
              <w:rPr>
                <w:del w:id="1719" w:author="Jujia Li [2]" w:date="2023-07-27T08:17:00Z"/>
                <w:rFonts w:ascii="Calibri" w:eastAsia="Times New Roman" w:hAnsi="Calibri" w:cs="Calibri"/>
                <w:b/>
                <w:bCs/>
                <w:color w:val="000000"/>
              </w:rPr>
              <w:pPrChange w:id="1720" w:author="Jujia Li [2]" w:date="2023-07-27T22:52:00Z">
                <w:pPr>
                  <w:jc w:val="center"/>
                </w:pPr>
              </w:pPrChange>
            </w:pPr>
            <w:del w:id="1721" w:author="Jujia Li [2]" w:date="2023-07-27T08:17:00Z">
              <w:r w:rsidRPr="008E07B1" w:rsidDel="00E758DE">
                <w:rPr>
                  <w:rFonts w:ascii="Calibri" w:hAnsi="Calibri" w:cs="Calibri"/>
                  <w:b/>
                  <w:bCs/>
                  <w:color w:val="000000"/>
                </w:rPr>
                <w:delText>.343</w:delText>
              </w:r>
            </w:del>
          </w:p>
        </w:tc>
        <w:tc>
          <w:tcPr>
            <w:tcW w:w="1080" w:type="dxa"/>
            <w:noWrap/>
            <w:vAlign w:val="bottom"/>
          </w:tcPr>
          <w:p w14:paraId="0B8844B9" w14:textId="4E0E29B8" w:rsidR="00C0762C" w:rsidRPr="008E07B1" w:rsidDel="00E758DE" w:rsidRDefault="00C0762C" w:rsidP="001F2E4E">
            <w:pPr>
              <w:rPr>
                <w:del w:id="1722" w:author="Jujia Li [2]" w:date="2023-07-27T08:17:00Z"/>
                <w:rFonts w:ascii="Calibri" w:eastAsia="Times New Roman" w:hAnsi="Calibri" w:cs="Calibri"/>
                <w:b/>
                <w:bCs/>
                <w:color w:val="000000"/>
              </w:rPr>
              <w:pPrChange w:id="1723" w:author="Jujia Li [2]" w:date="2023-07-27T22:52:00Z">
                <w:pPr>
                  <w:jc w:val="center"/>
                </w:pPr>
              </w:pPrChange>
            </w:pPr>
            <w:del w:id="1724" w:author="Jujia Li [2]" w:date="2023-07-27T08:17:00Z">
              <w:r w:rsidRPr="008E07B1" w:rsidDel="00E758DE">
                <w:rPr>
                  <w:rFonts w:ascii="Calibri" w:hAnsi="Calibri" w:cs="Calibri"/>
                  <w:b/>
                  <w:bCs/>
                  <w:color w:val="000000"/>
                </w:rPr>
                <w:delText>.621</w:delText>
              </w:r>
            </w:del>
          </w:p>
        </w:tc>
        <w:tc>
          <w:tcPr>
            <w:tcW w:w="990" w:type="dxa"/>
            <w:noWrap/>
            <w:vAlign w:val="bottom"/>
          </w:tcPr>
          <w:p w14:paraId="05C13119" w14:textId="4B9DCB21" w:rsidR="00C0762C" w:rsidRPr="008E07B1" w:rsidDel="00E758DE" w:rsidRDefault="00C0762C" w:rsidP="001F2E4E">
            <w:pPr>
              <w:rPr>
                <w:del w:id="1725" w:author="Jujia Li [2]" w:date="2023-07-27T08:17:00Z"/>
                <w:rFonts w:ascii="Calibri" w:eastAsia="Times New Roman" w:hAnsi="Calibri" w:cs="Calibri"/>
                <w:b/>
                <w:bCs/>
                <w:color w:val="000000"/>
              </w:rPr>
              <w:pPrChange w:id="1726" w:author="Jujia Li [2]" w:date="2023-07-27T22:52:00Z">
                <w:pPr>
                  <w:jc w:val="center"/>
                </w:pPr>
              </w:pPrChange>
            </w:pPr>
            <w:del w:id="1727" w:author="Jujia Li [2]" w:date="2023-07-27T08:17:00Z">
              <w:r w:rsidRPr="008E07B1" w:rsidDel="00E758DE">
                <w:rPr>
                  <w:rFonts w:ascii="Calibri" w:hAnsi="Calibri" w:cs="Calibri"/>
                  <w:b/>
                  <w:bCs/>
                  <w:color w:val="000000"/>
                </w:rPr>
                <w:delText>.440</w:delText>
              </w:r>
            </w:del>
          </w:p>
        </w:tc>
      </w:tr>
      <w:tr w:rsidR="00C0762C" w:rsidRPr="00C24FBE" w:rsidDel="00E758DE" w14:paraId="65639035" w14:textId="49ECA6C6" w:rsidTr="008D4C39">
        <w:trPr>
          <w:trHeight w:val="300"/>
          <w:del w:id="1728" w:author="Jujia Li [2]" w:date="2023-07-27T08:17:00Z"/>
        </w:trPr>
        <w:tc>
          <w:tcPr>
            <w:tcW w:w="3420" w:type="dxa"/>
            <w:noWrap/>
          </w:tcPr>
          <w:p w14:paraId="1365FF56" w14:textId="24EC93D9" w:rsidR="00C0762C" w:rsidRPr="00C24FBE" w:rsidDel="00E758DE" w:rsidRDefault="00C0762C" w:rsidP="001F2E4E">
            <w:pPr>
              <w:cnfStyle w:val="001000100000" w:firstRow="0" w:lastRow="0" w:firstColumn="1" w:lastColumn="0" w:oddVBand="0" w:evenVBand="0" w:oddHBand="1" w:evenHBand="0" w:firstRowFirstColumn="0" w:firstRowLastColumn="0" w:lastRowFirstColumn="0" w:lastRowLastColumn="0"/>
              <w:rPr>
                <w:del w:id="1729" w:author="Jujia Li [2]" w:date="2023-07-27T08:17:00Z"/>
                <w:rFonts w:ascii="Calibri" w:eastAsia="Times New Roman" w:hAnsi="Calibri" w:cs="Calibri"/>
                <w:i w:val="0"/>
                <w:iCs w:val="0"/>
                <w:color w:val="000000"/>
                <w:sz w:val="24"/>
                <w:szCs w:val="24"/>
              </w:rPr>
              <w:pPrChange w:id="1730"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1731" w:author="Jujia Li [2]" w:date="2023-07-27T08:17:00Z">
              <w:r w:rsidRPr="00647E47" w:rsidDel="00E758DE">
                <w:rPr>
                  <w:rFonts w:ascii="Calibri" w:eastAsia="Times New Roman" w:hAnsi="Calibri" w:cs="Calibri"/>
                  <w:i w:val="0"/>
                  <w:iCs w:val="0"/>
                  <w:color w:val="000000"/>
                  <w:sz w:val="24"/>
                  <w:szCs w:val="24"/>
                </w:rPr>
                <w:delText>Skewness on Specific Factor</w:delText>
              </w:r>
            </w:del>
          </w:p>
        </w:tc>
        <w:tc>
          <w:tcPr>
            <w:tcW w:w="1080" w:type="dxa"/>
            <w:noWrap/>
            <w:vAlign w:val="bottom"/>
          </w:tcPr>
          <w:p w14:paraId="4B01336C" w14:textId="06866F92"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32" w:author="Jujia Li [2]" w:date="2023-07-27T08:17:00Z"/>
                <w:rFonts w:ascii="Calibri" w:eastAsia="Times New Roman" w:hAnsi="Calibri" w:cs="Calibri"/>
                <w:b/>
                <w:bCs/>
                <w:color w:val="000000"/>
              </w:rPr>
              <w:pPrChange w:id="17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34" w:author="Jujia Li [2]" w:date="2023-07-27T08:17:00Z">
              <w:r w:rsidDel="00E758DE">
                <w:rPr>
                  <w:rFonts w:ascii="Calibri" w:hAnsi="Calibri" w:cs="Calibri"/>
                  <w:color w:val="000000"/>
                </w:rPr>
                <w:delText>.000</w:delText>
              </w:r>
            </w:del>
          </w:p>
        </w:tc>
        <w:tc>
          <w:tcPr>
            <w:tcW w:w="1080" w:type="dxa"/>
            <w:noWrap/>
            <w:vAlign w:val="bottom"/>
          </w:tcPr>
          <w:p w14:paraId="081EA462" w14:textId="488A6BBD" w:rsidR="00C0762C" w:rsidRPr="008E07B1"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35" w:author="Jujia Li [2]" w:date="2023-07-27T08:17:00Z"/>
                <w:rFonts w:ascii="Calibri" w:eastAsia="Times New Roman" w:hAnsi="Calibri" w:cs="Calibri"/>
                <w:b/>
                <w:bCs/>
                <w:color w:val="000000"/>
              </w:rPr>
              <w:pPrChange w:id="173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37" w:author="Jujia Li [2]" w:date="2023-07-27T08:17:00Z">
              <w:r w:rsidRPr="008E07B1" w:rsidDel="00E758DE">
                <w:rPr>
                  <w:rFonts w:ascii="Calibri" w:hAnsi="Calibri" w:cs="Calibri"/>
                  <w:b/>
                  <w:bCs/>
                  <w:color w:val="000000"/>
                </w:rPr>
                <w:delText>.214</w:delText>
              </w:r>
            </w:del>
          </w:p>
        </w:tc>
        <w:tc>
          <w:tcPr>
            <w:tcW w:w="1080" w:type="dxa"/>
            <w:noWrap/>
            <w:vAlign w:val="bottom"/>
          </w:tcPr>
          <w:p w14:paraId="1A94F788" w14:textId="0FB485E6"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38" w:author="Jujia Li [2]" w:date="2023-07-27T08:17:00Z"/>
                <w:rFonts w:ascii="Calibri" w:eastAsia="Times New Roman" w:hAnsi="Calibri" w:cs="Calibri"/>
                <w:b/>
                <w:bCs/>
                <w:color w:val="FF0000"/>
              </w:rPr>
              <w:pPrChange w:id="17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40" w:author="Jujia Li [2]" w:date="2023-07-27T08:17:00Z">
              <w:r w:rsidDel="00E758DE">
                <w:rPr>
                  <w:rFonts w:ascii="Calibri" w:hAnsi="Calibri" w:cs="Calibri"/>
                  <w:color w:val="000000"/>
                </w:rPr>
                <w:delText>.022</w:delText>
              </w:r>
            </w:del>
          </w:p>
        </w:tc>
        <w:tc>
          <w:tcPr>
            <w:tcW w:w="1080" w:type="dxa"/>
            <w:noWrap/>
            <w:vAlign w:val="bottom"/>
          </w:tcPr>
          <w:p w14:paraId="5FE8CB29" w14:textId="54CD360F" w:rsidR="00C0762C" w:rsidRPr="008E07B1"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41" w:author="Jujia Li [2]" w:date="2023-07-27T08:17:00Z"/>
                <w:rFonts w:ascii="Calibri" w:eastAsia="Times New Roman" w:hAnsi="Calibri" w:cs="Calibri"/>
                <w:b/>
                <w:bCs/>
                <w:color w:val="FF0000"/>
              </w:rPr>
              <w:pPrChange w:id="174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43" w:author="Jujia Li [2]" w:date="2023-07-27T08:17:00Z">
              <w:r w:rsidRPr="008E07B1" w:rsidDel="00E758DE">
                <w:rPr>
                  <w:rFonts w:ascii="Calibri" w:hAnsi="Calibri" w:cs="Calibri"/>
                  <w:b/>
                  <w:bCs/>
                  <w:color w:val="000000"/>
                </w:rPr>
                <w:delText>.052</w:delText>
              </w:r>
            </w:del>
          </w:p>
        </w:tc>
        <w:tc>
          <w:tcPr>
            <w:tcW w:w="990" w:type="dxa"/>
            <w:noWrap/>
            <w:vAlign w:val="bottom"/>
          </w:tcPr>
          <w:p w14:paraId="00C6CAED" w14:textId="0C0F81A1"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44" w:author="Jujia Li [2]" w:date="2023-07-27T08:17:00Z"/>
                <w:rFonts w:ascii="Calibri" w:eastAsia="Times New Roman" w:hAnsi="Calibri" w:cs="Calibri"/>
                <w:b/>
                <w:bCs/>
                <w:color w:val="FF0000"/>
              </w:rPr>
              <w:pPrChange w:id="174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46" w:author="Jujia Li [2]" w:date="2023-07-27T08:17:00Z">
              <w:r w:rsidDel="00E758DE">
                <w:rPr>
                  <w:rFonts w:ascii="Calibri" w:hAnsi="Calibri" w:cs="Calibri"/>
                  <w:color w:val="000000"/>
                </w:rPr>
                <w:delText>.026</w:delText>
              </w:r>
            </w:del>
          </w:p>
        </w:tc>
      </w:tr>
      <w:tr w:rsidR="00C0762C" w:rsidRPr="00C24FBE" w:rsidDel="00E758DE" w14:paraId="48BD1AA7" w14:textId="05C3E109" w:rsidTr="008D4C39">
        <w:trPr>
          <w:trHeight w:val="300"/>
          <w:del w:id="1747" w:author="Jujia Li [2]" w:date="2023-07-27T08:17:00Z"/>
        </w:trPr>
        <w:tc>
          <w:tcPr>
            <w:tcW w:w="3420" w:type="dxa"/>
            <w:noWrap/>
          </w:tcPr>
          <w:p w14:paraId="37A01E3E" w14:textId="653298AD" w:rsidR="00C0762C" w:rsidRPr="00647E47" w:rsidDel="00E758DE" w:rsidRDefault="00C0762C" w:rsidP="001F2E4E">
            <w:pPr>
              <w:cnfStyle w:val="001000000000" w:firstRow="0" w:lastRow="0" w:firstColumn="1" w:lastColumn="0" w:oddVBand="0" w:evenVBand="0" w:oddHBand="0" w:evenHBand="0" w:firstRowFirstColumn="0" w:firstRowLastColumn="0" w:lastRowFirstColumn="0" w:lastRowLastColumn="0"/>
              <w:rPr>
                <w:del w:id="1748" w:author="Jujia Li [2]" w:date="2023-07-27T08:17:00Z"/>
                <w:rFonts w:ascii="Calibri" w:eastAsia="Times New Roman" w:hAnsi="Calibri" w:cs="Calibri"/>
                <w:i w:val="0"/>
                <w:iCs w:val="0"/>
                <w:color w:val="000000"/>
                <w:sz w:val="24"/>
                <w:szCs w:val="24"/>
              </w:rPr>
              <w:pPrChange w:id="1749"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1750" w:author="Jujia Li [2]" w:date="2023-07-27T08:17:00Z">
              <w:r w:rsidRPr="00647E47" w:rsidDel="00E758DE">
                <w:rPr>
                  <w:rFonts w:ascii="Calibri" w:eastAsia="Times New Roman" w:hAnsi="Calibri" w:cs="Calibri"/>
                  <w:i w:val="0"/>
                  <w:iCs w:val="0"/>
                  <w:color w:val="000000"/>
                  <w:sz w:val="24"/>
                  <w:szCs w:val="24"/>
                </w:rPr>
                <w:delText>Item Number per Factor</w:delText>
              </w:r>
            </w:del>
          </w:p>
        </w:tc>
        <w:tc>
          <w:tcPr>
            <w:tcW w:w="1080" w:type="dxa"/>
            <w:noWrap/>
            <w:vAlign w:val="bottom"/>
          </w:tcPr>
          <w:p w14:paraId="14B4FF6D" w14:textId="72B1BF2A" w:rsidR="00C0762C" w:rsidRPr="00C24FBE" w:rsidDel="00E758DE" w:rsidRDefault="00C0762C" w:rsidP="001F2E4E">
            <w:pPr>
              <w:rPr>
                <w:del w:id="1751" w:author="Jujia Li [2]" w:date="2023-07-27T08:17:00Z"/>
                <w:rFonts w:ascii="Calibri" w:eastAsia="Times New Roman" w:hAnsi="Calibri" w:cs="Calibri"/>
                <w:b/>
                <w:bCs/>
                <w:color w:val="FF0000"/>
              </w:rPr>
              <w:pPrChange w:id="1752" w:author="Jujia Li [2]" w:date="2023-07-27T22:52:00Z">
                <w:pPr>
                  <w:jc w:val="center"/>
                </w:pPr>
              </w:pPrChange>
            </w:pPr>
            <w:del w:id="1753" w:author="Jujia Li [2]" w:date="2023-07-27T08:17:00Z">
              <w:r w:rsidDel="00E758DE">
                <w:rPr>
                  <w:rFonts w:ascii="Calibri" w:hAnsi="Calibri" w:cs="Calibri"/>
                  <w:color w:val="000000"/>
                </w:rPr>
                <w:delText>.001</w:delText>
              </w:r>
            </w:del>
          </w:p>
        </w:tc>
        <w:tc>
          <w:tcPr>
            <w:tcW w:w="1080" w:type="dxa"/>
            <w:noWrap/>
            <w:vAlign w:val="bottom"/>
          </w:tcPr>
          <w:p w14:paraId="7EB7B656" w14:textId="1505EB83" w:rsidR="00C0762C" w:rsidRPr="008E07B1" w:rsidDel="00E758DE" w:rsidRDefault="00C0762C" w:rsidP="001F2E4E">
            <w:pPr>
              <w:rPr>
                <w:del w:id="1754" w:author="Jujia Li [2]" w:date="2023-07-27T08:17:00Z"/>
                <w:rFonts w:ascii="Calibri" w:eastAsia="Times New Roman" w:hAnsi="Calibri" w:cs="Calibri"/>
                <w:b/>
                <w:bCs/>
                <w:color w:val="000000"/>
              </w:rPr>
              <w:pPrChange w:id="1755" w:author="Jujia Li [2]" w:date="2023-07-27T22:52:00Z">
                <w:pPr>
                  <w:jc w:val="center"/>
                </w:pPr>
              </w:pPrChange>
            </w:pPr>
            <w:del w:id="1756" w:author="Jujia Li [2]" w:date="2023-07-27T08:17:00Z">
              <w:r w:rsidRPr="008E07B1" w:rsidDel="00E758DE">
                <w:rPr>
                  <w:rFonts w:ascii="Calibri" w:hAnsi="Calibri" w:cs="Calibri"/>
                  <w:b/>
                  <w:bCs/>
                  <w:color w:val="000000"/>
                </w:rPr>
                <w:delText>.054</w:delText>
              </w:r>
            </w:del>
          </w:p>
        </w:tc>
        <w:tc>
          <w:tcPr>
            <w:tcW w:w="1080" w:type="dxa"/>
            <w:noWrap/>
            <w:vAlign w:val="bottom"/>
          </w:tcPr>
          <w:p w14:paraId="68DAF4DB" w14:textId="7B48370A" w:rsidR="00C0762C" w:rsidRPr="008E07B1" w:rsidDel="00E758DE" w:rsidRDefault="00C0762C" w:rsidP="001F2E4E">
            <w:pPr>
              <w:rPr>
                <w:del w:id="1757" w:author="Jujia Li [2]" w:date="2023-07-27T08:17:00Z"/>
                <w:rFonts w:ascii="Calibri" w:eastAsia="Times New Roman" w:hAnsi="Calibri" w:cs="Calibri"/>
                <w:b/>
                <w:bCs/>
                <w:color w:val="FF0000"/>
              </w:rPr>
              <w:pPrChange w:id="1758" w:author="Jujia Li [2]" w:date="2023-07-27T22:52:00Z">
                <w:pPr>
                  <w:jc w:val="center"/>
                </w:pPr>
              </w:pPrChange>
            </w:pPr>
            <w:del w:id="1759" w:author="Jujia Li [2]" w:date="2023-07-27T08:17:00Z">
              <w:r w:rsidRPr="008E07B1" w:rsidDel="00E758DE">
                <w:rPr>
                  <w:rFonts w:ascii="Calibri" w:hAnsi="Calibri" w:cs="Calibri"/>
                  <w:b/>
                  <w:bCs/>
                  <w:color w:val="000000"/>
                </w:rPr>
                <w:delText>.090</w:delText>
              </w:r>
            </w:del>
          </w:p>
        </w:tc>
        <w:tc>
          <w:tcPr>
            <w:tcW w:w="1080" w:type="dxa"/>
            <w:noWrap/>
            <w:vAlign w:val="bottom"/>
          </w:tcPr>
          <w:p w14:paraId="32F059E4" w14:textId="3854BB0C" w:rsidR="00C0762C" w:rsidRPr="00C24FBE" w:rsidDel="00E758DE" w:rsidRDefault="00C0762C" w:rsidP="001F2E4E">
            <w:pPr>
              <w:rPr>
                <w:del w:id="1760" w:author="Jujia Li [2]" w:date="2023-07-27T08:17:00Z"/>
                <w:rFonts w:ascii="Calibri" w:eastAsia="Times New Roman" w:hAnsi="Calibri" w:cs="Calibri"/>
                <w:b/>
                <w:bCs/>
                <w:color w:val="FF0000"/>
              </w:rPr>
              <w:pPrChange w:id="1761" w:author="Jujia Li [2]" w:date="2023-07-27T22:52:00Z">
                <w:pPr>
                  <w:jc w:val="center"/>
                </w:pPr>
              </w:pPrChange>
            </w:pPr>
            <w:del w:id="1762" w:author="Jujia Li [2]" w:date="2023-07-27T08:17:00Z">
              <w:r w:rsidDel="00E758DE">
                <w:rPr>
                  <w:rFonts w:ascii="Calibri" w:hAnsi="Calibri" w:cs="Calibri"/>
                  <w:color w:val="000000"/>
                </w:rPr>
                <w:delText>.018</w:delText>
              </w:r>
            </w:del>
          </w:p>
        </w:tc>
        <w:tc>
          <w:tcPr>
            <w:tcW w:w="990" w:type="dxa"/>
            <w:noWrap/>
            <w:vAlign w:val="bottom"/>
          </w:tcPr>
          <w:p w14:paraId="49B53B9F" w14:textId="6B0DA6C6" w:rsidR="00C0762C" w:rsidRPr="00C24FBE" w:rsidDel="00E758DE" w:rsidRDefault="00C0762C" w:rsidP="001F2E4E">
            <w:pPr>
              <w:rPr>
                <w:del w:id="1763" w:author="Jujia Li [2]" w:date="2023-07-27T08:17:00Z"/>
                <w:rFonts w:ascii="Calibri" w:eastAsia="Times New Roman" w:hAnsi="Calibri" w:cs="Calibri"/>
                <w:b/>
                <w:bCs/>
                <w:color w:val="FF0000"/>
              </w:rPr>
              <w:pPrChange w:id="1764" w:author="Jujia Li [2]" w:date="2023-07-27T22:52:00Z">
                <w:pPr>
                  <w:jc w:val="center"/>
                </w:pPr>
              </w:pPrChange>
            </w:pPr>
            <w:del w:id="1765" w:author="Jujia Li [2]" w:date="2023-07-27T08:17:00Z">
              <w:r w:rsidDel="00E758DE">
                <w:rPr>
                  <w:rFonts w:ascii="Calibri" w:hAnsi="Calibri" w:cs="Calibri"/>
                  <w:color w:val="000000"/>
                </w:rPr>
                <w:delText>.022</w:delText>
              </w:r>
            </w:del>
          </w:p>
        </w:tc>
      </w:tr>
      <w:tr w:rsidR="00C0762C" w:rsidRPr="00C24FBE" w:rsidDel="00E758DE" w14:paraId="72F5E5ED" w14:textId="1FB4067F" w:rsidTr="008D4C39">
        <w:trPr>
          <w:trHeight w:val="300"/>
          <w:del w:id="1766" w:author="Jujia Li [2]" w:date="2023-07-27T08:17:00Z"/>
        </w:trPr>
        <w:tc>
          <w:tcPr>
            <w:tcW w:w="3420" w:type="dxa"/>
            <w:noWrap/>
          </w:tcPr>
          <w:p w14:paraId="19B454FB" w14:textId="07987A33" w:rsidR="00C0762C" w:rsidRPr="00647E47" w:rsidDel="00E758DE" w:rsidRDefault="00C0762C" w:rsidP="001F2E4E">
            <w:pPr>
              <w:cnfStyle w:val="001000100000" w:firstRow="0" w:lastRow="0" w:firstColumn="1" w:lastColumn="0" w:oddVBand="0" w:evenVBand="0" w:oddHBand="1" w:evenHBand="0" w:firstRowFirstColumn="0" w:firstRowLastColumn="0" w:lastRowFirstColumn="0" w:lastRowLastColumn="0"/>
              <w:rPr>
                <w:del w:id="1767" w:author="Jujia Li [2]" w:date="2023-07-27T08:17:00Z"/>
                <w:rFonts w:ascii="Calibri" w:eastAsia="Times New Roman" w:hAnsi="Calibri" w:cs="Calibri"/>
                <w:color w:val="000000"/>
                <w:sz w:val="24"/>
                <w:szCs w:val="24"/>
              </w:rPr>
              <w:pPrChange w:id="1768"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1769" w:author="Jujia Li [2]" w:date="2023-07-27T08:17:00Z">
              <w:r w:rsidDel="00E758DE">
                <w:rPr>
                  <w:rFonts w:ascii="Calibri" w:eastAsia="Times New Roman" w:hAnsi="Calibri" w:cs="Calibri"/>
                  <w:color w:val="000000"/>
                  <w:sz w:val="24"/>
                  <w:szCs w:val="24"/>
                </w:rPr>
                <w:delText>Sample Size</w:delText>
              </w:r>
            </w:del>
          </w:p>
        </w:tc>
        <w:tc>
          <w:tcPr>
            <w:tcW w:w="1080" w:type="dxa"/>
            <w:noWrap/>
            <w:vAlign w:val="bottom"/>
          </w:tcPr>
          <w:p w14:paraId="362CF2A2" w14:textId="07BD5DD9"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70" w:author="Jujia Li [2]" w:date="2023-07-27T08:17:00Z"/>
                <w:rFonts w:ascii="Calibri" w:hAnsi="Calibri" w:cs="Calibri"/>
                <w:color w:val="000000"/>
              </w:rPr>
              <w:pPrChange w:id="177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72" w:author="Jujia Li [2]" w:date="2023-07-27T08:17:00Z">
              <w:r w:rsidDel="00E758DE">
                <w:rPr>
                  <w:rFonts w:ascii="Calibri" w:hAnsi="Calibri" w:cs="Calibri"/>
                  <w:color w:val="000000"/>
                </w:rPr>
                <w:delText>.020</w:delText>
              </w:r>
            </w:del>
          </w:p>
        </w:tc>
        <w:tc>
          <w:tcPr>
            <w:tcW w:w="1080" w:type="dxa"/>
            <w:noWrap/>
            <w:vAlign w:val="bottom"/>
          </w:tcPr>
          <w:p w14:paraId="7564F555" w14:textId="72B4A1D2"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73" w:author="Jujia Li [2]" w:date="2023-07-27T08:17:00Z"/>
                <w:rFonts w:ascii="Calibri" w:hAnsi="Calibri" w:cs="Calibri"/>
                <w:color w:val="000000"/>
              </w:rPr>
              <w:pPrChange w:id="177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75" w:author="Jujia Li [2]" w:date="2023-07-27T08:17:00Z">
              <w:r w:rsidDel="00E758DE">
                <w:rPr>
                  <w:rFonts w:ascii="Calibri" w:hAnsi="Calibri" w:cs="Calibri"/>
                  <w:color w:val="000000"/>
                </w:rPr>
                <w:delText>.021</w:delText>
              </w:r>
            </w:del>
          </w:p>
        </w:tc>
        <w:tc>
          <w:tcPr>
            <w:tcW w:w="1080" w:type="dxa"/>
            <w:noWrap/>
            <w:vAlign w:val="bottom"/>
          </w:tcPr>
          <w:p w14:paraId="3D24BED5" w14:textId="1B990D9D" w:rsidR="00C0762C" w:rsidRPr="008E07B1"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76" w:author="Jujia Li [2]" w:date="2023-07-27T08:17:00Z"/>
                <w:rFonts w:ascii="Calibri" w:hAnsi="Calibri" w:cs="Calibri"/>
                <w:b/>
                <w:bCs/>
                <w:color w:val="000000"/>
              </w:rPr>
              <w:pPrChange w:id="177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78" w:author="Jujia Li [2]" w:date="2023-07-27T08:17:00Z">
              <w:r w:rsidRPr="008E07B1" w:rsidDel="00E758DE">
                <w:rPr>
                  <w:rFonts w:ascii="Calibri" w:hAnsi="Calibri" w:cs="Calibri"/>
                  <w:b/>
                  <w:bCs/>
                  <w:color w:val="000000"/>
                </w:rPr>
                <w:delText>.080</w:delText>
              </w:r>
            </w:del>
          </w:p>
        </w:tc>
        <w:tc>
          <w:tcPr>
            <w:tcW w:w="1080" w:type="dxa"/>
            <w:noWrap/>
            <w:vAlign w:val="bottom"/>
          </w:tcPr>
          <w:p w14:paraId="45B9BC15" w14:textId="34B8199E"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79" w:author="Jujia Li [2]" w:date="2023-07-27T08:17:00Z"/>
                <w:rFonts w:ascii="Calibri" w:hAnsi="Calibri" w:cs="Calibri"/>
                <w:color w:val="000000"/>
              </w:rPr>
              <w:pPrChange w:id="178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81" w:author="Jujia Li [2]" w:date="2023-07-27T08:17:00Z">
              <w:r w:rsidDel="00E758DE">
                <w:rPr>
                  <w:rFonts w:ascii="Calibri" w:hAnsi="Calibri" w:cs="Calibri"/>
                  <w:color w:val="000000"/>
                </w:rPr>
                <w:delText>.004</w:delText>
              </w:r>
            </w:del>
          </w:p>
        </w:tc>
        <w:tc>
          <w:tcPr>
            <w:tcW w:w="990" w:type="dxa"/>
            <w:noWrap/>
            <w:vAlign w:val="bottom"/>
          </w:tcPr>
          <w:p w14:paraId="01714F25" w14:textId="563DE62C" w:rsidR="00C0762C" w:rsidRPr="008E07B1" w:rsidDel="00E758DE" w:rsidRDefault="00C0762C" w:rsidP="001F2E4E">
            <w:pPr>
              <w:cnfStyle w:val="000000100000" w:firstRow="0" w:lastRow="0" w:firstColumn="0" w:lastColumn="0" w:oddVBand="0" w:evenVBand="0" w:oddHBand="1" w:evenHBand="0" w:firstRowFirstColumn="0" w:firstRowLastColumn="0" w:lastRowFirstColumn="0" w:lastRowLastColumn="0"/>
              <w:rPr>
                <w:del w:id="1782" w:author="Jujia Li [2]" w:date="2023-07-27T08:17:00Z"/>
                <w:rFonts w:ascii="Calibri" w:hAnsi="Calibri" w:cs="Calibri"/>
                <w:b/>
                <w:bCs/>
                <w:color w:val="000000"/>
              </w:rPr>
              <w:pPrChange w:id="178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784" w:author="Jujia Li [2]" w:date="2023-07-27T08:17:00Z">
              <w:r w:rsidRPr="008E07B1" w:rsidDel="00E758DE">
                <w:rPr>
                  <w:rFonts w:ascii="Calibri" w:hAnsi="Calibri" w:cs="Calibri"/>
                  <w:b/>
                  <w:bCs/>
                  <w:color w:val="000000"/>
                </w:rPr>
                <w:delText>.051</w:delText>
              </w:r>
            </w:del>
          </w:p>
        </w:tc>
      </w:tr>
      <w:tr w:rsidR="00C0762C" w:rsidRPr="00C24FBE" w:rsidDel="00E758DE" w14:paraId="69FCB694" w14:textId="3E2C1EF7" w:rsidTr="008D4C39">
        <w:trPr>
          <w:trHeight w:val="300"/>
          <w:del w:id="1785" w:author="Jujia Li [2]" w:date="2023-07-27T08:17:00Z"/>
        </w:trPr>
        <w:tc>
          <w:tcPr>
            <w:tcW w:w="3420" w:type="dxa"/>
            <w:tcBorders>
              <w:bottom w:val="single" w:sz="8" w:space="0" w:color="auto"/>
            </w:tcBorders>
            <w:noWrap/>
          </w:tcPr>
          <w:p w14:paraId="5E82AABC" w14:textId="5869E7D0" w:rsidR="00C0762C" w:rsidRPr="00C24FBE" w:rsidDel="00E758DE" w:rsidRDefault="00C0762C" w:rsidP="001F2E4E">
            <w:pPr>
              <w:cnfStyle w:val="001000000000" w:firstRow="0" w:lastRow="0" w:firstColumn="1" w:lastColumn="0" w:oddVBand="0" w:evenVBand="0" w:oddHBand="0" w:evenHBand="0" w:firstRowFirstColumn="0" w:firstRowLastColumn="0" w:lastRowFirstColumn="0" w:lastRowLastColumn="0"/>
              <w:rPr>
                <w:del w:id="1786" w:author="Jujia Li [2]" w:date="2023-07-27T08:17:00Z"/>
                <w:rFonts w:ascii="Calibri" w:eastAsia="Times New Roman" w:hAnsi="Calibri" w:cs="Calibri"/>
                <w:i w:val="0"/>
                <w:iCs w:val="0"/>
                <w:color w:val="000000"/>
                <w:sz w:val="24"/>
                <w:szCs w:val="24"/>
              </w:rPr>
              <w:pPrChange w:id="1787" w:author="Jujia Li [2]" w:date="2023-07-27T22:52:00Z">
                <w:pPr>
                  <w:cnfStyle w:val="001000000000" w:firstRow="0" w:lastRow="0" w:firstColumn="1" w:lastColumn="0" w:oddVBand="0" w:evenVBand="0" w:oddHBand="0" w:evenHBand="0" w:firstRowFirstColumn="0" w:firstRowLastColumn="0" w:lastRowFirstColumn="0" w:lastRowLastColumn="0"/>
                </w:pPr>
              </w:pPrChange>
            </w:pPr>
          </w:p>
        </w:tc>
        <w:tc>
          <w:tcPr>
            <w:tcW w:w="1080" w:type="dxa"/>
            <w:tcBorders>
              <w:bottom w:val="single" w:sz="8" w:space="0" w:color="auto"/>
            </w:tcBorders>
            <w:noWrap/>
            <w:vAlign w:val="bottom"/>
          </w:tcPr>
          <w:p w14:paraId="55DCDA6B" w14:textId="71EF00CF" w:rsidR="00C0762C" w:rsidRPr="00C24FBE" w:rsidDel="00E758DE" w:rsidRDefault="00C0762C" w:rsidP="001F2E4E">
            <w:pPr>
              <w:rPr>
                <w:del w:id="1788" w:author="Jujia Li [2]" w:date="2023-07-27T08:17:00Z"/>
                <w:rFonts w:ascii="Calibri" w:eastAsia="Times New Roman" w:hAnsi="Calibri" w:cs="Calibri"/>
                <w:color w:val="000000"/>
              </w:rPr>
              <w:pPrChange w:id="1789" w:author="Jujia Li [2]" w:date="2023-07-27T22:52:00Z">
                <w:pPr>
                  <w:jc w:val="center"/>
                </w:pPr>
              </w:pPrChange>
            </w:pPr>
          </w:p>
        </w:tc>
        <w:tc>
          <w:tcPr>
            <w:tcW w:w="1080" w:type="dxa"/>
            <w:tcBorders>
              <w:bottom w:val="single" w:sz="8" w:space="0" w:color="auto"/>
            </w:tcBorders>
            <w:noWrap/>
            <w:vAlign w:val="bottom"/>
          </w:tcPr>
          <w:p w14:paraId="14B418D6" w14:textId="78FEF4C4" w:rsidR="00C0762C" w:rsidRPr="00C24FBE" w:rsidDel="00E758DE" w:rsidRDefault="00C0762C" w:rsidP="001F2E4E">
            <w:pPr>
              <w:rPr>
                <w:del w:id="1790" w:author="Jujia Li [2]" w:date="2023-07-27T08:17:00Z"/>
                <w:rFonts w:ascii="Calibri" w:eastAsia="Times New Roman" w:hAnsi="Calibri" w:cs="Calibri"/>
                <w:b/>
                <w:bCs/>
                <w:color w:val="000000"/>
              </w:rPr>
              <w:pPrChange w:id="1791" w:author="Jujia Li [2]" w:date="2023-07-27T22:52:00Z">
                <w:pPr>
                  <w:jc w:val="center"/>
                </w:pPr>
              </w:pPrChange>
            </w:pPr>
          </w:p>
        </w:tc>
        <w:tc>
          <w:tcPr>
            <w:tcW w:w="1080" w:type="dxa"/>
            <w:tcBorders>
              <w:bottom w:val="single" w:sz="8" w:space="0" w:color="auto"/>
            </w:tcBorders>
            <w:noWrap/>
            <w:vAlign w:val="bottom"/>
          </w:tcPr>
          <w:p w14:paraId="5C2974AD" w14:textId="6800EEDF" w:rsidR="00C0762C" w:rsidRPr="00C24FBE" w:rsidDel="00E758DE" w:rsidRDefault="00C0762C" w:rsidP="001F2E4E">
            <w:pPr>
              <w:rPr>
                <w:del w:id="1792" w:author="Jujia Li [2]" w:date="2023-07-27T08:17:00Z"/>
                <w:rFonts w:ascii="Calibri" w:eastAsia="Times New Roman" w:hAnsi="Calibri" w:cs="Calibri"/>
                <w:color w:val="000000"/>
              </w:rPr>
              <w:pPrChange w:id="1793" w:author="Jujia Li [2]" w:date="2023-07-27T22:52:00Z">
                <w:pPr>
                  <w:jc w:val="center"/>
                </w:pPr>
              </w:pPrChange>
            </w:pPr>
          </w:p>
        </w:tc>
        <w:tc>
          <w:tcPr>
            <w:tcW w:w="1080" w:type="dxa"/>
            <w:tcBorders>
              <w:bottom w:val="single" w:sz="8" w:space="0" w:color="auto"/>
            </w:tcBorders>
            <w:noWrap/>
            <w:vAlign w:val="bottom"/>
          </w:tcPr>
          <w:p w14:paraId="3D6DEDC2" w14:textId="06D8E1F8" w:rsidR="00C0762C" w:rsidRPr="00C24FBE" w:rsidDel="00E758DE" w:rsidRDefault="00C0762C" w:rsidP="001F2E4E">
            <w:pPr>
              <w:rPr>
                <w:del w:id="1794" w:author="Jujia Li [2]" w:date="2023-07-27T08:17:00Z"/>
                <w:rFonts w:ascii="Calibri" w:eastAsia="Times New Roman" w:hAnsi="Calibri" w:cs="Calibri"/>
                <w:color w:val="000000"/>
              </w:rPr>
              <w:pPrChange w:id="1795" w:author="Jujia Li [2]" w:date="2023-07-27T22:52:00Z">
                <w:pPr>
                  <w:jc w:val="center"/>
                </w:pPr>
              </w:pPrChange>
            </w:pPr>
          </w:p>
        </w:tc>
        <w:tc>
          <w:tcPr>
            <w:tcW w:w="990" w:type="dxa"/>
            <w:tcBorders>
              <w:bottom w:val="single" w:sz="8" w:space="0" w:color="auto"/>
            </w:tcBorders>
            <w:noWrap/>
            <w:vAlign w:val="bottom"/>
          </w:tcPr>
          <w:p w14:paraId="3D470E4F" w14:textId="49618B5C" w:rsidR="00C0762C" w:rsidRPr="00C24FBE" w:rsidDel="00E758DE" w:rsidRDefault="00C0762C" w:rsidP="001F2E4E">
            <w:pPr>
              <w:rPr>
                <w:del w:id="1796" w:author="Jujia Li [2]" w:date="2023-07-27T08:17:00Z"/>
                <w:rFonts w:ascii="Calibri" w:eastAsia="Times New Roman" w:hAnsi="Calibri" w:cs="Calibri"/>
                <w:color w:val="000000"/>
              </w:rPr>
              <w:pPrChange w:id="1797" w:author="Jujia Li [2]" w:date="2023-07-27T22:52:00Z">
                <w:pPr>
                  <w:jc w:val="center"/>
                </w:pPr>
              </w:pPrChange>
            </w:pPr>
          </w:p>
        </w:tc>
      </w:tr>
      <w:tr w:rsidR="00C0762C" w:rsidRPr="00C24FBE" w:rsidDel="00E758DE" w14:paraId="77E62C1A" w14:textId="1B085976" w:rsidTr="008D4C39">
        <w:trPr>
          <w:trHeight w:val="300"/>
          <w:del w:id="1798" w:author="Jujia Li [2]" w:date="2023-07-27T08:17:00Z"/>
        </w:trPr>
        <w:tc>
          <w:tcPr>
            <w:tcW w:w="3420" w:type="dxa"/>
            <w:tcBorders>
              <w:top w:val="single" w:sz="8" w:space="0" w:color="auto"/>
            </w:tcBorders>
            <w:noWrap/>
            <w:hideMark/>
          </w:tcPr>
          <w:p w14:paraId="1EF5295A" w14:textId="26A9B74B" w:rsidR="00C0762C" w:rsidRPr="00C24FBE" w:rsidDel="00E758DE" w:rsidRDefault="00C0762C" w:rsidP="001F2E4E">
            <w:pPr>
              <w:cnfStyle w:val="001000100000" w:firstRow="0" w:lastRow="0" w:firstColumn="1" w:lastColumn="0" w:oddVBand="0" w:evenVBand="0" w:oddHBand="1" w:evenHBand="0" w:firstRowFirstColumn="0" w:firstRowLastColumn="0" w:lastRowFirstColumn="0" w:lastRowLastColumn="0"/>
              <w:rPr>
                <w:del w:id="1799" w:author="Jujia Li [2]" w:date="2023-07-27T08:17:00Z"/>
                <w:rFonts w:ascii="Calibri" w:eastAsia="Times New Roman" w:hAnsi="Calibri" w:cs="Calibri"/>
                <w:b/>
                <w:bCs/>
                <w:i w:val="0"/>
                <w:iCs w:val="0"/>
                <w:color w:val="000000"/>
                <w:sz w:val="24"/>
                <w:szCs w:val="24"/>
              </w:rPr>
              <w:pPrChange w:id="1800"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1801" w:author="Jujia Li [2]" w:date="2023-07-27T08:17:00Z">
              <w:r w:rsidRPr="00C24FBE" w:rsidDel="00E758DE">
                <w:rPr>
                  <w:rFonts w:ascii="Calibri" w:eastAsia="Times New Roman" w:hAnsi="Calibri" w:cs="Calibri"/>
                  <w:b/>
                  <w:bCs/>
                  <w:i w:val="0"/>
                  <w:iCs w:val="0"/>
                  <w:color w:val="000000"/>
                  <w:sz w:val="24"/>
                  <w:szCs w:val="24"/>
                </w:rPr>
                <w:delText>RMSE</w:delText>
              </w:r>
            </w:del>
          </w:p>
        </w:tc>
        <w:tc>
          <w:tcPr>
            <w:tcW w:w="1080" w:type="dxa"/>
            <w:tcBorders>
              <w:top w:val="single" w:sz="8" w:space="0" w:color="auto"/>
            </w:tcBorders>
            <w:noWrap/>
            <w:hideMark/>
          </w:tcPr>
          <w:p w14:paraId="3E403684" w14:textId="57E975FC"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02" w:author="Jujia Li [2]" w:date="2023-07-27T08:17:00Z"/>
                <w:rFonts w:ascii="Calibri" w:eastAsia="Times New Roman" w:hAnsi="Calibri" w:cs="Calibri"/>
                <w:color w:val="000000"/>
              </w:rPr>
              <w:pPrChange w:id="180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4078311B" w14:textId="3260382A"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04" w:author="Jujia Li [2]" w:date="2023-07-27T08:17:00Z"/>
                <w:rFonts w:ascii="Times New Roman" w:eastAsia="Times New Roman" w:hAnsi="Times New Roman" w:cs="Times New Roman"/>
                <w:sz w:val="20"/>
                <w:szCs w:val="20"/>
              </w:rPr>
              <w:pPrChange w:id="180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E00B9C4" w14:textId="30576126"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06" w:author="Jujia Li [2]" w:date="2023-07-27T08:17:00Z"/>
                <w:rFonts w:ascii="Times New Roman" w:eastAsia="Times New Roman" w:hAnsi="Times New Roman" w:cs="Times New Roman"/>
                <w:sz w:val="20"/>
                <w:szCs w:val="20"/>
              </w:rPr>
              <w:pPrChange w:id="180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CE36FB0" w14:textId="2336C9FF"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08" w:author="Jujia Li [2]" w:date="2023-07-27T08:17:00Z"/>
                <w:rFonts w:ascii="Times New Roman" w:eastAsia="Times New Roman" w:hAnsi="Times New Roman" w:cs="Times New Roman"/>
                <w:sz w:val="20"/>
                <w:szCs w:val="20"/>
              </w:rPr>
              <w:pPrChange w:id="180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8" w:space="0" w:color="auto"/>
            </w:tcBorders>
            <w:noWrap/>
            <w:hideMark/>
          </w:tcPr>
          <w:p w14:paraId="1C40AAD3" w14:textId="07EFF14A"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10" w:author="Jujia Li [2]" w:date="2023-07-27T08:17:00Z"/>
                <w:rFonts w:ascii="Times New Roman" w:eastAsia="Times New Roman" w:hAnsi="Times New Roman" w:cs="Times New Roman"/>
                <w:sz w:val="20"/>
                <w:szCs w:val="20"/>
              </w:rPr>
              <w:pPrChange w:id="18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C24FBE" w:rsidDel="00E758DE" w14:paraId="6DEAB051" w14:textId="3AC17459" w:rsidTr="008D4C39">
        <w:trPr>
          <w:trHeight w:val="300"/>
          <w:del w:id="1812" w:author="Jujia Li [2]" w:date="2023-07-27T08:17:00Z"/>
        </w:trPr>
        <w:tc>
          <w:tcPr>
            <w:tcW w:w="3420" w:type="dxa"/>
            <w:noWrap/>
          </w:tcPr>
          <w:p w14:paraId="5436DE46" w14:textId="0EC39614" w:rsidR="00C0762C" w:rsidRPr="008E07B1" w:rsidDel="00E758DE" w:rsidRDefault="00C0762C" w:rsidP="001F2E4E">
            <w:pPr>
              <w:cnfStyle w:val="001000000000" w:firstRow="0" w:lastRow="0" w:firstColumn="1" w:lastColumn="0" w:oddVBand="0" w:evenVBand="0" w:oddHBand="0" w:evenHBand="0" w:firstRowFirstColumn="0" w:firstRowLastColumn="0" w:lastRowFirstColumn="0" w:lastRowLastColumn="0"/>
              <w:rPr>
                <w:del w:id="1813" w:author="Jujia Li [2]" w:date="2023-07-27T08:17:00Z"/>
                <w:rFonts w:ascii="Calibri" w:eastAsia="Times New Roman" w:hAnsi="Calibri" w:cs="Calibri"/>
                <w:i w:val="0"/>
                <w:iCs w:val="0"/>
                <w:color w:val="000000"/>
                <w:sz w:val="24"/>
                <w:szCs w:val="24"/>
              </w:rPr>
              <w:pPrChange w:id="1814"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1815" w:author="Jujia Li [2]" w:date="2023-07-27T08:17:00Z">
              <w:r w:rsidRPr="008E07B1" w:rsidDel="00E758DE">
                <w:rPr>
                  <w:rFonts w:ascii="Calibri" w:eastAsia="Times New Roman" w:hAnsi="Calibri" w:cs="Calibri"/>
                  <w:i w:val="0"/>
                  <w:iCs w:val="0"/>
                  <w:color w:val="000000"/>
                  <w:sz w:val="24"/>
                  <w:szCs w:val="24"/>
                </w:rPr>
                <w:delText>Skewness on General Factor</w:delText>
              </w:r>
            </w:del>
          </w:p>
        </w:tc>
        <w:tc>
          <w:tcPr>
            <w:tcW w:w="1080" w:type="dxa"/>
            <w:noWrap/>
            <w:vAlign w:val="bottom"/>
          </w:tcPr>
          <w:p w14:paraId="57FA14F2" w14:textId="2BF3B68F" w:rsidR="00C0762C" w:rsidRPr="008E07B1" w:rsidDel="00E758DE" w:rsidRDefault="00C0762C" w:rsidP="001F2E4E">
            <w:pPr>
              <w:rPr>
                <w:del w:id="1816" w:author="Jujia Li [2]" w:date="2023-07-27T08:17:00Z"/>
                <w:rFonts w:ascii="Calibri" w:eastAsia="Times New Roman" w:hAnsi="Calibri" w:cs="Calibri"/>
                <w:b/>
                <w:bCs/>
                <w:color w:val="000000"/>
              </w:rPr>
              <w:pPrChange w:id="1817" w:author="Jujia Li [2]" w:date="2023-07-27T22:52:00Z">
                <w:pPr>
                  <w:jc w:val="center"/>
                </w:pPr>
              </w:pPrChange>
            </w:pPr>
            <w:del w:id="1818" w:author="Jujia Li [2]" w:date="2023-07-27T08:17:00Z">
              <w:r w:rsidRPr="008E07B1" w:rsidDel="00E758DE">
                <w:rPr>
                  <w:rFonts w:ascii="Calibri" w:hAnsi="Calibri" w:cs="Calibri"/>
                  <w:b/>
                  <w:bCs/>
                  <w:color w:val="000000"/>
                </w:rPr>
                <w:delText>.409</w:delText>
              </w:r>
            </w:del>
          </w:p>
        </w:tc>
        <w:tc>
          <w:tcPr>
            <w:tcW w:w="1080" w:type="dxa"/>
            <w:noWrap/>
            <w:vAlign w:val="bottom"/>
          </w:tcPr>
          <w:p w14:paraId="300268DF" w14:textId="444BB430" w:rsidR="00C0762C" w:rsidRPr="00C24FBE" w:rsidDel="00E758DE" w:rsidRDefault="00C0762C" w:rsidP="001F2E4E">
            <w:pPr>
              <w:rPr>
                <w:del w:id="1819" w:author="Jujia Li [2]" w:date="2023-07-27T08:17:00Z"/>
                <w:rFonts w:ascii="Calibri" w:eastAsia="Times New Roman" w:hAnsi="Calibri" w:cs="Calibri"/>
                <w:b/>
                <w:bCs/>
                <w:color w:val="000000"/>
              </w:rPr>
              <w:pPrChange w:id="1820" w:author="Jujia Li [2]" w:date="2023-07-27T22:52:00Z">
                <w:pPr>
                  <w:jc w:val="center"/>
                </w:pPr>
              </w:pPrChange>
            </w:pPr>
            <w:del w:id="1821" w:author="Jujia Li [2]" w:date="2023-07-27T08:17:00Z">
              <w:r w:rsidDel="00E758DE">
                <w:rPr>
                  <w:rFonts w:ascii="Calibri" w:hAnsi="Calibri" w:cs="Calibri"/>
                  <w:color w:val="000000"/>
                </w:rPr>
                <w:delText>.001</w:delText>
              </w:r>
            </w:del>
          </w:p>
        </w:tc>
        <w:tc>
          <w:tcPr>
            <w:tcW w:w="1080" w:type="dxa"/>
            <w:noWrap/>
            <w:vAlign w:val="bottom"/>
          </w:tcPr>
          <w:p w14:paraId="677E0E7F" w14:textId="37DD64EB" w:rsidR="00C0762C" w:rsidRPr="00C24FBE" w:rsidDel="00E758DE" w:rsidRDefault="00C0762C" w:rsidP="001F2E4E">
            <w:pPr>
              <w:rPr>
                <w:del w:id="1822" w:author="Jujia Li [2]" w:date="2023-07-27T08:17:00Z"/>
                <w:rFonts w:ascii="Calibri" w:eastAsia="Times New Roman" w:hAnsi="Calibri" w:cs="Calibri"/>
                <w:color w:val="000000"/>
              </w:rPr>
              <w:pPrChange w:id="1823" w:author="Jujia Li [2]" w:date="2023-07-27T22:52:00Z">
                <w:pPr>
                  <w:jc w:val="center"/>
                </w:pPr>
              </w:pPrChange>
            </w:pPr>
            <w:del w:id="1824" w:author="Jujia Li [2]" w:date="2023-07-27T08:17:00Z">
              <w:r w:rsidDel="00E758DE">
                <w:rPr>
                  <w:rFonts w:ascii="Calibri" w:hAnsi="Calibri" w:cs="Calibri"/>
                  <w:color w:val="000000"/>
                </w:rPr>
                <w:delText>.039</w:delText>
              </w:r>
            </w:del>
          </w:p>
        </w:tc>
        <w:tc>
          <w:tcPr>
            <w:tcW w:w="1080" w:type="dxa"/>
            <w:noWrap/>
            <w:vAlign w:val="bottom"/>
          </w:tcPr>
          <w:p w14:paraId="69FF1605" w14:textId="078AF362" w:rsidR="00C0762C" w:rsidRPr="008E07B1" w:rsidDel="00E758DE" w:rsidRDefault="00C0762C" w:rsidP="001F2E4E">
            <w:pPr>
              <w:rPr>
                <w:del w:id="1825" w:author="Jujia Li [2]" w:date="2023-07-27T08:17:00Z"/>
                <w:rFonts w:ascii="Calibri" w:eastAsia="Times New Roman" w:hAnsi="Calibri" w:cs="Calibri"/>
                <w:b/>
                <w:bCs/>
                <w:color w:val="000000"/>
              </w:rPr>
              <w:pPrChange w:id="1826" w:author="Jujia Li [2]" w:date="2023-07-27T22:52:00Z">
                <w:pPr>
                  <w:jc w:val="center"/>
                </w:pPr>
              </w:pPrChange>
            </w:pPr>
            <w:del w:id="1827" w:author="Jujia Li [2]" w:date="2023-07-27T08:17:00Z">
              <w:r w:rsidRPr="008E07B1" w:rsidDel="00E758DE">
                <w:rPr>
                  <w:rFonts w:ascii="Calibri" w:hAnsi="Calibri" w:cs="Calibri"/>
                  <w:b/>
                  <w:bCs/>
                  <w:color w:val="000000"/>
                </w:rPr>
                <w:delText>.255</w:delText>
              </w:r>
            </w:del>
          </w:p>
        </w:tc>
        <w:tc>
          <w:tcPr>
            <w:tcW w:w="990" w:type="dxa"/>
            <w:noWrap/>
            <w:vAlign w:val="bottom"/>
          </w:tcPr>
          <w:p w14:paraId="79FCAFA1" w14:textId="52379E51" w:rsidR="00C0762C" w:rsidRPr="00C24FBE" w:rsidDel="00E758DE" w:rsidRDefault="00C0762C" w:rsidP="001F2E4E">
            <w:pPr>
              <w:rPr>
                <w:del w:id="1828" w:author="Jujia Li [2]" w:date="2023-07-27T08:17:00Z"/>
                <w:rFonts w:ascii="Calibri" w:eastAsia="Times New Roman" w:hAnsi="Calibri" w:cs="Calibri"/>
                <w:color w:val="000000"/>
              </w:rPr>
              <w:pPrChange w:id="1829" w:author="Jujia Li [2]" w:date="2023-07-27T22:52:00Z">
                <w:pPr>
                  <w:jc w:val="center"/>
                </w:pPr>
              </w:pPrChange>
            </w:pPr>
            <w:del w:id="1830" w:author="Jujia Li [2]" w:date="2023-07-27T08:17:00Z">
              <w:r w:rsidDel="00E758DE">
                <w:rPr>
                  <w:rFonts w:ascii="Calibri" w:hAnsi="Calibri" w:cs="Calibri"/>
                  <w:color w:val="000000"/>
                </w:rPr>
                <w:delText>.007</w:delText>
              </w:r>
            </w:del>
          </w:p>
        </w:tc>
      </w:tr>
      <w:tr w:rsidR="00C0762C" w:rsidRPr="00C24FBE" w:rsidDel="00E758DE" w14:paraId="09F2E79B" w14:textId="37047779" w:rsidTr="008D4C39">
        <w:trPr>
          <w:trHeight w:val="300"/>
          <w:del w:id="1831" w:author="Jujia Li [2]" w:date="2023-07-27T08:17:00Z"/>
        </w:trPr>
        <w:tc>
          <w:tcPr>
            <w:tcW w:w="3420" w:type="dxa"/>
            <w:noWrap/>
          </w:tcPr>
          <w:p w14:paraId="5F7B04F1" w14:textId="58670056" w:rsidR="00C0762C" w:rsidRPr="008E07B1" w:rsidDel="00E758DE" w:rsidRDefault="00C0762C" w:rsidP="001F2E4E">
            <w:pPr>
              <w:cnfStyle w:val="001000100000" w:firstRow="0" w:lastRow="0" w:firstColumn="1" w:lastColumn="0" w:oddVBand="0" w:evenVBand="0" w:oddHBand="1" w:evenHBand="0" w:firstRowFirstColumn="0" w:firstRowLastColumn="0" w:lastRowFirstColumn="0" w:lastRowLastColumn="0"/>
              <w:rPr>
                <w:del w:id="1832" w:author="Jujia Li [2]" w:date="2023-07-27T08:17:00Z"/>
                <w:rFonts w:ascii="Calibri" w:eastAsia="Times New Roman" w:hAnsi="Calibri" w:cs="Calibri"/>
                <w:i w:val="0"/>
                <w:iCs w:val="0"/>
                <w:color w:val="000000"/>
                <w:sz w:val="24"/>
                <w:szCs w:val="24"/>
              </w:rPr>
              <w:pPrChange w:id="1833"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1834" w:author="Jujia Li [2]" w:date="2023-07-27T08:17:00Z">
              <w:r w:rsidRPr="008E07B1" w:rsidDel="00E758DE">
                <w:rPr>
                  <w:rFonts w:ascii="Calibri" w:eastAsia="Times New Roman" w:hAnsi="Calibri" w:cs="Calibri"/>
                  <w:i w:val="0"/>
                  <w:iCs w:val="0"/>
                  <w:color w:val="000000"/>
                  <w:sz w:val="24"/>
                  <w:szCs w:val="24"/>
                </w:rPr>
                <w:delText>Item Number per Factor</w:delText>
              </w:r>
            </w:del>
          </w:p>
        </w:tc>
        <w:tc>
          <w:tcPr>
            <w:tcW w:w="1080" w:type="dxa"/>
            <w:noWrap/>
            <w:vAlign w:val="bottom"/>
          </w:tcPr>
          <w:p w14:paraId="0D797296" w14:textId="38E68558" w:rsidR="00C0762C" w:rsidRPr="008E07B1"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35" w:author="Jujia Li [2]" w:date="2023-07-27T08:17:00Z"/>
                <w:rFonts w:ascii="Calibri" w:eastAsia="Times New Roman" w:hAnsi="Calibri" w:cs="Calibri"/>
                <w:b/>
                <w:bCs/>
                <w:color w:val="000000"/>
              </w:rPr>
              <w:pPrChange w:id="183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837" w:author="Jujia Li [2]" w:date="2023-07-27T08:17:00Z">
              <w:r w:rsidRPr="008E07B1" w:rsidDel="00E758DE">
                <w:rPr>
                  <w:rFonts w:ascii="Calibri" w:hAnsi="Calibri" w:cs="Calibri"/>
                  <w:b/>
                  <w:bCs/>
                  <w:color w:val="000000"/>
                </w:rPr>
                <w:delText>.080</w:delText>
              </w:r>
            </w:del>
          </w:p>
        </w:tc>
        <w:tc>
          <w:tcPr>
            <w:tcW w:w="1080" w:type="dxa"/>
            <w:noWrap/>
            <w:vAlign w:val="bottom"/>
          </w:tcPr>
          <w:p w14:paraId="072DA097" w14:textId="6A2C341A" w:rsidR="00C0762C" w:rsidRPr="008E07B1"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38" w:author="Jujia Li [2]" w:date="2023-07-27T08:17:00Z"/>
                <w:rFonts w:ascii="Calibri" w:eastAsia="Times New Roman" w:hAnsi="Calibri" w:cs="Calibri"/>
                <w:b/>
                <w:bCs/>
                <w:color w:val="FF0000"/>
              </w:rPr>
              <w:pPrChange w:id="18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840" w:author="Jujia Li [2]" w:date="2023-07-27T08:17:00Z">
              <w:r w:rsidRPr="008E07B1" w:rsidDel="00E758DE">
                <w:rPr>
                  <w:rFonts w:ascii="Calibri" w:hAnsi="Calibri" w:cs="Calibri"/>
                  <w:b/>
                  <w:bCs/>
                  <w:color w:val="000000"/>
                </w:rPr>
                <w:delText>.236</w:delText>
              </w:r>
            </w:del>
          </w:p>
        </w:tc>
        <w:tc>
          <w:tcPr>
            <w:tcW w:w="1080" w:type="dxa"/>
            <w:noWrap/>
            <w:vAlign w:val="bottom"/>
          </w:tcPr>
          <w:p w14:paraId="7C7667E4" w14:textId="3D3D3887" w:rsidR="00C0762C" w:rsidRPr="008E07B1"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41" w:author="Jujia Li [2]" w:date="2023-07-27T08:17:00Z"/>
                <w:rFonts w:ascii="Calibri" w:eastAsia="Times New Roman" w:hAnsi="Calibri" w:cs="Calibri"/>
                <w:b/>
                <w:bCs/>
                <w:color w:val="000000"/>
              </w:rPr>
              <w:pPrChange w:id="184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843" w:author="Jujia Li [2]" w:date="2023-07-27T08:17:00Z">
              <w:r w:rsidRPr="008E07B1" w:rsidDel="00E758DE">
                <w:rPr>
                  <w:rFonts w:ascii="Calibri" w:hAnsi="Calibri" w:cs="Calibri"/>
                  <w:b/>
                  <w:bCs/>
                  <w:color w:val="000000"/>
                </w:rPr>
                <w:delText>.112</w:delText>
              </w:r>
            </w:del>
          </w:p>
        </w:tc>
        <w:tc>
          <w:tcPr>
            <w:tcW w:w="1080" w:type="dxa"/>
            <w:noWrap/>
            <w:vAlign w:val="bottom"/>
          </w:tcPr>
          <w:p w14:paraId="657C8804" w14:textId="702C1968" w:rsidR="00C0762C" w:rsidRPr="00C24FB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44" w:author="Jujia Li [2]" w:date="2023-07-27T08:17:00Z"/>
                <w:rFonts w:ascii="Calibri" w:eastAsia="Times New Roman" w:hAnsi="Calibri" w:cs="Calibri"/>
                <w:b/>
                <w:bCs/>
                <w:color w:val="000000"/>
              </w:rPr>
              <w:pPrChange w:id="184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846" w:author="Jujia Li [2]" w:date="2023-07-27T08:17:00Z">
              <w:r w:rsidDel="00E758DE">
                <w:rPr>
                  <w:rFonts w:ascii="Calibri" w:hAnsi="Calibri" w:cs="Calibri"/>
                  <w:color w:val="000000"/>
                </w:rPr>
                <w:delText>.049</w:delText>
              </w:r>
            </w:del>
          </w:p>
        </w:tc>
        <w:tc>
          <w:tcPr>
            <w:tcW w:w="990" w:type="dxa"/>
            <w:noWrap/>
            <w:vAlign w:val="bottom"/>
          </w:tcPr>
          <w:p w14:paraId="757AFAC2" w14:textId="794068E1" w:rsidR="00C0762C" w:rsidRPr="008E07B1" w:rsidDel="00E758DE" w:rsidRDefault="00C0762C" w:rsidP="001F2E4E">
            <w:pPr>
              <w:cnfStyle w:val="000000100000" w:firstRow="0" w:lastRow="0" w:firstColumn="0" w:lastColumn="0" w:oddVBand="0" w:evenVBand="0" w:oddHBand="1" w:evenHBand="0" w:firstRowFirstColumn="0" w:firstRowLastColumn="0" w:lastRowFirstColumn="0" w:lastRowLastColumn="0"/>
              <w:rPr>
                <w:del w:id="1847" w:author="Jujia Li [2]" w:date="2023-07-27T08:17:00Z"/>
                <w:rFonts w:ascii="Calibri" w:eastAsia="Times New Roman" w:hAnsi="Calibri" w:cs="Calibri"/>
                <w:b/>
                <w:bCs/>
                <w:color w:val="FF0000"/>
              </w:rPr>
              <w:pPrChange w:id="184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849" w:author="Jujia Li [2]" w:date="2023-07-27T08:17:00Z">
              <w:r w:rsidRPr="008E07B1" w:rsidDel="00E758DE">
                <w:rPr>
                  <w:rFonts w:ascii="Calibri" w:hAnsi="Calibri" w:cs="Calibri"/>
                  <w:b/>
                  <w:bCs/>
                  <w:color w:val="000000"/>
                </w:rPr>
                <w:delText>.103</w:delText>
              </w:r>
            </w:del>
          </w:p>
        </w:tc>
      </w:tr>
      <w:tr w:rsidR="00C0762C" w:rsidRPr="00C24FBE" w:rsidDel="00E758DE" w14:paraId="39FB79FD" w14:textId="53644F9A" w:rsidTr="008D4C39">
        <w:trPr>
          <w:trHeight w:val="300"/>
          <w:del w:id="1850" w:author="Jujia Li [2]" w:date="2023-07-27T08:17:00Z"/>
        </w:trPr>
        <w:tc>
          <w:tcPr>
            <w:tcW w:w="3420" w:type="dxa"/>
            <w:tcBorders>
              <w:bottom w:val="single" w:sz="12" w:space="0" w:color="auto"/>
            </w:tcBorders>
            <w:noWrap/>
          </w:tcPr>
          <w:p w14:paraId="46ABD3FD" w14:textId="5791F031" w:rsidR="00C0762C" w:rsidRPr="008E07B1" w:rsidDel="00E758DE" w:rsidRDefault="00C0762C" w:rsidP="001F2E4E">
            <w:pPr>
              <w:cnfStyle w:val="001000000000" w:firstRow="0" w:lastRow="0" w:firstColumn="1" w:lastColumn="0" w:oddVBand="0" w:evenVBand="0" w:oddHBand="0" w:evenHBand="0" w:firstRowFirstColumn="0" w:firstRowLastColumn="0" w:lastRowFirstColumn="0" w:lastRowLastColumn="0"/>
              <w:rPr>
                <w:del w:id="1851" w:author="Jujia Li [2]" w:date="2023-07-27T08:17:00Z"/>
                <w:rFonts w:ascii="Calibri" w:eastAsia="Times New Roman" w:hAnsi="Calibri" w:cs="Calibri"/>
                <w:i w:val="0"/>
                <w:iCs w:val="0"/>
                <w:color w:val="000000"/>
                <w:sz w:val="24"/>
                <w:szCs w:val="24"/>
              </w:rPr>
              <w:pPrChange w:id="1852"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1853" w:author="Jujia Li [2]" w:date="2023-07-27T08:17:00Z">
              <w:r w:rsidRPr="008E07B1" w:rsidDel="00E758DE">
                <w:rPr>
                  <w:rFonts w:ascii="Calibri" w:eastAsia="Times New Roman" w:hAnsi="Calibri" w:cs="Calibri"/>
                  <w:i w:val="0"/>
                  <w:iCs w:val="0"/>
                  <w:color w:val="000000"/>
                  <w:sz w:val="24"/>
                  <w:szCs w:val="24"/>
                </w:rPr>
                <w:delText>Sample Size</w:delText>
              </w:r>
            </w:del>
          </w:p>
        </w:tc>
        <w:tc>
          <w:tcPr>
            <w:tcW w:w="1080" w:type="dxa"/>
            <w:tcBorders>
              <w:bottom w:val="single" w:sz="12" w:space="0" w:color="auto"/>
            </w:tcBorders>
            <w:noWrap/>
            <w:vAlign w:val="bottom"/>
          </w:tcPr>
          <w:p w14:paraId="48F070F8" w14:textId="02B4492A" w:rsidR="00C0762C" w:rsidRPr="008E07B1" w:rsidDel="00E758DE" w:rsidRDefault="00C0762C" w:rsidP="001F2E4E">
            <w:pPr>
              <w:rPr>
                <w:del w:id="1854" w:author="Jujia Li [2]" w:date="2023-07-27T08:17:00Z"/>
                <w:rFonts w:ascii="Calibri" w:eastAsia="Times New Roman" w:hAnsi="Calibri" w:cs="Calibri"/>
                <w:b/>
                <w:bCs/>
                <w:color w:val="FF0000"/>
              </w:rPr>
              <w:pPrChange w:id="1855" w:author="Jujia Li [2]" w:date="2023-07-27T22:52:00Z">
                <w:pPr>
                  <w:jc w:val="center"/>
                </w:pPr>
              </w:pPrChange>
            </w:pPr>
            <w:del w:id="1856" w:author="Jujia Li [2]" w:date="2023-07-27T08:17:00Z">
              <w:r w:rsidRPr="008E07B1" w:rsidDel="00E758DE">
                <w:rPr>
                  <w:rFonts w:ascii="Calibri" w:hAnsi="Calibri" w:cs="Calibri"/>
                  <w:b/>
                  <w:bCs/>
                  <w:color w:val="000000"/>
                </w:rPr>
                <w:delText>.084</w:delText>
              </w:r>
            </w:del>
          </w:p>
        </w:tc>
        <w:tc>
          <w:tcPr>
            <w:tcW w:w="1080" w:type="dxa"/>
            <w:tcBorders>
              <w:bottom w:val="single" w:sz="12" w:space="0" w:color="auto"/>
            </w:tcBorders>
            <w:noWrap/>
            <w:vAlign w:val="bottom"/>
          </w:tcPr>
          <w:p w14:paraId="4B2AAEB0" w14:textId="74100B24" w:rsidR="00C0762C" w:rsidRPr="008E07B1" w:rsidDel="00E758DE" w:rsidRDefault="00C0762C" w:rsidP="001F2E4E">
            <w:pPr>
              <w:rPr>
                <w:del w:id="1857" w:author="Jujia Li [2]" w:date="2023-07-27T08:17:00Z"/>
                <w:rFonts w:ascii="Calibri" w:eastAsia="Times New Roman" w:hAnsi="Calibri" w:cs="Calibri"/>
                <w:b/>
                <w:bCs/>
                <w:color w:val="000000"/>
              </w:rPr>
              <w:pPrChange w:id="1858" w:author="Jujia Li [2]" w:date="2023-07-27T22:52:00Z">
                <w:pPr>
                  <w:jc w:val="center"/>
                </w:pPr>
              </w:pPrChange>
            </w:pPr>
            <w:del w:id="1859" w:author="Jujia Li [2]" w:date="2023-07-27T08:17:00Z">
              <w:r w:rsidRPr="008E07B1" w:rsidDel="00E758DE">
                <w:rPr>
                  <w:rFonts w:ascii="Calibri" w:hAnsi="Calibri" w:cs="Calibri"/>
                  <w:b/>
                  <w:bCs/>
                  <w:color w:val="000000"/>
                </w:rPr>
                <w:delText>.234</w:delText>
              </w:r>
            </w:del>
          </w:p>
        </w:tc>
        <w:tc>
          <w:tcPr>
            <w:tcW w:w="1080" w:type="dxa"/>
            <w:tcBorders>
              <w:bottom w:val="single" w:sz="12" w:space="0" w:color="auto"/>
            </w:tcBorders>
            <w:noWrap/>
            <w:vAlign w:val="bottom"/>
          </w:tcPr>
          <w:p w14:paraId="3F7C728D" w14:textId="562BF5FA" w:rsidR="00C0762C" w:rsidRPr="008E07B1" w:rsidDel="00E758DE" w:rsidRDefault="00C0762C" w:rsidP="001F2E4E">
            <w:pPr>
              <w:rPr>
                <w:del w:id="1860" w:author="Jujia Li [2]" w:date="2023-07-27T08:17:00Z"/>
                <w:rFonts w:ascii="Calibri" w:eastAsia="Times New Roman" w:hAnsi="Calibri" w:cs="Calibri"/>
                <w:b/>
                <w:bCs/>
                <w:color w:val="000000"/>
              </w:rPr>
              <w:pPrChange w:id="1861" w:author="Jujia Li [2]" w:date="2023-07-27T22:52:00Z">
                <w:pPr>
                  <w:jc w:val="center"/>
                </w:pPr>
              </w:pPrChange>
            </w:pPr>
            <w:del w:id="1862" w:author="Jujia Li [2]" w:date="2023-07-27T08:17:00Z">
              <w:r w:rsidRPr="008E07B1" w:rsidDel="00E758DE">
                <w:rPr>
                  <w:rFonts w:ascii="Calibri" w:hAnsi="Calibri" w:cs="Calibri"/>
                  <w:b/>
                  <w:bCs/>
                  <w:color w:val="000000"/>
                </w:rPr>
                <w:delText>.256</w:delText>
              </w:r>
            </w:del>
          </w:p>
        </w:tc>
        <w:tc>
          <w:tcPr>
            <w:tcW w:w="1080" w:type="dxa"/>
            <w:tcBorders>
              <w:bottom w:val="single" w:sz="12" w:space="0" w:color="auto"/>
            </w:tcBorders>
            <w:noWrap/>
            <w:vAlign w:val="bottom"/>
          </w:tcPr>
          <w:p w14:paraId="2443522F" w14:textId="5F970530" w:rsidR="00C0762C" w:rsidRPr="008E07B1" w:rsidDel="00E758DE" w:rsidRDefault="00C0762C" w:rsidP="001F2E4E">
            <w:pPr>
              <w:rPr>
                <w:del w:id="1863" w:author="Jujia Li [2]" w:date="2023-07-27T08:17:00Z"/>
                <w:rFonts w:ascii="Calibri" w:eastAsia="Times New Roman" w:hAnsi="Calibri" w:cs="Calibri"/>
                <w:b/>
                <w:bCs/>
                <w:color w:val="000000"/>
              </w:rPr>
              <w:pPrChange w:id="1864" w:author="Jujia Li [2]" w:date="2023-07-27T22:52:00Z">
                <w:pPr>
                  <w:jc w:val="center"/>
                </w:pPr>
              </w:pPrChange>
            </w:pPr>
            <w:del w:id="1865" w:author="Jujia Li [2]" w:date="2023-07-27T08:17:00Z">
              <w:r w:rsidRPr="008E07B1" w:rsidDel="00E758DE">
                <w:rPr>
                  <w:rFonts w:ascii="Calibri" w:hAnsi="Calibri" w:cs="Calibri"/>
                  <w:b/>
                  <w:bCs/>
                  <w:color w:val="000000"/>
                </w:rPr>
                <w:delText>.264</w:delText>
              </w:r>
            </w:del>
          </w:p>
        </w:tc>
        <w:tc>
          <w:tcPr>
            <w:tcW w:w="990" w:type="dxa"/>
            <w:tcBorders>
              <w:bottom w:val="single" w:sz="12" w:space="0" w:color="auto"/>
            </w:tcBorders>
            <w:noWrap/>
            <w:vAlign w:val="bottom"/>
          </w:tcPr>
          <w:p w14:paraId="45B48913" w14:textId="36617222" w:rsidR="00C0762C" w:rsidRPr="008E07B1" w:rsidDel="00E758DE" w:rsidRDefault="00C0762C" w:rsidP="001F2E4E">
            <w:pPr>
              <w:rPr>
                <w:del w:id="1866" w:author="Jujia Li [2]" w:date="2023-07-27T08:17:00Z"/>
                <w:rFonts w:ascii="Calibri" w:eastAsia="Times New Roman" w:hAnsi="Calibri" w:cs="Calibri"/>
                <w:b/>
                <w:bCs/>
                <w:color w:val="000000"/>
              </w:rPr>
              <w:pPrChange w:id="1867" w:author="Jujia Li [2]" w:date="2023-07-27T22:52:00Z">
                <w:pPr>
                  <w:jc w:val="center"/>
                </w:pPr>
              </w:pPrChange>
            </w:pPr>
            <w:del w:id="1868" w:author="Jujia Li [2]" w:date="2023-07-27T08:17:00Z">
              <w:r w:rsidRPr="008E07B1" w:rsidDel="00E758DE">
                <w:rPr>
                  <w:rFonts w:ascii="Calibri" w:hAnsi="Calibri" w:cs="Calibri"/>
                  <w:b/>
                  <w:bCs/>
                  <w:color w:val="000000"/>
                </w:rPr>
                <w:delText>.261</w:delText>
              </w:r>
            </w:del>
          </w:p>
        </w:tc>
      </w:tr>
    </w:tbl>
    <w:p w14:paraId="537230F8" w14:textId="4A4EAB33" w:rsidR="00C0762C" w:rsidDel="00E758DE" w:rsidRDefault="00C0762C" w:rsidP="001F2E4E">
      <w:pPr>
        <w:rPr>
          <w:del w:id="1869" w:author="Jujia Li [2]" w:date="2023-07-27T08:17:00Z"/>
          <w:rFonts w:cstheme="minorHAnsi"/>
        </w:rPr>
        <w:pPrChange w:id="1870" w:author="Jujia Li [2]" w:date="2023-07-27T22:52:00Z">
          <w:pPr>
            <w:spacing w:after="0" w:line="480" w:lineRule="auto"/>
          </w:pPr>
        </w:pPrChange>
      </w:pPr>
    </w:p>
    <w:p w14:paraId="16094D85" w14:textId="470A9EB7" w:rsidR="009829FE" w:rsidDel="00E758DE" w:rsidRDefault="009829FE" w:rsidP="001F2E4E">
      <w:pPr>
        <w:rPr>
          <w:del w:id="1871" w:author="Jujia Li [2]" w:date="2023-07-27T08:17:00Z"/>
          <w:rFonts w:cstheme="minorHAnsi"/>
        </w:rPr>
        <w:pPrChange w:id="1872" w:author="Jujia Li [2]" w:date="2023-07-27T22:52:00Z">
          <w:pPr>
            <w:spacing w:after="0" w:line="480" w:lineRule="auto"/>
          </w:pPr>
        </w:pPrChange>
      </w:pPr>
    </w:p>
    <w:p w14:paraId="5BC12DFC" w14:textId="0592D61D" w:rsidR="009829FE" w:rsidDel="00E758DE" w:rsidRDefault="009829FE" w:rsidP="001F2E4E">
      <w:pPr>
        <w:rPr>
          <w:del w:id="1873" w:author="Jujia Li [2]" w:date="2023-07-27T08:17:00Z"/>
        </w:rPr>
        <w:pPrChange w:id="1874" w:author="Jujia Li [2]" w:date="2023-07-27T22:52:00Z">
          <w:pPr/>
        </w:pPrChange>
      </w:pPr>
      <w:del w:id="1875" w:author="Jujia Li [2]" w:date="2023-07-27T08:17:00Z">
        <w:r w:rsidDel="00E758DE">
          <w:rPr>
            <w:noProof/>
          </w:rPr>
          <w:drawing>
            <wp:inline distT="0" distB="0" distL="0" distR="0" wp14:anchorId="3EF95FE0" wp14:editId="7FDFDFAD">
              <wp:extent cx="2926080" cy="2716166"/>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Del="00E758DE">
          <w:rPr>
            <w:noProof/>
          </w:rPr>
          <w:drawing>
            <wp:inline distT="0" distB="0" distL="0" distR="0" wp14:anchorId="4A94DEBE" wp14:editId="4C31F245">
              <wp:extent cx="2926080" cy="2716166"/>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D0E0C44" w14:textId="0EAB11BE" w:rsidR="009829FE" w:rsidDel="00E758DE" w:rsidRDefault="009829FE" w:rsidP="001F2E4E">
      <w:pPr>
        <w:rPr>
          <w:del w:id="1876" w:author="Jujia Li [2]" w:date="2023-07-27T08:17:00Z"/>
        </w:rPr>
        <w:pPrChange w:id="1877" w:author="Jujia Li [2]" w:date="2023-07-27T22:52:00Z">
          <w:pPr/>
        </w:pPrChange>
      </w:pPr>
      <w:del w:id="1878" w:author="Jujia Li [2]" w:date="2023-07-27T08:17:00Z">
        <w:r w:rsidDel="00E758DE">
          <w:delText>Figure 1. B</w:delText>
        </w:r>
        <w:r w:rsidRPr="00E7294C" w:rsidDel="00E758DE">
          <w:delText xml:space="preserve">ias of </w:delText>
        </w:r>
        <w:r w:rsidDel="00E758DE">
          <w:delText>parameter</w:delText>
        </w:r>
        <w:r w:rsidRPr="00E7294C" w:rsidDel="00E758DE">
          <w:delText xml:space="preserve"> "a" on the general factor</w:delText>
        </w:r>
        <w:r w:rsidDel="00E758DE">
          <w:delText xml:space="preserve"> </w:delText>
        </w:r>
        <w:r w:rsidRPr="00E7294C" w:rsidDel="00E758DE">
          <w:delText>(aG)</w:delText>
        </w:r>
        <w:r w:rsidDel="00E758DE">
          <w:delText xml:space="preserve"> and the specific factor </w:delText>
        </w:r>
        <w:r w:rsidRPr="00E7294C" w:rsidDel="00E758DE">
          <w:delText>(a</w:delText>
        </w:r>
        <w:r w:rsidDel="00E758DE">
          <w:delText>S</w:delText>
        </w:r>
        <w:r w:rsidRPr="00E7294C" w:rsidDel="00E758DE">
          <w:delText>)</w:delText>
        </w:r>
      </w:del>
    </w:p>
    <w:p w14:paraId="6F95E6F0" w14:textId="53D46929" w:rsidR="009829FE" w:rsidDel="00E758DE" w:rsidRDefault="009829FE" w:rsidP="001F2E4E">
      <w:pPr>
        <w:rPr>
          <w:del w:id="1879" w:author="Jujia Li [2]" w:date="2023-07-27T08:17:00Z"/>
          <w:rFonts w:cstheme="minorHAnsi"/>
        </w:rPr>
        <w:pPrChange w:id="1880" w:author="Jujia Li [2]" w:date="2023-07-27T22:52:00Z">
          <w:pPr>
            <w:spacing w:after="0" w:line="480" w:lineRule="auto"/>
          </w:pPr>
        </w:pPrChange>
      </w:pPr>
    </w:p>
    <w:p w14:paraId="1109413C" w14:textId="5FB8A607" w:rsidR="009829FE" w:rsidDel="00E758DE" w:rsidRDefault="009829FE" w:rsidP="001F2E4E">
      <w:pPr>
        <w:rPr>
          <w:del w:id="1881" w:author="Jujia Li [2]" w:date="2023-07-27T08:17:00Z"/>
        </w:rPr>
        <w:pPrChange w:id="1882" w:author="Jujia Li [2]" w:date="2023-07-27T22:52:00Z">
          <w:pPr>
            <w:jc w:val="center"/>
          </w:pPr>
        </w:pPrChange>
      </w:pPr>
      <w:del w:id="1883" w:author="Jujia Li [2]" w:date="2023-07-27T08:17:00Z">
        <w:r w:rsidDel="00E758DE">
          <w:rPr>
            <w:noProof/>
          </w:rPr>
          <w:drawing>
            <wp:inline distT="0" distB="0" distL="0" distR="0" wp14:anchorId="61BB7FDB" wp14:editId="7124D058">
              <wp:extent cx="2926080" cy="2716166"/>
              <wp:effectExtent l="0" t="0" r="7620" b="8255"/>
              <wp:docPr id="27" name="Picture 2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diagram, screensho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2B1863DB" w14:textId="261BE650" w:rsidR="009829FE" w:rsidDel="00E758DE" w:rsidRDefault="009829FE" w:rsidP="001F2E4E">
      <w:pPr>
        <w:rPr>
          <w:del w:id="1884" w:author="Jujia Li [2]" w:date="2023-07-27T08:17:00Z"/>
        </w:rPr>
        <w:pPrChange w:id="1885" w:author="Jujia Li [2]" w:date="2023-07-27T22:52:00Z">
          <w:pPr/>
        </w:pPrChange>
      </w:pPr>
      <w:del w:id="1886" w:author="Jujia Li [2]" w:date="2023-07-27T08:17:00Z">
        <w:r w:rsidDel="00E758DE">
          <w:delText xml:space="preserve">Figure 2. </w:delText>
        </w:r>
        <w:r w:rsidRPr="00CB443A" w:rsidDel="00E758DE">
          <w:delText>Bias of parameter c1, c2 and c3</w:delText>
        </w:r>
        <w:r w:rsidDel="00E758DE">
          <w:delText>.</w:delText>
        </w:r>
      </w:del>
    </w:p>
    <w:p w14:paraId="7FDC5AB7" w14:textId="175F48BB" w:rsidR="009829FE" w:rsidDel="00E758DE" w:rsidRDefault="009829FE" w:rsidP="001F2E4E">
      <w:pPr>
        <w:rPr>
          <w:del w:id="1887" w:author="Jujia Li [2]" w:date="2023-07-27T08:17:00Z"/>
        </w:rPr>
        <w:pPrChange w:id="1888" w:author="Jujia Li [2]" w:date="2023-07-27T22:52:00Z">
          <w:pPr/>
        </w:pPrChange>
      </w:pPr>
    </w:p>
    <w:p w14:paraId="31E7742F" w14:textId="53FA1D56" w:rsidR="009829FE" w:rsidDel="00E758DE" w:rsidRDefault="009829FE" w:rsidP="001F2E4E">
      <w:pPr>
        <w:rPr>
          <w:del w:id="1889" w:author="Jujia Li [2]" w:date="2023-07-27T08:17:00Z"/>
        </w:rPr>
        <w:pPrChange w:id="1890" w:author="Jujia Li [2]" w:date="2023-07-27T22:52:00Z">
          <w:pPr/>
        </w:pPrChange>
      </w:pPr>
      <w:del w:id="1891" w:author="Jujia Li [2]" w:date="2023-07-27T08:17:00Z">
        <w:r w:rsidDel="00E758DE">
          <w:rPr>
            <w:noProof/>
          </w:rPr>
          <w:drawing>
            <wp:inline distT="0" distB="0" distL="0" distR="0" wp14:anchorId="7F86175A" wp14:editId="563AC550">
              <wp:extent cx="2926080" cy="2716166"/>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Del="00E758DE">
          <w:rPr>
            <w:noProof/>
          </w:rPr>
          <w:drawing>
            <wp:inline distT="0" distB="0" distL="0" distR="0" wp14:anchorId="27B08460" wp14:editId="39D32972">
              <wp:extent cx="2926080" cy="2716166"/>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7610193" w14:textId="111C29B6" w:rsidR="009829FE" w:rsidDel="00E758DE" w:rsidRDefault="009829FE" w:rsidP="001F2E4E">
      <w:pPr>
        <w:rPr>
          <w:del w:id="1892" w:author="Jujia Li [2]" w:date="2023-07-27T08:17:00Z"/>
        </w:rPr>
        <w:pPrChange w:id="1893" w:author="Jujia Li [2]" w:date="2023-07-27T22:52:00Z">
          <w:pPr/>
        </w:pPrChange>
      </w:pPr>
      <w:del w:id="1894" w:author="Jujia Li [2]" w:date="2023-07-27T08:17:00Z">
        <w:r w:rsidDel="00E758DE">
          <w:delText>Figure 3. RMSE of parameter</w:delText>
        </w:r>
        <w:r w:rsidRPr="00E7294C" w:rsidDel="00E758DE">
          <w:delText xml:space="preserve"> "a" on the general factor</w:delText>
        </w:r>
        <w:r w:rsidDel="00E758DE">
          <w:delText xml:space="preserve"> </w:delText>
        </w:r>
        <w:r w:rsidRPr="00E7294C" w:rsidDel="00E758DE">
          <w:delText>(aG)</w:delText>
        </w:r>
        <w:r w:rsidDel="00E758DE">
          <w:delText xml:space="preserve"> and the specific factor </w:delText>
        </w:r>
        <w:r w:rsidRPr="00E7294C" w:rsidDel="00E758DE">
          <w:delText>(a</w:delText>
        </w:r>
        <w:r w:rsidDel="00E758DE">
          <w:delText>S</w:delText>
        </w:r>
        <w:r w:rsidRPr="00E7294C" w:rsidDel="00E758DE">
          <w:delText>)</w:delText>
        </w:r>
        <w:r w:rsidDel="00E758DE">
          <w:delText>.</w:delText>
        </w:r>
      </w:del>
    </w:p>
    <w:p w14:paraId="419CF6E1" w14:textId="4F5693FD" w:rsidR="009829FE" w:rsidDel="00E758DE" w:rsidRDefault="009829FE" w:rsidP="001F2E4E">
      <w:pPr>
        <w:rPr>
          <w:del w:id="1895" w:author="Jujia Li [2]" w:date="2023-07-27T08:17:00Z"/>
        </w:rPr>
        <w:pPrChange w:id="1896" w:author="Jujia Li [2]" w:date="2023-07-27T22:52:00Z">
          <w:pPr>
            <w:jc w:val="center"/>
          </w:pPr>
        </w:pPrChange>
      </w:pPr>
      <w:del w:id="1897" w:author="Jujia Li [2]" w:date="2023-07-27T08:17:00Z">
        <w:r w:rsidDel="00E758DE">
          <w:rPr>
            <w:noProof/>
          </w:rPr>
          <w:drawing>
            <wp:inline distT="0" distB="0" distL="0" distR="0" wp14:anchorId="516F54F7" wp14:editId="371B7B45">
              <wp:extent cx="2926080" cy="2716166"/>
              <wp:effectExtent l="0" t="0" r="762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3DB7DB92" w14:textId="1BC28D51" w:rsidR="009829FE" w:rsidDel="00E758DE" w:rsidRDefault="009829FE" w:rsidP="001F2E4E">
      <w:pPr>
        <w:rPr>
          <w:del w:id="1898" w:author="Jujia Li [2]" w:date="2023-07-27T08:17:00Z"/>
        </w:rPr>
        <w:pPrChange w:id="1899" w:author="Jujia Li [2]" w:date="2023-07-27T22:52:00Z">
          <w:pPr>
            <w:jc w:val="center"/>
          </w:pPr>
        </w:pPrChange>
      </w:pPr>
      <w:del w:id="1900" w:author="Jujia Li [2]" w:date="2023-07-27T08:17:00Z">
        <w:r w:rsidDel="00E758DE">
          <w:delText>Figure 4. RMSE</w:delText>
        </w:r>
        <w:r w:rsidRPr="00CB443A" w:rsidDel="00E758DE">
          <w:delText xml:space="preserve"> of parameter c1, c2 and c3</w:delText>
        </w:r>
        <w:r w:rsidDel="00E758DE">
          <w:delText>.</w:delText>
        </w:r>
      </w:del>
    </w:p>
    <w:p w14:paraId="0D00AD52" w14:textId="11B41839" w:rsidR="00C73066" w:rsidDel="00E758DE" w:rsidRDefault="00C73066" w:rsidP="001F2E4E">
      <w:pPr>
        <w:rPr>
          <w:del w:id="1901" w:author="Jujia Li [2]" w:date="2023-07-27T08:17:00Z"/>
          <w:rFonts w:cstheme="minorHAnsi"/>
        </w:rPr>
        <w:pPrChange w:id="1902" w:author="Jujia Li [2]" w:date="2023-07-27T22:52:00Z">
          <w:pPr>
            <w:spacing w:after="0" w:line="480" w:lineRule="auto"/>
          </w:pPr>
        </w:pPrChange>
      </w:pPr>
    </w:p>
    <w:p w14:paraId="7491AAE0" w14:textId="3899C99F" w:rsidR="00C0762C" w:rsidDel="00E758DE" w:rsidRDefault="00C0762C" w:rsidP="001F2E4E">
      <w:pPr>
        <w:rPr>
          <w:del w:id="1903" w:author="Jujia Li [2]" w:date="2023-07-27T08:17:00Z"/>
          <w:rFonts w:cstheme="minorHAnsi"/>
        </w:rPr>
        <w:pPrChange w:id="1904" w:author="Jujia Li [2]" w:date="2023-07-27T22:52:00Z">
          <w:pPr>
            <w:spacing w:after="0" w:line="480" w:lineRule="auto"/>
          </w:pPr>
        </w:pPrChange>
      </w:pPr>
      <w:del w:id="1905" w:author="Jujia Li [2]" w:date="2023-07-27T08:17:00Z">
        <w:r w:rsidDel="00E758DE">
          <w:rPr>
            <w:rFonts w:cstheme="minorHAnsi"/>
          </w:rPr>
          <w:delText>Table 2. Effect sizes (&gt;.05) of main effects and interactions for the bias of bias, RMSE and Correlation of estimation on personal parameters.</w:delText>
        </w:r>
      </w:del>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C0762C" w:rsidDel="00E758DE" w14:paraId="73FD07D7" w14:textId="4FCCD99A" w:rsidTr="008D4C39">
        <w:trPr>
          <w:del w:id="1906" w:author="Jujia Li [2]" w:date="2023-07-27T08:17:00Z"/>
        </w:trPr>
        <w:tc>
          <w:tcPr>
            <w:tcW w:w="3420" w:type="dxa"/>
            <w:tcBorders>
              <w:top w:val="single" w:sz="12" w:space="0" w:color="auto"/>
              <w:bottom w:val="single" w:sz="12" w:space="0" w:color="auto"/>
            </w:tcBorders>
          </w:tcPr>
          <w:p w14:paraId="056957B6" w14:textId="7ED89D3E" w:rsidR="00C0762C" w:rsidDel="00E758DE" w:rsidRDefault="00C0762C" w:rsidP="001F2E4E">
            <w:pPr>
              <w:cnfStyle w:val="101000000100" w:firstRow="1" w:lastRow="0" w:firstColumn="1" w:lastColumn="0" w:oddVBand="0" w:evenVBand="0" w:oddHBand="0" w:evenHBand="0" w:firstRowFirstColumn="1" w:firstRowLastColumn="0" w:lastRowFirstColumn="0" w:lastRowLastColumn="0"/>
              <w:rPr>
                <w:del w:id="1907" w:author="Jujia Li [2]" w:date="2023-07-27T08:17:00Z"/>
                <w:b/>
                <w:bCs/>
              </w:rPr>
              <w:pPrChange w:id="1908" w:author="Jujia Li [2]" w:date="2023-07-27T22:52:00Z">
                <w:pPr>
                  <w:jc w:val="center"/>
                  <w:cnfStyle w:val="101000000100" w:firstRow="1" w:lastRow="0" w:firstColumn="1" w:lastColumn="0" w:oddVBand="0" w:evenVBand="0" w:oddHBand="0" w:evenHBand="0" w:firstRowFirstColumn="1" w:firstRowLastColumn="0" w:lastRowFirstColumn="0" w:lastRowLastColumn="0"/>
                </w:pPr>
              </w:pPrChange>
            </w:pPr>
          </w:p>
        </w:tc>
        <w:tc>
          <w:tcPr>
            <w:tcW w:w="1710" w:type="dxa"/>
            <w:gridSpan w:val="2"/>
            <w:tcBorders>
              <w:top w:val="single" w:sz="12" w:space="0" w:color="auto"/>
              <w:bottom w:val="single" w:sz="12" w:space="0" w:color="auto"/>
            </w:tcBorders>
          </w:tcPr>
          <w:p w14:paraId="3556968B" w14:textId="68569706" w:rsidR="00C0762C" w:rsidDel="00E758DE" w:rsidRDefault="00C0762C" w:rsidP="001F2E4E">
            <w:pPr>
              <w:cnfStyle w:val="100000000000" w:firstRow="1" w:lastRow="0" w:firstColumn="0" w:lastColumn="0" w:oddVBand="0" w:evenVBand="0" w:oddHBand="0" w:evenHBand="0" w:firstRowFirstColumn="0" w:firstRowLastColumn="0" w:lastRowFirstColumn="0" w:lastRowLastColumn="0"/>
              <w:rPr>
                <w:del w:id="1909" w:author="Jujia Li [2]" w:date="2023-07-27T08:17:00Z"/>
                <w:b/>
                <w:bCs/>
              </w:rPr>
              <w:pPrChange w:id="1910"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1911" w:author="Jujia Li [2]" w:date="2023-07-27T08:17:00Z">
              <w:r w:rsidDel="00E758DE">
                <w:rPr>
                  <w:b/>
                  <w:bCs/>
                </w:rPr>
                <w:delText>Bias</w:delText>
              </w:r>
            </w:del>
          </w:p>
        </w:tc>
        <w:tc>
          <w:tcPr>
            <w:tcW w:w="1800" w:type="dxa"/>
            <w:gridSpan w:val="2"/>
            <w:tcBorders>
              <w:top w:val="single" w:sz="12" w:space="0" w:color="auto"/>
              <w:bottom w:val="single" w:sz="12" w:space="0" w:color="auto"/>
            </w:tcBorders>
          </w:tcPr>
          <w:p w14:paraId="55DA1987" w14:textId="7C90BA26" w:rsidR="00C0762C" w:rsidDel="00E758DE" w:rsidRDefault="00C0762C" w:rsidP="001F2E4E">
            <w:pPr>
              <w:cnfStyle w:val="100000000000" w:firstRow="1" w:lastRow="0" w:firstColumn="0" w:lastColumn="0" w:oddVBand="0" w:evenVBand="0" w:oddHBand="0" w:evenHBand="0" w:firstRowFirstColumn="0" w:firstRowLastColumn="0" w:lastRowFirstColumn="0" w:lastRowLastColumn="0"/>
              <w:rPr>
                <w:del w:id="1912" w:author="Jujia Li [2]" w:date="2023-07-27T08:17:00Z"/>
                <w:b/>
                <w:bCs/>
              </w:rPr>
              <w:pPrChange w:id="1913"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1914" w:author="Jujia Li [2]" w:date="2023-07-27T08:17:00Z">
              <w:r w:rsidDel="00E758DE">
                <w:rPr>
                  <w:b/>
                  <w:bCs/>
                </w:rPr>
                <w:delText>RMSE</w:delText>
              </w:r>
            </w:del>
          </w:p>
        </w:tc>
        <w:tc>
          <w:tcPr>
            <w:tcW w:w="1800" w:type="dxa"/>
            <w:gridSpan w:val="2"/>
            <w:tcBorders>
              <w:top w:val="single" w:sz="12" w:space="0" w:color="auto"/>
              <w:bottom w:val="single" w:sz="12" w:space="0" w:color="auto"/>
            </w:tcBorders>
          </w:tcPr>
          <w:p w14:paraId="2B123160" w14:textId="22A284C9" w:rsidR="00C0762C" w:rsidDel="00E758DE" w:rsidRDefault="00C0762C" w:rsidP="001F2E4E">
            <w:pPr>
              <w:cnfStyle w:val="100000000000" w:firstRow="1" w:lastRow="0" w:firstColumn="0" w:lastColumn="0" w:oddVBand="0" w:evenVBand="0" w:oddHBand="0" w:evenHBand="0" w:firstRowFirstColumn="0" w:firstRowLastColumn="0" w:lastRowFirstColumn="0" w:lastRowLastColumn="0"/>
              <w:rPr>
                <w:del w:id="1915" w:author="Jujia Li [2]" w:date="2023-07-27T08:17:00Z"/>
                <w:b/>
                <w:bCs/>
              </w:rPr>
              <w:pPrChange w:id="1916"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1917" w:author="Jujia Li [2]" w:date="2023-07-27T08:17:00Z">
              <w:r w:rsidDel="00E758DE">
                <w:rPr>
                  <w:b/>
                  <w:bCs/>
                </w:rPr>
                <w:delText>Correlation</w:delText>
              </w:r>
            </w:del>
          </w:p>
        </w:tc>
      </w:tr>
      <w:tr w:rsidR="00C0762C" w:rsidDel="00E758DE" w14:paraId="040197BA" w14:textId="6C3A5960" w:rsidTr="008D4C39">
        <w:trPr>
          <w:del w:id="1918" w:author="Jujia Li [2]" w:date="2023-07-27T08:17:00Z"/>
        </w:trPr>
        <w:tc>
          <w:tcPr>
            <w:tcW w:w="3420" w:type="dxa"/>
            <w:tcBorders>
              <w:top w:val="single" w:sz="12" w:space="0" w:color="auto"/>
            </w:tcBorders>
          </w:tcPr>
          <w:p w14:paraId="4D22A663" w14:textId="00C4C6D6" w:rsidR="00C0762C" w:rsidDel="00E758DE" w:rsidRDefault="00C0762C" w:rsidP="001F2E4E">
            <w:pPr>
              <w:cnfStyle w:val="001000100000" w:firstRow="0" w:lastRow="0" w:firstColumn="1" w:lastColumn="0" w:oddVBand="0" w:evenVBand="0" w:oddHBand="1" w:evenHBand="0" w:firstRowFirstColumn="0" w:firstRowLastColumn="0" w:lastRowFirstColumn="0" w:lastRowLastColumn="0"/>
              <w:rPr>
                <w:del w:id="1919" w:author="Jujia Li [2]" w:date="2023-07-27T08:17:00Z"/>
                <w:b/>
                <w:bCs/>
              </w:rPr>
              <w:pPrChange w:id="1920" w:author="Jujia Li [2]" w:date="2023-07-27T22:52:00Z">
                <w:pPr>
                  <w:cnfStyle w:val="001000100000" w:firstRow="0" w:lastRow="0" w:firstColumn="1" w:lastColumn="0" w:oddVBand="0" w:evenVBand="0" w:oddHBand="1" w:evenHBand="0" w:firstRowFirstColumn="0" w:firstRowLastColumn="0" w:lastRowFirstColumn="0" w:lastRowLastColumn="0"/>
                </w:pPr>
              </w:pPrChange>
            </w:pPr>
          </w:p>
        </w:tc>
        <w:tc>
          <w:tcPr>
            <w:tcW w:w="900" w:type="dxa"/>
            <w:tcBorders>
              <w:top w:val="single" w:sz="12" w:space="0" w:color="auto"/>
            </w:tcBorders>
          </w:tcPr>
          <w:p w14:paraId="4555F15E" w14:textId="3BF607FA"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21" w:author="Jujia Li [2]" w:date="2023-07-27T08:17:00Z"/>
                <w:b/>
                <w:bCs/>
              </w:rPr>
              <w:pPrChange w:id="192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23" w:author="Jujia Li [2]" w:date="2023-07-27T08:17:00Z">
              <w:r w:rsidDel="00E758DE">
                <w:rPr>
                  <w:rFonts w:ascii="Calibri" w:eastAsia="Times New Roman" w:hAnsi="Calibri" w:cs="Calibri"/>
                  <w:color w:val="000000"/>
                </w:rPr>
                <w:delText>Theta</w:delText>
              </w:r>
              <w:r w:rsidRPr="00B877A6" w:rsidDel="00E758DE">
                <w:rPr>
                  <w:rFonts w:ascii="Calibri" w:eastAsia="Times New Roman" w:hAnsi="Calibri" w:cs="Calibri"/>
                  <w:color w:val="000000"/>
                  <w:vertAlign w:val="subscript"/>
                </w:rPr>
                <w:delText>G</w:delText>
              </w:r>
            </w:del>
          </w:p>
        </w:tc>
        <w:tc>
          <w:tcPr>
            <w:tcW w:w="810" w:type="dxa"/>
            <w:tcBorders>
              <w:top w:val="single" w:sz="12" w:space="0" w:color="auto"/>
            </w:tcBorders>
          </w:tcPr>
          <w:p w14:paraId="0D196EFB" w14:textId="7539C864"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24" w:author="Jujia Li [2]" w:date="2023-07-27T08:17:00Z"/>
                <w:b/>
                <w:bCs/>
              </w:rPr>
              <w:pPrChange w:id="192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26" w:author="Jujia Li [2]" w:date="2023-07-27T08:17:00Z">
              <w:r w:rsidDel="00E758DE">
                <w:rPr>
                  <w:rFonts w:ascii="Calibri" w:eastAsia="Times New Roman" w:hAnsi="Calibri" w:cs="Calibri"/>
                  <w:color w:val="000000"/>
                </w:rPr>
                <w:delText>Theta</w:delText>
              </w:r>
              <w:r w:rsidRPr="00B877A6" w:rsidDel="00E758DE">
                <w:rPr>
                  <w:rFonts w:ascii="Calibri" w:eastAsia="Times New Roman" w:hAnsi="Calibri" w:cs="Calibri"/>
                  <w:color w:val="000000"/>
                  <w:vertAlign w:val="subscript"/>
                </w:rPr>
                <w:delText>S</w:delText>
              </w:r>
            </w:del>
          </w:p>
        </w:tc>
        <w:tc>
          <w:tcPr>
            <w:tcW w:w="990" w:type="dxa"/>
            <w:tcBorders>
              <w:top w:val="single" w:sz="12" w:space="0" w:color="auto"/>
            </w:tcBorders>
          </w:tcPr>
          <w:p w14:paraId="23C33FC5" w14:textId="5159E09E"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27" w:author="Jujia Li [2]" w:date="2023-07-27T08:17:00Z"/>
                <w:b/>
                <w:bCs/>
              </w:rPr>
              <w:pPrChange w:id="192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29" w:author="Jujia Li [2]" w:date="2023-07-27T08:17:00Z">
              <w:r w:rsidDel="00E758DE">
                <w:rPr>
                  <w:rFonts w:ascii="Calibri" w:eastAsia="Times New Roman" w:hAnsi="Calibri" w:cs="Calibri"/>
                  <w:color w:val="000000"/>
                </w:rPr>
                <w:delText>Theta</w:delText>
              </w:r>
              <w:r w:rsidRPr="00B877A6" w:rsidDel="00E758DE">
                <w:rPr>
                  <w:rFonts w:ascii="Calibri" w:eastAsia="Times New Roman" w:hAnsi="Calibri" w:cs="Calibri"/>
                  <w:color w:val="000000"/>
                  <w:vertAlign w:val="subscript"/>
                </w:rPr>
                <w:delText>G</w:delText>
              </w:r>
            </w:del>
          </w:p>
        </w:tc>
        <w:tc>
          <w:tcPr>
            <w:tcW w:w="810" w:type="dxa"/>
          </w:tcPr>
          <w:p w14:paraId="14721EF8" w14:textId="2FEF6138"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30" w:author="Jujia Li [2]" w:date="2023-07-27T08:17:00Z"/>
                <w:b/>
                <w:bCs/>
              </w:rPr>
              <w:pPrChange w:id="19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32" w:author="Jujia Li [2]" w:date="2023-07-27T08:17:00Z">
              <w:r w:rsidDel="00E758DE">
                <w:rPr>
                  <w:rFonts w:ascii="Calibri" w:eastAsia="Times New Roman" w:hAnsi="Calibri" w:cs="Calibri"/>
                  <w:color w:val="000000"/>
                </w:rPr>
                <w:delText>Theta</w:delText>
              </w:r>
              <w:r w:rsidRPr="00B877A6" w:rsidDel="00E758DE">
                <w:rPr>
                  <w:rFonts w:ascii="Calibri" w:eastAsia="Times New Roman" w:hAnsi="Calibri" w:cs="Calibri"/>
                  <w:color w:val="000000"/>
                  <w:vertAlign w:val="subscript"/>
                </w:rPr>
                <w:delText>S</w:delText>
              </w:r>
            </w:del>
          </w:p>
        </w:tc>
        <w:tc>
          <w:tcPr>
            <w:tcW w:w="900" w:type="dxa"/>
            <w:tcBorders>
              <w:top w:val="single" w:sz="12" w:space="0" w:color="auto"/>
            </w:tcBorders>
          </w:tcPr>
          <w:p w14:paraId="791ABE9F" w14:textId="3C73F900"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33" w:author="Jujia Li [2]" w:date="2023-07-27T08:17:00Z"/>
                <w:b/>
                <w:bCs/>
              </w:rPr>
              <w:pPrChange w:id="193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35" w:author="Jujia Li [2]" w:date="2023-07-27T08:17:00Z">
              <w:r w:rsidDel="00E758DE">
                <w:rPr>
                  <w:rFonts w:ascii="Calibri" w:eastAsia="Times New Roman" w:hAnsi="Calibri" w:cs="Calibri"/>
                  <w:color w:val="000000"/>
                </w:rPr>
                <w:delText>Theta</w:delText>
              </w:r>
              <w:r w:rsidRPr="00B877A6" w:rsidDel="00E758DE">
                <w:rPr>
                  <w:rFonts w:ascii="Calibri" w:eastAsia="Times New Roman" w:hAnsi="Calibri" w:cs="Calibri"/>
                  <w:color w:val="000000"/>
                  <w:vertAlign w:val="subscript"/>
                </w:rPr>
                <w:delText>G</w:delText>
              </w:r>
            </w:del>
          </w:p>
        </w:tc>
        <w:tc>
          <w:tcPr>
            <w:tcW w:w="900" w:type="dxa"/>
            <w:tcBorders>
              <w:top w:val="single" w:sz="12" w:space="0" w:color="auto"/>
            </w:tcBorders>
          </w:tcPr>
          <w:p w14:paraId="120FD240" w14:textId="635C6FD0"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36" w:author="Jujia Li [2]" w:date="2023-07-27T08:17:00Z"/>
                <w:b/>
                <w:bCs/>
              </w:rPr>
              <w:pPrChange w:id="193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38" w:author="Jujia Li [2]" w:date="2023-07-27T08:17:00Z">
              <w:r w:rsidDel="00E758DE">
                <w:rPr>
                  <w:rFonts w:ascii="Calibri" w:eastAsia="Times New Roman" w:hAnsi="Calibri" w:cs="Calibri"/>
                  <w:color w:val="000000"/>
                </w:rPr>
                <w:delText>Theta</w:delText>
              </w:r>
              <w:r w:rsidRPr="00B877A6" w:rsidDel="00E758DE">
                <w:rPr>
                  <w:rFonts w:ascii="Calibri" w:eastAsia="Times New Roman" w:hAnsi="Calibri" w:cs="Calibri"/>
                  <w:color w:val="000000"/>
                  <w:vertAlign w:val="subscript"/>
                </w:rPr>
                <w:delText>S</w:delText>
              </w:r>
            </w:del>
          </w:p>
        </w:tc>
      </w:tr>
      <w:tr w:rsidR="00C0762C" w:rsidDel="00E758DE" w14:paraId="4346DF68" w14:textId="2851E03D" w:rsidTr="008D4C39">
        <w:trPr>
          <w:del w:id="1939" w:author="Jujia Li [2]" w:date="2023-07-27T08:17:00Z"/>
        </w:trPr>
        <w:tc>
          <w:tcPr>
            <w:tcW w:w="3420" w:type="dxa"/>
            <w:vAlign w:val="bottom"/>
          </w:tcPr>
          <w:p w14:paraId="4C267012" w14:textId="74546165" w:rsidR="00C0762C" w:rsidRPr="00833678" w:rsidDel="00E758DE" w:rsidRDefault="00C0762C" w:rsidP="001F2E4E">
            <w:pPr>
              <w:cnfStyle w:val="001000000000" w:firstRow="0" w:lastRow="0" w:firstColumn="1" w:lastColumn="0" w:oddVBand="0" w:evenVBand="0" w:oddHBand="0" w:evenHBand="0" w:firstRowFirstColumn="0" w:firstRowLastColumn="0" w:lastRowFirstColumn="0" w:lastRowLastColumn="0"/>
              <w:rPr>
                <w:del w:id="1940" w:author="Jujia Li [2]" w:date="2023-07-27T08:17:00Z"/>
                <w:rFonts w:ascii="Calibri" w:eastAsia="Times New Roman" w:hAnsi="Calibri" w:cs="Calibri"/>
                <w:i w:val="0"/>
                <w:iCs w:val="0"/>
                <w:color w:val="000000"/>
                <w:sz w:val="24"/>
                <w:szCs w:val="24"/>
              </w:rPr>
              <w:pPrChange w:id="1941"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1942" w:author="Jujia Li [2]" w:date="2023-07-27T08:17:00Z">
              <w:r w:rsidDel="00E758DE">
                <w:rPr>
                  <w:rFonts w:ascii="Calibri" w:hAnsi="Calibri" w:cs="Calibri"/>
                  <w:color w:val="000000"/>
                  <w:sz w:val="22"/>
                </w:rPr>
                <w:delText>Factor</w:delText>
              </w:r>
            </w:del>
          </w:p>
        </w:tc>
        <w:tc>
          <w:tcPr>
            <w:tcW w:w="900" w:type="dxa"/>
            <w:vAlign w:val="bottom"/>
          </w:tcPr>
          <w:p w14:paraId="79A63089" w14:textId="225945A1" w:rsidR="00C0762C" w:rsidRPr="001D691E" w:rsidDel="00E758DE" w:rsidRDefault="00C0762C" w:rsidP="001F2E4E">
            <w:pPr>
              <w:rPr>
                <w:del w:id="1943" w:author="Jujia Li [2]" w:date="2023-07-27T08:17:00Z"/>
                <w:b/>
                <w:bCs/>
                <w:color w:val="FF0000"/>
              </w:rPr>
              <w:pPrChange w:id="1944" w:author="Jujia Li [2]" w:date="2023-07-27T22:52:00Z">
                <w:pPr>
                  <w:jc w:val="center"/>
                </w:pPr>
              </w:pPrChange>
            </w:pPr>
            <w:del w:id="1945" w:author="Jujia Li [2]" w:date="2023-07-27T08:17:00Z">
              <w:r w:rsidRPr="001D691E" w:rsidDel="00E758DE">
                <w:rPr>
                  <w:rFonts w:ascii="Calibri" w:hAnsi="Calibri" w:cs="Calibri"/>
                  <w:b/>
                  <w:bCs/>
                  <w:color w:val="000000"/>
                </w:rPr>
                <w:delText>.080</w:delText>
              </w:r>
            </w:del>
          </w:p>
        </w:tc>
        <w:tc>
          <w:tcPr>
            <w:tcW w:w="810" w:type="dxa"/>
            <w:vAlign w:val="bottom"/>
          </w:tcPr>
          <w:p w14:paraId="77A0FB57" w14:textId="4A17C776" w:rsidR="00C0762C" w:rsidRPr="001D691E" w:rsidDel="00E758DE" w:rsidRDefault="00C0762C" w:rsidP="001F2E4E">
            <w:pPr>
              <w:rPr>
                <w:del w:id="1946" w:author="Jujia Li [2]" w:date="2023-07-27T08:17:00Z"/>
                <w:b/>
                <w:bCs/>
              </w:rPr>
              <w:pPrChange w:id="1947" w:author="Jujia Li [2]" w:date="2023-07-27T22:52:00Z">
                <w:pPr>
                  <w:jc w:val="center"/>
                </w:pPr>
              </w:pPrChange>
            </w:pPr>
            <w:del w:id="1948" w:author="Jujia Li [2]" w:date="2023-07-27T08:17:00Z">
              <w:r w:rsidRPr="001D691E" w:rsidDel="00E758DE">
                <w:rPr>
                  <w:rFonts w:ascii="Calibri" w:hAnsi="Calibri" w:cs="Calibri"/>
                  <w:b/>
                  <w:bCs/>
                  <w:color w:val="000000"/>
                </w:rPr>
                <w:delText>.155</w:delText>
              </w:r>
            </w:del>
          </w:p>
        </w:tc>
        <w:tc>
          <w:tcPr>
            <w:tcW w:w="990" w:type="dxa"/>
            <w:vAlign w:val="bottom"/>
          </w:tcPr>
          <w:p w14:paraId="75D7374E" w14:textId="33305F78" w:rsidR="00C0762C" w:rsidRPr="001D691E" w:rsidDel="00E758DE" w:rsidRDefault="00C0762C" w:rsidP="001F2E4E">
            <w:pPr>
              <w:rPr>
                <w:del w:id="1949" w:author="Jujia Li [2]" w:date="2023-07-27T08:17:00Z"/>
                <w:b/>
                <w:bCs/>
              </w:rPr>
              <w:pPrChange w:id="1950" w:author="Jujia Li [2]" w:date="2023-07-27T22:52:00Z">
                <w:pPr>
                  <w:jc w:val="center"/>
                </w:pPr>
              </w:pPrChange>
            </w:pPr>
            <w:del w:id="1951" w:author="Jujia Li [2]" w:date="2023-07-27T08:17:00Z">
              <w:r w:rsidRPr="001D691E" w:rsidDel="00E758DE">
                <w:rPr>
                  <w:rFonts w:ascii="Calibri" w:hAnsi="Calibri" w:cs="Calibri"/>
                  <w:b/>
                  <w:bCs/>
                  <w:color w:val="000000"/>
                </w:rPr>
                <w:delText>.611</w:delText>
              </w:r>
            </w:del>
          </w:p>
        </w:tc>
        <w:tc>
          <w:tcPr>
            <w:tcW w:w="810" w:type="dxa"/>
            <w:vAlign w:val="bottom"/>
          </w:tcPr>
          <w:p w14:paraId="5C71B188" w14:textId="4CC53D45" w:rsidR="00C0762C" w:rsidRPr="001D691E" w:rsidDel="00E758DE" w:rsidRDefault="00C0762C" w:rsidP="001F2E4E">
            <w:pPr>
              <w:rPr>
                <w:del w:id="1952" w:author="Jujia Li [2]" w:date="2023-07-27T08:17:00Z"/>
                <w:b/>
                <w:bCs/>
                <w:color w:val="FF0000"/>
              </w:rPr>
              <w:pPrChange w:id="1953" w:author="Jujia Li [2]" w:date="2023-07-27T22:52:00Z">
                <w:pPr>
                  <w:jc w:val="center"/>
                </w:pPr>
              </w:pPrChange>
            </w:pPr>
            <w:del w:id="1954" w:author="Jujia Li [2]" w:date="2023-07-27T08:17:00Z">
              <w:r w:rsidRPr="001D691E" w:rsidDel="00E758DE">
                <w:rPr>
                  <w:rFonts w:ascii="Calibri" w:hAnsi="Calibri" w:cs="Calibri"/>
                  <w:b/>
                  <w:bCs/>
                  <w:color w:val="000000"/>
                </w:rPr>
                <w:delText>.700</w:delText>
              </w:r>
            </w:del>
          </w:p>
        </w:tc>
        <w:tc>
          <w:tcPr>
            <w:tcW w:w="900" w:type="dxa"/>
            <w:vAlign w:val="bottom"/>
          </w:tcPr>
          <w:p w14:paraId="10B49489" w14:textId="4B265084" w:rsidR="00C0762C" w:rsidRPr="001D691E" w:rsidDel="00E758DE" w:rsidRDefault="00C0762C" w:rsidP="001F2E4E">
            <w:pPr>
              <w:rPr>
                <w:del w:id="1955" w:author="Jujia Li [2]" w:date="2023-07-27T08:17:00Z"/>
                <w:b/>
                <w:bCs/>
              </w:rPr>
              <w:pPrChange w:id="1956" w:author="Jujia Li [2]" w:date="2023-07-27T22:52:00Z">
                <w:pPr>
                  <w:jc w:val="center"/>
                </w:pPr>
              </w:pPrChange>
            </w:pPr>
            <w:del w:id="1957" w:author="Jujia Li [2]" w:date="2023-07-27T08:17:00Z">
              <w:r w:rsidRPr="001D691E" w:rsidDel="00E758DE">
                <w:rPr>
                  <w:rFonts w:ascii="Calibri" w:hAnsi="Calibri" w:cs="Calibri"/>
                  <w:b/>
                  <w:bCs/>
                  <w:color w:val="000000"/>
                </w:rPr>
                <w:delText>.714</w:delText>
              </w:r>
            </w:del>
          </w:p>
        </w:tc>
        <w:tc>
          <w:tcPr>
            <w:tcW w:w="900" w:type="dxa"/>
            <w:vAlign w:val="bottom"/>
          </w:tcPr>
          <w:p w14:paraId="7AB31559" w14:textId="45CEC46A" w:rsidR="00C0762C" w:rsidRPr="00C457E2" w:rsidDel="00E758DE" w:rsidRDefault="00C0762C" w:rsidP="001F2E4E">
            <w:pPr>
              <w:rPr>
                <w:del w:id="1958" w:author="Jujia Li [2]" w:date="2023-07-27T08:17:00Z"/>
                <w:b/>
                <w:bCs/>
                <w:color w:val="FF0000"/>
              </w:rPr>
              <w:pPrChange w:id="1959" w:author="Jujia Li [2]" w:date="2023-07-27T22:52:00Z">
                <w:pPr>
                  <w:jc w:val="center"/>
                </w:pPr>
              </w:pPrChange>
            </w:pPr>
            <w:del w:id="1960" w:author="Jujia Li [2]" w:date="2023-07-27T08:17:00Z">
              <w:r w:rsidDel="00E758DE">
                <w:rPr>
                  <w:rFonts w:ascii="Calibri" w:hAnsi="Calibri" w:cs="Calibri"/>
                  <w:color w:val="000000"/>
                </w:rPr>
                <w:delText>.034</w:delText>
              </w:r>
            </w:del>
          </w:p>
        </w:tc>
      </w:tr>
      <w:tr w:rsidR="00C0762C" w:rsidRPr="001D691E" w:rsidDel="00E758DE" w14:paraId="6A5FAB9B" w14:textId="76D96E05" w:rsidTr="008D4C39">
        <w:trPr>
          <w:del w:id="1961" w:author="Jujia Li [2]" w:date="2023-07-27T08:17:00Z"/>
        </w:trPr>
        <w:tc>
          <w:tcPr>
            <w:tcW w:w="3420" w:type="dxa"/>
            <w:vAlign w:val="bottom"/>
          </w:tcPr>
          <w:p w14:paraId="10F57E2A" w14:textId="6EE00942" w:rsidR="00C0762C" w:rsidRPr="00833678" w:rsidDel="00E758DE" w:rsidRDefault="00C0762C" w:rsidP="001F2E4E">
            <w:pPr>
              <w:cnfStyle w:val="001000100000" w:firstRow="0" w:lastRow="0" w:firstColumn="1" w:lastColumn="0" w:oddVBand="0" w:evenVBand="0" w:oddHBand="1" w:evenHBand="0" w:firstRowFirstColumn="0" w:firstRowLastColumn="0" w:lastRowFirstColumn="0" w:lastRowLastColumn="0"/>
              <w:rPr>
                <w:del w:id="1962" w:author="Jujia Li [2]" w:date="2023-07-27T08:17:00Z"/>
                <w:rFonts w:ascii="Calibri" w:eastAsia="Times New Roman" w:hAnsi="Calibri" w:cs="Calibri"/>
                <w:i w:val="0"/>
                <w:iCs w:val="0"/>
                <w:color w:val="000000"/>
                <w:sz w:val="24"/>
                <w:szCs w:val="24"/>
              </w:rPr>
              <w:pPrChange w:id="1963"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1964" w:author="Jujia Li [2]" w:date="2023-07-27T08:17:00Z">
              <w:r w:rsidDel="00E758DE">
                <w:rPr>
                  <w:rFonts w:ascii="Calibri" w:hAnsi="Calibri" w:cs="Calibri"/>
                  <w:color w:val="000000"/>
                  <w:sz w:val="22"/>
                </w:rPr>
                <w:delText>I</w:delText>
              </w:r>
            </w:del>
          </w:p>
        </w:tc>
        <w:tc>
          <w:tcPr>
            <w:tcW w:w="900" w:type="dxa"/>
            <w:vAlign w:val="bottom"/>
          </w:tcPr>
          <w:p w14:paraId="34F5BB85" w14:textId="0178761A"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65" w:author="Jujia Li [2]" w:date="2023-07-27T08:17:00Z"/>
                <w:b/>
                <w:bCs/>
              </w:rPr>
              <w:pPrChange w:id="196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67" w:author="Jujia Li [2]" w:date="2023-07-27T08:17:00Z">
              <w:r w:rsidDel="00E758DE">
                <w:rPr>
                  <w:rFonts w:ascii="Calibri" w:hAnsi="Calibri" w:cs="Calibri"/>
                  <w:color w:val="000000"/>
                </w:rPr>
                <w:delText>.003</w:delText>
              </w:r>
            </w:del>
          </w:p>
        </w:tc>
        <w:tc>
          <w:tcPr>
            <w:tcW w:w="810" w:type="dxa"/>
            <w:vAlign w:val="bottom"/>
          </w:tcPr>
          <w:p w14:paraId="5227A1E0" w14:textId="0931D9A0" w:rsidR="00C0762C" w:rsidRPr="00B442E6"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68" w:author="Jujia Li [2]" w:date="2023-07-27T08:17:00Z"/>
                <w:b/>
                <w:bCs/>
                <w:color w:val="FF0000"/>
              </w:rPr>
              <w:pPrChange w:id="19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70" w:author="Jujia Li [2]" w:date="2023-07-27T08:17:00Z">
              <w:r w:rsidDel="00E758DE">
                <w:rPr>
                  <w:rFonts w:ascii="Calibri" w:hAnsi="Calibri" w:cs="Calibri"/>
                  <w:color w:val="000000"/>
                </w:rPr>
                <w:delText>.042</w:delText>
              </w:r>
            </w:del>
          </w:p>
        </w:tc>
        <w:tc>
          <w:tcPr>
            <w:tcW w:w="990" w:type="dxa"/>
            <w:vAlign w:val="bottom"/>
          </w:tcPr>
          <w:p w14:paraId="5579EFEE" w14:textId="54A3EB65"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71" w:author="Jujia Li [2]" w:date="2023-07-27T08:17:00Z"/>
                <w:b/>
                <w:bCs/>
              </w:rPr>
              <w:pPrChange w:id="197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73" w:author="Jujia Li [2]" w:date="2023-07-27T08:17:00Z">
              <w:r w:rsidRPr="001D691E" w:rsidDel="00E758DE">
                <w:rPr>
                  <w:rFonts w:ascii="Calibri" w:hAnsi="Calibri" w:cs="Calibri"/>
                  <w:b/>
                  <w:bCs/>
                  <w:color w:val="000000"/>
                </w:rPr>
                <w:delText>.596</w:delText>
              </w:r>
            </w:del>
          </w:p>
        </w:tc>
        <w:tc>
          <w:tcPr>
            <w:tcW w:w="810" w:type="dxa"/>
            <w:vAlign w:val="bottom"/>
          </w:tcPr>
          <w:p w14:paraId="41F66A55" w14:textId="6922CADF"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74" w:author="Jujia Li [2]" w:date="2023-07-27T08:17:00Z"/>
                <w:b/>
                <w:bCs/>
              </w:rPr>
              <w:pPrChange w:id="19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76" w:author="Jujia Li [2]" w:date="2023-07-27T08:17:00Z">
              <w:r w:rsidRPr="001D691E" w:rsidDel="00E758DE">
                <w:rPr>
                  <w:rFonts w:ascii="Calibri" w:hAnsi="Calibri" w:cs="Calibri"/>
                  <w:b/>
                  <w:bCs/>
                  <w:color w:val="000000"/>
                </w:rPr>
                <w:delText>.759</w:delText>
              </w:r>
            </w:del>
          </w:p>
        </w:tc>
        <w:tc>
          <w:tcPr>
            <w:tcW w:w="900" w:type="dxa"/>
            <w:vAlign w:val="bottom"/>
          </w:tcPr>
          <w:p w14:paraId="255A15CC" w14:textId="4C35F778"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77" w:author="Jujia Li [2]" w:date="2023-07-27T08:17:00Z"/>
                <w:b/>
                <w:bCs/>
              </w:rPr>
              <w:pPrChange w:id="197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79" w:author="Jujia Li [2]" w:date="2023-07-27T08:17:00Z">
              <w:r w:rsidRPr="001D691E" w:rsidDel="00E758DE">
                <w:rPr>
                  <w:rFonts w:ascii="Calibri" w:hAnsi="Calibri" w:cs="Calibri"/>
                  <w:b/>
                  <w:bCs/>
                  <w:color w:val="000000"/>
                </w:rPr>
                <w:delText>.713</w:delText>
              </w:r>
            </w:del>
          </w:p>
        </w:tc>
        <w:tc>
          <w:tcPr>
            <w:tcW w:w="900" w:type="dxa"/>
            <w:vAlign w:val="bottom"/>
          </w:tcPr>
          <w:p w14:paraId="0C030190" w14:textId="7EF0CC45"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1980" w:author="Jujia Li [2]" w:date="2023-07-27T08:17:00Z"/>
                <w:b/>
                <w:bCs/>
              </w:rPr>
              <w:pPrChange w:id="198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1982" w:author="Jujia Li [2]" w:date="2023-07-27T08:17:00Z">
              <w:r w:rsidRPr="001D691E" w:rsidDel="00E758DE">
                <w:rPr>
                  <w:rFonts w:ascii="Calibri" w:hAnsi="Calibri" w:cs="Calibri"/>
                  <w:b/>
                  <w:bCs/>
                  <w:color w:val="000000"/>
                </w:rPr>
                <w:delText>.706</w:delText>
              </w:r>
            </w:del>
          </w:p>
        </w:tc>
      </w:tr>
      <w:tr w:rsidR="00C0762C" w:rsidDel="00E758DE" w14:paraId="707B8710" w14:textId="01A48B59" w:rsidTr="008D4C39">
        <w:trPr>
          <w:del w:id="1983" w:author="Jujia Li [2]" w:date="2023-07-27T08:17:00Z"/>
        </w:trPr>
        <w:tc>
          <w:tcPr>
            <w:tcW w:w="3420" w:type="dxa"/>
            <w:vAlign w:val="bottom"/>
          </w:tcPr>
          <w:p w14:paraId="73473F48" w14:textId="62E6EAA6" w:rsidR="00C0762C" w:rsidDel="00E758DE" w:rsidRDefault="00C0762C" w:rsidP="001F2E4E">
            <w:pPr>
              <w:cnfStyle w:val="001000000000" w:firstRow="0" w:lastRow="0" w:firstColumn="1" w:lastColumn="0" w:oddVBand="0" w:evenVBand="0" w:oddHBand="0" w:evenHBand="0" w:firstRowFirstColumn="0" w:firstRowLastColumn="0" w:lastRowFirstColumn="0" w:lastRowLastColumn="0"/>
              <w:rPr>
                <w:del w:id="1984" w:author="Jujia Li [2]" w:date="2023-07-27T08:17:00Z"/>
                <w:rFonts w:ascii="Calibri" w:hAnsi="Calibri" w:cs="Calibri"/>
                <w:color w:val="000000"/>
              </w:rPr>
              <w:pPrChange w:id="1985"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1986" w:author="Jujia Li [2]" w:date="2023-07-27T08:17:00Z">
              <w:r w:rsidDel="00E758DE">
                <w:rPr>
                  <w:rFonts w:ascii="Calibri" w:hAnsi="Calibri" w:cs="Calibri"/>
                  <w:color w:val="000000"/>
                  <w:sz w:val="22"/>
                </w:rPr>
                <w:delText>N</w:delText>
              </w:r>
            </w:del>
          </w:p>
        </w:tc>
        <w:tc>
          <w:tcPr>
            <w:tcW w:w="900" w:type="dxa"/>
            <w:vAlign w:val="bottom"/>
          </w:tcPr>
          <w:p w14:paraId="0F53B587" w14:textId="49F4034B" w:rsidR="00C0762C" w:rsidRPr="002F35CE" w:rsidDel="00E758DE" w:rsidRDefault="00C0762C" w:rsidP="001F2E4E">
            <w:pPr>
              <w:rPr>
                <w:del w:id="1987" w:author="Jujia Li [2]" w:date="2023-07-27T08:17:00Z"/>
                <w:rFonts w:ascii="Calibri" w:hAnsi="Calibri" w:cs="Calibri"/>
                <w:b/>
                <w:bCs/>
                <w:color w:val="000000"/>
              </w:rPr>
              <w:pPrChange w:id="1988" w:author="Jujia Li [2]" w:date="2023-07-27T22:52:00Z">
                <w:pPr>
                  <w:jc w:val="center"/>
                </w:pPr>
              </w:pPrChange>
            </w:pPr>
            <w:del w:id="1989" w:author="Jujia Li [2]" w:date="2023-07-27T08:17:00Z">
              <w:r w:rsidDel="00E758DE">
                <w:rPr>
                  <w:rFonts w:ascii="Calibri" w:hAnsi="Calibri" w:cs="Calibri"/>
                  <w:color w:val="000000"/>
                </w:rPr>
                <w:delText>.027</w:delText>
              </w:r>
            </w:del>
          </w:p>
        </w:tc>
        <w:tc>
          <w:tcPr>
            <w:tcW w:w="810" w:type="dxa"/>
            <w:vAlign w:val="bottom"/>
          </w:tcPr>
          <w:p w14:paraId="1967C600" w14:textId="7AEAE972" w:rsidR="00C0762C" w:rsidRPr="002F35CE" w:rsidDel="00E758DE" w:rsidRDefault="00C0762C" w:rsidP="001F2E4E">
            <w:pPr>
              <w:rPr>
                <w:del w:id="1990" w:author="Jujia Li [2]" w:date="2023-07-27T08:17:00Z"/>
                <w:rFonts w:ascii="Calibri" w:hAnsi="Calibri" w:cs="Calibri"/>
                <w:b/>
                <w:bCs/>
                <w:color w:val="000000"/>
              </w:rPr>
              <w:pPrChange w:id="1991" w:author="Jujia Li [2]" w:date="2023-07-27T22:52:00Z">
                <w:pPr>
                  <w:jc w:val="center"/>
                </w:pPr>
              </w:pPrChange>
            </w:pPr>
            <w:del w:id="1992" w:author="Jujia Li [2]" w:date="2023-07-27T08:17:00Z">
              <w:r w:rsidDel="00E758DE">
                <w:rPr>
                  <w:rFonts w:ascii="Calibri" w:hAnsi="Calibri" w:cs="Calibri"/>
                  <w:color w:val="000000"/>
                </w:rPr>
                <w:delText>.034</w:delText>
              </w:r>
            </w:del>
          </w:p>
        </w:tc>
        <w:tc>
          <w:tcPr>
            <w:tcW w:w="990" w:type="dxa"/>
            <w:vAlign w:val="bottom"/>
          </w:tcPr>
          <w:p w14:paraId="3D23AC31" w14:textId="30C9120D" w:rsidR="00C0762C" w:rsidRPr="001D691E" w:rsidDel="00E758DE" w:rsidRDefault="00C0762C" w:rsidP="001F2E4E">
            <w:pPr>
              <w:rPr>
                <w:del w:id="1993" w:author="Jujia Li [2]" w:date="2023-07-27T08:17:00Z"/>
                <w:rFonts w:ascii="Calibri" w:hAnsi="Calibri" w:cs="Calibri"/>
                <w:b/>
                <w:bCs/>
                <w:color w:val="000000"/>
              </w:rPr>
              <w:pPrChange w:id="1994" w:author="Jujia Li [2]" w:date="2023-07-27T22:52:00Z">
                <w:pPr>
                  <w:jc w:val="center"/>
                </w:pPr>
              </w:pPrChange>
            </w:pPr>
            <w:del w:id="1995" w:author="Jujia Li [2]" w:date="2023-07-27T08:17:00Z">
              <w:r w:rsidRPr="001D691E" w:rsidDel="00E758DE">
                <w:rPr>
                  <w:rFonts w:ascii="Calibri" w:hAnsi="Calibri" w:cs="Calibri"/>
                  <w:b/>
                  <w:bCs/>
                  <w:color w:val="000000"/>
                </w:rPr>
                <w:delText>.068</w:delText>
              </w:r>
            </w:del>
          </w:p>
        </w:tc>
        <w:tc>
          <w:tcPr>
            <w:tcW w:w="810" w:type="dxa"/>
            <w:vAlign w:val="bottom"/>
          </w:tcPr>
          <w:p w14:paraId="1C91A480" w14:textId="4C646CFB" w:rsidR="00C0762C" w:rsidRPr="001D691E" w:rsidDel="00E758DE" w:rsidRDefault="00C0762C" w:rsidP="001F2E4E">
            <w:pPr>
              <w:rPr>
                <w:del w:id="1996" w:author="Jujia Li [2]" w:date="2023-07-27T08:17:00Z"/>
                <w:rFonts w:ascii="Calibri" w:hAnsi="Calibri" w:cs="Calibri"/>
                <w:b/>
                <w:bCs/>
                <w:color w:val="000000"/>
              </w:rPr>
              <w:pPrChange w:id="1997" w:author="Jujia Li [2]" w:date="2023-07-27T22:52:00Z">
                <w:pPr>
                  <w:jc w:val="center"/>
                </w:pPr>
              </w:pPrChange>
            </w:pPr>
            <w:del w:id="1998" w:author="Jujia Li [2]" w:date="2023-07-27T08:17:00Z">
              <w:r w:rsidRPr="001D691E" w:rsidDel="00E758DE">
                <w:rPr>
                  <w:rFonts w:ascii="Calibri" w:hAnsi="Calibri" w:cs="Calibri"/>
                  <w:b/>
                  <w:bCs/>
                  <w:color w:val="000000"/>
                </w:rPr>
                <w:delText>.064</w:delText>
              </w:r>
            </w:del>
          </w:p>
        </w:tc>
        <w:tc>
          <w:tcPr>
            <w:tcW w:w="900" w:type="dxa"/>
            <w:vAlign w:val="bottom"/>
          </w:tcPr>
          <w:p w14:paraId="1A608E08" w14:textId="2CDE1C23" w:rsidR="00C0762C" w:rsidRPr="002F35CE" w:rsidDel="00E758DE" w:rsidRDefault="00C0762C" w:rsidP="001F2E4E">
            <w:pPr>
              <w:rPr>
                <w:del w:id="1999" w:author="Jujia Li [2]" w:date="2023-07-27T08:17:00Z"/>
                <w:rFonts w:ascii="Calibri" w:hAnsi="Calibri" w:cs="Calibri"/>
                <w:b/>
                <w:bCs/>
                <w:color w:val="000000"/>
              </w:rPr>
              <w:pPrChange w:id="2000" w:author="Jujia Li [2]" w:date="2023-07-27T22:52:00Z">
                <w:pPr>
                  <w:jc w:val="center"/>
                </w:pPr>
              </w:pPrChange>
            </w:pPr>
            <w:del w:id="2001" w:author="Jujia Li [2]" w:date="2023-07-27T08:17:00Z">
              <w:r w:rsidDel="00E758DE">
                <w:rPr>
                  <w:rFonts w:ascii="Calibri" w:hAnsi="Calibri" w:cs="Calibri"/>
                  <w:color w:val="000000"/>
                </w:rPr>
                <w:delText>.014</w:delText>
              </w:r>
            </w:del>
          </w:p>
        </w:tc>
        <w:tc>
          <w:tcPr>
            <w:tcW w:w="900" w:type="dxa"/>
            <w:vAlign w:val="bottom"/>
          </w:tcPr>
          <w:p w14:paraId="05357FFC" w14:textId="37CAFEFA" w:rsidR="00C0762C" w:rsidRPr="001D691E" w:rsidDel="00E758DE" w:rsidRDefault="00C0762C" w:rsidP="001F2E4E">
            <w:pPr>
              <w:rPr>
                <w:del w:id="2002" w:author="Jujia Li [2]" w:date="2023-07-27T08:17:00Z"/>
                <w:rFonts w:ascii="Calibri" w:hAnsi="Calibri" w:cs="Calibri"/>
                <w:b/>
                <w:bCs/>
                <w:color w:val="000000"/>
              </w:rPr>
              <w:pPrChange w:id="2003" w:author="Jujia Li [2]" w:date="2023-07-27T22:52:00Z">
                <w:pPr>
                  <w:jc w:val="center"/>
                </w:pPr>
              </w:pPrChange>
            </w:pPr>
            <w:del w:id="2004" w:author="Jujia Li [2]" w:date="2023-07-27T08:17:00Z">
              <w:r w:rsidRPr="001D691E" w:rsidDel="00E758DE">
                <w:rPr>
                  <w:rFonts w:ascii="Calibri" w:hAnsi="Calibri" w:cs="Calibri"/>
                  <w:b/>
                  <w:bCs/>
                  <w:color w:val="000000"/>
                </w:rPr>
                <w:delText>.134</w:delText>
              </w:r>
            </w:del>
          </w:p>
        </w:tc>
      </w:tr>
      <w:tr w:rsidR="00C0762C" w:rsidDel="00E758DE" w14:paraId="231A3760" w14:textId="45F3D8B3" w:rsidTr="008D4C39">
        <w:trPr>
          <w:del w:id="2005" w:author="Jujia Li [2]" w:date="2023-07-27T08:17:00Z"/>
        </w:trPr>
        <w:tc>
          <w:tcPr>
            <w:tcW w:w="3420" w:type="dxa"/>
            <w:vAlign w:val="bottom"/>
          </w:tcPr>
          <w:p w14:paraId="4DF96A92" w14:textId="4CD82713" w:rsidR="00C0762C" w:rsidDel="00E758DE" w:rsidRDefault="00C0762C" w:rsidP="001F2E4E">
            <w:pPr>
              <w:cnfStyle w:val="001000100000" w:firstRow="0" w:lastRow="0" w:firstColumn="1" w:lastColumn="0" w:oddVBand="0" w:evenVBand="0" w:oddHBand="1" w:evenHBand="0" w:firstRowFirstColumn="0" w:firstRowLastColumn="0" w:lastRowFirstColumn="0" w:lastRowLastColumn="0"/>
              <w:rPr>
                <w:del w:id="2006" w:author="Jujia Li [2]" w:date="2023-07-27T08:17:00Z"/>
                <w:rFonts w:ascii="Calibri" w:hAnsi="Calibri" w:cs="Calibri"/>
                <w:color w:val="000000"/>
              </w:rPr>
              <w:pPrChange w:id="2007"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2008" w:author="Jujia Li [2]" w:date="2023-07-27T08:17:00Z">
              <w:r w:rsidDel="00E758DE">
                <w:rPr>
                  <w:rFonts w:ascii="Calibri" w:hAnsi="Calibri" w:cs="Calibri"/>
                  <w:color w:val="000000"/>
                  <w:sz w:val="22"/>
                </w:rPr>
                <w:delText>Fg</w:delText>
              </w:r>
            </w:del>
          </w:p>
        </w:tc>
        <w:tc>
          <w:tcPr>
            <w:tcW w:w="900" w:type="dxa"/>
            <w:vAlign w:val="bottom"/>
          </w:tcPr>
          <w:p w14:paraId="747A4352" w14:textId="4ACB8123"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09" w:author="Jujia Li [2]" w:date="2023-07-27T08:17:00Z"/>
                <w:rFonts w:ascii="Calibri" w:hAnsi="Calibri" w:cs="Calibri"/>
                <w:b/>
                <w:bCs/>
                <w:color w:val="000000"/>
              </w:rPr>
              <w:pPrChange w:id="201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11" w:author="Jujia Li [2]" w:date="2023-07-27T08:17:00Z">
              <w:r w:rsidRPr="001D691E" w:rsidDel="00E758DE">
                <w:rPr>
                  <w:rFonts w:ascii="Calibri" w:hAnsi="Calibri" w:cs="Calibri"/>
                  <w:b/>
                  <w:bCs/>
                  <w:color w:val="000000"/>
                </w:rPr>
                <w:delText>.499</w:delText>
              </w:r>
            </w:del>
          </w:p>
        </w:tc>
        <w:tc>
          <w:tcPr>
            <w:tcW w:w="810" w:type="dxa"/>
            <w:vAlign w:val="bottom"/>
          </w:tcPr>
          <w:p w14:paraId="11758A4B" w14:textId="5944037F"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12" w:author="Jujia Li [2]" w:date="2023-07-27T08:17:00Z"/>
                <w:rFonts w:ascii="Calibri" w:hAnsi="Calibri" w:cs="Calibri"/>
                <w:color w:val="000000"/>
              </w:rPr>
              <w:pPrChange w:id="201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14" w:author="Jujia Li [2]" w:date="2023-07-27T08:17:00Z">
              <w:r w:rsidDel="00E758DE">
                <w:rPr>
                  <w:rFonts w:ascii="Calibri" w:hAnsi="Calibri" w:cs="Calibri"/>
                  <w:color w:val="000000"/>
                </w:rPr>
                <w:delText>.014</w:delText>
              </w:r>
            </w:del>
          </w:p>
        </w:tc>
        <w:tc>
          <w:tcPr>
            <w:tcW w:w="990" w:type="dxa"/>
            <w:vAlign w:val="bottom"/>
          </w:tcPr>
          <w:p w14:paraId="65470921" w14:textId="3B48DACD"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15" w:author="Jujia Li [2]" w:date="2023-07-27T08:17:00Z"/>
                <w:rFonts w:ascii="Calibri" w:hAnsi="Calibri" w:cs="Calibri"/>
                <w:b/>
                <w:bCs/>
                <w:color w:val="000000"/>
              </w:rPr>
              <w:pPrChange w:id="201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17" w:author="Jujia Li [2]" w:date="2023-07-27T08:17:00Z">
              <w:r w:rsidRPr="001D691E" w:rsidDel="00E758DE">
                <w:rPr>
                  <w:rFonts w:ascii="Calibri" w:hAnsi="Calibri" w:cs="Calibri"/>
                  <w:b/>
                  <w:bCs/>
                  <w:color w:val="000000"/>
                </w:rPr>
                <w:delText>.269</w:delText>
              </w:r>
            </w:del>
          </w:p>
        </w:tc>
        <w:tc>
          <w:tcPr>
            <w:tcW w:w="810" w:type="dxa"/>
            <w:vAlign w:val="bottom"/>
          </w:tcPr>
          <w:p w14:paraId="7136256E" w14:textId="6E3F3167"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18" w:author="Jujia Li [2]" w:date="2023-07-27T08:17:00Z"/>
                <w:rFonts w:ascii="Calibri" w:hAnsi="Calibri" w:cs="Calibri"/>
                <w:b/>
                <w:bCs/>
                <w:color w:val="000000"/>
              </w:rPr>
              <w:pPrChange w:id="201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20" w:author="Jujia Li [2]" w:date="2023-07-27T08:17:00Z">
              <w:r w:rsidRPr="001D691E" w:rsidDel="00E758DE">
                <w:rPr>
                  <w:rFonts w:ascii="Calibri" w:hAnsi="Calibri" w:cs="Calibri"/>
                  <w:b/>
                  <w:bCs/>
                  <w:color w:val="000000"/>
                </w:rPr>
                <w:delText>.074</w:delText>
              </w:r>
            </w:del>
          </w:p>
        </w:tc>
        <w:tc>
          <w:tcPr>
            <w:tcW w:w="900" w:type="dxa"/>
            <w:vAlign w:val="bottom"/>
          </w:tcPr>
          <w:p w14:paraId="4546E31F" w14:textId="70678C68"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21" w:author="Jujia Li [2]" w:date="2023-07-27T08:17:00Z"/>
                <w:rFonts w:ascii="Calibri" w:hAnsi="Calibri" w:cs="Calibri"/>
                <w:b/>
                <w:bCs/>
                <w:color w:val="000000"/>
              </w:rPr>
              <w:pPrChange w:id="202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23" w:author="Jujia Li [2]" w:date="2023-07-27T08:17:00Z">
              <w:r w:rsidRPr="001D691E" w:rsidDel="00E758DE">
                <w:rPr>
                  <w:rFonts w:ascii="Calibri" w:hAnsi="Calibri" w:cs="Calibri"/>
                  <w:b/>
                  <w:bCs/>
                  <w:color w:val="000000"/>
                </w:rPr>
                <w:delText>.481</w:delText>
              </w:r>
            </w:del>
          </w:p>
        </w:tc>
        <w:tc>
          <w:tcPr>
            <w:tcW w:w="900" w:type="dxa"/>
            <w:vAlign w:val="bottom"/>
          </w:tcPr>
          <w:p w14:paraId="4B840755" w14:textId="578FE292" w:rsidR="00C0762C" w:rsidRPr="002F35C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24" w:author="Jujia Li [2]" w:date="2023-07-27T08:17:00Z"/>
                <w:rFonts w:ascii="Calibri" w:hAnsi="Calibri" w:cs="Calibri"/>
                <w:b/>
                <w:bCs/>
                <w:color w:val="000000"/>
              </w:rPr>
              <w:pPrChange w:id="202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26" w:author="Jujia Li [2]" w:date="2023-07-27T08:17:00Z">
              <w:r w:rsidDel="00E758DE">
                <w:rPr>
                  <w:rFonts w:ascii="Calibri" w:hAnsi="Calibri" w:cs="Calibri"/>
                  <w:color w:val="000000"/>
                </w:rPr>
                <w:delText>.020</w:delText>
              </w:r>
            </w:del>
          </w:p>
        </w:tc>
      </w:tr>
      <w:tr w:rsidR="00C0762C" w:rsidDel="00E758DE" w14:paraId="16685BF5" w14:textId="149E29CB" w:rsidTr="008D4C39">
        <w:trPr>
          <w:del w:id="2027" w:author="Jujia Li [2]" w:date="2023-07-27T08:17:00Z"/>
        </w:trPr>
        <w:tc>
          <w:tcPr>
            <w:tcW w:w="3420" w:type="dxa"/>
            <w:vAlign w:val="bottom"/>
          </w:tcPr>
          <w:p w14:paraId="3FCB1C24" w14:textId="7756E6F4" w:rsidR="00C0762C" w:rsidDel="00E758DE" w:rsidRDefault="00C0762C" w:rsidP="001F2E4E">
            <w:pPr>
              <w:cnfStyle w:val="001000000000" w:firstRow="0" w:lastRow="0" w:firstColumn="1" w:lastColumn="0" w:oddVBand="0" w:evenVBand="0" w:oddHBand="0" w:evenHBand="0" w:firstRowFirstColumn="0" w:firstRowLastColumn="0" w:lastRowFirstColumn="0" w:lastRowLastColumn="0"/>
              <w:rPr>
                <w:del w:id="2028" w:author="Jujia Li [2]" w:date="2023-07-27T08:17:00Z"/>
                <w:rFonts w:ascii="Calibri" w:hAnsi="Calibri" w:cs="Calibri"/>
                <w:color w:val="000000"/>
              </w:rPr>
              <w:pPrChange w:id="2029"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2030" w:author="Jujia Li [2]" w:date="2023-07-27T08:17:00Z">
              <w:r w:rsidDel="00E758DE">
                <w:rPr>
                  <w:rFonts w:ascii="Calibri" w:hAnsi="Calibri" w:cs="Calibri"/>
                  <w:color w:val="000000"/>
                  <w:sz w:val="22"/>
                </w:rPr>
                <w:delText>Fs</w:delText>
              </w:r>
            </w:del>
          </w:p>
        </w:tc>
        <w:tc>
          <w:tcPr>
            <w:tcW w:w="900" w:type="dxa"/>
            <w:vAlign w:val="bottom"/>
          </w:tcPr>
          <w:p w14:paraId="6E0368BE" w14:textId="4DB68948" w:rsidR="00C0762C" w:rsidDel="00E758DE" w:rsidRDefault="00C0762C" w:rsidP="001F2E4E">
            <w:pPr>
              <w:rPr>
                <w:del w:id="2031" w:author="Jujia Li [2]" w:date="2023-07-27T08:17:00Z"/>
                <w:rFonts w:ascii="Calibri" w:hAnsi="Calibri" w:cs="Calibri"/>
                <w:color w:val="000000"/>
              </w:rPr>
              <w:pPrChange w:id="2032" w:author="Jujia Li [2]" w:date="2023-07-27T22:52:00Z">
                <w:pPr>
                  <w:jc w:val="center"/>
                </w:pPr>
              </w:pPrChange>
            </w:pPr>
            <w:del w:id="2033" w:author="Jujia Li [2]" w:date="2023-07-27T08:17:00Z">
              <w:r w:rsidDel="00E758DE">
                <w:rPr>
                  <w:rFonts w:ascii="Calibri" w:hAnsi="Calibri" w:cs="Calibri"/>
                  <w:color w:val="000000"/>
                </w:rPr>
                <w:delText>.001</w:delText>
              </w:r>
            </w:del>
          </w:p>
        </w:tc>
        <w:tc>
          <w:tcPr>
            <w:tcW w:w="810" w:type="dxa"/>
            <w:vAlign w:val="bottom"/>
          </w:tcPr>
          <w:p w14:paraId="13D62ECC" w14:textId="75E753FC" w:rsidR="00C0762C" w:rsidDel="00E758DE" w:rsidRDefault="00C0762C" w:rsidP="001F2E4E">
            <w:pPr>
              <w:rPr>
                <w:del w:id="2034" w:author="Jujia Li [2]" w:date="2023-07-27T08:17:00Z"/>
                <w:rFonts w:ascii="Calibri" w:hAnsi="Calibri" w:cs="Calibri"/>
                <w:color w:val="000000"/>
              </w:rPr>
              <w:pPrChange w:id="2035" w:author="Jujia Li [2]" w:date="2023-07-27T22:52:00Z">
                <w:pPr>
                  <w:jc w:val="center"/>
                </w:pPr>
              </w:pPrChange>
            </w:pPr>
            <w:del w:id="2036" w:author="Jujia Li [2]" w:date="2023-07-27T08:17:00Z">
              <w:r w:rsidDel="00E758DE">
                <w:rPr>
                  <w:rFonts w:ascii="Calibri" w:hAnsi="Calibri" w:cs="Calibri"/>
                  <w:color w:val="000000"/>
                </w:rPr>
                <w:delText>.009</w:delText>
              </w:r>
            </w:del>
          </w:p>
        </w:tc>
        <w:tc>
          <w:tcPr>
            <w:tcW w:w="990" w:type="dxa"/>
            <w:vAlign w:val="bottom"/>
          </w:tcPr>
          <w:p w14:paraId="1ACDFFA2" w14:textId="4A5FFCEF" w:rsidR="00C0762C" w:rsidDel="00E758DE" w:rsidRDefault="00C0762C" w:rsidP="001F2E4E">
            <w:pPr>
              <w:rPr>
                <w:del w:id="2037" w:author="Jujia Li [2]" w:date="2023-07-27T08:17:00Z"/>
                <w:rFonts w:ascii="Calibri" w:hAnsi="Calibri" w:cs="Calibri"/>
                <w:color w:val="000000"/>
              </w:rPr>
              <w:pPrChange w:id="2038" w:author="Jujia Li [2]" w:date="2023-07-27T22:52:00Z">
                <w:pPr>
                  <w:jc w:val="center"/>
                </w:pPr>
              </w:pPrChange>
            </w:pPr>
            <w:del w:id="2039" w:author="Jujia Li [2]" w:date="2023-07-27T08:17:00Z">
              <w:r w:rsidDel="00E758DE">
                <w:rPr>
                  <w:rFonts w:ascii="Calibri" w:hAnsi="Calibri" w:cs="Calibri"/>
                  <w:color w:val="000000"/>
                </w:rPr>
                <w:delText>.003</w:delText>
              </w:r>
            </w:del>
          </w:p>
        </w:tc>
        <w:tc>
          <w:tcPr>
            <w:tcW w:w="810" w:type="dxa"/>
            <w:vAlign w:val="bottom"/>
          </w:tcPr>
          <w:p w14:paraId="6BD4B42E" w14:textId="793163AE" w:rsidR="00C0762C" w:rsidRPr="001D691E" w:rsidDel="00E758DE" w:rsidRDefault="00C0762C" w:rsidP="001F2E4E">
            <w:pPr>
              <w:rPr>
                <w:del w:id="2040" w:author="Jujia Li [2]" w:date="2023-07-27T08:17:00Z"/>
                <w:rFonts w:ascii="Calibri" w:hAnsi="Calibri" w:cs="Calibri"/>
                <w:b/>
                <w:bCs/>
                <w:color w:val="000000"/>
              </w:rPr>
              <w:pPrChange w:id="2041" w:author="Jujia Li [2]" w:date="2023-07-27T22:52:00Z">
                <w:pPr>
                  <w:jc w:val="center"/>
                </w:pPr>
              </w:pPrChange>
            </w:pPr>
            <w:del w:id="2042" w:author="Jujia Li [2]" w:date="2023-07-27T08:17:00Z">
              <w:r w:rsidRPr="001D691E" w:rsidDel="00E758DE">
                <w:rPr>
                  <w:rFonts w:ascii="Calibri" w:hAnsi="Calibri" w:cs="Calibri"/>
                  <w:b/>
                  <w:bCs/>
                  <w:color w:val="000000"/>
                </w:rPr>
                <w:delText>.063</w:delText>
              </w:r>
            </w:del>
          </w:p>
        </w:tc>
        <w:tc>
          <w:tcPr>
            <w:tcW w:w="900" w:type="dxa"/>
            <w:vAlign w:val="bottom"/>
          </w:tcPr>
          <w:p w14:paraId="5A1129BE" w14:textId="3ED083E9" w:rsidR="00C0762C" w:rsidDel="00E758DE" w:rsidRDefault="00C0762C" w:rsidP="001F2E4E">
            <w:pPr>
              <w:rPr>
                <w:del w:id="2043" w:author="Jujia Li [2]" w:date="2023-07-27T08:17:00Z"/>
                <w:rFonts w:ascii="Calibri" w:hAnsi="Calibri" w:cs="Calibri"/>
                <w:color w:val="000000"/>
              </w:rPr>
              <w:pPrChange w:id="2044" w:author="Jujia Li [2]" w:date="2023-07-27T22:52:00Z">
                <w:pPr>
                  <w:jc w:val="center"/>
                </w:pPr>
              </w:pPrChange>
            </w:pPr>
            <w:del w:id="2045" w:author="Jujia Li [2]" w:date="2023-07-27T08:17:00Z">
              <w:r w:rsidDel="00E758DE">
                <w:rPr>
                  <w:rFonts w:ascii="Calibri" w:hAnsi="Calibri" w:cs="Calibri"/>
                  <w:color w:val="000000"/>
                </w:rPr>
                <w:delText>.006</w:delText>
              </w:r>
            </w:del>
          </w:p>
        </w:tc>
        <w:tc>
          <w:tcPr>
            <w:tcW w:w="900" w:type="dxa"/>
            <w:vAlign w:val="bottom"/>
          </w:tcPr>
          <w:p w14:paraId="5F7B408D" w14:textId="0FE30E09" w:rsidR="00C0762C" w:rsidRPr="001D691E" w:rsidDel="00E758DE" w:rsidRDefault="00C0762C" w:rsidP="001F2E4E">
            <w:pPr>
              <w:rPr>
                <w:del w:id="2046" w:author="Jujia Li [2]" w:date="2023-07-27T08:17:00Z"/>
                <w:rFonts w:ascii="Calibri" w:hAnsi="Calibri" w:cs="Calibri"/>
                <w:b/>
                <w:bCs/>
                <w:color w:val="000000"/>
              </w:rPr>
              <w:pPrChange w:id="2047" w:author="Jujia Li [2]" w:date="2023-07-27T22:52:00Z">
                <w:pPr>
                  <w:jc w:val="center"/>
                </w:pPr>
              </w:pPrChange>
            </w:pPr>
            <w:del w:id="2048" w:author="Jujia Li [2]" w:date="2023-07-27T08:17:00Z">
              <w:r w:rsidRPr="001D691E" w:rsidDel="00E758DE">
                <w:rPr>
                  <w:rFonts w:ascii="Calibri" w:hAnsi="Calibri" w:cs="Calibri"/>
                  <w:b/>
                  <w:bCs/>
                  <w:color w:val="000000"/>
                </w:rPr>
                <w:delText>.221</w:delText>
              </w:r>
            </w:del>
          </w:p>
        </w:tc>
      </w:tr>
      <w:tr w:rsidR="00C0762C" w:rsidDel="00E758DE" w14:paraId="374B7ABC" w14:textId="08E10969" w:rsidTr="008D4C39">
        <w:trPr>
          <w:del w:id="2049" w:author="Jujia Li [2]" w:date="2023-07-27T08:17:00Z"/>
        </w:trPr>
        <w:tc>
          <w:tcPr>
            <w:tcW w:w="3420" w:type="dxa"/>
            <w:vAlign w:val="bottom"/>
          </w:tcPr>
          <w:p w14:paraId="3C9C8DB6" w14:textId="6B00B98F" w:rsidR="00C0762C" w:rsidRPr="00647E47" w:rsidDel="00E758DE" w:rsidRDefault="00C0762C" w:rsidP="001F2E4E">
            <w:pPr>
              <w:cnfStyle w:val="001000100000" w:firstRow="0" w:lastRow="0" w:firstColumn="1" w:lastColumn="0" w:oddVBand="0" w:evenVBand="0" w:oddHBand="1" w:evenHBand="0" w:firstRowFirstColumn="0" w:firstRowLastColumn="0" w:lastRowFirstColumn="0" w:lastRowLastColumn="0"/>
              <w:rPr>
                <w:del w:id="2050" w:author="Jujia Li [2]" w:date="2023-07-27T08:17:00Z"/>
                <w:rFonts w:ascii="Calibri" w:eastAsia="Times New Roman" w:hAnsi="Calibri" w:cs="Calibri"/>
                <w:color w:val="000000"/>
                <w:sz w:val="24"/>
                <w:szCs w:val="24"/>
              </w:rPr>
              <w:pPrChange w:id="2051"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2052" w:author="Jujia Li [2]" w:date="2023-07-27T08:17:00Z">
              <w:r w:rsidDel="00E758DE">
                <w:rPr>
                  <w:rFonts w:ascii="Calibri" w:hAnsi="Calibri" w:cs="Calibri"/>
                  <w:color w:val="000000"/>
                  <w:sz w:val="22"/>
                </w:rPr>
                <w:delText>MAP</w:delText>
              </w:r>
            </w:del>
          </w:p>
        </w:tc>
        <w:tc>
          <w:tcPr>
            <w:tcW w:w="900" w:type="dxa"/>
            <w:vAlign w:val="bottom"/>
          </w:tcPr>
          <w:p w14:paraId="5CF55270" w14:textId="23D89A78"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53" w:author="Jujia Li [2]" w:date="2023-07-27T08:17:00Z"/>
                <w:rFonts w:ascii="Calibri" w:hAnsi="Calibri" w:cs="Calibri"/>
                <w:b/>
                <w:bCs/>
                <w:color w:val="000000"/>
                <w:highlight w:val="yellow"/>
              </w:rPr>
              <w:pPrChange w:id="205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55" w:author="Jujia Li [2]" w:date="2023-07-27T08:17:00Z">
              <w:r w:rsidRPr="001D691E" w:rsidDel="00E758DE">
                <w:rPr>
                  <w:rFonts w:ascii="Calibri" w:hAnsi="Calibri" w:cs="Calibri"/>
                  <w:b/>
                  <w:bCs/>
                  <w:color w:val="000000"/>
                </w:rPr>
                <w:delText>.184</w:delText>
              </w:r>
            </w:del>
          </w:p>
        </w:tc>
        <w:tc>
          <w:tcPr>
            <w:tcW w:w="810" w:type="dxa"/>
            <w:vAlign w:val="bottom"/>
          </w:tcPr>
          <w:p w14:paraId="4A686BED" w14:textId="7AE5FF32" w:rsidR="00C0762C" w:rsidRPr="00AD75C1"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56" w:author="Jujia Li [2]" w:date="2023-07-27T08:17:00Z"/>
                <w:rFonts w:ascii="Calibri" w:hAnsi="Calibri" w:cs="Calibri"/>
                <w:b/>
                <w:bCs/>
                <w:color w:val="000000"/>
              </w:rPr>
              <w:pPrChange w:id="205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58" w:author="Jujia Li [2]" w:date="2023-07-27T08:17:00Z">
              <w:r w:rsidDel="00E758DE">
                <w:rPr>
                  <w:rFonts w:ascii="Calibri" w:hAnsi="Calibri" w:cs="Calibri"/>
                  <w:color w:val="000000"/>
                </w:rPr>
                <w:delText>.008</w:delText>
              </w:r>
            </w:del>
          </w:p>
        </w:tc>
        <w:tc>
          <w:tcPr>
            <w:tcW w:w="990" w:type="dxa"/>
            <w:vAlign w:val="bottom"/>
          </w:tcPr>
          <w:p w14:paraId="230149C0" w14:textId="0794D648"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59" w:author="Jujia Li [2]" w:date="2023-07-27T08:17:00Z"/>
                <w:rFonts w:ascii="Calibri" w:hAnsi="Calibri" w:cs="Calibri"/>
                <w:b/>
                <w:bCs/>
                <w:color w:val="000000"/>
              </w:rPr>
              <w:pPrChange w:id="206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61" w:author="Jujia Li [2]" w:date="2023-07-27T08:17:00Z">
              <w:r w:rsidRPr="001D691E" w:rsidDel="00E758DE">
                <w:rPr>
                  <w:rFonts w:ascii="Calibri" w:hAnsi="Calibri" w:cs="Calibri"/>
                  <w:b/>
                  <w:bCs/>
                  <w:color w:val="000000"/>
                </w:rPr>
                <w:delText>.906</w:delText>
              </w:r>
            </w:del>
          </w:p>
        </w:tc>
        <w:tc>
          <w:tcPr>
            <w:tcW w:w="810" w:type="dxa"/>
            <w:vAlign w:val="bottom"/>
          </w:tcPr>
          <w:p w14:paraId="03771EC0" w14:textId="71E7070F"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62" w:author="Jujia Li [2]" w:date="2023-07-27T08:17:00Z"/>
                <w:rFonts w:ascii="Calibri" w:hAnsi="Calibri" w:cs="Calibri"/>
                <w:b/>
                <w:bCs/>
                <w:color w:val="000000"/>
              </w:rPr>
              <w:pPrChange w:id="20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64" w:author="Jujia Li [2]" w:date="2023-07-27T08:17:00Z">
              <w:r w:rsidRPr="001D691E" w:rsidDel="00E758DE">
                <w:rPr>
                  <w:rFonts w:ascii="Calibri" w:hAnsi="Calibri" w:cs="Calibri"/>
                  <w:b/>
                  <w:bCs/>
                  <w:color w:val="000000"/>
                </w:rPr>
                <w:delText>.965</w:delText>
              </w:r>
            </w:del>
          </w:p>
        </w:tc>
        <w:tc>
          <w:tcPr>
            <w:tcW w:w="900" w:type="dxa"/>
            <w:vAlign w:val="bottom"/>
          </w:tcPr>
          <w:p w14:paraId="0BE3509E" w14:textId="6AC1789A"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65" w:author="Jujia Li [2]" w:date="2023-07-27T08:17:00Z"/>
                <w:rFonts w:ascii="Calibri" w:hAnsi="Calibri" w:cs="Calibri"/>
                <w:b/>
                <w:bCs/>
                <w:color w:val="000000"/>
              </w:rPr>
              <w:pPrChange w:id="206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67" w:author="Jujia Li [2]" w:date="2023-07-27T08:17:00Z">
              <w:r w:rsidRPr="001D691E" w:rsidDel="00E758DE">
                <w:rPr>
                  <w:rFonts w:ascii="Calibri" w:hAnsi="Calibri" w:cs="Calibri"/>
                  <w:b/>
                  <w:bCs/>
                  <w:color w:val="000000"/>
                </w:rPr>
                <w:delText>.771</w:delText>
              </w:r>
            </w:del>
          </w:p>
        </w:tc>
        <w:tc>
          <w:tcPr>
            <w:tcW w:w="900" w:type="dxa"/>
            <w:vAlign w:val="bottom"/>
          </w:tcPr>
          <w:p w14:paraId="2A987EF6" w14:textId="7FB97596" w:rsidR="00C0762C" w:rsidRPr="001D691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68" w:author="Jujia Li [2]" w:date="2023-07-27T08:17:00Z"/>
                <w:rFonts w:ascii="Calibri" w:hAnsi="Calibri" w:cs="Calibri"/>
                <w:b/>
                <w:bCs/>
                <w:color w:val="FF0000"/>
              </w:rPr>
              <w:pPrChange w:id="20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70" w:author="Jujia Li [2]" w:date="2023-07-27T08:17:00Z">
              <w:r w:rsidRPr="001D691E" w:rsidDel="00E758DE">
                <w:rPr>
                  <w:rFonts w:ascii="Calibri" w:hAnsi="Calibri" w:cs="Calibri"/>
                  <w:b/>
                  <w:bCs/>
                  <w:color w:val="000000"/>
                </w:rPr>
                <w:delText>.074</w:delText>
              </w:r>
            </w:del>
          </w:p>
        </w:tc>
      </w:tr>
      <w:tr w:rsidR="00C0762C" w:rsidDel="00E758DE" w14:paraId="380F13BA" w14:textId="5FECCD3E" w:rsidTr="008D4C39">
        <w:trPr>
          <w:del w:id="2071" w:author="Jujia Li [2]" w:date="2023-07-27T08:17:00Z"/>
        </w:trPr>
        <w:tc>
          <w:tcPr>
            <w:tcW w:w="3420" w:type="dxa"/>
            <w:vAlign w:val="bottom"/>
          </w:tcPr>
          <w:p w14:paraId="65B05031" w14:textId="3C32B5D2" w:rsidR="00C0762C" w:rsidRPr="00647E47" w:rsidDel="00E758DE" w:rsidRDefault="00C0762C" w:rsidP="001F2E4E">
            <w:pPr>
              <w:cnfStyle w:val="001000000000" w:firstRow="0" w:lastRow="0" w:firstColumn="1" w:lastColumn="0" w:oddVBand="0" w:evenVBand="0" w:oddHBand="0" w:evenHBand="0" w:firstRowFirstColumn="0" w:firstRowLastColumn="0" w:lastRowFirstColumn="0" w:lastRowLastColumn="0"/>
              <w:rPr>
                <w:del w:id="2072" w:author="Jujia Li [2]" w:date="2023-07-27T08:17:00Z"/>
                <w:rFonts w:ascii="Calibri" w:eastAsia="Times New Roman" w:hAnsi="Calibri" w:cs="Calibri"/>
                <w:color w:val="000000"/>
                <w:sz w:val="24"/>
                <w:szCs w:val="24"/>
              </w:rPr>
              <w:pPrChange w:id="2073" w:author="Jujia Li [2]" w:date="2023-07-27T22:52:00Z">
                <w:pPr>
                  <w:cnfStyle w:val="001000000000" w:firstRow="0" w:lastRow="0" w:firstColumn="1" w:lastColumn="0" w:oddVBand="0" w:evenVBand="0" w:oddHBand="0" w:evenHBand="0" w:firstRowFirstColumn="0" w:firstRowLastColumn="0" w:lastRowFirstColumn="0" w:lastRowLastColumn="0"/>
                </w:pPr>
              </w:pPrChange>
            </w:pPr>
          </w:p>
        </w:tc>
        <w:tc>
          <w:tcPr>
            <w:tcW w:w="900" w:type="dxa"/>
            <w:vAlign w:val="bottom"/>
          </w:tcPr>
          <w:p w14:paraId="38015619" w14:textId="0076075E" w:rsidR="00C0762C" w:rsidRPr="00BE4969" w:rsidDel="00E758DE" w:rsidRDefault="00C0762C" w:rsidP="001F2E4E">
            <w:pPr>
              <w:rPr>
                <w:del w:id="2074" w:author="Jujia Li [2]" w:date="2023-07-27T08:17:00Z"/>
                <w:rFonts w:ascii="Calibri" w:hAnsi="Calibri" w:cs="Calibri"/>
                <w:color w:val="000000"/>
                <w:highlight w:val="yellow"/>
              </w:rPr>
              <w:pPrChange w:id="2075" w:author="Jujia Li [2]" w:date="2023-07-27T22:52:00Z">
                <w:pPr>
                  <w:jc w:val="center"/>
                </w:pPr>
              </w:pPrChange>
            </w:pPr>
          </w:p>
        </w:tc>
        <w:tc>
          <w:tcPr>
            <w:tcW w:w="810" w:type="dxa"/>
            <w:vAlign w:val="bottom"/>
          </w:tcPr>
          <w:p w14:paraId="2650BEF2" w14:textId="4B055EF7" w:rsidR="00C0762C" w:rsidDel="00E758DE" w:rsidRDefault="00C0762C" w:rsidP="001F2E4E">
            <w:pPr>
              <w:rPr>
                <w:del w:id="2076" w:author="Jujia Li [2]" w:date="2023-07-27T08:17:00Z"/>
                <w:rFonts w:ascii="Calibri" w:hAnsi="Calibri" w:cs="Calibri"/>
                <w:color w:val="000000"/>
              </w:rPr>
              <w:pPrChange w:id="2077" w:author="Jujia Li [2]" w:date="2023-07-27T22:52:00Z">
                <w:pPr>
                  <w:jc w:val="center"/>
                </w:pPr>
              </w:pPrChange>
            </w:pPr>
          </w:p>
        </w:tc>
        <w:tc>
          <w:tcPr>
            <w:tcW w:w="990" w:type="dxa"/>
            <w:vAlign w:val="bottom"/>
          </w:tcPr>
          <w:p w14:paraId="02BA16CB" w14:textId="2818FDF4" w:rsidR="00C0762C" w:rsidRPr="00D672AE" w:rsidDel="00E758DE" w:rsidRDefault="00C0762C" w:rsidP="001F2E4E">
            <w:pPr>
              <w:rPr>
                <w:del w:id="2078" w:author="Jujia Li [2]" w:date="2023-07-27T08:17:00Z"/>
                <w:rFonts w:ascii="Calibri" w:hAnsi="Calibri" w:cs="Calibri"/>
                <w:b/>
                <w:bCs/>
                <w:color w:val="000000"/>
              </w:rPr>
              <w:pPrChange w:id="2079" w:author="Jujia Li [2]" w:date="2023-07-27T22:52:00Z">
                <w:pPr>
                  <w:jc w:val="center"/>
                </w:pPr>
              </w:pPrChange>
            </w:pPr>
          </w:p>
        </w:tc>
        <w:tc>
          <w:tcPr>
            <w:tcW w:w="810" w:type="dxa"/>
            <w:vAlign w:val="bottom"/>
          </w:tcPr>
          <w:p w14:paraId="38092B29" w14:textId="61D33EDF" w:rsidR="00C0762C" w:rsidRPr="00AD75C1" w:rsidDel="00E758DE" w:rsidRDefault="00C0762C" w:rsidP="001F2E4E">
            <w:pPr>
              <w:rPr>
                <w:del w:id="2080" w:author="Jujia Li [2]" w:date="2023-07-27T08:17:00Z"/>
                <w:rFonts w:ascii="Calibri" w:hAnsi="Calibri" w:cs="Calibri"/>
                <w:b/>
                <w:bCs/>
                <w:color w:val="000000"/>
              </w:rPr>
              <w:pPrChange w:id="2081" w:author="Jujia Li [2]" w:date="2023-07-27T22:52:00Z">
                <w:pPr>
                  <w:jc w:val="center"/>
                </w:pPr>
              </w:pPrChange>
            </w:pPr>
          </w:p>
        </w:tc>
        <w:tc>
          <w:tcPr>
            <w:tcW w:w="900" w:type="dxa"/>
            <w:vAlign w:val="bottom"/>
          </w:tcPr>
          <w:p w14:paraId="52C98D53" w14:textId="001FEAED" w:rsidR="00C0762C" w:rsidRPr="00D672AE" w:rsidDel="00E758DE" w:rsidRDefault="00C0762C" w:rsidP="001F2E4E">
            <w:pPr>
              <w:rPr>
                <w:del w:id="2082" w:author="Jujia Li [2]" w:date="2023-07-27T08:17:00Z"/>
                <w:rFonts w:ascii="Calibri" w:hAnsi="Calibri" w:cs="Calibri"/>
                <w:b/>
                <w:bCs/>
                <w:color w:val="000000"/>
              </w:rPr>
              <w:pPrChange w:id="2083" w:author="Jujia Li [2]" w:date="2023-07-27T22:52:00Z">
                <w:pPr>
                  <w:jc w:val="center"/>
                </w:pPr>
              </w:pPrChange>
            </w:pPr>
          </w:p>
        </w:tc>
        <w:tc>
          <w:tcPr>
            <w:tcW w:w="900" w:type="dxa"/>
            <w:vAlign w:val="bottom"/>
          </w:tcPr>
          <w:p w14:paraId="193F9A4C" w14:textId="63842784" w:rsidR="00C0762C" w:rsidRPr="002F35CE" w:rsidDel="00E758DE" w:rsidRDefault="00C0762C" w:rsidP="001F2E4E">
            <w:pPr>
              <w:rPr>
                <w:del w:id="2084" w:author="Jujia Li [2]" w:date="2023-07-27T08:17:00Z"/>
                <w:rFonts w:ascii="Calibri" w:hAnsi="Calibri" w:cs="Calibri"/>
                <w:b/>
                <w:bCs/>
                <w:color w:val="FF0000"/>
              </w:rPr>
              <w:pPrChange w:id="2085" w:author="Jujia Li [2]" w:date="2023-07-27T22:52:00Z">
                <w:pPr>
                  <w:jc w:val="center"/>
                </w:pPr>
              </w:pPrChange>
            </w:pPr>
          </w:p>
        </w:tc>
      </w:tr>
      <w:tr w:rsidR="00C0762C" w:rsidDel="00E758DE" w14:paraId="3557828E" w14:textId="220A3067" w:rsidTr="008D4C39">
        <w:trPr>
          <w:del w:id="2086" w:author="Jujia Li [2]" w:date="2023-07-27T08:17:00Z"/>
        </w:trPr>
        <w:tc>
          <w:tcPr>
            <w:tcW w:w="3420" w:type="dxa"/>
            <w:vAlign w:val="bottom"/>
          </w:tcPr>
          <w:p w14:paraId="3574904D" w14:textId="543699C6" w:rsidR="00C0762C" w:rsidDel="00E758DE" w:rsidRDefault="00C0762C" w:rsidP="001F2E4E">
            <w:pPr>
              <w:cnfStyle w:val="001000100000" w:firstRow="0" w:lastRow="0" w:firstColumn="1" w:lastColumn="0" w:oddVBand="0" w:evenVBand="0" w:oddHBand="1" w:evenHBand="0" w:firstRowFirstColumn="0" w:firstRowLastColumn="0" w:lastRowFirstColumn="0" w:lastRowLastColumn="0"/>
              <w:rPr>
                <w:del w:id="2087" w:author="Jujia Li [2]" w:date="2023-07-27T08:17:00Z"/>
                <w:rFonts w:ascii="Calibri" w:hAnsi="Calibri" w:cs="Calibri"/>
                <w:color w:val="000000"/>
              </w:rPr>
              <w:pPrChange w:id="2088"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2089" w:author="Jujia Li [2]" w:date="2023-07-27T08:17:00Z">
              <w:r w:rsidDel="00E758DE">
                <w:rPr>
                  <w:rFonts w:ascii="Calibri" w:hAnsi="Calibri" w:cs="Calibri"/>
                  <w:color w:val="000000"/>
                  <w:sz w:val="22"/>
                </w:rPr>
                <w:delText>Factor:I</w:delText>
              </w:r>
            </w:del>
          </w:p>
        </w:tc>
        <w:tc>
          <w:tcPr>
            <w:tcW w:w="900" w:type="dxa"/>
            <w:vAlign w:val="bottom"/>
          </w:tcPr>
          <w:p w14:paraId="53D0A99F" w14:textId="5EEE6092"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90" w:author="Jujia Li [2]" w:date="2023-07-27T08:17:00Z"/>
                <w:rFonts w:ascii="Calibri" w:hAnsi="Calibri" w:cs="Calibri"/>
                <w:color w:val="000000"/>
              </w:rPr>
              <w:pPrChange w:id="209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92" w:author="Jujia Li [2]" w:date="2023-07-27T08:17:00Z">
              <w:r w:rsidDel="00E758DE">
                <w:rPr>
                  <w:rFonts w:ascii="Calibri" w:hAnsi="Calibri" w:cs="Calibri"/>
                  <w:color w:val="000000"/>
                </w:rPr>
                <w:delText>.049</w:delText>
              </w:r>
            </w:del>
          </w:p>
        </w:tc>
        <w:tc>
          <w:tcPr>
            <w:tcW w:w="810" w:type="dxa"/>
            <w:vAlign w:val="bottom"/>
          </w:tcPr>
          <w:p w14:paraId="070815D4" w14:textId="48FDA708"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93" w:author="Jujia Li [2]" w:date="2023-07-27T08:17:00Z"/>
                <w:rFonts w:ascii="Calibri" w:hAnsi="Calibri" w:cs="Calibri"/>
                <w:color w:val="000000"/>
              </w:rPr>
              <w:pPrChange w:id="209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95" w:author="Jujia Li [2]" w:date="2023-07-27T08:17:00Z">
              <w:r w:rsidDel="00E758DE">
                <w:rPr>
                  <w:rFonts w:ascii="Calibri" w:hAnsi="Calibri" w:cs="Calibri"/>
                  <w:b/>
                  <w:bCs/>
                  <w:color w:val="000000"/>
                </w:rPr>
                <w:delText>.060</w:delText>
              </w:r>
            </w:del>
          </w:p>
        </w:tc>
        <w:tc>
          <w:tcPr>
            <w:tcW w:w="990" w:type="dxa"/>
            <w:vAlign w:val="bottom"/>
          </w:tcPr>
          <w:p w14:paraId="5C3A0A0E" w14:textId="3447CBFD"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96" w:author="Jujia Li [2]" w:date="2023-07-27T08:17:00Z"/>
                <w:rFonts w:ascii="Calibri" w:hAnsi="Calibri" w:cs="Calibri"/>
                <w:color w:val="000000"/>
              </w:rPr>
              <w:pPrChange w:id="209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098" w:author="Jujia Li [2]" w:date="2023-07-27T08:17:00Z">
              <w:r w:rsidDel="00E758DE">
                <w:rPr>
                  <w:rFonts w:ascii="Calibri" w:hAnsi="Calibri" w:cs="Calibri"/>
                  <w:b/>
                  <w:bCs/>
                  <w:color w:val="000000"/>
                </w:rPr>
                <w:delText>.227</w:delText>
              </w:r>
            </w:del>
          </w:p>
        </w:tc>
        <w:tc>
          <w:tcPr>
            <w:tcW w:w="810" w:type="dxa"/>
            <w:vAlign w:val="bottom"/>
          </w:tcPr>
          <w:p w14:paraId="39A0A316" w14:textId="0409BC9F"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099" w:author="Jujia Li [2]" w:date="2023-07-27T08:17:00Z"/>
                <w:rFonts w:ascii="Calibri" w:hAnsi="Calibri" w:cs="Calibri"/>
                <w:color w:val="000000"/>
              </w:rPr>
              <w:pPrChange w:id="210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01" w:author="Jujia Li [2]" w:date="2023-07-27T08:17:00Z">
              <w:r w:rsidDel="00E758DE">
                <w:rPr>
                  <w:rFonts w:ascii="Calibri" w:hAnsi="Calibri" w:cs="Calibri"/>
                  <w:b/>
                  <w:bCs/>
                  <w:color w:val="000000"/>
                </w:rPr>
                <w:delText>.087</w:delText>
              </w:r>
            </w:del>
          </w:p>
        </w:tc>
        <w:tc>
          <w:tcPr>
            <w:tcW w:w="900" w:type="dxa"/>
            <w:vAlign w:val="bottom"/>
          </w:tcPr>
          <w:p w14:paraId="629D6153" w14:textId="021225A1"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02" w:author="Jujia Li [2]" w:date="2023-07-27T08:17:00Z"/>
                <w:rFonts w:ascii="Calibri" w:hAnsi="Calibri" w:cs="Calibri"/>
                <w:color w:val="000000"/>
              </w:rPr>
              <w:pPrChange w:id="210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04" w:author="Jujia Li [2]" w:date="2023-07-27T08:17:00Z">
              <w:r w:rsidDel="00E758DE">
                <w:rPr>
                  <w:rFonts w:ascii="Calibri" w:hAnsi="Calibri" w:cs="Calibri"/>
                  <w:b/>
                  <w:bCs/>
                  <w:color w:val="000000"/>
                </w:rPr>
                <w:delText>.298</w:delText>
              </w:r>
            </w:del>
          </w:p>
        </w:tc>
        <w:tc>
          <w:tcPr>
            <w:tcW w:w="900" w:type="dxa"/>
            <w:vAlign w:val="bottom"/>
          </w:tcPr>
          <w:p w14:paraId="4AABA14A" w14:textId="1123B602" w:rsidR="00C0762C" w:rsidRPr="002F35C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05" w:author="Jujia Li [2]" w:date="2023-07-27T08:17:00Z"/>
                <w:rFonts w:ascii="Calibri" w:hAnsi="Calibri" w:cs="Calibri"/>
                <w:b/>
                <w:bCs/>
                <w:color w:val="000000"/>
              </w:rPr>
              <w:pPrChange w:id="210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07" w:author="Jujia Li [2]" w:date="2023-07-27T08:17:00Z">
              <w:r w:rsidDel="00E758DE">
                <w:rPr>
                  <w:rFonts w:ascii="Calibri" w:hAnsi="Calibri" w:cs="Calibri"/>
                  <w:color w:val="000000"/>
                </w:rPr>
                <w:delText>.041</w:delText>
              </w:r>
            </w:del>
          </w:p>
        </w:tc>
      </w:tr>
      <w:tr w:rsidR="00C0762C" w:rsidDel="00E758DE" w14:paraId="6B6157C6" w14:textId="6A4126D1" w:rsidTr="008D4C39">
        <w:trPr>
          <w:del w:id="2108" w:author="Jujia Li [2]" w:date="2023-07-27T08:17:00Z"/>
        </w:trPr>
        <w:tc>
          <w:tcPr>
            <w:tcW w:w="3420" w:type="dxa"/>
            <w:vAlign w:val="bottom"/>
          </w:tcPr>
          <w:p w14:paraId="79383FEC" w14:textId="33ECB9E2" w:rsidR="00C0762C" w:rsidDel="00E758DE" w:rsidRDefault="00C0762C" w:rsidP="001F2E4E">
            <w:pPr>
              <w:cnfStyle w:val="001000000000" w:firstRow="0" w:lastRow="0" w:firstColumn="1" w:lastColumn="0" w:oddVBand="0" w:evenVBand="0" w:oddHBand="0" w:evenHBand="0" w:firstRowFirstColumn="0" w:firstRowLastColumn="0" w:lastRowFirstColumn="0" w:lastRowLastColumn="0"/>
              <w:rPr>
                <w:del w:id="2109" w:author="Jujia Li [2]" w:date="2023-07-27T08:17:00Z"/>
                <w:b/>
                <w:bCs/>
              </w:rPr>
              <w:pPrChange w:id="2110"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2111" w:author="Jujia Li [2]" w:date="2023-07-27T08:17:00Z">
              <w:r w:rsidDel="00E758DE">
                <w:rPr>
                  <w:rFonts w:ascii="Calibri" w:hAnsi="Calibri" w:cs="Calibri"/>
                  <w:color w:val="000000"/>
                  <w:sz w:val="22"/>
                </w:rPr>
                <w:delText>Factor:N</w:delText>
              </w:r>
            </w:del>
          </w:p>
        </w:tc>
        <w:tc>
          <w:tcPr>
            <w:tcW w:w="900" w:type="dxa"/>
            <w:vAlign w:val="bottom"/>
          </w:tcPr>
          <w:p w14:paraId="7DF945BB" w14:textId="778410B9" w:rsidR="00C0762C" w:rsidDel="00E758DE" w:rsidRDefault="00C0762C" w:rsidP="001F2E4E">
            <w:pPr>
              <w:rPr>
                <w:del w:id="2112" w:author="Jujia Li [2]" w:date="2023-07-27T08:17:00Z"/>
                <w:b/>
                <w:bCs/>
              </w:rPr>
              <w:pPrChange w:id="2113" w:author="Jujia Li [2]" w:date="2023-07-27T22:52:00Z">
                <w:pPr>
                  <w:jc w:val="center"/>
                </w:pPr>
              </w:pPrChange>
            </w:pPr>
            <w:del w:id="2114" w:author="Jujia Li [2]" w:date="2023-07-27T08:17:00Z">
              <w:r w:rsidDel="00E758DE">
                <w:rPr>
                  <w:rFonts w:ascii="Calibri" w:hAnsi="Calibri" w:cs="Calibri"/>
                  <w:color w:val="000000"/>
                </w:rPr>
                <w:delText>.047</w:delText>
              </w:r>
            </w:del>
          </w:p>
        </w:tc>
        <w:tc>
          <w:tcPr>
            <w:tcW w:w="810" w:type="dxa"/>
            <w:vAlign w:val="bottom"/>
          </w:tcPr>
          <w:p w14:paraId="5EF500A8" w14:textId="4BAD4994" w:rsidR="00C0762C" w:rsidDel="00E758DE" w:rsidRDefault="00C0762C" w:rsidP="001F2E4E">
            <w:pPr>
              <w:rPr>
                <w:del w:id="2115" w:author="Jujia Li [2]" w:date="2023-07-27T08:17:00Z"/>
                <w:b/>
                <w:bCs/>
              </w:rPr>
              <w:pPrChange w:id="2116" w:author="Jujia Li [2]" w:date="2023-07-27T22:52:00Z">
                <w:pPr>
                  <w:jc w:val="center"/>
                </w:pPr>
              </w:pPrChange>
            </w:pPr>
            <w:del w:id="2117" w:author="Jujia Li [2]" w:date="2023-07-27T08:17:00Z">
              <w:r w:rsidDel="00E758DE">
                <w:rPr>
                  <w:rFonts w:ascii="Calibri" w:hAnsi="Calibri" w:cs="Calibri"/>
                  <w:b/>
                  <w:bCs/>
                  <w:color w:val="000000"/>
                </w:rPr>
                <w:delText>.050</w:delText>
              </w:r>
            </w:del>
          </w:p>
        </w:tc>
        <w:tc>
          <w:tcPr>
            <w:tcW w:w="990" w:type="dxa"/>
            <w:vAlign w:val="bottom"/>
          </w:tcPr>
          <w:p w14:paraId="78271242" w14:textId="7D5BEB23" w:rsidR="00C0762C" w:rsidDel="00E758DE" w:rsidRDefault="00C0762C" w:rsidP="001F2E4E">
            <w:pPr>
              <w:rPr>
                <w:del w:id="2118" w:author="Jujia Li [2]" w:date="2023-07-27T08:17:00Z"/>
                <w:b/>
                <w:bCs/>
              </w:rPr>
              <w:pPrChange w:id="2119" w:author="Jujia Li [2]" w:date="2023-07-27T22:52:00Z">
                <w:pPr>
                  <w:jc w:val="center"/>
                </w:pPr>
              </w:pPrChange>
            </w:pPr>
            <w:del w:id="2120" w:author="Jujia Li [2]" w:date="2023-07-27T08:17:00Z">
              <w:r w:rsidDel="00E758DE">
                <w:rPr>
                  <w:rFonts w:ascii="Calibri" w:hAnsi="Calibri" w:cs="Calibri"/>
                  <w:color w:val="000000"/>
                </w:rPr>
                <w:delText>.090</w:delText>
              </w:r>
            </w:del>
          </w:p>
        </w:tc>
        <w:tc>
          <w:tcPr>
            <w:tcW w:w="810" w:type="dxa"/>
            <w:vAlign w:val="bottom"/>
          </w:tcPr>
          <w:p w14:paraId="0DF45708" w14:textId="44DFEFD8" w:rsidR="00C0762C" w:rsidRPr="002F35CE" w:rsidDel="00E758DE" w:rsidRDefault="00C0762C" w:rsidP="001F2E4E">
            <w:pPr>
              <w:rPr>
                <w:del w:id="2121" w:author="Jujia Li [2]" w:date="2023-07-27T08:17:00Z"/>
              </w:rPr>
              <w:pPrChange w:id="2122" w:author="Jujia Li [2]" w:date="2023-07-27T22:52:00Z">
                <w:pPr>
                  <w:jc w:val="center"/>
                </w:pPr>
              </w:pPrChange>
            </w:pPr>
            <w:del w:id="2123" w:author="Jujia Li [2]" w:date="2023-07-27T08:17:00Z">
              <w:r w:rsidDel="00E758DE">
                <w:rPr>
                  <w:rFonts w:ascii="Calibri" w:hAnsi="Calibri" w:cs="Calibri"/>
                  <w:b/>
                  <w:bCs/>
                  <w:color w:val="000000"/>
                </w:rPr>
                <w:delText>.071</w:delText>
              </w:r>
            </w:del>
          </w:p>
        </w:tc>
        <w:tc>
          <w:tcPr>
            <w:tcW w:w="900" w:type="dxa"/>
            <w:vAlign w:val="bottom"/>
          </w:tcPr>
          <w:p w14:paraId="71BB747E" w14:textId="6A0A3CA3" w:rsidR="00C0762C" w:rsidDel="00E758DE" w:rsidRDefault="00C0762C" w:rsidP="001F2E4E">
            <w:pPr>
              <w:rPr>
                <w:del w:id="2124" w:author="Jujia Li [2]" w:date="2023-07-27T08:17:00Z"/>
                <w:b/>
                <w:bCs/>
              </w:rPr>
              <w:pPrChange w:id="2125" w:author="Jujia Li [2]" w:date="2023-07-27T22:52:00Z">
                <w:pPr>
                  <w:jc w:val="center"/>
                </w:pPr>
              </w:pPrChange>
            </w:pPr>
            <w:del w:id="2126" w:author="Jujia Li [2]" w:date="2023-07-27T08:17:00Z">
              <w:r w:rsidDel="00E758DE">
                <w:rPr>
                  <w:rFonts w:ascii="Calibri" w:hAnsi="Calibri" w:cs="Calibri"/>
                  <w:b/>
                  <w:bCs/>
                  <w:color w:val="000000"/>
                </w:rPr>
                <w:delText>.157</w:delText>
              </w:r>
            </w:del>
          </w:p>
        </w:tc>
        <w:tc>
          <w:tcPr>
            <w:tcW w:w="900" w:type="dxa"/>
            <w:vAlign w:val="bottom"/>
          </w:tcPr>
          <w:p w14:paraId="3F70F485" w14:textId="14E32CFA" w:rsidR="00C0762C" w:rsidRPr="00B442E6" w:rsidDel="00E758DE" w:rsidRDefault="00C0762C" w:rsidP="001F2E4E">
            <w:pPr>
              <w:rPr>
                <w:del w:id="2127" w:author="Jujia Li [2]" w:date="2023-07-27T08:17:00Z"/>
                <w:b/>
                <w:bCs/>
              </w:rPr>
              <w:pPrChange w:id="2128" w:author="Jujia Li [2]" w:date="2023-07-27T22:52:00Z">
                <w:pPr>
                  <w:jc w:val="center"/>
                </w:pPr>
              </w:pPrChange>
            </w:pPr>
            <w:del w:id="2129" w:author="Jujia Li [2]" w:date="2023-07-27T08:17:00Z">
              <w:r w:rsidDel="00E758DE">
                <w:rPr>
                  <w:rFonts w:ascii="Calibri" w:hAnsi="Calibri" w:cs="Calibri"/>
                  <w:b/>
                  <w:bCs/>
                  <w:color w:val="000000"/>
                </w:rPr>
                <w:delText>.147</w:delText>
              </w:r>
            </w:del>
          </w:p>
        </w:tc>
      </w:tr>
      <w:tr w:rsidR="00C0762C" w:rsidDel="00E758DE" w14:paraId="2EEEE0E2" w14:textId="5C99BBFC" w:rsidTr="008D4C39">
        <w:trPr>
          <w:del w:id="2130" w:author="Jujia Li [2]" w:date="2023-07-27T08:17:00Z"/>
        </w:trPr>
        <w:tc>
          <w:tcPr>
            <w:tcW w:w="3420" w:type="dxa"/>
            <w:vAlign w:val="bottom"/>
          </w:tcPr>
          <w:p w14:paraId="10712F62" w14:textId="6EE29FC7" w:rsidR="00C0762C" w:rsidDel="00E758DE" w:rsidRDefault="00C0762C" w:rsidP="001F2E4E">
            <w:pPr>
              <w:cnfStyle w:val="001000100000" w:firstRow="0" w:lastRow="0" w:firstColumn="1" w:lastColumn="0" w:oddVBand="0" w:evenVBand="0" w:oddHBand="1" w:evenHBand="0" w:firstRowFirstColumn="0" w:firstRowLastColumn="0" w:lastRowFirstColumn="0" w:lastRowLastColumn="0"/>
              <w:rPr>
                <w:del w:id="2131" w:author="Jujia Li [2]" w:date="2023-07-27T08:17:00Z"/>
                <w:rFonts w:ascii="Calibri" w:hAnsi="Calibri" w:cs="Calibri"/>
                <w:color w:val="000000"/>
              </w:rPr>
              <w:pPrChange w:id="2132"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2133" w:author="Jujia Li [2]" w:date="2023-07-27T08:17:00Z">
              <w:r w:rsidDel="00E758DE">
                <w:rPr>
                  <w:rFonts w:ascii="Calibri" w:hAnsi="Calibri" w:cs="Calibri"/>
                  <w:color w:val="000000"/>
                  <w:sz w:val="22"/>
                </w:rPr>
                <w:delText>I:N</w:delText>
              </w:r>
            </w:del>
          </w:p>
        </w:tc>
        <w:tc>
          <w:tcPr>
            <w:tcW w:w="900" w:type="dxa"/>
            <w:vAlign w:val="bottom"/>
          </w:tcPr>
          <w:p w14:paraId="61337E2B" w14:textId="53D30A67"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34" w:author="Jujia Li [2]" w:date="2023-07-27T08:17:00Z"/>
                <w:rFonts w:ascii="Calibri" w:hAnsi="Calibri" w:cs="Calibri"/>
                <w:color w:val="000000"/>
              </w:rPr>
              <w:pPrChange w:id="213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36" w:author="Jujia Li [2]" w:date="2023-07-27T08:17:00Z">
              <w:r w:rsidDel="00E758DE">
                <w:rPr>
                  <w:rFonts w:ascii="Calibri" w:hAnsi="Calibri" w:cs="Calibri"/>
                  <w:color w:val="000000"/>
                </w:rPr>
                <w:delText>.003</w:delText>
              </w:r>
            </w:del>
          </w:p>
        </w:tc>
        <w:tc>
          <w:tcPr>
            <w:tcW w:w="810" w:type="dxa"/>
            <w:vAlign w:val="bottom"/>
          </w:tcPr>
          <w:p w14:paraId="0F7C20F9" w14:textId="3CA130A4"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37" w:author="Jujia Li [2]" w:date="2023-07-27T08:17:00Z"/>
                <w:rFonts w:ascii="Calibri" w:hAnsi="Calibri" w:cs="Calibri"/>
                <w:color w:val="000000"/>
              </w:rPr>
              <w:pPrChange w:id="213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39" w:author="Jujia Li [2]" w:date="2023-07-27T08:17:00Z">
              <w:r w:rsidDel="00E758DE">
                <w:rPr>
                  <w:rFonts w:ascii="Calibri" w:hAnsi="Calibri" w:cs="Calibri"/>
                  <w:color w:val="000000"/>
                </w:rPr>
                <w:delText>.024</w:delText>
              </w:r>
            </w:del>
          </w:p>
        </w:tc>
        <w:tc>
          <w:tcPr>
            <w:tcW w:w="990" w:type="dxa"/>
            <w:vAlign w:val="bottom"/>
          </w:tcPr>
          <w:p w14:paraId="2809B2C5" w14:textId="6EEB1A2C"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40" w:author="Jujia Li [2]" w:date="2023-07-27T08:17:00Z"/>
                <w:rFonts w:ascii="Calibri" w:hAnsi="Calibri" w:cs="Calibri"/>
                <w:color w:val="000000"/>
              </w:rPr>
              <w:pPrChange w:id="214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42" w:author="Jujia Li [2]" w:date="2023-07-27T08:17:00Z">
              <w:r w:rsidDel="00E758DE">
                <w:rPr>
                  <w:rFonts w:ascii="Calibri" w:hAnsi="Calibri" w:cs="Calibri"/>
                  <w:color w:val="000000"/>
                </w:rPr>
                <w:delText>.001</w:delText>
              </w:r>
            </w:del>
          </w:p>
        </w:tc>
        <w:tc>
          <w:tcPr>
            <w:tcW w:w="810" w:type="dxa"/>
            <w:vAlign w:val="bottom"/>
          </w:tcPr>
          <w:p w14:paraId="171BFFE4" w14:textId="6752535B" w:rsidR="00C0762C" w:rsidRPr="002F35C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43" w:author="Jujia Li [2]" w:date="2023-07-27T08:17:00Z"/>
              </w:rPr>
              <w:pPrChange w:id="214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45" w:author="Jujia Li [2]" w:date="2023-07-27T08:17:00Z">
              <w:r w:rsidDel="00E758DE">
                <w:rPr>
                  <w:rFonts w:ascii="Calibri" w:hAnsi="Calibri" w:cs="Calibri"/>
                  <w:color w:val="000000"/>
                </w:rPr>
                <w:delText>.018</w:delText>
              </w:r>
            </w:del>
          </w:p>
        </w:tc>
        <w:tc>
          <w:tcPr>
            <w:tcW w:w="900" w:type="dxa"/>
            <w:vAlign w:val="bottom"/>
          </w:tcPr>
          <w:p w14:paraId="28349CE1" w14:textId="36799C38"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46" w:author="Jujia Li [2]" w:date="2023-07-27T08:17:00Z"/>
                <w:rFonts w:ascii="Calibri" w:hAnsi="Calibri" w:cs="Calibri"/>
                <w:color w:val="000000"/>
              </w:rPr>
              <w:pPrChange w:id="214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48" w:author="Jujia Li [2]" w:date="2023-07-27T08:17:00Z">
              <w:r w:rsidDel="00E758DE">
                <w:rPr>
                  <w:rFonts w:ascii="Calibri" w:hAnsi="Calibri" w:cs="Calibri"/>
                  <w:color w:val="000000"/>
                </w:rPr>
                <w:delText>.001</w:delText>
              </w:r>
            </w:del>
          </w:p>
        </w:tc>
        <w:tc>
          <w:tcPr>
            <w:tcW w:w="900" w:type="dxa"/>
            <w:vAlign w:val="bottom"/>
          </w:tcPr>
          <w:p w14:paraId="05732F6B" w14:textId="08AFD562"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49" w:author="Jujia Li [2]" w:date="2023-07-27T08:17:00Z"/>
                <w:rFonts w:ascii="Calibri" w:hAnsi="Calibri" w:cs="Calibri"/>
                <w:color w:val="000000"/>
              </w:rPr>
              <w:pPrChange w:id="215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51" w:author="Jujia Li [2]" w:date="2023-07-27T08:17:00Z">
              <w:r w:rsidDel="00E758DE">
                <w:rPr>
                  <w:rFonts w:ascii="Calibri" w:hAnsi="Calibri" w:cs="Calibri"/>
                  <w:b/>
                  <w:bCs/>
                  <w:color w:val="000000"/>
                </w:rPr>
                <w:delText>.080</w:delText>
              </w:r>
            </w:del>
          </w:p>
        </w:tc>
      </w:tr>
      <w:tr w:rsidR="00C0762C" w:rsidDel="00E758DE" w14:paraId="1309503E" w14:textId="3E13F06B" w:rsidTr="008D4C39">
        <w:trPr>
          <w:del w:id="2152" w:author="Jujia Li [2]" w:date="2023-07-27T08:17:00Z"/>
        </w:trPr>
        <w:tc>
          <w:tcPr>
            <w:tcW w:w="3420" w:type="dxa"/>
            <w:vAlign w:val="bottom"/>
          </w:tcPr>
          <w:p w14:paraId="1D35FCBE" w14:textId="39899863" w:rsidR="00C0762C" w:rsidDel="00E758DE" w:rsidRDefault="00C0762C" w:rsidP="001F2E4E">
            <w:pPr>
              <w:cnfStyle w:val="001000000000" w:firstRow="0" w:lastRow="0" w:firstColumn="1" w:lastColumn="0" w:oddVBand="0" w:evenVBand="0" w:oddHBand="0" w:evenHBand="0" w:firstRowFirstColumn="0" w:firstRowLastColumn="0" w:lastRowFirstColumn="0" w:lastRowLastColumn="0"/>
              <w:rPr>
                <w:del w:id="2153" w:author="Jujia Li [2]" w:date="2023-07-27T08:17:00Z"/>
                <w:rFonts w:ascii="Calibri" w:hAnsi="Calibri" w:cs="Calibri"/>
                <w:color w:val="000000"/>
              </w:rPr>
              <w:pPrChange w:id="2154"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2155" w:author="Jujia Li [2]" w:date="2023-07-27T08:17:00Z">
              <w:r w:rsidDel="00E758DE">
                <w:rPr>
                  <w:rFonts w:ascii="Calibri" w:hAnsi="Calibri" w:cs="Calibri"/>
                  <w:color w:val="000000"/>
                  <w:sz w:val="22"/>
                </w:rPr>
                <w:delText>Factor:Fg</w:delText>
              </w:r>
            </w:del>
          </w:p>
        </w:tc>
        <w:tc>
          <w:tcPr>
            <w:tcW w:w="900" w:type="dxa"/>
            <w:vAlign w:val="bottom"/>
          </w:tcPr>
          <w:p w14:paraId="3B2DD92B" w14:textId="3866932D" w:rsidR="00C0762C" w:rsidDel="00E758DE" w:rsidRDefault="00C0762C" w:rsidP="001F2E4E">
            <w:pPr>
              <w:rPr>
                <w:del w:id="2156" w:author="Jujia Li [2]" w:date="2023-07-27T08:17:00Z"/>
                <w:rFonts w:ascii="Calibri" w:hAnsi="Calibri" w:cs="Calibri"/>
                <w:color w:val="000000"/>
              </w:rPr>
              <w:pPrChange w:id="2157" w:author="Jujia Li [2]" w:date="2023-07-27T22:52:00Z">
                <w:pPr>
                  <w:jc w:val="center"/>
                </w:pPr>
              </w:pPrChange>
            </w:pPr>
            <w:del w:id="2158" w:author="Jujia Li [2]" w:date="2023-07-27T08:17:00Z">
              <w:r w:rsidDel="00E758DE">
                <w:rPr>
                  <w:rFonts w:ascii="Calibri" w:hAnsi="Calibri" w:cs="Calibri"/>
                  <w:color w:val="000000"/>
                </w:rPr>
                <w:delText>.004</w:delText>
              </w:r>
            </w:del>
          </w:p>
        </w:tc>
        <w:tc>
          <w:tcPr>
            <w:tcW w:w="810" w:type="dxa"/>
            <w:vAlign w:val="bottom"/>
          </w:tcPr>
          <w:p w14:paraId="68F11FC9" w14:textId="07CD3D64" w:rsidR="00C0762C" w:rsidDel="00E758DE" w:rsidRDefault="00C0762C" w:rsidP="001F2E4E">
            <w:pPr>
              <w:rPr>
                <w:del w:id="2159" w:author="Jujia Li [2]" w:date="2023-07-27T08:17:00Z"/>
                <w:rFonts w:ascii="Calibri" w:hAnsi="Calibri" w:cs="Calibri"/>
                <w:color w:val="000000"/>
              </w:rPr>
              <w:pPrChange w:id="2160" w:author="Jujia Li [2]" w:date="2023-07-27T22:52:00Z">
                <w:pPr>
                  <w:jc w:val="center"/>
                </w:pPr>
              </w:pPrChange>
            </w:pPr>
            <w:del w:id="2161" w:author="Jujia Li [2]" w:date="2023-07-27T08:17:00Z">
              <w:r w:rsidDel="00E758DE">
                <w:rPr>
                  <w:rFonts w:ascii="Calibri" w:hAnsi="Calibri" w:cs="Calibri"/>
                  <w:color w:val="000000"/>
                </w:rPr>
                <w:delText>.007</w:delText>
              </w:r>
            </w:del>
          </w:p>
        </w:tc>
        <w:tc>
          <w:tcPr>
            <w:tcW w:w="990" w:type="dxa"/>
            <w:vAlign w:val="bottom"/>
          </w:tcPr>
          <w:p w14:paraId="055D41B5" w14:textId="3B3F530A" w:rsidR="00C0762C" w:rsidDel="00E758DE" w:rsidRDefault="00C0762C" w:rsidP="001F2E4E">
            <w:pPr>
              <w:rPr>
                <w:del w:id="2162" w:author="Jujia Li [2]" w:date="2023-07-27T08:17:00Z"/>
                <w:rFonts w:ascii="Calibri" w:hAnsi="Calibri" w:cs="Calibri"/>
                <w:color w:val="000000"/>
              </w:rPr>
              <w:pPrChange w:id="2163" w:author="Jujia Li [2]" w:date="2023-07-27T22:52:00Z">
                <w:pPr>
                  <w:jc w:val="center"/>
                </w:pPr>
              </w:pPrChange>
            </w:pPr>
            <w:del w:id="2164" w:author="Jujia Li [2]" w:date="2023-07-27T08:17:00Z">
              <w:r w:rsidDel="00E758DE">
                <w:rPr>
                  <w:rFonts w:ascii="Calibri" w:hAnsi="Calibri" w:cs="Calibri"/>
                  <w:color w:val="000000"/>
                </w:rPr>
                <w:delText>.001</w:delText>
              </w:r>
            </w:del>
          </w:p>
        </w:tc>
        <w:tc>
          <w:tcPr>
            <w:tcW w:w="810" w:type="dxa"/>
            <w:vAlign w:val="bottom"/>
          </w:tcPr>
          <w:p w14:paraId="65AE6E81" w14:textId="43706948" w:rsidR="00C0762C" w:rsidRPr="002F35CE" w:rsidDel="00E758DE" w:rsidRDefault="00C0762C" w:rsidP="001F2E4E">
            <w:pPr>
              <w:rPr>
                <w:del w:id="2165" w:author="Jujia Li [2]" w:date="2023-07-27T08:17:00Z"/>
              </w:rPr>
              <w:pPrChange w:id="2166" w:author="Jujia Li [2]" w:date="2023-07-27T22:52:00Z">
                <w:pPr>
                  <w:jc w:val="center"/>
                </w:pPr>
              </w:pPrChange>
            </w:pPr>
            <w:del w:id="2167" w:author="Jujia Li [2]" w:date="2023-07-27T08:17:00Z">
              <w:r w:rsidDel="00E758DE">
                <w:rPr>
                  <w:rFonts w:ascii="Calibri" w:hAnsi="Calibri" w:cs="Calibri"/>
                  <w:color w:val="000000"/>
                </w:rPr>
                <w:delText>.000</w:delText>
              </w:r>
            </w:del>
          </w:p>
        </w:tc>
        <w:tc>
          <w:tcPr>
            <w:tcW w:w="900" w:type="dxa"/>
            <w:vAlign w:val="bottom"/>
          </w:tcPr>
          <w:p w14:paraId="6FD23C14" w14:textId="3F07562F" w:rsidR="00C0762C" w:rsidDel="00E758DE" w:rsidRDefault="00C0762C" w:rsidP="001F2E4E">
            <w:pPr>
              <w:rPr>
                <w:del w:id="2168" w:author="Jujia Li [2]" w:date="2023-07-27T08:17:00Z"/>
                <w:rFonts w:ascii="Calibri" w:hAnsi="Calibri" w:cs="Calibri"/>
                <w:color w:val="000000"/>
              </w:rPr>
              <w:pPrChange w:id="2169" w:author="Jujia Li [2]" w:date="2023-07-27T22:52:00Z">
                <w:pPr>
                  <w:jc w:val="center"/>
                </w:pPr>
              </w:pPrChange>
            </w:pPr>
            <w:del w:id="2170" w:author="Jujia Li [2]" w:date="2023-07-27T08:17:00Z">
              <w:r w:rsidDel="00E758DE">
                <w:rPr>
                  <w:rFonts w:ascii="Calibri" w:hAnsi="Calibri" w:cs="Calibri"/>
                  <w:b/>
                  <w:bCs/>
                  <w:color w:val="000000"/>
                </w:rPr>
                <w:delText>.055</w:delText>
              </w:r>
            </w:del>
          </w:p>
        </w:tc>
        <w:tc>
          <w:tcPr>
            <w:tcW w:w="900" w:type="dxa"/>
            <w:vAlign w:val="bottom"/>
          </w:tcPr>
          <w:p w14:paraId="6F57B6B6" w14:textId="782BA989" w:rsidR="00C0762C" w:rsidDel="00E758DE" w:rsidRDefault="00C0762C" w:rsidP="001F2E4E">
            <w:pPr>
              <w:rPr>
                <w:del w:id="2171" w:author="Jujia Li [2]" w:date="2023-07-27T08:17:00Z"/>
                <w:rFonts w:ascii="Calibri" w:hAnsi="Calibri" w:cs="Calibri"/>
                <w:color w:val="000000"/>
              </w:rPr>
              <w:pPrChange w:id="2172" w:author="Jujia Li [2]" w:date="2023-07-27T22:52:00Z">
                <w:pPr>
                  <w:jc w:val="center"/>
                </w:pPr>
              </w:pPrChange>
            </w:pPr>
            <w:del w:id="2173" w:author="Jujia Li [2]" w:date="2023-07-27T08:17:00Z">
              <w:r w:rsidDel="00E758DE">
                <w:rPr>
                  <w:rFonts w:ascii="Calibri" w:hAnsi="Calibri" w:cs="Calibri"/>
                  <w:color w:val="000000"/>
                </w:rPr>
                <w:delText>.000</w:delText>
              </w:r>
            </w:del>
          </w:p>
        </w:tc>
      </w:tr>
      <w:tr w:rsidR="00C0762C" w:rsidDel="00E758DE" w14:paraId="6BE92719" w14:textId="75F95EFA" w:rsidTr="008D4C39">
        <w:trPr>
          <w:del w:id="2174" w:author="Jujia Li [2]" w:date="2023-07-27T08:17:00Z"/>
        </w:trPr>
        <w:tc>
          <w:tcPr>
            <w:tcW w:w="3420" w:type="dxa"/>
            <w:vAlign w:val="bottom"/>
          </w:tcPr>
          <w:p w14:paraId="67581231" w14:textId="44DE5838" w:rsidR="00C0762C" w:rsidDel="00E758DE" w:rsidRDefault="00C0762C" w:rsidP="001F2E4E">
            <w:pPr>
              <w:cnfStyle w:val="001000100000" w:firstRow="0" w:lastRow="0" w:firstColumn="1" w:lastColumn="0" w:oddVBand="0" w:evenVBand="0" w:oddHBand="1" w:evenHBand="0" w:firstRowFirstColumn="0" w:firstRowLastColumn="0" w:lastRowFirstColumn="0" w:lastRowLastColumn="0"/>
              <w:rPr>
                <w:del w:id="2175" w:author="Jujia Li [2]" w:date="2023-07-27T08:17:00Z"/>
                <w:rFonts w:ascii="Calibri" w:hAnsi="Calibri" w:cs="Calibri"/>
                <w:color w:val="000000"/>
              </w:rPr>
              <w:pPrChange w:id="2176"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2177" w:author="Jujia Li [2]" w:date="2023-07-27T08:17:00Z">
              <w:r w:rsidDel="00E758DE">
                <w:rPr>
                  <w:rFonts w:ascii="Calibri" w:hAnsi="Calibri" w:cs="Calibri"/>
                  <w:color w:val="000000"/>
                  <w:sz w:val="22"/>
                </w:rPr>
                <w:delText>I:Fg</w:delText>
              </w:r>
            </w:del>
          </w:p>
        </w:tc>
        <w:tc>
          <w:tcPr>
            <w:tcW w:w="900" w:type="dxa"/>
            <w:vAlign w:val="bottom"/>
          </w:tcPr>
          <w:p w14:paraId="38BEE06E" w14:textId="7AC3F828"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78" w:author="Jujia Li [2]" w:date="2023-07-27T08:17:00Z"/>
                <w:rFonts w:ascii="Calibri" w:hAnsi="Calibri" w:cs="Calibri"/>
                <w:color w:val="000000"/>
              </w:rPr>
              <w:pPrChange w:id="217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80" w:author="Jujia Li [2]" w:date="2023-07-27T08:17:00Z">
              <w:r w:rsidDel="00E758DE">
                <w:rPr>
                  <w:rFonts w:ascii="Calibri" w:hAnsi="Calibri" w:cs="Calibri"/>
                  <w:color w:val="000000"/>
                </w:rPr>
                <w:delText>.000</w:delText>
              </w:r>
            </w:del>
          </w:p>
        </w:tc>
        <w:tc>
          <w:tcPr>
            <w:tcW w:w="810" w:type="dxa"/>
            <w:vAlign w:val="bottom"/>
          </w:tcPr>
          <w:p w14:paraId="0DB4B4C1" w14:textId="5BCD46A6"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81" w:author="Jujia Li [2]" w:date="2023-07-27T08:17:00Z"/>
                <w:rFonts w:ascii="Calibri" w:hAnsi="Calibri" w:cs="Calibri"/>
                <w:color w:val="000000"/>
              </w:rPr>
              <w:pPrChange w:id="218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83" w:author="Jujia Li [2]" w:date="2023-07-27T08:17:00Z">
              <w:r w:rsidDel="00E758DE">
                <w:rPr>
                  <w:rFonts w:ascii="Calibri" w:hAnsi="Calibri" w:cs="Calibri"/>
                  <w:color w:val="000000"/>
                </w:rPr>
                <w:delText>.023</w:delText>
              </w:r>
            </w:del>
          </w:p>
        </w:tc>
        <w:tc>
          <w:tcPr>
            <w:tcW w:w="990" w:type="dxa"/>
            <w:vAlign w:val="bottom"/>
          </w:tcPr>
          <w:p w14:paraId="68870CF4" w14:textId="6C1D4689"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84" w:author="Jujia Li [2]" w:date="2023-07-27T08:17:00Z"/>
                <w:rFonts w:ascii="Calibri" w:hAnsi="Calibri" w:cs="Calibri"/>
                <w:color w:val="000000"/>
              </w:rPr>
              <w:pPrChange w:id="218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86" w:author="Jujia Li [2]" w:date="2023-07-27T08:17:00Z">
              <w:r w:rsidDel="00E758DE">
                <w:rPr>
                  <w:rFonts w:ascii="Calibri" w:hAnsi="Calibri" w:cs="Calibri"/>
                  <w:color w:val="000000"/>
                </w:rPr>
                <w:delText>.002</w:delText>
              </w:r>
            </w:del>
          </w:p>
        </w:tc>
        <w:tc>
          <w:tcPr>
            <w:tcW w:w="810" w:type="dxa"/>
            <w:vAlign w:val="bottom"/>
          </w:tcPr>
          <w:p w14:paraId="2008D95D" w14:textId="25515A0A" w:rsidR="00C0762C" w:rsidRPr="002F35C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87" w:author="Jujia Li [2]" w:date="2023-07-27T08:17:00Z"/>
              </w:rPr>
              <w:pPrChange w:id="218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89" w:author="Jujia Li [2]" w:date="2023-07-27T08:17:00Z">
              <w:r w:rsidDel="00E758DE">
                <w:rPr>
                  <w:rFonts w:ascii="Calibri" w:hAnsi="Calibri" w:cs="Calibri"/>
                  <w:color w:val="000000"/>
                </w:rPr>
                <w:delText>.001</w:delText>
              </w:r>
            </w:del>
          </w:p>
        </w:tc>
        <w:tc>
          <w:tcPr>
            <w:tcW w:w="900" w:type="dxa"/>
            <w:vAlign w:val="bottom"/>
          </w:tcPr>
          <w:p w14:paraId="0E878DC5" w14:textId="113C2562"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90" w:author="Jujia Li [2]" w:date="2023-07-27T08:17:00Z"/>
                <w:rFonts w:ascii="Calibri" w:hAnsi="Calibri" w:cs="Calibri"/>
                <w:color w:val="000000"/>
              </w:rPr>
              <w:pPrChange w:id="219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92" w:author="Jujia Li [2]" w:date="2023-07-27T08:17:00Z">
              <w:r w:rsidDel="00E758DE">
                <w:rPr>
                  <w:rFonts w:ascii="Calibri" w:hAnsi="Calibri" w:cs="Calibri"/>
                  <w:b/>
                  <w:bCs/>
                  <w:color w:val="000000"/>
                </w:rPr>
                <w:delText>.092</w:delText>
              </w:r>
            </w:del>
          </w:p>
        </w:tc>
        <w:tc>
          <w:tcPr>
            <w:tcW w:w="900" w:type="dxa"/>
            <w:vAlign w:val="bottom"/>
          </w:tcPr>
          <w:p w14:paraId="01566EE6" w14:textId="127D8F91"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193" w:author="Jujia Li [2]" w:date="2023-07-27T08:17:00Z"/>
                <w:rFonts w:ascii="Calibri" w:hAnsi="Calibri" w:cs="Calibri"/>
                <w:color w:val="000000"/>
              </w:rPr>
              <w:pPrChange w:id="219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195" w:author="Jujia Li [2]" w:date="2023-07-27T08:17:00Z">
              <w:r w:rsidDel="00E758DE">
                <w:rPr>
                  <w:rFonts w:ascii="Calibri" w:hAnsi="Calibri" w:cs="Calibri"/>
                  <w:color w:val="000000"/>
                </w:rPr>
                <w:delText>.001</w:delText>
              </w:r>
            </w:del>
          </w:p>
        </w:tc>
      </w:tr>
      <w:tr w:rsidR="00C0762C" w:rsidDel="00E758DE" w14:paraId="2E445806" w14:textId="6A3BA76C" w:rsidTr="008D4C39">
        <w:trPr>
          <w:del w:id="2196" w:author="Jujia Li [2]" w:date="2023-07-27T08:17:00Z"/>
        </w:trPr>
        <w:tc>
          <w:tcPr>
            <w:tcW w:w="3420" w:type="dxa"/>
            <w:vAlign w:val="bottom"/>
          </w:tcPr>
          <w:p w14:paraId="6A8DD71A" w14:textId="547AA0BD" w:rsidR="00C0762C" w:rsidDel="00E758DE" w:rsidRDefault="00C0762C" w:rsidP="001F2E4E">
            <w:pPr>
              <w:cnfStyle w:val="001000000000" w:firstRow="0" w:lastRow="0" w:firstColumn="1" w:lastColumn="0" w:oddVBand="0" w:evenVBand="0" w:oddHBand="0" w:evenHBand="0" w:firstRowFirstColumn="0" w:firstRowLastColumn="0" w:lastRowFirstColumn="0" w:lastRowLastColumn="0"/>
              <w:rPr>
                <w:del w:id="2197" w:author="Jujia Li [2]" w:date="2023-07-27T08:17:00Z"/>
                <w:rFonts w:ascii="Calibri" w:hAnsi="Calibri" w:cs="Calibri"/>
                <w:color w:val="000000"/>
              </w:rPr>
              <w:pPrChange w:id="2198"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2199" w:author="Jujia Li [2]" w:date="2023-07-27T08:17:00Z">
              <w:r w:rsidDel="00E758DE">
                <w:rPr>
                  <w:rFonts w:ascii="Calibri" w:hAnsi="Calibri" w:cs="Calibri"/>
                  <w:color w:val="000000"/>
                  <w:sz w:val="22"/>
                </w:rPr>
                <w:delText>Factor:MAP</w:delText>
              </w:r>
            </w:del>
          </w:p>
        </w:tc>
        <w:tc>
          <w:tcPr>
            <w:tcW w:w="900" w:type="dxa"/>
            <w:vAlign w:val="bottom"/>
          </w:tcPr>
          <w:p w14:paraId="5E81F0E9" w14:textId="55743499" w:rsidR="00C0762C" w:rsidDel="00E758DE" w:rsidRDefault="00C0762C" w:rsidP="001F2E4E">
            <w:pPr>
              <w:rPr>
                <w:del w:id="2200" w:author="Jujia Li [2]" w:date="2023-07-27T08:17:00Z"/>
                <w:rFonts w:ascii="Calibri" w:hAnsi="Calibri" w:cs="Calibri"/>
                <w:color w:val="000000"/>
              </w:rPr>
              <w:pPrChange w:id="2201" w:author="Jujia Li [2]" w:date="2023-07-27T22:52:00Z">
                <w:pPr>
                  <w:jc w:val="center"/>
                </w:pPr>
              </w:pPrChange>
            </w:pPr>
            <w:del w:id="2202" w:author="Jujia Li [2]" w:date="2023-07-27T08:17:00Z">
              <w:r w:rsidDel="00E758DE">
                <w:rPr>
                  <w:rFonts w:ascii="Calibri" w:hAnsi="Calibri" w:cs="Calibri"/>
                  <w:color w:val="000000"/>
                </w:rPr>
                <w:delText>.037</w:delText>
              </w:r>
            </w:del>
          </w:p>
        </w:tc>
        <w:tc>
          <w:tcPr>
            <w:tcW w:w="810" w:type="dxa"/>
            <w:vAlign w:val="bottom"/>
          </w:tcPr>
          <w:p w14:paraId="3A040D23" w14:textId="75F39825" w:rsidR="00C0762C" w:rsidDel="00E758DE" w:rsidRDefault="00C0762C" w:rsidP="001F2E4E">
            <w:pPr>
              <w:rPr>
                <w:del w:id="2203" w:author="Jujia Li [2]" w:date="2023-07-27T08:17:00Z"/>
                <w:rFonts w:ascii="Calibri" w:hAnsi="Calibri" w:cs="Calibri"/>
                <w:color w:val="000000"/>
              </w:rPr>
              <w:pPrChange w:id="2204" w:author="Jujia Li [2]" w:date="2023-07-27T22:52:00Z">
                <w:pPr>
                  <w:jc w:val="center"/>
                </w:pPr>
              </w:pPrChange>
            </w:pPr>
            <w:del w:id="2205" w:author="Jujia Li [2]" w:date="2023-07-27T08:17:00Z">
              <w:r w:rsidDel="00E758DE">
                <w:rPr>
                  <w:rFonts w:ascii="Calibri" w:hAnsi="Calibri" w:cs="Calibri"/>
                  <w:b/>
                  <w:bCs/>
                  <w:color w:val="000000"/>
                </w:rPr>
                <w:delText>.152</w:delText>
              </w:r>
            </w:del>
          </w:p>
        </w:tc>
        <w:tc>
          <w:tcPr>
            <w:tcW w:w="990" w:type="dxa"/>
            <w:vAlign w:val="bottom"/>
          </w:tcPr>
          <w:p w14:paraId="4878C02C" w14:textId="0A5DC0F4" w:rsidR="00C0762C" w:rsidDel="00E758DE" w:rsidRDefault="00C0762C" w:rsidP="001F2E4E">
            <w:pPr>
              <w:rPr>
                <w:del w:id="2206" w:author="Jujia Li [2]" w:date="2023-07-27T08:17:00Z"/>
                <w:rFonts w:ascii="Calibri" w:hAnsi="Calibri" w:cs="Calibri"/>
                <w:color w:val="000000"/>
              </w:rPr>
              <w:pPrChange w:id="2207" w:author="Jujia Li [2]" w:date="2023-07-27T22:52:00Z">
                <w:pPr>
                  <w:jc w:val="center"/>
                </w:pPr>
              </w:pPrChange>
            </w:pPr>
            <w:del w:id="2208" w:author="Jujia Li [2]" w:date="2023-07-27T08:17:00Z">
              <w:r w:rsidDel="00E758DE">
                <w:rPr>
                  <w:rFonts w:ascii="Calibri" w:hAnsi="Calibri" w:cs="Calibri"/>
                  <w:b/>
                  <w:bCs/>
                  <w:color w:val="000000"/>
                </w:rPr>
                <w:delText>.284</w:delText>
              </w:r>
            </w:del>
          </w:p>
        </w:tc>
        <w:tc>
          <w:tcPr>
            <w:tcW w:w="810" w:type="dxa"/>
            <w:vAlign w:val="bottom"/>
          </w:tcPr>
          <w:p w14:paraId="5B712443" w14:textId="682E1044" w:rsidR="00C0762C" w:rsidRPr="002F35CE" w:rsidDel="00E758DE" w:rsidRDefault="00C0762C" w:rsidP="001F2E4E">
            <w:pPr>
              <w:rPr>
                <w:del w:id="2209" w:author="Jujia Li [2]" w:date="2023-07-27T08:17:00Z"/>
              </w:rPr>
              <w:pPrChange w:id="2210" w:author="Jujia Li [2]" w:date="2023-07-27T22:52:00Z">
                <w:pPr>
                  <w:jc w:val="center"/>
                </w:pPr>
              </w:pPrChange>
            </w:pPr>
            <w:del w:id="2211" w:author="Jujia Li [2]" w:date="2023-07-27T08:17:00Z">
              <w:r w:rsidDel="00E758DE">
                <w:rPr>
                  <w:rFonts w:ascii="Calibri" w:hAnsi="Calibri" w:cs="Calibri"/>
                  <w:b/>
                  <w:bCs/>
                  <w:color w:val="000000"/>
                </w:rPr>
                <w:delText>.273</w:delText>
              </w:r>
            </w:del>
          </w:p>
        </w:tc>
        <w:tc>
          <w:tcPr>
            <w:tcW w:w="900" w:type="dxa"/>
            <w:vAlign w:val="bottom"/>
          </w:tcPr>
          <w:p w14:paraId="1E88F4BC" w14:textId="1CABF006" w:rsidR="00C0762C" w:rsidDel="00E758DE" w:rsidRDefault="00C0762C" w:rsidP="001F2E4E">
            <w:pPr>
              <w:rPr>
                <w:del w:id="2212" w:author="Jujia Li [2]" w:date="2023-07-27T08:17:00Z"/>
                <w:rFonts w:ascii="Calibri" w:hAnsi="Calibri" w:cs="Calibri"/>
                <w:color w:val="000000"/>
              </w:rPr>
              <w:pPrChange w:id="2213" w:author="Jujia Li [2]" w:date="2023-07-27T22:52:00Z">
                <w:pPr>
                  <w:jc w:val="center"/>
                </w:pPr>
              </w:pPrChange>
            </w:pPr>
            <w:del w:id="2214" w:author="Jujia Li [2]" w:date="2023-07-27T08:17:00Z">
              <w:r w:rsidDel="00E758DE">
                <w:rPr>
                  <w:rFonts w:ascii="Calibri" w:hAnsi="Calibri" w:cs="Calibri"/>
                  <w:b/>
                  <w:bCs/>
                  <w:color w:val="000000"/>
                </w:rPr>
                <w:delText>.095</w:delText>
              </w:r>
            </w:del>
          </w:p>
        </w:tc>
        <w:tc>
          <w:tcPr>
            <w:tcW w:w="900" w:type="dxa"/>
            <w:vAlign w:val="bottom"/>
          </w:tcPr>
          <w:p w14:paraId="07219456" w14:textId="7840D516" w:rsidR="00C0762C" w:rsidDel="00E758DE" w:rsidRDefault="00C0762C" w:rsidP="001F2E4E">
            <w:pPr>
              <w:rPr>
                <w:del w:id="2215" w:author="Jujia Li [2]" w:date="2023-07-27T08:17:00Z"/>
                <w:rFonts w:ascii="Calibri" w:hAnsi="Calibri" w:cs="Calibri"/>
                <w:color w:val="000000"/>
              </w:rPr>
              <w:pPrChange w:id="2216" w:author="Jujia Li [2]" w:date="2023-07-27T22:52:00Z">
                <w:pPr>
                  <w:jc w:val="center"/>
                </w:pPr>
              </w:pPrChange>
            </w:pPr>
            <w:del w:id="2217" w:author="Jujia Li [2]" w:date="2023-07-27T08:17:00Z">
              <w:r w:rsidDel="00E758DE">
                <w:rPr>
                  <w:rFonts w:ascii="Calibri" w:hAnsi="Calibri" w:cs="Calibri"/>
                  <w:color w:val="000000"/>
                </w:rPr>
                <w:delText>.001</w:delText>
              </w:r>
            </w:del>
          </w:p>
        </w:tc>
      </w:tr>
      <w:tr w:rsidR="00C0762C" w:rsidDel="00E758DE" w14:paraId="75079533" w14:textId="5BA6AB5D" w:rsidTr="008D4C39">
        <w:trPr>
          <w:del w:id="2218" w:author="Jujia Li [2]" w:date="2023-07-27T08:17:00Z"/>
        </w:trPr>
        <w:tc>
          <w:tcPr>
            <w:tcW w:w="3420" w:type="dxa"/>
            <w:vAlign w:val="bottom"/>
          </w:tcPr>
          <w:p w14:paraId="0EF19B2D" w14:textId="54B3594A" w:rsidR="00C0762C" w:rsidDel="00E758DE" w:rsidRDefault="00C0762C" w:rsidP="001F2E4E">
            <w:pPr>
              <w:cnfStyle w:val="001000100000" w:firstRow="0" w:lastRow="0" w:firstColumn="1" w:lastColumn="0" w:oddVBand="0" w:evenVBand="0" w:oddHBand="1" w:evenHBand="0" w:firstRowFirstColumn="0" w:firstRowLastColumn="0" w:lastRowFirstColumn="0" w:lastRowLastColumn="0"/>
              <w:rPr>
                <w:del w:id="2219" w:author="Jujia Li [2]" w:date="2023-07-27T08:17:00Z"/>
                <w:rFonts w:ascii="Calibri" w:hAnsi="Calibri" w:cs="Calibri"/>
                <w:color w:val="000000"/>
              </w:rPr>
              <w:pPrChange w:id="2220"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2221" w:author="Jujia Li [2]" w:date="2023-07-27T08:17:00Z">
              <w:r w:rsidDel="00E758DE">
                <w:rPr>
                  <w:rFonts w:ascii="Calibri" w:hAnsi="Calibri" w:cs="Calibri"/>
                  <w:color w:val="000000"/>
                  <w:sz w:val="22"/>
                </w:rPr>
                <w:delText>I:MAP</w:delText>
              </w:r>
            </w:del>
          </w:p>
        </w:tc>
        <w:tc>
          <w:tcPr>
            <w:tcW w:w="900" w:type="dxa"/>
            <w:vAlign w:val="bottom"/>
          </w:tcPr>
          <w:p w14:paraId="65DABB47" w14:textId="5533AB83"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22" w:author="Jujia Li [2]" w:date="2023-07-27T08:17:00Z"/>
                <w:rFonts w:ascii="Calibri" w:hAnsi="Calibri" w:cs="Calibri"/>
                <w:color w:val="000000"/>
              </w:rPr>
              <w:pPrChange w:id="22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24" w:author="Jujia Li [2]" w:date="2023-07-27T08:17:00Z">
              <w:r w:rsidDel="00E758DE">
                <w:rPr>
                  <w:rFonts w:ascii="Calibri" w:hAnsi="Calibri" w:cs="Calibri"/>
                  <w:color w:val="000000"/>
                </w:rPr>
                <w:delText>.009</w:delText>
              </w:r>
            </w:del>
          </w:p>
        </w:tc>
        <w:tc>
          <w:tcPr>
            <w:tcW w:w="810" w:type="dxa"/>
            <w:vAlign w:val="bottom"/>
          </w:tcPr>
          <w:p w14:paraId="134F79E6" w14:textId="66E84C0C"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25" w:author="Jujia Li [2]" w:date="2023-07-27T08:17:00Z"/>
                <w:rFonts w:ascii="Calibri" w:hAnsi="Calibri" w:cs="Calibri"/>
                <w:color w:val="000000"/>
              </w:rPr>
              <w:pPrChange w:id="222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27" w:author="Jujia Li [2]" w:date="2023-07-27T08:17:00Z">
              <w:r w:rsidDel="00E758DE">
                <w:rPr>
                  <w:rFonts w:ascii="Calibri" w:hAnsi="Calibri" w:cs="Calibri"/>
                  <w:color w:val="000000"/>
                </w:rPr>
                <w:delText>.038</w:delText>
              </w:r>
            </w:del>
          </w:p>
        </w:tc>
        <w:tc>
          <w:tcPr>
            <w:tcW w:w="990" w:type="dxa"/>
            <w:vAlign w:val="bottom"/>
          </w:tcPr>
          <w:p w14:paraId="6B041DA1" w14:textId="1E451C49"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28" w:author="Jujia Li [2]" w:date="2023-07-27T08:17:00Z"/>
                <w:rFonts w:ascii="Calibri" w:hAnsi="Calibri" w:cs="Calibri"/>
                <w:color w:val="000000"/>
              </w:rPr>
              <w:pPrChange w:id="222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30" w:author="Jujia Li [2]" w:date="2023-07-27T08:17:00Z">
              <w:r w:rsidDel="00E758DE">
                <w:rPr>
                  <w:rFonts w:ascii="Calibri" w:hAnsi="Calibri" w:cs="Calibri"/>
                  <w:b/>
                  <w:bCs/>
                  <w:color w:val="000000"/>
                </w:rPr>
                <w:delText>.374</w:delText>
              </w:r>
            </w:del>
          </w:p>
        </w:tc>
        <w:tc>
          <w:tcPr>
            <w:tcW w:w="810" w:type="dxa"/>
            <w:vAlign w:val="bottom"/>
          </w:tcPr>
          <w:p w14:paraId="17F1A8B8" w14:textId="25799DD3" w:rsidR="00C0762C" w:rsidRPr="002F35C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31" w:author="Jujia Li [2]" w:date="2023-07-27T08:17:00Z"/>
              </w:rPr>
              <w:pPrChange w:id="223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33" w:author="Jujia Li [2]" w:date="2023-07-27T08:17:00Z">
              <w:r w:rsidDel="00E758DE">
                <w:rPr>
                  <w:rFonts w:ascii="Calibri" w:hAnsi="Calibri" w:cs="Calibri"/>
                  <w:b/>
                  <w:bCs/>
                  <w:color w:val="000000"/>
                </w:rPr>
                <w:delText>.662</w:delText>
              </w:r>
            </w:del>
          </w:p>
        </w:tc>
        <w:tc>
          <w:tcPr>
            <w:tcW w:w="900" w:type="dxa"/>
            <w:vAlign w:val="bottom"/>
          </w:tcPr>
          <w:p w14:paraId="2CE25ECE" w14:textId="6996F1CF"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34" w:author="Jujia Li [2]" w:date="2023-07-27T08:17:00Z"/>
                <w:rFonts w:ascii="Calibri" w:hAnsi="Calibri" w:cs="Calibri"/>
                <w:color w:val="000000"/>
              </w:rPr>
              <w:pPrChange w:id="223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36" w:author="Jujia Li [2]" w:date="2023-07-27T08:17:00Z">
              <w:r w:rsidDel="00E758DE">
                <w:rPr>
                  <w:rFonts w:ascii="Calibri" w:hAnsi="Calibri" w:cs="Calibri"/>
                  <w:b/>
                  <w:bCs/>
                  <w:color w:val="000000"/>
                </w:rPr>
                <w:delText>.258</w:delText>
              </w:r>
            </w:del>
          </w:p>
        </w:tc>
        <w:tc>
          <w:tcPr>
            <w:tcW w:w="900" w:type="dxa"/>
            <w:vAlign w:val="bottom"/>
          </w:tcPr>
          <w:p w14:paraId="035BD503" w14:textId="27935EC0"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37" w:author="Jujia Li [2]" w:date="2023-07-27T08:17:00Z"/>
                <w:rFonts w:ascii="Calibri" w:hAnsi="Calibri" w:cs="Calibri"/>
                <w:color w:val="000000"/>
              </w:rPr>
              <w:pPrChange w:id="223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39" w:author="Jujia Li [2]" w:date="2023-07-27T08:17:00Z">
              <w:r w:rsidDel="00E758DE">
                <w:rPr>
                  <w:rFonts w:ascii="Calibri" w:hAnsi="Calibri" w:cs="Calibri"/>
                  <w:color w:val="000000"/>
                </w:rPr>
                <w:delText>.003</w:delText>
              </w:r>
            </w:del>
          </w:p>
        </w:tc>
      </w:tr>
      <w:tr w:rsidR="00C0762C" w:rsidDel="00E758DE" w14:paraId="649DBDD2" w14:textId="19B5A7E5" w:rsidTr="008D4C39">
        <w:trPr>
          <w:del w:id="2240" w:author="Jujia Li [2]" w:date="2023-07-27T08:17:00Z"/>
        </w:trPr>
        <w:tc>
          <w:tcPr>
            <w:tcW w:w="3420" w:type="dxa"/>
            <w:vAlign w:val="bottom"/>
          </w:tcPr>
          <w:p w14:paraId="3EF3BFD0" w14:textId="060A65B4" w:rsidR="00C0762C" w:rsidDel="00E758DE" w:rsidRDefault="00C0762C" w:rsidP="001F2E4E">
            <w:pPr>
              <w:cnfStyle w:val="001000000000" w:firstRow="0" w:lastRow="0" w:firstColumn="1" w:lastColumn="0" w:oddVBand="0" w:evenVBand="0" w:oddHBand="0" w:evenHBand="0" w:firstRowFirstColumn="0" w:firstRowLastColumn="0" w:lastRowFirstColumn="0" w:lastRowLastColumn="0"/>
              <w:rPr>
                <w:del w:id="2241" w:author="Jujia Li [2]" w:date="2023-07-27T08:17:00Z"/>
                <w:rFonts w:ascii="Calibri" w:hAnsi="Calibri" w:cs="Calibri"/>
                <w:color w:val="000000"/>
              </w:rPr>
              <w:pPrChange w:id="2242"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2243" w:author="Jujia Li [2]" w:date="2023-07-27T08:17:00Z">
              <w:r w:rsidDel="00E758DE">
                <w:rPr>
                  <w:rFonts w:ascii="Calibri" w:hAnsi="Calibri" w:cs="Calibri"/>
                  <w:color w:val="000000"/>
                  <w:sz w:val="22"/>
                </w:rPr>
                <w:delText>N:MAP</w:delText>
              </w:r>
            </w:del>
          </w:p>
        </w:tc>
        <w:tc>
          <w:tcPr>
            <w:tcW w:w="900" w:type="dxa"/>
            <w:vAlign w:val="bottom"/>
          </w:tcPr>
          <w:p w14:paraId="281252D3" w14:textId="2374ECD4" w:rsidR="00C0762C" w:rsidDel="00E758DE" w:rsidRDefault="00C0762C" w:rsidP="001F2E4E">
            <w:pPr>
              <w:rPr>
                <w:del w:id="2244" w:author="Jujia Li [2]" w:date="2023-07-27T08:17:00Z"/>
                <w:rFonts w:ascii="Calibri" w:hAnsi="Calibri" w:cs="Calibri"/>
                <w:color w:val="000000"/>
              </w:rPr>
              <w:pPrChange w:id="2245" w:author="Jujia Li [2]" w:date="2023-07-27T22:52:00Z">
                <w:pPr>
                  <w:jc w:val="center"/>
                </w:pPr>
              </w:pPrChange>
            </w:pPr>
            <w:del w:id="2246" w:author="Jujia Li [2]" w:date="2023-07-27T08:17:00Z">
              <w:r w:rsidDel="00E758DE">
                <w:rPr>
                  <w:rFonts w:ascii="Calibri" w:hAnsi="Calibri" w:cs="Calibri"/>
                  <w:color w:val="000000"/>
                </w:rPr>
                <w:delText>.012</w:delText>
              </w:r>
            </w:del>
          </w:p>
        </w:tc>
        <w:tc>
          <w:tcPr>
            <w:tcW w:w="810" w:type="dxa"/>
            <w:vAlign w:val="bottom"/>
          </w:tcPr>
          <w:p w14:paraId="62002E55" w14:textId="54BB4DEE" w:rsidR="00C0762C" w:rsidDel="00E758DE" w:rsidRDefault="00C0762C" w:rsidP="001F2E4E">
            <w:pPr>
              <w:rPr>
                <w:del w:id="2247" w:author="Jujia Li [2]" w:date="2023-07-27T08:17:00Z"/>
                <w:rFonts w:ascii="Calibri" w:hAnsi="Calibri" w:cs="Calibri"/>
                <w:color w:val="000000"/>
              </w:rPr>
              <w:pPrChange w:id="2248" w:author="Jujia Li [2]" w:date="2023-07-27T22:52:00Z">
                <w:pPr>
                  <w:jc w:val="center"/>
                </w:pPr>
              </w:pPrChange>
            </w:pPr>
            <w:del w:id="2249" w:author="Jujia Li [2]" w:date="2023-07-27T08:17:00Z">
              <w:r w:rsidDel="00E758DE">
                <w:rPr>
                  <w:rFonts w:ascii="Calibri" w:hAnsi="Calibri" w:cs="Calibri"/>
                  <w:color w:val="000000"/>
                </w:rPr>
                <w:delText>.036</w:delText>
              </w:r>
            </w:del>
          </w:p>
        </w:tc>
        <w:tc>
          <w:tcPr>
            <w:tcW w:w="990" w:type="dxa"/>
            <w:vAlign w:val="bottom"/>
          </w:tcPr>
          <w:p w14:paraId="3BFE703C" w14:textId="74214325" w:rsidR="00C0762C" w:rsidDel="00E758DE" w:rsidRDefault="00C0762C" w:rsidP="001F2E4E">
            <w:pPr>
              <w:rPr>
                <w:del w:id="2250" w:author="Jujia Li [2]" w:date="2023-07-27T08:17:00Z"/>
                <w:rFonts w:ascii="Calibri" w:hAnsi="Calibri" w:cs="Calibri"/>
                <w:color w:val="000000"/>
              </w:rPr>
              <w:pPrChange w:id="2251" w:author="Jujia Li [2]" w:date="2023-07-27T22:52:00Z">
                <w:pPr>
                  <w:jc w:val="center"/>
                </w:pPr>
              </w:pPrChange>
            </w:pPr>
            <w:del w:id="2252" w:author="Jujia Li [2]" w:date="2023-07-27T08:17:00Z">
              <w:r w:rsidDel="00E758DE">
                <w:rPr>
                  <w:rFonts w:ascii="Calibri" w:hAnsi="Calibri" w:cs="Calibri"/>
                  <w:b/>
                  <w:bCs/>
                  <w:color w:val="000000"/>
                </w:rPr>
                <w:delText>.059</w:delText>
              </w:r>
            </w:del>
          </w:p>
        </w:tc>
        <w:tc>
          <w:tcPr>
            <w:tcW w:w="810" w:type="dxa"/>
            <w:vAlign w:val="bottom"/>
          </w:tcPr>
          <w:p w14:paraId="2B248337" w14:textId="6C0CFA9E" w:rsidR="00C0762C" w:rsidRPr="002F35CE" w:rsidDel="00E758DE" w:rsidRDefault="00C0762C" w:rsidP="001F2E4E">
            <w:pPr>
              <w:rPr>
                <w:del w:id="2253" w:author="Jujia Li [2]" w:date="2023-07-27T08:17:00Z"/>
              </w:rPr>
              <w:pPrChange w:id="2254" w:author="Jujia Li [2]" w:date="2023-07-27T22:52:00Z">
                <w:pPr>
                  <w:jc w:val="center"/>
                </w:pPr>
              </w:pPrChange>
            </w:pPr>
            <w:del w:id="2255" w:author="Jujia Li [2]" w:date="2023-07-27T08:17:00Z">
              <w:r w:rsidDel="00E758DE">
                <w:rPr>
                  <w:rFonts w:ascii="Calibri" w:hAnsi="Calibri" w:cs="Calibri"/>
                  <w:b/>
                  <w:bCs/>
                  <w:color w:val="000000"/>
                </w:rPr>
                <w:delText>.100</w:delText>
              </w:r>
            </w:del>
          </w:p>
        </w:tc>
        <w:tc>
          <w:tcPr>
            <w:tcW w:w="900" w:type="dxa"/>
            <w:vAlign w:val="bottom"/>
          </w:tcPr>
          <w:p w14:paraId="32CAB185" w14:textId="59153235" w:rsidR="00C0762C" w:rsidDel="00E758DE" w:rsidRDefault="00C0762C" w:rsidP="001F2E4E">
            <w:pPr>
              <w:rPr>
                <w:del w:id="2256" w:author="Jujia Li [2]" w:date="2023-07-27T08:17:00Z"/>
                <w:rFonts w:ascii="Calibri" w:hAnsi="Calibri" w:cs="Calibri"/>
                <w:color w:val="000000"/>
              </w:rPr>
              <w:pPrChange w:id="2257" w:author="Jujia Li [2]" w:date="2023-07-27T22:52:00Z">
                <w:pPr>
                  <w:jc w:val="center"/>
                </w:pPr>
              </w:pPrChange>
            </w:pPr>
            <w:del w:id="2258" w:author="Jujia Li [2]" w:date="2023-07-27T08:17:00Z">
              <w:r w:rsidDel="00E758DE">
                <w:rPr>
                  <w:rFonts w:ascii="Calibri" w:hAnsi="Calibri" w:cs="Calibri"/>
                  <w:color w:val="000000"/>
                </w:rPr>
                <w:delText>.010</w:delText>
              </w:r>
            </w:del>
          </w:p>
        </w:tc>
        <w:tc>
          <w:tcPr>
            <w:tcW w:w="900" w:type="dxa"/>
            <w:vAlign w:val="bottom"/>
          </w:tcPr>
          <w:p w14:paraId="2508FB4F" w14:textId="6E6AFE96" w:rsidR="00C0762C" w:rsidDel="00E758DE" w:rsidRDefault="00C0762C" w:rsidP="001F2E4E">
            <w:pPr>
              <w:rPr>
                <w:del w:id="2259" w:author="Jujia Li [2]" w:date="2023-07-27T08:17:00Z"/>
                <w:rFonts w:ascii="Calibri" w:hAnsi="Calibri" w:cs="Calibri"/>
                <w:color w:val="000000"/>
              </w:rPr>
              <w:pPrChange w:id="2260" w:author="Jujia Li [2]" w:date="2023-07-27T22:52:00Z">
                <w:pPr>
                  <w:jc w:val="center"/>
                </w:pPr>
              </w:pPrChange>
            </w:pPr>
            <w:del w:id="2261" w:author="Jujia Li [2]" w:date="2023-07-27T08:17:00Z">
              <w:r w:rsidDel="00E758DE">
                <w:rPr>
                  <w:rFonts w:ascii="Calibri" w:hAnsi="Calibri" w:cs="Calibri"/>
                  <w:color w:val="000000"/>
                </w:rPr>
                <w:delText>.003</w:delText>
              </w:r>
            </w:del>
          </w:p>
        </w:tc>
      </w:tr>
      <w:tr w:rsidR="00C0762C" w:rsidDel="00E758DE" w14:paraId="039ED932" w14:textId="7C7776D8" w:rsidTr="008D4C39">
        <w:trPr>
          <w:del w:id="2262" w:author="Jujia Li [2]" w:date="2023-07-27T08:17:00Z"/>
        </w:trPr>
        <w:tc>
          <w:tcPr>
            <w:tcW w:w="3420" w:type="dxa"/>
            <w:vAlign w:val="bottom"/>
          </w:tcPr>
          <w:p w14:paraId="1287FD01" w14:textId="5E8F58D2" w:rsidR="00C0762C" w:rsidDel="00E758DE" w:rsidRDefault="00C0762C" w:rsidP="001F2E4E">
            <w:pPr>
              <w:cnfStyle w:val="001000100000" w:firstRow="0" w:lastRow="0" w:firstColumn="1" w:lastColumn="0" w:oddVBand="0" w:evenVBand="0" w:oddHBand="1" w:evenHBand="0" w:firstRowFirstColumn="0" w:firstRowLastColumn="0" w:lastRowFirstColumn="0" w:lastRowLastColumn="0"/>
              <w:rPr>
                <w:del w:id="2263" w:author="Jujia Li [2]" w:date="2023-07-27T08:17:00Z"/>
                <w:rFonts w:ascii="Calibri" w:hAnsi="Calibri" w:cs="Calibri"/>
                <w:color w:val="000000"/>
              </w:rPr>
              <w:pPrChange w:id="2264"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2265" w:author="Jujia Li [2]" w:date="2023-07-27T08:17:00Z">
              <w:r w:rsidDel="00E758DE">
                <w:rPr>
                  <w:rFonts w:ascii="Calibri" w:hAnsi="Calibri" w:cs="Calibri"/>
                  <w:color w:val="000000"/>
                  <w:sz w:val="22"/>
                </w:rPr>
                <w:delText>Fg:MAP</w:delText>
              </w:r>
            </w:del>
          </w:p>
        </w:tc>
        <w:tc>
          <w:tcPr>
            <w:tcW w:w="900" w:type="dxa"/>
            <w:vAlign w:val="bottom"/>
          </w:tcPr>
          <w:p w14:paraId="0601CF6E" w14:textId="4B87C6E1"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66" w:author="Jujia Li [2]" w:date="2023-07-27T08:17:00Z"/>
                <w:rFonts w:ascii="Calibri" w:hAnsi="Calibri" w:cs="Calibri"/>
                <w:color w:val="000000"/>
              </w:rPr>
              <w:pPrChange w:id="226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68" w:author="Jujia Li [2]" w:date="2023-07-27T08:17:00Z">
              <w:r w:rsidDel="00E758DE">
                <w:rPr>
                  <w:rFonts w:ascii="Calibri" w:hAnsi="Calibri" w:cs="Calibri"/>
                  <w:b/>
                  <w:bCs/>
                  <w:color w:val="000000"/>
                </w:rPr>
                <w:delText>.066</w:delText>
              </w:r>
            </w:del>
          </w:p>
        </w:tc>
        <w:tc>
          <w:tcPr>
            <w:tcW w:w="810" w:type="dxa"/>
            <w:vAlign w:val="bottom"/>
          </w:tcPr>
          <w:p w14:paraId="0E7F6E0E" w14:textId="2BC90681"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69" w:author="Jujia Li [2]" w:date="2023-07-27T08:17:00Z"/>
                <w:rFonts w:ascii="Calibri" w:hAnsi="Calibri" w:cs="Calibri"/>
                <w:color w:val="000000"/>
              </w:rPr>
              <w:pPrChange w:id="227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71" w:author="Jujia Li [2]" w:date="2023-07-27T08:17:00Z">
              <w:r w:rsidDel="00E758DE">
                <w:rPr>
                  <w:rFonts w:ascii="Calibri" w:hAnsi="Calibri" w:cs="Calibri"/>
                  <w:color w:val="000000"/>
                </w:rPr>
                <w:delText>.004</w:delText>
              </w:r>
            </w:del>
          </w:p>
        </w:tc>
        <w:tc>
          <w:tcPr>
            <w:tcW w:w="990" w:type="dxa"/>
            <w:vAlign w:val="bottom"/>
          </w:tcPr>
          <w:p w14:paraId="49ADC050" w14:textId="7FB40549"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72" w:author="Jujia Li [2]" w:date="2023-07-27T08:17:00Z"/>
                <w:rFonts w:ascii="Calibri" w:hAnsi="Calibri" w:cs="Calibri"/>
                <w:color w:val="000000"/>
              </w:rPr>
              <w:pPrChange w:id="227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74" w:author="Jujia Li [2]" w:date="2023-07-27T08:17:00Z">
              <w:r w:rsidDel="00E758DE">
                <w:rPr>
                  <w:rFonts w:ascii="Calibri" w:hAnsi="Calibri" w:cs="Calibri"/>
                  <w:b/>
                  <w:bCs/>
                  <w:color w:val="000000"/>
                </w:rPr>
                <w:delText>.083</w:delText>
              </w:r>
            </w:del>
          </w:p>
        </w:tc>
        <w:tc>
          <w:tcPr>
            <w:tcW w:w="810" w:type="dxa"/>
            <w:vAlign w:val="bottom"/>
          </w:tcPr>
          <w:p w14:paraId="29B7A3DE" w14:textId="666434E2" w:rsidR="00C0762C" w:rsidRPr="002F35C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75" w:author="Jujia Li [2]" w:date="2023-07-27T08:17:00Z"/>
              </w:rPr>
              <w:pPrChange w:id="227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77" w:author="Jujia Li [2]" w:date="2023-07-27T08:17:00Z">
              <w:r w:rsidDel="00E758DE">
                <w:rPr>
                  <w:rFonts w:ascii="Calibri" w:hAnsi="Calibri" w:cs="Calibri"/>
                  <w:b/>
                  <w:bCs/>
                  <w:color w:val="000000"/>
                </w:rPr>
                <w:delText>.059</w:delText>
              </w:r>
            </w:del>
          </w:p>
        </w:tc>
        <w:tc>
          <w:tcPr>
            <w:tcW w:w="900" w:type="dxa"/>
            <w:vAlign w:val="bottom"/>
          </w:tcPr>
          <w:p w14:paraId="05163738" w14:textId="1AA2A1D4"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78" w:author="Jujia Li [2]" w:date="2023-07-27T08:17:00Z"/>
                <w:rFonts w:ascii="Calibri" w:hAnsi="Calibri" w:cs="Calibri"/>
                <w:color w:val="000000"/>
              </w:rPr>
              <w:pPrChange w:id="227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80" w:author="Jujia Li [2]" w:date="2023-07-27T08:17:00Z">
              <w:r w:rsidDel="00E758DE">
                <w:rPr>
                  <w:rFonts w:ascii="Calibri" w:hAnsi="Calibri" w:cs="Calibri"/>
                  <w:color w:val="000000"/>
                </w:rPr>
                <w:delText>.013</w:delText>
              </w:r>
            </w:del>
          </w:p>
        </w:tc>
        <w:tc>
          <w:tcPr>
            <w:tcW w:w="900" w:type="dxa"/>
            <w:vAlign w:val="bottom"/>
          </w:tcPr>
          <w:p w14:paraId="40512254" w14:textId="325EDE00"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281" w:author="Jujia Li [2]" w:date="2023-07-27T08:17:00Z"/>
                <w:rFonts w:ascii="Calibri" w:hAnsi="Calibri" w:cs="Calibri"/>
                <w:color w:val="000000"/>
              </w:rPr>
              <w:pPrChange w:id="228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283" w:author="Jujia Li [2]" w:date="2023-07-27T08:17:00Z">
              <w:r w:rsidDel="00E758DE">
                <w:rPr>
                  <w:rFonts w:ascii="Calibri" w:hAnsi="Calibri" w:cs="Calibri"/>
                  <w:color w:val="000000"/>
                </w:rPr>
                <w:delText>.001</w:delText>
              </w:r>
            </w:del>
          </w:p>
        </w:tc>
      </w:tr>
      <w:tr w:rsidR="00C0762C" w:rsidDel="00E758DE" w14:paraId="3528A5E7" w14:textId="20499A0E" w:rsidTr="008D4C39">
        <w:trPr>
          <w:del w:id="2284" w:author="Jujia Li [2]" w:date="2023-07-27T08:17:00Z"/>
        </w:trPr>
        <w:tc>
          <w:tcPr>
            <w:tcW w:w="3420" w:type="dxa"/>
            <w:vAlign w:val="bottom"/>
          </w:tcPr>
          <w:p w14:paraId="7FFEFD1F" w14:textId="2C7104F4" w:rsidR="00C0762C" w:rsidDel="00E758DE" w:rsidRDefault="00C0762C" w:rsidP="001F2E4E">
            <w:pPr>
              <w:cnfStyle w:val="001000000000" w:firstRow="0" w:lastRow="0" w:firstColumn="1" w:lastColumn="0" w:oddVBand="0" w:evenVBand="0" w:oddHBand="0" w:evenHBand="0" w:firstRowFirstColumn="0" w:firstRowLastColumn="0" w:lastRowFirstColumn="0" w:lastRowLastColumn="0"/>
              <w:rPr>
                <w:del w:id="2285" w:author="Jujia Li [2]" w:date="2023-07-27T08:17:00Z"/>
                <w:rFonts w:ascii="Calibri" w:hAnsi="Calibri" w:cs="Calibri"/>
                <w:color w:val="000000"/>
              </w:rPr>
              <w:pPrChange w:id="2286"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2287" w:author="Jujia Li [2]" w:date="2023-07-27T08:17:00Z">
              <w:r w:rsidDel="00E758DE">
                <w:rPr>
                  <w:rFonts w:ascii="Calibri" w:hAnsi="Calibri" w:cs="Calibri"/>
                  <w:color w:val="000000"/>
                  <w:sz w:val="22"/>
                </w:rPr>
                <w:delText>Factor:I:N</w:delText>
              </w:r>
            </w:del>
          </w:p>
        </w:tc>
        <w:tc>
          <w:tcPr>
            <w:tcW w:w="900" w:type="dxa"/>
            <w:vAlign w:val="bottom"/>
          </w:tcPr>
          <w:p w14:paraId="744183AC" w14:textId="21DB0DBB" w:rsidR="00C0762C" w:rsidDel="00E758DE" w:rsidRDefault="00C0762C" w:rsidP="001F2E4E">
            <w:pPr>
              <w:rPr>
                <w:del w:id="2288" w:author="Jujia Li [2]" w:date="2023-07-27T08:17:00Z"/>
                <w:rFonts w:ascii="Calibri" w:hAnsi="Calibri" w:cs="Calibri"/>
                <w:color w:val="000000"/>
              </w:rPr>
              <w:pPrChange w:id="2289" w:author="Jujia Li [2]" w:date="2023-07-27T22:52:00Z">
                <w:pPr>
                  <w:jc w:val="center"/>
                </w:pPr>
              </w:pPrChange>
            </w:pPr>
            <w:del w:id="2290" w:author="Jujia Li [2]" w:date="2023-07-27T08:17:00Z">
              <w:r w:rsidDel="00E758DE">
                <w:rPr>
                  <w:rFonts w:ascii="Calibri" w:hAnsi="Calibri" w:cs="Calibri"/>
                  <w:color w:val="000000"/>
                </w:rPr>
                <w:delText>.031</w:delText>
              </w:r>
            </w:del>
          </w:p>
        </w:tc>
        <w:tc>
          <w:tcPr>
            <w:tcW w:w="810" w:type="dxa"/>
            <w:vAlign w:val="bottom"/>
          </w:tcPr>
          <w:p w14:paraId="10654F9A" w14:textId="0597D073" w:rsidR="00C0762C" w:rsidDel="00E758DE" w:rsidRDefault="00C0762C" w:rsidP="001F2E4E">
            <w:pPr>
              <w:rPr>
                <w:del w:id="2291" w:author="Jujia Li [2]" w:date="2023-07-27T08:17:00Z"/>
                <w:rFonts w:ascii="Calibri" w:hAnsi="Calibri" w:cs="Calibri"/>
                <w:color w:val="000000"/>
              </w:rPr>
              <w:pPrChange w:id="2292" w:author="Jujia Li [2]" w:date="2023-07-27T22:52:00Z">
                <w:pPr>
                  <w:jc w:val="center"/>
                </w:pPr>
              </w:pPrChange>
            </w:pPr>
            <w:del w:id="2293" w:author="Jujia Li [2]" w:date="2023-07-27T08:17:00Z">
              <w:r w:rsidDel="00E758DE">
                <w:rPr>
                  <w:rFonts w:ascii="Calibri" w:hAnsi="Calibri" w:cs="Calibri"/>
                  <w:color w:val="000000"/>
                </w:rPr>
                <w:delText>.023</w:delText>
              </w:r>
            </w:del>
          </w:p>
        </w:tc>
        <w:tc>
          <w:tcPr>
            <w:tcW w:w="990" w:type="dxa"/>
            <w:vAlign w:val="bottom"/>
          </w:tcPr>
          <w:p w14:paraId="19AB9300" w14:textId="0E6F3B15" w:rsidR="00C0762C" w:rsidDel="00E758DE" w:rsidRDefault="00C0762C" w:rsidP="001F2E4E">
            <w:pPr>
              <w:rPr>
                <w:del w:id="2294" w:author="Jujia Li [2]" w:date="2023-07-27T08:17:00Z"/>
                <w:rFonts w:ascii="Calibri" w:hAnsi="Calibri" w:cs="Calibri"/>
                <w:color w:val="000000"/>
              </w:rPr>
              <w:pPrChange w:id="2295" w:author="Jujia Li [2]" w:date="2023-07-27T22:52:00Z">
                <w:pPr>
                  <w:jc w:val="center"/>
                </w:pPr>
              </w:pPrChange>
            </w:pPr>
            <w:del w:id="2296" w:author="Jujia Li [2]" w:date="2023-07-27T08:17:00Z">
              <w:r w:rsidDel="00E758DE">
                <w:rPr>
                  <w:rFonts w:ascii="Calibri" w:hAnsi="Calibri" w:cs="Calibri"/>
                  <w:b/>
                  <w:bCs/>
                  <w:color w:val="000000"/>
                </w:rPr>
                <w:delText>.12</w:delText>
              </w:r>
            </w:del>
          </w:p>
        </w:tc>
        <w:tc>
          <w:tcPr>
            <w:tcW w:w="810" w:type="dxa"/>
            <w:vAlign w:val="bottom"/>
          </w:tcPr>
          <w:p w14:paraId="6633287C" w14:textId="449C3215" w:rsidR="00C0762C" w:rsidRPr="002F35CE" w:rsidDel="00E758DE" w:rsidRDefault="00C0762C" w:rsidP="001F2E4E">
            <w:pPr>
              <w:rPr>
                <w:del w:id="2297" w:author="Jujia Li [2]" w:date="2023-07-27T08:17:00Z"/>
              </w:rPr>
              <w:pPrChange w:id="2298" w:author="Jujia Li [2]" w:date="2023-07-27T22:52:00Z">
                <w:pPr>
                  <w:jc w:val="center"/>
                </w:pPr>
              </w:pPrChange>
            </w:pPr>
            <w:del w:id="2299" w:author="Jujia Li [2]" w:date="2023-07-27T08:17:00Z">
              <w:r w:rsidDel="00E758DE">
                <w:rPr>
                  <w:rFonts w:ascii="Calibri" w:hAnsi="Calibri" w:cs="Calibri"/>
                  <w:color w:val="000000"/>
                </w:rPr>
                <w:delText>.031</w:delText>
              </w:r>
            </w:del>
          </w:p>
        </w:tc>
        <w:tc>
          <w:tcPr>
            <w:tcW w:w="900" w:type="dxa"/>
            <w:vAlign w:val="bottom"/>
          </w:tcPr>
          <w:p w14:paraId="53A513CF" w14:textId="4C9DBA8B" w:rsidR="00C0762C" w:rsidDel="00E758DE" w:rsidRDefault="00C0762C" w:rsidP="001F2E4E">
            <w:pPr>
              <w:rPr>
                <w:del w:id="2300" w:author="Jujia Li [2]" w:date="2023-07-27T08:17:00Z"/>
                <w:rFonts w:ascii="Calibri" w:hAnsi="Calibri" w:cs="Calibri"/>
                <w:color w:val="000000"/>
              </w:rPr>
              <w:pPrChange w:id="2301" w:author="Jujia Li [2]" w:date="2023-07-27T22:52:00Z">
                <w:pPr>
                  <w:jc w:val="center"/>
                </w:pPr>
              </w:pPrChange>
            </w:pPr>
            <w:del w:id="2302" w:author="Jujia Li [2]" w:date="2023-07-27T08:17:00Z">
              <w:r w:rsidDel="00E758DE">
                <w:rPr>
                  <w:rFonts w:ascii="Calibri" w:hAnsi="Calibri" w:cs="Calibri"/>
                  <w:b/>
                  <w:bCs/>
                  <w:color w:val="000000"/>
                </w:rPr>
                <w:delText>.126</w:delText>
              </w:r>
            </w:del>
          </w:p>
        </w:tc>
        <w:tc>
          <w:tcPr>
            <w:tcW w:w="900" w:type="dxa"/>
            <w:vAlign w:val="bottom"/>
          </w:tcPr>
          <w:p w14:paraId="7EF5C237" w14:textId="5589BDF7" w:rsidR="00C0762C" w:rsidDel="00E758DE" w:rsidRDefault="00C0762C" w:rsidP="001F2E4E">
            <w:pPr>
              <w:rPr>
                <w:del w:id="2303" w:author="Jujia Li [2]" w:date="2023-07-27T08:17:00Z"/>
                <w:rFonts w:ascii="Calibri" w:hAnsi="Calibri" w:cs="Calibri"/>
                <w:color w:val="000000"/>
              </w:rPr>
              <w:pPrChange w:id="2304" w:author="Jujia Li [2]" w:date="2023-07-27T22:52:00Z">
                <w:pPr>
                  <w:jc w:val="center"/>
                </w:pPr>
              </w:pPrChange>
            </w:pPr>
            <w:del w:id="2305" w:author="Jujia Li [2]" w:date="2023-07-27T08:17:00Z">
              <w:r w:rsidDel="00E758DE">
                <w:rPr>
                  <w:rFonts w:ascii="Calibri" w:hAnsi="Calibri" w:cs="Calibri"/>
                  <w:b/>
                  <w:bCs/>
                  <w:color w:val="000000"/>
                </w:rPr>
                <w:delText>.084</w:delText>
              </w:r>
            </w:del>
          </w:p>
        </w:tc>
      </w:tr>
      <w:tr w:rsidR="00C0762C" w:rsidDel="00E758DE" w14:paraId="1B54CE33" w14:textId="7BA198FD" w:rsidTr="008D4C39">
        <w:trPr>
          <w:del w:id="2306" w:author="Jujia Li [2]" w:date="2023-07-27T08:17:00Z"/>
        </w:trPr>
        <w:tc>
          <w:tcPr>
            <w:tcW w:w="3420" w:type="dxa"/>
            <w:vAlign w:val="bottom"/>
          </w:tcPr>
          <w:p w14:paraId="73715460" w14:textId="385A8B14" w:rsidR="00C0762C" w:rsidDel="00E758DE" w:rsidRDefault="00C0762C" w:rsidP="001F2E4E">
            <w:pPr>
              <w:cnfStyle w:val="001000100000" w:firstRow="0" w:lastRow="0" w:firstColumn="1" w:lastColumn="0" w:oddVBand="0" w:evenVBand="0" w:oddHBand="1" w:evenHBand="0" w:firstRowFirstColumn="0" w:firstRowLastColumn="0" w:lastRowFirstColumn="0" w:lastRowLastColumn="0"/>
              <w:rPr>
                <w:del w:id="2307" w:author="Jujia Li [2]" w:date="2023-07-27T08:17:00Z"/>
                <w:rFonts w:ascii="Calibri" w:hAnsi="Calibri" w:cs="Calibri"/>
                <w:color w:val="000000"/>
              </w:rPr>
              <w:pPrChange w:id="2308"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2309" w:author="Jujia Li [2]" w:date="2023-07-27T08:17:00Z">
              <w:r w:rsidDel="00E758DE">
                <w:rPr>
                  <w:rFonts w:ascii="Calibri" w:hAnsi="Calibri" w:cs="Calibri"/>
                  <w:color w:val="000000"/>
                  <w:sz w:val="22"/>
                </w:rPr>
                <w:delText>Factor:I:MAP</w:delText>
              </w:r>
            </w:del>
          </w:p>
        </w:tc>
        <w:tc>
          <w:tcPr>
            <w:tcW w:w="900" w:type="dxa"/>
            <w:vAlign w:val="bottom"/>
          </w:tcPr>
          <w:p w14:paraId="5DBECF53" w14:textId="181AA5D6"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10" w:author="Jujia Li [2]" w:date="2023-07-27T08:17:00Z"/>
                <w:rFonts w:ascii="Calibri" w:hAnsi="Calibri" w:cs="Calibri"/>
                <w:color w:val="000000"/>
              </w:rPr>
              <w:pPrChange w:id="23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12" w:author="Jujia Li [2]" w:date="2023-07-27T08:17:00Z">
              <w:r w:rsidDel="00E758DE">
                <w:rPr>
                  <w:rFonts w:ascii="Calibri" w:hAnsi="Calibri" w:cs="Calibri"/>
                  <w:color w:val="000000"/>
                </w:rPr>
                <w:delText>.039</w:delText>
              </w:r>
            </w:del>
          </w:p>
        </w:tc>
        <w:tc>
          <w:tcPr>
            <w:tcW w:w="810" w:type="dxa"/>
            <w:vAlign w:val="bottom"/>
          </w:tcPr>
          <w:p w14:paraId="7C248515" w14:textId="5344F4A9"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13" w:author="Jujia Li [2]" w:date="2023-07-27T08:17:00Z"/>
                <w:rFonts w:ascii="Calibri" w:hAnsi="Calibri" w:cs="Calibri"/>
                <w:color w:val="000000"/>
              </w:rPr>
              <w:pPrChange w:id="231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15" w:author="Jujia Li [2]" w:date="2023-07-27T08:17:00Z">
              <w:r w:rsidDel="00E758DE">
                <w:rPr>
                  <w:rFonts w:ascii="Calibri" w:hAnsi="Calibri" w:cs="Calibri"/>
                  <w:b/>
                  <w:bCs/>
                  <w:color w:val="000000"/>
                </w:rPr>
                <w:delText>.065</w:delText>
              </w:r>
            </w:del>
          </w:p>
        </w:tc>
        <w:tc>
          <w:tcPr>
            <w:tcW w:w="990" w:type="dxa"/>
            <w:vAlign w:val="bottom"/>
          </w:tcPr>
          <w:p w14:paraId="20125FFB" w14:textId="7AEEF9AD"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16" w:author="Jujia Li [2]" w:date="2023-07-27T08:17:00Z"/>
                <w:rFonts w:ascii="Calibri" w:hAnsi="Calibri" w:cs="Calibri"/>
                <w:color w:val="000000"/>
              </w:rPr>
              <w:pPrChange w:id="231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18" w:author="Jujia Li [2]" w:date="2023-07-27T08:17:00Z">
              <w:r w:rsidDel="00E758DE">
                <w:rPr>
                  <w:rFonts w:ascii="Calibri" w:hAnsi="Calibri" w:cs="Calibri"/>
                  <w:b/>
                  <w:bCs/>
                  <w:color w:val="000000"/>
                </w:rPr>
                <w:delText>.128</w:delText>
              </w:r>
            </w:del>
          </w:p>
        </w:tc>
        <w:tc>
          <w:tcPr>
            <w:tcW w:w="810" w:type="dxa"/>
            <w:vAlign w:val="bottom"/>
          </w:tcPr>
          <w:p w14:paraId="7BF8E2A4" w14:textId="7A5E7876" w:rsidR="00C0762C" w:rsidRPr="002F35C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19" w:author="Jujia Li [2]" w:date="2023-07-27T08:17:00Z"/>
              </w:rPr>
              <w:pPrChange w:id="232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21" w:author="Jujia Li [2]" w:date="2023-07-27T08:17:00Z">
              <w:r w:rsidDel="00E758DE">
                <w:rPr>
                  <w:rFonts w:ascii="Calibri" w:hAnsi="Calibri" w:cs="Calibri"/>
                  <w:color w:val="000000"/>
                </w:rPr>
                <w:delText>.045</w:delText>
              </w:r>
            </w:del>
          </w:p>
        </w:tc>
        <w:tc>
          <w:tcPr>
            <w:tcW w:w="900" w:type="dxa"/>
            <w:vAlign w:val="bottom"/>
          </w:tcPr>
          <w:p w14:paraId="161BB234" w14:textId="5FB0DB50"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22" w:author="Jujia Li [2]" w:date="2023-07-27T08:17:00Z"/>
                <w:rFonts w:ascii="Calibri" w:hAnsi="Calibri" w:cs="Calibri"/>
                <w:color w:val="000000"/>
              </w:rPr>
              <w:pPrChange w:id="23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24" w:author="Jujia Li [2]" w:date="2023-07-27T08:17:00Z">
              <w:r w:rsidDel="00E758DE">
                <w:rPr>
                  <w:rFonts w:ascii="Calibri" w:hAnsi="Calibri" w:cs="Calibri"/>
                  <w:color w:val="000000"/>
                </w:rPr>
                <w:delText>.037</w:delText>
              </w:r>
            </w:del>
          </w:p>
        </w:tc>
        <w:tc>
          <w:tcPr>
            <w:tcW w:w="900" w:type="dxa"/>
            <w:vAlign w:val="bottom"/>
          </w:tcPr>
          <w:p w14:paraId="3F903BD9" w14:textId="3F8C122A"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25" w:author="Jujia Li [2]" w:date="2023-07-27T08:17:00Z"/>
                <w:rFonts w:ascii="Calibri" w:hAnsi="Calibri" w:cs="Calibri"/>
                <w:color w:val="000000"/>
              </w:rPr>
              <w:pPrChange w:id="232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27" w:author="Jujia Li [2]" w:date="2023-07-27T08:17:00Z">
              <w:r w:rsidDel="00E758DE">
                <w:rPr>
                  <w:rFonts w:ascii="Calibri" w:hAnsi="Calibri" w:cs="Calibri"/>
                  <w:color w:val="000000"/>
                </w:rPr>
                <w:delText>.000</w:delText>
              </w:r>
            </w:del>
          </w:p>
        </w:tc>
      </w:tr>
      <w:tr w:rsidR="00C0762C" w:rsidDel="00E758DE" w14:paraId="2B3F862F" w14:textId="6F22D09A" w:rsidTr="008D4C39">
        <w:trPr>
          <w:del w:id="2328" w:author="Jujia Li [2]" w:date="2023-07-27T08:17:00Z"/>
        </w:trPr>
        <w:tc>
          <w:tcPr>
            <w:tcW w:w="3420" w:type="dxa"/>
            <w:vAlign w:val="bottom"/>
          </w:tcPr>
          <w:p w14:paraId="1F773041" w14:textId="538F76D5" w:rsidR="00C0762C" w:rsidDel="00E758DE" w:rsidRDefault="00C0762C" w:rsidP="001F2E4E">
            <w:pPr>
              <w:cnfStyle w:val="001000000000" w:firstRow="0" w:lastRow="0" w:firstColumn="1" w:lastColumn="0" w:oddVBand="0" w:evenVBand="0" w:oddHBand="0" w:evenHBand="0" w:firstRowFirstColumn="0" w:firstRowLastColumn="0" w:lastRowFirstColumn="0" w:lastRowLastColumn="0"/>
              <w:rPr>
                <w:del w:id="2329" w:author="Jujia Li [2]" w:date="2023-07-27T08:17:00Z"/>
                <w:rFonts w:ascii="Calibri" w:hAnsi="Calibri" w:cs="Calibri"/>
                <w:color w:val="000000"/>
              </w:rPr>
              <w:pPrChange w:id="2330" w:author="Jujia Li [2]" w:date="2023-07-27T22:52:00Z">
                <w:pPr>
                  <w:cnfStyle w:val="001000000000" w:firstRow="0" w:lastRow="0" w:firstColumn="1" w:lastColumn="0" w:oddVBand="0" w:evenVBand="0" w:oddHBand="0" w:evenHBand="0" w:firstRowFirstColumn="0" w:firstRowLastColumn="0" w:lastRowFirstColumn="0" w:lastRowLastColumn="0"/>
                </w:pPr>
              </w:pPrChange>
            </w:pPr>
            <w:del w:id="2331" w:author="Jujia Li [2]" w:date="2023-07-27T08:17:00Z">
              <w:r w:rsidDel="00E758DE">
                <w:rPr>
                  <w:rFonts w:ascii="Calibri" w:hAnsi="Calibri" w:cs="Calibri"/>
                  <w:color w:val="000000"/>
                  <w:sz w:val="22"/>
                </w:rPr>
                <w:delText>Factor:N:MAP</w:delText>
              </w:r>
            </w:del>
          </w:p>
        </w:tc>
        <w:tc>
          <w:tcPr>
            <w:tcW w:w="900" w:type="dxa"/>
            <w:vAlign w:val="bottom"/>
          </w:tcPr>
          <w:p w14:paraId="3A82EA28" w14:textId="2F55989C" w:rsidR="00C0762C" w:rsidDel="00E758DE" w:rsidRDefault="00C0762C" w:rsidP="001F2E4E">
            <w:pPr>
              <w:rPr>
                <w:del w:id="2332" w:author="Jujia Li [2]" w:date="2023-07-27T08:17:00Z"/>
                <w:rFonts w:ascii="Calibri" w:hAnsi="Calibri" w:cs="Calibri"/>
                <w:color w:val="000000"/>
              </w:rPr>
              <w:pPrChange w:id="2333" w:author="Jujia Li [2]" w:date="2023-07-27T22:52:00Z">
                <w:pPr>
                  <w:jc w:val="center"/>
                </w:pPr>
              </w:pPrChange>
            </w:pPr>
            <w:del w:id="2334" w:author="Jujia Li [2]" w:date="2023-07-27T08:17:00Z">
              <w:r w:rsidDel="00E758DE">
                <w:rPr>
                  <w:rFonts w:ascii="Calibri" w:hAnsi="Calibri" w:cs="Calibri"/>
                  <w:b/>
                  <w:bCs/>
                  <w:color w:val="000000"/>
                </w:rPr>
                <w:delText>.057</w:delText>
              </w:r>
            </w:del>
          </w:p>
        </w:tc>
        <w:tc>
          <w:tcPr>
            <w:tcW w:w="810" w:type="dxa"/>
            <w:vAlign w:val="bottom"/>
          </w:tcPr>
          <w:p w14:paraId="4B5DD161" w14:textId="1AAB24C4" w:rsidR="00C0762C" w:rsidDel="00E758DE" w:rsidRDefault="00C0762C" w:rsidP="001F2E4E">
            <w:pPr>
              <w:rPr>
                <w:del w:id="2335" w:author="Jujia Li [2]" w:date="2023-07-27T08:17:00Z"/>
                <w:rFonts w:ascii="Calibri" w:hAnsi="Calibri" w:cs="Calibri"/>
                <w:color w:val="000000"/>
              </w:rPr>
              <w:pPrChange w:id="2336" w:author="Jujia Li [2]" w:date="2023-07-27T22:52:00Z">
                <w:pPr>
                  <w:jc w:val="center"/>
                </w:pPr>
              </w:pPrChange>
            </w:pPr>
            <w:del w:id="2337" w:author="Jujia Li [2]" w:date="2023-07-27T08:17:00Z">
              <w:r w:rsidDel="00E758DE">
                <w:rPr>
                  <w:rFonts w:ascii="Calibri" w:hAnsi="Calibri" w:cs="Calibri"/>
                  <w:b/>
                  <w:bCs/>
                  <w:color w:val="000000"/>
                </w:rPr>
                <w:delText>.056</w:delText>
              </w:r>
            </w:del>
          </w:p>
        </w:tc>
        <w:tc>
          <w:tcPr>
            <w:tcW w:w="990" w:type="dxa"/>
            <w:vAlign w:val="bottom"/>
          </w:tcPr>
          <w:p w14:paraId="69364FB3" w14:textId="5F50BB66" w:rsidR="00C0762C" w:rsidDel="00E758DE" w:rsidRDefault="00C0762C" w:rsidP="001F2E4E">
            <w:pPr>
              <w:rPr>
                <w:del w:id="2338" w:author="Jujia Li [2]" w:date="2023-07-27T08:17:00Z"/>
                <w:rFonts w:ascii="Calibri" w:hAnsi="Calibri" w:cs="Calibri"/>
                <w:color w:val="000000"/>
              </w:rPr>
              <w:pPrChange w:id="2339" w:author="Jujia Li [2]" w:date="2023-07-27T22:52:00Z">
                <w:pPr>
                  <w:jc w:val="center"/>
                </w:pPr>
              </w:pPrChange>
            </w:pPr>
            <w:del w:id="2340" w:author="Jujia Li [2]" w:date="2023-07-27T08:17:00Z">
              <w:r w:rsidDel="00E758DE">
                <w:rPr>
                  <w:rFonts w:ascii="Calibri" w:hAnsi="Calibri" w:cs="Calibri"/>
                  <w:b/>
                  <w:bCs/>
                  <w:color w:val="000000"/>
                </w:rPr>
                <w:delText>.064</w:delText>
              </w:r>
            </w:del>
          </w:p>
        </w:tc>
        <w:tc>
          <w:tcPr>
            <w:tcW w:w="810" w:type="dxa"/>
            <w:vAlign w:val="bottom"/>
          </w:tcPr>
          <w:p w14:paraId="639C8195" w14:textId="1B0A0025" w:rsidR="00C0762C" w:rsidRPr="002F35CE" w:rsidDel="00E758DE" w:rsidRDefault="00C0762C" w:rsidP="001F2E4E">
            <w:pPr>
              <w:rPr>
                <w:del w:id="2341" w:author="Jujia Li [2]" w:date="2023-07-27T08:17:00Z"/>
              </w:rPr>
              <w:pPrChange w:id="2342" w:author="Jujia Li [2]" w:date="2023-07-27T22:52:00Z">
                <w:pPr>
                  <w:jc w:val="center"/>
                </w:pPr>
              </w:pPrChange>
            </w:pPr>
            <w:del w:id="2343" w:author="Jujia Li [2]" w:date="2023-07-27T08:17:00Z">
              <w:r w:rsidDel="00E758DE">
                <w:rPr>
                  <w:rFonts w:ascii="Calibri" w:hAnsi="Calibri" w:cs="Calibri"/>
                  <w:color w:val="000000"/>
                </w:rPr>
                <w:delText>.032</w:delText>
              </w:r>
            </w:del>
          </w:p>
        </w:tc>
        <w:tc>
          <w:tcPr>
            <w:tcW w:w="900" w:type="dxa"/>
            <w:vAlign w:val="bottom"/>
          </w:tcPr>
          <w:p w14:paraId="06241F21" w14:textId="44E117E5" w:rsidR="00C0762C" w:rsidDel="00E758DE" w:rsidRDefault="00C0762C" w:rsidP="001F2E4E">
            <w:pPr>
              <w:rPr>
                <w:del w:id="2344" w:author="Jujia Li [2]" w:date="2023-07-27T08:17:00Z"/>
                <w:rFonts w:ascii="Calibri" w:hAnsi="Calibri" w:cs="Calibri"/>
                <w:color w:val="000000"/>
              </w:rPr>
              <w:pPrChange w:id="2345" w:author="Jujia Li [2]" w:date="2023-07-27T22:52:00Z">
                <w:pPr>
                  <w:jc w:val="center"/>
                </w:pPr>
              </w:pPrChange>
            </w:pPr>
            <w:del w:id="2346" w:author="Jujia Li [2]" w:date="2023-07-27T08:17:00Z">
              <w:r w:rsidDel="00E758DE">
                <w:rPr>
                  <w:rFonts w:ascii="Calibri" w:hAnsi="Calibri" w:cs="Calibri"/>
                  <w:b/>
                  <w:bCs/>
                  <w:color w:val="000000"/>
                </w:rPr>
                <w:delText>.057</w:delText>
              </w:r>
            </w:del>
          </w:p>
        </w:tc>
        <w:tc>
          <w:tcPr>
            <w:tcW w:w="900" w:type="dxa"/>
            <w:vAlign w:val="bottom"/>
          </w:tcPr>
          <w:p w14:paraId="32CADAFA" w14:textId="65E7227C" w:rsidR="00C0762C" w:rsidDel="00E758DE" w:rsidRDefault="00C0762C" w:rsidP="001F2E4E">
            <w:pPr>
              <w:rPr>
                <w:del w:id="2347" w:author="Jujia Li [2]" w:date="2023-07-27T08:17:00Z"/>
                <w:rFonts w:ascii="Calibri" w:hAnsi="Calibri" w:cs="Calibri"/>
                <w:color w:val="000000"/>
              </w:rPr>
              <w:pPrChange w:id="2348" w:author="Jujia Li [2]" w:date="2023-07-27T22:52:00Z">
                <w:pPr>
                  <w:jc w:val="center"/>
                </w:pPr>
              </w:pPrChange>
            </w:pPr>
            <w:del w:id="2349" w:author="Jujia Li [2]" w:date="2023-07-27T08:17:00Z">
              <w:r w:rsidDel="00E758DE">
                <w:rPr>
                  <w:rFonts w:ascii="Calibri" w:hAnsi="Calibri" w:cs="Calibri"/>
                  <w:color w:val="000000"/>
                </w:rPr>
                <w:delText>.002</w:delText>
              </w:r>
            </w:del>
          </w:p>
        </w:tc>
      </w:tr>
      <w:tr w:rsidR="00C0762C" w:rsidDel="00E758DE" w14:paraId="1409B936" w14:textId="39DF952A" w:rsidTr="009829FE">
        <w:trPr>
          <w:del w:id="2350" w:author="Jujia Li [2]" w:date="2023-07-27T08:17:00Z"/>
        </w:trPr>
        <w:tc>
          <w:tcPr>
            <w:tcW w:w="3420" w:type="dxa"/>
            <w:tcBorders>
              <w:bottom w:val="single" w:sz="12" w:space="0" w:color="auto"/>
            </w:tcBorders>
            <w:vAlign w:val="bottom"/>
          </w:tcPr>
          <w:p w14:paraId="3F0B78FD" w14:textId="752578EA" w:rsidR="00C0762C" w:rsidDel="00E758DE" w:rsidRDefault="00C0762C" w:rsidP="001F2E4E">
            <w:pPr>
              <w:cnfStyle w:val="001000100000" w:firstRow="0" w:lastRow="0" w:firstColumn="1" w:lastColumn="0" w:oddVBand="0" w:evenVBand="0" w:oddHBand="1" w:evenHBand="0" w:firstRowFirstColumn="0" w:firstRowLastColumn="0" w:lastRowFirstColumn="0" w:lastRowLastColumn="0"/>
              <w:rPr>
                <w:del w:id="2351" w:author="Jujia Li [2]" w:date="2023-07-27T08:17:00Z"/>
                <w:rFonts w:ascii="Calibri" w:hAnsi="Calibri" w:cs="Calibri"/>
                <w:color w:val="000000"/>
              </w:rPr>
              <w:pPrChange w:id="2352" w:author="Jujia Li [2]" w:date="2023-07-27T22:52:00Z">
                <w:pPr>
                  <w:cnfStyle w:val="001000100000" w:firstRow="0" w:lastRow="0" w:firstColumn="1" w:lastColumn="0" w:oddVBand="0" w:evenVBand="0" w:oddHBand="1" w:evenHBand="0" w:firstRowFirstColumn="0" w:firstRowLastColumn="0" w:lastRowFirstColumn="0" w:lastRowLastColumn="0"/>
                </w:pPr>
              </w:pPrChange>
            </w:pPr>
            <w:del w:id="2353" w:author="Jujia Li [2]" w:date="2023-07-27T08:17:00Z">
              <w:r w:rsidDel="00E758DE">
                <w:rPr>
                  <w:rFonts w:ascii="Calibri" w:hAnsi="Calibri" w:cs="Calibri"/>
                  <w:color w:val="000000"/>
                  <w:sz w:val="22"/>
                </w:rPr>
                <w:delText>Factor:I:N:MAP</w:delText>
              </w:r>
            </w:del>
          </w:p>
        </w:tc>
        <w:tc>
          <w:tcPr>
            <w:tcW w:w="900" w:type="dxa"/>
            <w:tcBorders>
              <w:bottom w:val="single" w:sz="12" w:space="0" w:color="auto"/>
            </w:tcBorders>
            <w:vAlign w:val="bottom"/>
          </w:tcPr>
          <w:p w14:paraId="362D596D" w14:textId="496AB5EB"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54" w:author="Jujia Li [2]" w:date="2023-07-27T08:17:00Z"/>
                <w:rFonts w:ascii="Calibri" w:hAnsi="Calibri" w:cs="Calibri"/>
                <w:color w:val="000000"/>
              </w:rPr>
              <w:pPrChange w:id="235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56" w:author="Jujia Li [2]" w:date="2023-07-27T08:17:00Z">
              <w:r w:rsidDel="00E758DE">
                <w:rPr>
                  <w:rFonts w:ascii="Calibri" w:hAnsi="Calibri" w:cs="Calibri"/>
                  <w:color w:val="000000"/>
                </w:rPr>
                <w:delText>.034</w:delText>
              </w:r>
            </w:del>
          </w:p>
        </w:tc>
        <w:tc>
          <w:tcPr>
            <w:tcW w:w="810" w:type="dxa"/>
            <w:tcBorders>
              <w:bottom w:val="single" w:sz="12" w:space="0" w:color="auto"/>
            </w:tcBorders>
            <w:vAlign w:val="bottom"/>
          </w:tcPr>
          <w:p w14:paraId="04CC8A6F" w14:textId="175A3DB2"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57" w:author="Jujia Li [2]" w:date="2023-07-27T08:17:00Z"/>
                <w:rFonts w:ascii="Calibri" w:hAnsi="Calibri" w:cs="Calibri"/>
                <w:color w:val="000000"/>
              </w:rPr>
              <w:pPrChange w:id="235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59" w:author="Jujia Li [2]" w:date="2023-07-27T08:17:00Z">
              <w:r w:rsidDel="00E758DE">
                <w:rPr>
                  <w:rFonts w:ascii="Calibri" w:hAnsi="Calibri" w:cs="Calibri"/>
                  <w:color w:val="000000"/>
                </w:rPr>
                <w:delText>.029</w:delText>
              </w:r>
            </w:del>
          </w:p>
        </w:tc>
        <w:tc>
          <w:tcPr>
            <w:tcW w:w="990" w:type="dxa"/>
            <w:tcBorders>
              <w:bottom w:val="single" w:sz="12" w:space="0" w:color="auto"/>
            </w:tcBorders>
            <w:vAlign w:val="bottom"/>
          </w:tcPr>
          <w:p w14:paraId="35E78404" w14:textId="48CAD884"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60" w:author="Jujia Li [2]" w:date="2023-07-27T08:17:00Z"/>
                <w:rFonts w:ascii="Calibri" w:hAnsi="Calibri" w:cs="Calibri"/>
                <w:color w:val="000000"/>
              </w:rPr>
              <w:pPrChange w:id="236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62" w:author="Jujia Li [2]" w:date="2023-07-27T08:17:00Z">
              <w:r w:rsidDel="00E758DE">
                <w:rPr>
                  <w:rFonts w:ascii="Calibri" w:hAnsi="Calibri" w:cs="Calibri"/>
                  <w:b/>
                  <w:bCs/>
                  <w:color w:val="000000"/>
                </w:rPr>
                <w:delText>.059</w:delText>
              </w:r>
            </w:del>
          </w:p>
        </w:tc>
        <w:tc>
          <w:tcPr>
            <w:tcW w:w="810" w:type="dxa"/>
            <w:tcBorders>
              <w:bottom w:val="single" w:sz="12" w:space="0" w:color="auto"/>
            </w:tcBorders>
            <w:vAlign w:val="bottom"/>
          </w:tcPr>
          <w:p w14:paraId="0DC05011" w14:textId="6067BE3E" w:rsidR="00C0762C" w:rsidRPr="002F35CE"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63" w:author="Jujia Li [2]" w:date="2023-07-27T08:17:00Z"/>
              </w:rPr>
              <w:pPrChange w:id="236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65" w:author="Jujia Li [2]" w:date="2023-07-27T08:17:00Z">
              <w:r w:rsidDel="00E758DE">
                <w:rPr>
                  <w:rFonts w:ascii="Calibri" w:hAnsi="Calibri" w:cs="Calibri"/>
                  <w:color w:val="000000"/>
                </w:rPr>
                <w:delText>.017</w:delText>
              </w:r>
            </w:del>
          </w:p>
        </w:tc>
        <w:tc>
          <w:tcPr>
            <w:tcW w:w="900" w:type="dxa"/>
            <w:tcBorders>
              <w:bottom w:val="single" w:sz="12" w:space="0" w:color="auto"/>
            </w:tcBorders>
            <w:vAlign w:val="bottom"/>
          </w:tcPr>
          <w:p w14:paraId="25CC6203" w14:textId="478B3432"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66" w:author="Jujia Li [2]" w:date="2023-07-27T08:17:00Z"/>
                <w:rFonts w:ascii="Calibri" w:hAnsi="Calibri" w:cs="Calibri"/>
                <w:color w:val="000000"/>
              </w:rPr>
              <w:pPrChange w:id="236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68" w:author="Jujia Li [2]" w:date="2023-07-27T08:17:00Z">
              <w:r w:rsidDel="00E758DE">
                <w:rPr>
                  <w:rFonts w:ascii="Calibri" w:hAnsi="Calibri" w:cs="Calibri"/>
                  <w:color w:val="000000"/>
                </w:rPr>
                <w:delText>.040</w:delText>
              </w:r>
            </w:del>
          </w:p>
        </w:tc>
        <w:tc>
          <w:tcPr>
            <w:tcW w:w="900" w:type="dxa"/>
            <w:tcBorders>
              <w:bottom w:val="single" w:sz="12" w:space="0" w:color="auto"/>
            </w:tcBorders>
            <w:vAlign w:val="bottom"/>
          </w:tcPr>
          <w:p w14:paraId="2CD8CBA8" w14:textId="35FCAF58" w:rsidR="00C0762C" w:rsidDel="00E758DE" w:rsidRDefault="00C0762C" w:rsidP="001F2E4E">
            <w:pPr>
              <w:cnfStyle w:val="000000100000" w:firstRow="0" w:lastRow="0" w:firstColumn="0" w:lastColumn="0" w:oddVBand="0" w:evenVBand="0" w:oddHBand="1" w:evenHBand="0" w:firstRowFirstColumn="0" w:firstRowLastColumn="0" w:lastRowFirstColumn="0" w:lastRowLastColumn="0"/>
              <w:rPr>
                <w:del w:id="2369" w:author="Jujia Li [2]" w:date="2023-07-27T08:17:00Z"/>
                <w:rFonts w:ascii="Calibri" w:hAnsi="Calibri" w:cs="Calibri"/>
                <w:color w:val="000000"/>
              </w:rPr>
              <w:pPrChange w:id="237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2371" w:author="Jujia Li [2]" w:date="2023-07-27T08:17:00Z">
              <w:r w:rsidDel="00E758DE">
                <w:rPr>
                  <w:rFonts w:ascii="Calibri" w:hAnsi="Calibri" w:cs="Calibri"/>
                  <w:color w:val="000000"/>
                </w:rPr>
                <w:delText>.001</w:delText>
              </w:r>
            </w:del>
          </w:p>
        </w:tc>
      </w:tr>
    </w:tbl>
    <w:p w14:paraId="4869297C" w14:textId="516A5010" w:rsidR="00C0762C" w:rsidDel="00E758DE" w:rsidRDefault="00C0762C" w:rsidP="001F2E4E">
      <w:pPr>
        <w:rPr>
          <w:del w:id="2372" w:author="Jujia Li [2]" w:date="2023-07-27T08:17:00Z"/>
          <w:rFonts w:cstheme="minorHAnsi"/>
        </w:rPr>
        <w:pPrChange w:id="2373" w:author="Jujia Li [2]" w:date="2023-07-27T22:52:00Z">
          <w:pPr>
            <w:spacing w:after="0" w:line="480" w:lineRule="auto"/>
          </w:pPr>
        </w:pPrChange>
      </w:pPr>
    </w:p>
    <w:p w14:paraId="3DF0AF22" w14:textId="5C8E378D" w:rsidR="009829FE" w:rsidDel="00E758DE" w:rsidRDefault="009829FE" w:rsidP="001F2E4E">
      <w:pPr>
        <w:rPr>
          <w:del w:id="2374" w:author="Jujia Li [2]" w:date="2023-07-27T08:17:00Z"/>
          <w:b/>
          <w:bCs/>
        </w:rPr>
        <w:pPrChange w:id="2375" w:author="Jujia Li [2]" w:date="2023-07-27T22:52:00Z">
          <w:pPr/>
        </w:pPrChange>
      </w:pPr>
      <w:del w:id="2376" w:author="Jujia Li [2]" w:date="2023-07-27T08:17:00Z">
        <w:r w:rsidDel="00E758DE">
          <w:rPr>
            <w:b/>
            <w:bCs/>
            <w:noProof/>
          </w:rPr>
          <w:drawing>
            <wp:inline distT="0" distB="0" distL="0" distR="0" wp14:anchorId="557B7C20" wp14:editId="7D55AA1E">
              <wp:extent cx="2926080" cy="29260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Del="00E758DE">
          <w:rPr>
            <w:b/>
            <w:bCs/>
            <w:noProof/>
          </w:rPr>
          <w:drawing>
            <wp:inline distT="0" distB="0" distL="0" distR="0" wp14:anchorId="5A6C4093" wp14:editId="05F63507">
              <wp:extent cx="2926080" cy="2926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540423B1" w14:textId="38CD48DE" w:rsidR="009829FE" w:rsidDel="00E758DE" w:rsidRDefault="009829FE" w:rsidP="001F2E4E">
      <w:pPr>
        <w:rPr>
          <w:del w:id="2377" w:author="Jujia Li [2]" w:date="2023-07-27T08:17:00Z"/>
        </w:rPr>
        <w:pPrChange w:id="2378" w:author="Jujia Li [2]" w:date="2023-07-27T22:52:00Z">
          <w:pPr/>
        </w:pPrChange>
      </w:pPr>
      <w:del w:id="2379" w:author="Jujia Li [2]" w:date="2023-07-27T08:17:00Z">
        <w:r w:rsidDel="00E758DE">
          <w:delText>Figure 5. Bias of theta on General Factor and Specific Factor estimated by MAP and ML method.</w:delText>
        </w:r>
      </w:del>
    </w:p>
    <w:p w14:paraId="7B924F4D" w14:textId="367143B7" w:rsidR="009829FE" w:rsidDel="00E758DE" w:rsidRDefault="009829FE" w:rsidP="001F2E4E">
      <w:pPr>
        <w:rPr>
          <w:del w:id="2380" w:author="Jujia Li [2]" w:date="2023-07-27T08:17:00Z"/>
        </w:rPr>
        <w:pPrChange w:id="2381" w:author="Jujia Li [2]" w:date="2023-07-27T22:52:00Z">
          <w:pPr/>
        </w:pPrChange>
      </w:pPr>
    </w:p>
    <w:p w14:paraId="116DA761" w14:textId="323F9FDE" w:rsidR="009829FE" w:rsidDel="00E758DE" w:rsidRDefault="009829FE" w:rsidP="001F2E4E">
      <w:pPr>
        <w:rPr>
          <w:del w:id="2382" w:author="Jujia Li [2]" w:date="2023-07-27T08:17:00Z"/>
        </w:rPr>
        <w:pPrChange w:id="2383" w:author="Jujia Li [2]" w:date="2023-07-27T22:52:00Z">
          <w:pPr/>
        </w:pPrChange>
      </w:pPr>
    </w:p>
    <w:p w14:paraId="34C71852" w14:textId="610A9324" w:rsidR="009829FE" w:rsidDel="00E758DE" w:rsidRDefault="009829FE" w:rsidP="001F2E4E">
      <w:pPr>
        <w:rPr>
          <w:del w:id="2384" w:author="Jujia Li [2]" w:date="2023-07-27T08:17:00Z"/>
        </w:rPr>
        <w:pPrChange w:id="2385" w:author="Jujia Li [2]" w:date="2023-07-27T22:52:00Z">
          <w:pPr/>
        </w:pPrChange>
      </w:pPr>
      <w:del w:id="2386" w:author="Jujia Li [2]" w:date="2023-07-27T08:17:00Z">
        <w:r w:rsidDel="00E758DE">
          <w:rPr>
            <w:b/>
            <w:bCs/>
            <w:noProof/>
          </w:rPr>
          <w:drawing>
            <wp:inline distT="0" distB="0" distL="0" distR="0" wp14:anchorId="63C92563" wp14:editId="36AC302A">
              <wp:extent cx="2926080" cy="2926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Del="00E758DE">
          <w:rPr>
            <w:b/>
            <w:bCs/>
            <w:noProof/>
          </w:rPr>
          <w:drawing>
            <wp:inline distT="0" distB="0" distL="0" distR="0" wp14:anchorId="06C09600" wp14:editId="25473034">
              <wp:extent cx="2926080" cy="2926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526E41E" w14:textId="663CA1A5" w:rsidR="009829FE" w:rsidDel="00E758DE" w:rsidRDefault="009829FE" w:rsidP="001F2E4E">
      <w:pPr>
        <w:rPr>
          <w:del w:id="2387" w:author="Jujia Li [2]" w:date="2023-07-27T08:17:00Z"/>
        </w:rPr>
        <w:pPrChange w:id="2388" w:author="Jujia Li [2]" w:date="2023-07-27T22:52:00Z">
          <w:pPr/>
        </w:pPrChange>
      </w:pPr>
      <w:del w:id="2389" w:author="Jujia Li [2]" w:date="2023-07-27T08:17:00Z">
        <w:r w:rsidDel="00E758DE">
          <w:delText>Figure 6. RMSE of theta on General Factor and Specific Factor estimated by MAP and ML method.</w:delText>
        </w:r>
      </w:del>
    </w:p>
    <w:p w14:paraId="4C9E627F" w14:textId="710AA849" w:rsidR="009829FE" w:rsidDel="00E758DE" w:rsidRDefault="009829FE" w:rsidP="001F2E4E">
      <w:pPr>
        <w:rPr>
          <w:del w:id="2390" w:author="Jujia Li [2]" w:date="2023-07-27T08:17:00Z"/>
        </w:rPr>
        <w:pPrChange w:id="2391" w:author="Jujia Li [2]" w:date="2023-07-27T22:52:00Z">
          <w:pPr/>
        </w:pPrChange>
      </w:pPr>
      <w:del w:id="2392" w:author="Jujia Li [2]" w:date="2023-07-27T08:17:00Z">
        <w:r w:rsidDel="00E758DE">
          <w:rPr>
            <w:b/>
            <w:bCs/>
            <w:noProof/>
          </w:rPr>
          <w:drawing>
            <wp:inline distT="0" distB="0" distL="0" distR="0" wp14:anchorId="73358D5B" wp14:editId="687CD97D">
              <wp:extent cx="2926080" cy="29260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Del="00E758DE">
          <w:rPr>
            <w:b/>
            <w:bCs/>
            <w:noProof/>
          </w:rPr>
          <w:drawing>
            <wp:inline distT="0" distB="0" distL="0" distR="0" wp14:anchorId="18B06CF3" wp14:editId="43506644">
              <wp:extent cx="2926080" cy="29260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4519567" w14:textId="780BC116" w:rsidR="009829FE" w:rsidDel="00E758DE" w:rsidRDefault="009829FE" w:rsidP="001F2E4E">
      <w:pPr>
        <w:rPr>
          <w:ins w:id="2393" w:author="Jujia Li" w:date="2023-07-18T12:10:00Z"/>
          <w:del w:id="2394" w:author="Jujia Li [2]" w:date="2023-07-27T08:17:00Z"/>
        </w:rPr>
        <w:pPrChange w:id="2395" w:author="Jujia Li [2]" w:date="2023-07-27T22:52:00Z">
          <w:pPr/>
        </w:pPrChange>
      </w:pPr>
      <w:del w:id="2396" w:author="Jujia Li [2]" w:date="2023-07-27T08:17:00Z">
        <w:r w:rsidDel="00E758DE">
          <w:delText>Figure 7. Correlation of theta on General Factor and Specific Factor estimated by MAP and ML method.</w:delText>
        </w:r>
      </w:del>
    </w:p>
    <w:p w14:paraId="61ED612D" w14:textId="75FB5F3A" w:rsidR="0029667D" w:rsidDel="00E758DE" w:rsidRDefault="0029667D" w:rsidP="001F2E4E">
      <w:pPr>
        <w:rPr>
          <w:ins w:id="2397" w:author="Jujia Li" w:date="2023-07-18T12:10:00Z"/>
          <w:del w:id="2398" w:author="Jujia Li [2]" w:date="2023-07-27T08:17:00Z"/>
        </w:rPr>
        <w:pPrChange w:id="2399" w:author="Jujia Li [2]" w:date="2023-07-27T22:52:00Z">
          <w:pPr/>
        </w:pPrChange>
      </w:pPr>
    </w:p>
    <w:p w14:paraId="79461CDD" w14:textId="47812630" w:rsidR="0029667D" w:rsidDel="00E758DE" w:rsidRDefault="0029667D" w:rsidP="001F2E4E">
      <w:pPr>
        <w:rPr>
          <w:ins w:id="2400" w:author="Jujia Li" w:date="2023-07-18T12:10:00Z"/>
          <w:del w:id="2401" w:author="Jujia Li [2]" w:date="2023-07-27T08:17:00Z"/>
        </w:rPr>
        <w:pPrChange w:id="2402" w:author="Jujia Li [2]" w:date="2023-07-27T22:52:00Z">
          <w:pPr/>
        </w:pPrChange>
      </w:pPr>
    </w:p>
    <w:p w14:paraId="53D63F47" w14:textId="40656243" w:rsidR="0029667D" w:rsidDel="00E758DE" w:rsidRDefault="002470D7" w:rsidP="001F2E4E">
      <w:pPr>
        <w:rPr>
          <w:ins w:id="2403" w:author="Jujia Li" w:date="2023-07-18T12:13:00Z"/>
          <w:del w:id="2404" w:author="Jujia Li [2]" w:date="2023-07-27T08:17:00Z"/>
        </w:rPr>
        <w:pPrChange w:id="2405" w:author="Jujia Li [2]" w:date="2023-07-27T22:52:00Z">
          <w:pPr/>
        </w:pPrChange>
      </w:pPr>
      <w:ins w:id="2406" w:author="Jujia Li" w:date="2023-07-18T17:00:00Z">
        <w:del w:id="2407" w:author="Jujia Li [2]" w:date="2023-07-27T08:17:00Z">
          <w:r w:rsidDel="00E758DE">
            <w:delText>Reference</w:delText>
          </w:r>
        </w:del>
      </w:ins>
    </w:p>
    <w:p w14:paraId="15342C73" w14:textId="5DC64CAD" w:rsidR="003317A0" w:rsidDel="00E758DE" w:rsidRDefault="003317A0" w:rsidP="001F2E4E">
      <w:pPr>
        <w:rPr>
          <w:ins w:id="2408" w:author="Jujia Li" w:date="2023-07-18T12:13:00Z"/>
          <w:del w:id="2409" w:author="Jujia Li [2]" w:date="2023-07-27T08:17:00Z"/>
        </w:rPr>
        <w:pPrChange w:id="2410" w:author="Jujia Li [2]" w:date="2023-07-27T22:52:00Z">
          <w:pPr/>
        </w:pPrChange>
      </w:pPr>
      <w:ins w:id="2411" w:author="Jujia Li" w:date="2023-07-18T12:13:00Z">
        <w:del w:id="2412" w:author="Jujia Li [2]" w:date="2023-07-27T08:17:00Z">
          <w:r w:rsidDel="00E758DE">
            <w:delText>SEM</w:delText>
          </w:r>
        </w:del>
      </w:ins>
    </w:p>
    <w:p w14:paraId="77C81F08" w14:textId="0D392509" w:rsidR="00F70DC1" w:rsidDel="00E758DE" w:rsidRDefault="00F70DC1" w:rsidP="001F2E4E">
      <w:pPr>
        <w:rPr>
          <w:ins w:id="2413" w:author="Jujia Li" w:date="2023-07-18T13:24:00Z"/>
          <w:del w:id="2414" w:author="Jujia Li [2]" w:date="2023-07-27T08:17:00Z"/>
          <w:rFonts w:ascii="Arial" w:hAnsi="Arial" w:cs="Arial"/>
          <w:color w:val="222222"/>
          <w:sz w:val="20"/>
          <w:szCs w:val="20"/>
          <w:shd w:val="clear" w:color="auto" w:fill="FFFFFF"/>
        </w:rPr>
        <w:pPrChange w:id="2415" w:author="Jujia Li [2]" w:date="2023-07-27T22:52:00Z">
          <w:pPr/>
        </w:pPrChange>
      </w:pPr>
      <w:ins w:id="2416" w:author="Jujia Li" w:date="2023-07-18T13:24:00Z">
        <w:del w:id="2417" w:author="Jujia Li [2]" w:date="2023-07-27T08:17:00Z">
          <w:r w:rsidDel="00E758DE">
            <w:rPr>
              <w:rFonts w:ascii="Arial" w:hAnsi="Arial" w:cs="Arial"/>
              <w:color w:val="222222"/>
              <w:sz w:val="20"/>
              <w:szCs w:val="20"/>
              <w:shd w:val="clear" w:color="auto" w:fill="FFFFFF"/>
            </w:rPr>
            <w:delText>Finch, J. F., West, S. G., &amp; MacKinnon, D. P. (1997). Effects of sample size and nonnormality on the estimation of mediated effects in latent variable models. </w:delText>
          </w:r>
          <w:r w:rsidDel="00E758DE">
            <w:rPr>
              <w:rFonts w:ascii="Arial" w:hAnsi="Arial" w:cs="Arial"/>
              <w:i/>
              <w:iCs/>
              <w:color w:val="222222"/>
              <w:sz w:val="20"/>
              <w:szCs w:val="20"/>
              <w:shd w:val="clear" w:color="auto" w:fill="FFFFFF"/>
            </w:rPr>
            <w:delText>Structural Equation Modeling: A Multidisciplinary Journal</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4</w:delText>
          </w:r>
          <w:r w:rsidDel="00E758DE">
            <w:rPr>
              <w:rFonts w:ascii="Arial" w:hAnsi="Arial" w:cs="Arial"/>
              <w:color w:val="222222"/>
              <w:sz w:val="20"/>
              <w:szCs w:val="20"/>
              <w:shd w:val="clear" w:color="auto" w:fill="FFFFFF"/>
            </w:rPr>
            <w:delText>(2), 87-107.</w:delText>
          </w:r>
        </w:del>
      </w:ins>
    </w:p>
    <w:p w14:paraId="7D5EFF4F" w14:textId="1DFFED0E" w:rsidR="00F70DC1" w:rsidDel="00E758DE" w:rsidRDefault="00F70DC1" w:rsidP="001F2E4E">
      <w:pPr>
        <w:rPr>
          <w:ins w:id="2418" w:author="Jujia Li" w:date="2023-07-18T13:26:00Z"/>
          <w:del w:id="2419" w:author="Jujia Li [2]" w:date="2023-07-27T08:17:00Z"/>
          <w:rFonts w:ascii="Arial" w:hAnsi="Arial" w:cs="Arial"/>
          <w:color w:val="222222"/>
          <w:sz w:val="20"/>
          <w:szCs w:val="20"/>
          <w:shd w:val="clear" w:color="auto" w:fill="FFFFFF"/>
        </w:rPr>
        <w:pPrChange w:id="2420" w:author="Jujia Li [2]" w:date="2023-07-27T22:52:00Z">
          <w:pPr/>
        </w:pPrChange>
      </w:pPr>
      <w:ins w:id="2421" w:author="Jujia Li" w:date="2023-07-18T13:24:00Z">
        <w:del w:id="2422" w:author="Jujia Li [2]" w:date="2023-07-27T08:17:00Z">
          <w:r w:rsidDel="00E758DE">
            <w:rPr>
              <w:rFonts w:ascii="Arial" w:hAnsi="Arial" w:cs="Arial"/>
              <w:color w:val="222222"/>
              <w:sz w:val="20"/>
              <w:szCs w:val="20"/>
              <w:shd w:val="clear" w:color="auto" w:fill="FFFFFF"/>
            </w:rPr>
            <w:delText>Lei, M., &amp; Lomax, R. G. (2005). The effect of varying degrees of nonnormality in structural equation modeling. </w:delText>
          </w:r>
          <w:r w:rsidDel="00E758DE">
            <w:rPr>
              <w:rFonts w:ascii="Arial" w:hAnsi="Arial" w:cs="Arial"/>
              <w:i/>
              <w:iCs/>
              <w:color w:val="222222"/>
              <w:sz w:val="20"/>
              <w:szCs w:val="20"/>
              <w:shd w:val="clear" w:color="auto" w:fill="FFFFFF"/>
            </w:rPr>
            <w:delText>Structural equation modeling</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12</w:delText>
          </w:r>
          <w:r w:rsidDel="00E758DE">
            <w:rPr>
              <w:rFonts w:ascii="Arial" w:hAnsi="Arial" w:cs="Arial"/>
              <w:color w:val="222222"/>
              <w:sz w:val="20"/>
              <w:szCs w:val="20"/>
              <w:shd w:val="clear" w:color="auto" w:fill="FFFFFF"/>
            </w:rPr>
            <w:delText>(1), 1-27.</w:delText>
          </w:r>
        </w:del>
      </w:ins>
    </w:p>
    <w:p w14:paraId="2DFFCF67" w14:textId="7AA6B156" w:rsidR="00C41B60" w:rsidDel="00E758DE" w:rsidRDefault="00C41B60" w:rsidP="001F2E4E">
      <w:pPr>
        <w:rPr>
          <w:ins w:id="2423" w:author="Jujia Li" w:date="2023-07-18T13:26:00Z"/>
          <w:del w:id="2424" w:author="Jujia Li [2]" w:date="2023-07-27T08:17:00Z"/>
          <w:rFonts w:ascii="Arial" w:hAnsi="Arial" w:cs="Arial"/>
          <w:color w:val="222222"/>
          <w:sz w:val="20"/>
          <w:szCs w:val="20"/>
          <w:shd w:val="clear" w:color="auto" w:fill="FFFFFF"/>
        </w:rPr>
        <w:pPrChange w:id="2425" w:author="Jujia Li [2]" w:date="2023-07-27T22:52:00Z">
          <w:pPr/>
        </w:pPrChange>
      </w:pPr>
      <w:ins w:id="2426" w:author="Jujia Li" w:date="2023-07-18T13:26:00Z">
        <w:del w:id="2427" w:author="Jujia Li [2]" w:date="2023-07-27T08:17:00Z">
          <w:r w:rsidDel="00E758DE">
            <w:rPr>
              <w:rFonts w:ascii="Arial" w:hAnsi="Arial" w:cs="Arial"/>
              <w:color w:val="222222"/>
              <w:sz w:val="20"/>
              <w:szCs w:val="20"/>
              <w:shd w:val="clear" w:color="auto" w:fill="FFFFFF"/>
            </w:rPr>
            <w:delText>Lai, K. (2018). Estimating standardized SEM parameters given nonnormal data and incorrect model: Methods and comparison. </w:delText>
          </w:r>
          <w:r w:rsidDel="00E758DE">
            <w:rPr>
              <w:rFonts w:ascii="Arial" w:hAnsi="Arial" w:cs="Arial"/>
              <w:i/>
              <w:iCs/>
              <w:color w:val="222222"/>
              <w:sz w:val="20"/>
              <w:szCs w:val="20"/>
              <w:shd w:val="clear" w:color="auto" w:fill="FFFFFF"/>
            </w:rPr>
            <w:delText>Structural Equation Modeling: A Multidisciplinary Journal</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25</w:delText>
          </w:r>
          <w:r w:rsidDel="00E758DE">
            <w:rPr>
              <w:rFonts w:ascii="Arial" w:hAnsi="Arial" w:cs="Arial"/>
              <w:color w:val="222222"/>
              <w:sz w:val="20"/>
              <w:szCs w:val="20"/>
              <w:shd w:val="clear" w:color="auto" w:fill="FFFFFF"/>
            </w:rPr>
            <w:delText>(4), 600-620.</w:delText>
          </w:r>
        </w:del>
      </w:ins>
    </w:p>
    <w:p w14:paraId="74676599" w14:textId="7B430495" w:rsidR="00F70DC1" w:rsidDel="00E758DE" w:rsidRDefault="00C41B60" w:rsidP="001F2E4E">
      <w:pPr>
        <w:rPr>
          <w:ins w:id="2428" w:author="Jujia Li" w:date="2023-07-18T13:24:00Z"/>
          <w:del w:id="2429" w:author="Jujia Li [2]" w:date="2023-07-27T08:17:00Z"/>
          <w:rFonts w:ascii="Arial" w:hAnsi="Arial" w:cs="Arial"/>
          <w:color w:val="222222"/>
          <w:sz w:val="20"/>
          <w:szCs w:val="20"/>
          <w:shd w:val="clear" w:color="auto" w:fill="FFFFFF"/>
        </w:rPr>
        <w:pPrChange w:id="2430" w:author="Jujia Li [2]" w:date="2023-07-27T22:52:00Z">
          <w:pPr/>
        </w:pPrChange>
      </w:pPr>
      <w:ins w:id="2431" w:author="Jujia Li" w:date="2023-07-18T13:26:00Z">
        <w:del w:id="2432" w:author="Jujia Li [2]" w:date="2023-07-27T08:17:00Z">
          <w:r w:rsidDel="00E758DE">
            <w:rPr>
              <w:rFonts w:ascii="Arial" w:hAnsi="Arial" w:cs="Arial"/>
              <w:color w:val="222222"/>
              <w:sz w:val="20"/>
              <w:szCs w:val="20"/>
              <w:shd w:val="clear" w:color="auto" w:fill="FFFFFF"/>
            </w:rPr>
            <w:delText>Olsson, U. H., Foss, T., Troye, S. V., &amp; Howell, R. D. (2000). The performance of ML, GLS, and WLS estimation in structural equation modeling under conditions of misspecification and nonnormality. </w:delText>
          </w:r>
          <w:r w:rsidDel="00E758DE">
            <w:rPr>
              <w:rFonts w:ascii="Arial" w:hAnsi="Arial" w:cs="Arial"/>
              <w:i/>
              <w:iCs/>
              <w:color w:val="222222"/>
              <w:sz w:val="20"/>
              <w:szCs w:val="20"/>
              <w:shd w:val="clear" w:color="auto" w:fill="FFFFFF"/>
            </w:rPr>
            <w:delText>Structural equation modeling</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7</w:delText>
          </w:r>
          <w:r w:rsidDel="00E758DE">
            <w:rPr>
              <w:rFonts w:ascii="Arial" w:hAnsi="Arial" w:cs="Arial"/>
              <w:color w:val="222222"/>
              <w:sz w:val="20"/>
              <w:szCs w:val="20"/>
              <w:shd w:val="clear" w:color="auto" w:fill="FFFFFF"/>
            </w:rPr>
            <w:delText>(4), 557-595.</w:delText>
          </w:r>
        </w:del>
      </w:ins>
    </w:p>
    <w:p w14:paraId="471E8204" w14:textId="393956C2" w:rsidR="003317A0" w:rsidDel="00E758DE" w:rsidRDefault="003317A0" w:rsidP="001F2E4E">
      <w:pPr>
        <w:rPr>
          <w:ins w:id="2433" w:author="Jujia Li" w:date="2023-07-18T12:13:00Z"/>
          <w:del w:id="2434" w:author="Jujia Li [2]" w:date="2023-07-27T08:17:00Z"/>
        </w:rPr>
        <w:pPrChange w:id="2435" w:author="Jujia Li [2]" w:date="2023-07-27T22:52:00Z">
          <w:pPr/>
        </w:pPrChange>
      </w:pPr>
      <w:ins w:id="2436" w:author="Jujia Li" w:date="2023-07-18T12:13:00Z">
        <w:del w:id="2437" w:author="Jujia Li [2]" w:date="2023-07-27T08:17:00Z">
          <w:r w:rsidDel="00E758DE">
            <w:rPr>
              <w:rFonts w:ascii="Arial" w:hAnsi="Arial" w:cs="Arial"/>
              <w:color w:val="222222"/>
              <w:sz w:val="20"/>
              <w:szCs w:val="20"/>
              <w:shd w:val="clear" w:color="auto" w:fill="FFFFFF"/>
            </w:rPr>
            <w:delText>Ory, D. T., &amp; Mokhtarian, P. L. (2010). The impact of non-normality, sample size and estimation technique on goodness-of-fit measures in structural equation modeling: evidence from ten empirical models of travel behavior. </w:delText>
          </w:r>
          <w:r w:rsidDel="00E758DE">
            <w:rPr>
              <w:rFonts w:ascii="Arial" w:hAnsi="Arial" w:cs="Arial"/>
              <w:i/>
              <w:iCs/>
              <w:color w:val="222222"/>
              <w:sz w:val="20"/>
              <w:szCs w:val="20"/>
              <w:shd w:val="clear" w:color="auto" w:fill="FFFFFF"/>
            </w:rPr>
            <w:delText>Quality &amp; Quantity</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44</w:delText>
          </w:r>
          <w:r w:rsidDel="00E758DE">
            <w:rPr>
              <w:rFonts w:ascii="Arial" w:hAnsi="Arial" w:cs="Arial"/>
              <w:color w:val="222222"/>
              <w:sz w:val="20"/>
              <w:szCs w:val="20"/>
              <w:shd w:val="clear" w:color="auto" w:fill="FFFFFF"/>
            </w:rPr>
            <w:delText>, 427-445.</w:delText>
          </w:r>
        </w:del>
      </w:ins>
    </w:p>
    <w:p w14:paraId="2D080EA3" w14:textId="5BEECBD1" w:rsidR="003317A0" w:rsidDel="00E758DE" w:rsidRDefault="009E3CDE" w:rsidP="001F2E4E">
      <w:pPr>
        <w:rPr>
          <w:ins w:id="2438" w:author="Jujia Li" w:date="2023-07-18T12:13:00Z"/>
          <w:del w:id="2439" w:author="Jujia Li [2]" w:date="2023-07-27T08:17:00Z"/>
        </w:rPr>
        <w:pPrChange w:id="2440" w:author="Jujia Li [2]" w:date="2023-07-27T22:52:00Z">
          <w:pPr/>
        </w:pPrChange>
      </w:pPr>
      <w:ins w:id="2441" w:author="Jujia Li" w:date="2023-07-18T12:39:00Z">
        <w:del w:id="2442" w:author="Jujia Li [2]" w:date="2023-07-27T08:17:00Z">
          <w:r w:rsidDel="00E758DE">
            <w:rPr>
              <w:rFonts w:ascii="Arial" w:hAnsi="Arial" w:cs="Arial"/>
              <w:color w:val="222222"/>
              <w:sz w:val="20"/>
              <w:szCs w:val="20"/>
              <w:shd w:val="clear" w:color="auto" w:fill="FFFFFF"/>
            </w:rPr>
            <w:delText>Maydeu-Olivares, A. (2017). Maximum likelihood estimation of structural equation models for continuous data: Standard errors and goodness of fit. </w:delText>
          </w:r>
          <w:r w:rsidDel="00E758DE">
            <w:rPr>
              <w:rFonts w:ascii="Arial" w:hAnsi="Arial" w:cs="Arial"/>
              <w:i/>
              <w:iCs/>
              <w:color w:val="222222"/>
              <w:sz w:val="20"/>
              <w:szCs w:val="20"/>
              <w:shd w:val="clear" w:color="auto" w:fill="FFFFFF"/>
            </w:rPr>
            <w:delText>Structural Equation Modeling: A Multidisciplinary Journal</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24</w:delText>
          </w:r>
          <w:r w:rsidDel="00E758DE">
            <w:rPr>
              <w:rFonts w:ascii="Arial" w:hAnsi="Arial" w:cs="Arial"/>
              <w:color w:val="222222"/>
              <w:sz w:val="20"/>
              <w:szCs w:val="20"/>
              <w:shd w:val="clear" w:color="auto" w:fill="FFFFFF"/>
            </w:rPr>
            <w:delText>(3), 383-394.</w:delText>
          </w:r>
        </w:del>
      </w:ins>
    </w:p>
    <w:p w14:paraId="0DCC2BA3" w14:textId="730E0031" w:rsidR="003317A0" w:rsidDel="00E758DE" w:rsidRDefault="003317A0" w:rsidP="001F2E4E">
      <w:pPr>
        <w:rPr>
          <w:ins w:id="2443" w:author="Jujia Li" w:date="2023-07-18T12:10:00Z"/>
          <w:del w:id="2444" w:author="Jujia Li [2]" w:date="2023-07-27T08:17:00Z"/>
        </w:rPr>
        <w:pPrChange w:id="2445" w:author="Jujia Li [2]" w:date="2023-07-27T22:52:00Z">
          <w:pPr/>
        </w:pPrChange>
      </w:pPr>
    </w:p>
    <w:p w14:paraId="4561F6A4" w14:textId="20FAE17F" w:rsidR="0029667D" w:rsidDel="00E758DE" w:rsidRDefault="0029667D" w:rsidP="001F2E4E">
      <w:pPr>
        <w:rPr>
          <w:ins w:id="2446" w:author="Jujia Li" w:date="2023-07-18T12:10:00Z"/>
          <w:del w:id="2447" w:author="Jujia Li [2]" w:date="2023-07-27T08:17:00Z"/>
        </w:rPr>
        <w:pPrChange w:id="2448" w:author="Jujia Li [2]" w:date="2023-07-27T22:52:00Z">
          <w:pPr/>
        </w:pPrChange>
      </w:pPr>
      <w:ins w:id="2449" w:author="Jujia Li" w:date="2023-07-18T12:10:00Z">
        <w:del w:id="2450" w:author="Jujia Li [2]" w:date="2023-07-27T08:17:00Z">
          <w:r w:rsidDel="00E758DE">
            <w:delText>Linear regression model</w:delText>
          </w:r>
        </w:del>
      </w:ins>
    </w:p>
    <w:p w14:paraId="7105EDE9" w14:textId="53A98B7E" w:rsidR="0029667D" w:rsidDel="00E758DE" w:rsidRDefault="0029667D" w:rsidP="001F2E4E">
      <w:pPr>
        <w:rPr>
          <w:ins w:id="2451" w:author="Jujia Li" w:date="2023-07-18T12:10:00Z"/>
          <w:del w:id="2452" w:author="Jujia Li [2]" w:date="2023-07-27T08:17:00Z"/>
        </w:rPr>
        <w:pPrChange w:id="2453" w:author="Jujia Li [2]" w:date="2023-07-27T22:52:00Z">
          <w:pPr/>
        </w:pPrChange>
      </w:pPr>
    </w:p>
    <w:p w14:paraId="11E8317E" w14:textId="59FDBDE8" w:rsidR="0029667D" w:rsidDel="00E758DE" w:rsidRDefault="0029667D" w:rsidP="001F2E4E">
      <w:pPr>
        <w:rPr>
          <w:ins w:id="2454" w:author="Jujia Li" w:date="2023-07-18T12:10:00Z"/>
          <w:del w:id="2455" w:author="Jujia Li [2]" w:date="2023-07-27T08:17:00Z"/>
          <w:rFonts w:ascii="Arial" w:hAnsi="Arial" w:cs="Arial"/>
          <w:color w:val="222222"/>
          <w:sz w:val="20"/>
          <w:szCs w:val="20"/>
          <w:shd w:val="clear" w:color="auto" w:fill="FFFFFF"/>
        </w:rPr>
        <w:pPrChange w:id="2456" w:author="Jujia Li [2]" w:date="2023-07-27T22:52:00Z">
          <w:pPr/>
        </w:pPrChange>
      </w:pPr>
      <w:ins w:id="2457" w:author="Jujia Li" w:date="2023-07-18T12:10:00Z">
        <w:del w:id="2458" w:author="Jujia Li [2]" w:date="2023-07-27T08:17:00Z">
          <w:r w:rsidDel="00E758DE">
            <w:rPr>
              <w:rFonts w:ascii="Arial" w:hAnsi="Arial" w:cs="Arial"/>
              <w:color w:val="222222"/>
              <w:sz w:val="20"/>
              <w:szCs w:val="20"/>
              <w:shd w:val="clear" w:color="auto" w:fill="FFFFFF"/>
            </w:rPr>
            <w:delText>White, H., &amp; MacDonald, G. M. (1980). Some large-sample tests for nonnormality in the linear regression model. </w:delText>
          </w:r>
          <w:r w:rsidDel="00E758DE">
            <w:rPr>
              <w:rFonts w:ascii="Arial" w:hAnsi="Arial" w:cs="Arial"/>
              <w:i/>
              <w:iCs/>
              <w:color w:val="222222"/>
              <w:sz w:val="20"/>
              <w:szCs w:val="20"/>
              <w:shd w:val="clear" w:color="auto" w:fill="FFFFFF"/>
            </w:rPr>
            <w:delText>Journal of the American Statistical Association</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75</w:delText>
          </w:r>
          <w:r w:rsidDel="00E758DE">
            <w:rPr>
              <w:rFonts w:ascii="Arial" w:hAnsi="Arial" w:cs="Arial"/>
              <w:color w:val="222222"/>
              <w:sz w:val="20"/>
              <w:szCs w:val="20"/>
              <w:shd w:val="clear" w:color="auto" w:fill="FFFFFF"/>
            </w:rPr>
            <w:delText>(369), 16-28.</w:delText>
          </w:r>
        </w:del>
      </w:ins>
    </w:p>
    <w:p w14:paraId="1BDB080B" w14:textId="2882B772" w:rsidR="003317A0" w:rsidDel="00E758DE" w:rsidRDefault="003317A0" w:rsidP="001F2E4E">
      <w:pPr>
        <w:rPr>
          <w:ins w:id="2459" w:author="Jujia Li" w:date="2023-07-18T12:14:00Z"/>
          <w:del w:id="2460" w:author="Jujia Li [2]" w:date="2023-07-27T08:17:00Z"/>
          <w:rFonts w:ascii="Arial" w:hAnsi="Arial" w:cs="Arial"/>
          <w:color w:val="222222"/>
          <w:sz w:val="20"/>
          <w:szCs w:val="20"/>
          <w:shd w:val="clear" w:color="auto" w:fill="FFFFFF"/>
        </w:rPr>
        <w:pPrChange w:id="2461" w:author="Jujia Li [2]" w:date="2023-07-27T22:52:00Z">
          <w:pPr/>
        </w:pPrChange>
      </w:pPr>
      <w:ins w:id="2462" w:author="Jujia Li" w:date="2023-07-18T12:10:00Z">
        <w:del w:id="2463" w:author="Jujia Li [2]" w:date="2023-07-27T08:17:00Z">
          <w:r w:rsidDel="00E758DE">
            <w:rPr>
              <w:rFonts w:ascii="Arial" w:hAnsi="Arial" w:cs="Arial"/>
              <w:color w:val="222222"/>
              <w:sz w:val="20"/>
              <w:szCs w:val="20"/>
              <w:shd w:val="clear" w:color="auto" w:fill="FFFFFF"/>
            </w:rPr>
            <w:delText>Islam, M. Q., &amp; Tiku, M. L. (2005). Multiple linear regression model under nonnormality. </w:delText>
          </w:r>
          <w:r w:rsidDel="00E758DE">
            <w:rPr>
              <w:rFonts w:ascii="Arial" w:hAnsi="Arial" w:cs="Arial"/>
              <w:i/>
              <w:iCs/>
              <w:color w:val="222222"/>
              <w:sz w:val="20"/>
              <w:szCs w:val="20"/>
              <w:shd w:val="clear" w:color="auto" w:fill="FFFFFF"/>
            </w:rPr>
            <w:delText>Communications in Statistics-Theory and Methods</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33</w:delText>
          </w:r>
          <w:r w:rsidDel="00E758DE">
            <w:rPr>
              <w:rFonts w:ascii="Arial" w:hAnsi="Arial" w:cs="Arial"/>
              <w:color w:val="222222"/>
              <w:sz w:val="20"/>
              <w:szCs w:val="20"/>
              <w:shd w:val="clear" w:color="auto" w:fill="FFFFFF"/>
            </w:rPr>
            <w:delText>(10), 2443-2467.</w:delText>
          </w:r>
        </w:del>
      </w:ins>
    </w:p>
    <w:p w14:paraId="483B8375" w14:textId="39C468AE" w:rsidR="003317A0" w:rsidDel="00E758DE" w:rsidRDefault="003317A0" w:rsidP="001F2E4E">
      <w:pPr>
        <w:rPr>
          <w:ins w:id="2464" w:author="Jujia Li" w:date="2023-07-18T12:33:00Z"/>
          <w:del w:id="2465" w:author="Jujia Li [2]" w:date="2023-07-27T08:17:00Z"/>
          <w:rFonts w:ascii="Arial" w:hAnsi="Arial" w:cs="Arial"/>
          <w:color w:val="222222"/>
          <w:sz w:val="20"/>
          <w:szCs w:val="20"/>
          <w:shd w:val="clear" w:color="auto" w:fill="FFFFFF"/>
        </w:rPr>
        <w:pPrChange w:id="2466" w:author="Jujia Li [2]" w:date="2023-07-27T22:52:00Z">
          <w:pPr/>
        </w:pPrChange>
      </w:pPr>
    </w:p>
    <w:p w14:paraId="56CE728B" w14:textId="33364735" w:rsidR="009E3CDE" w:rsidDel="00E758DE" w:rsidRDefault="009E3CDE" w:rsidP="001F2E4E">
      <w:pPr>
        <w:rPr>
          <w:ins w:id="2467" w:author="Jujia Li" w:date="2023-07-18T12:33:00Z"/>
          <w:del w:id="2468" w:author="Jujia Li [2]" w:date="2023-07-27T08:17:00Z"/>
          <w:rFonts w:ascii="Arial" w:hAnsi="Arial" w:cs="Arial"/>
          <w:color w:val="222222"/>
          <w:sz w:val="20"/>
          <w:szCs w:val="20"/>
          <w:shd w:val="clear" w:color="auto" w:fill="FFFFFF"/>
        </w:rPr>
        <w:pPrChange w:id="2469" w:author="Jujia Li [2]" w:date="2023-07-27T22:52:00Z">
          <w:pPr/>
        </w:pPrChange>
      </w:pPr>
      <w:ins w:id="2470" w:author="Jujia Li" w:date="2023-07-18T12:33:00Z">
        <w:del w:id="2471" w:author="Jujia Li [2]" w:date="2023-07-27T08:17:00Z">
          <w:r w:rsidDel="00E758DE">
            <w:rPr>
              <w:rFonts w:ascii="Arial" w:hAnsi="Arial" w:cs="Arial"/>
              <w:color w:val="222222"/>
              <w:sz w:val="20"/>
              <w:szCs w:val="20"/>
              <w:shd w:val="clear" w:color="auto" w:fill="FFFFFF"/>
            </w:rPr>
            <w:delText>CFA</w:delText>
          </w:r>
        </w:del>
      </w:ins>
    </w:p>
    <w:p w14:paraId="75DB8E21" w14:textId="4C32958C" w:rsidR="00C41B60" w:rsidDel="00E758DE" w:rsidRDefault="00C41B60" w:rsidP="001F2E4E">
      <w:pPr>
        <w:rPr>
          <w:ins w:id="2472" w:author="Jujia Li" w:date="2023-07-18T13:27:00Z"/>
          <w:del w:id="2473" w:author="Jujia Li [2]" w:date="2023-07-27T08:17:00Z"/>
          <w:rFonts w:ascii="Arial" w:hAnsi="Arial" w:cs="Arial"/>
          <w:color w:val="222222"/>
          <w:sz w:val="20"/>
          <w:szCs w:val="20"/>
          <w:shd w:val="clear" w:color="auto" w:fill="FFFFFF"/>
        </w:rPr>
        <w:pPrChange w:id="2474" w:author="Jujia Li [2]" w:date="2023-07-27T22:52:00Z">
          <w:pPr/>
        </w:pPrChange>
      </w:pPr>
      <w:ins w:id="2475" w:author="Jujia Li" w:date="2023-07-18T13:27:00Z">
        <w:del w:id="2476" w:author="Jujia Li [2]" w:date="2023-07-27T08:17:00Z">
          <w:r w:rsidDel="00E758DE">
            <w:rPr>
              <w:rFonts w:ascii="Arial" w:hAnsi="Arial" w:cs="Arial"/>
              <w:color w:val="222222"/>
              <w:sz w:val="20"/>
              <w:szCs w:val="20"/>
              <w:shd w:val="clear" w:color="auto" w:fill="FFFFFF"/>
            </w:rPr>
            <w:delText>Curran, P. J., West, S. G., &amp; Finch, J. F. (1996). The robustness of test statistics to nonnormality and specification error in confirmatory factor analysis. </w:delText>
          </w:r>
          <w:r w:rsidDel="00E758DE">
            <w:rPr>
              <w:rFonts w:ascii="Arial" w:hAnsi="Arial" w:cs="Arial"/>
              <w:i/>
              <w:iCs/>
              <w:color w:val="222222"/>
              <w:sz w:val="20"/>
              <w:szCs w:val="20"/>
              <w:shd w:val="clear" w:color="auto" w:fill="FFFFFF"/>
            </w:rPr>
            <w:delText>Psychological methods</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1</w:delText>
          </w:r>
          <w:r w:rsidDel="00E758DE">
            <w:rPr>
              <w:rFonts w:ascii="Arial" w:hAnsi="Arial" w:cs="Arial"/>
              <w:color w:val="222222"/>
              <w:sz w:val="20"/>
              <w:szCs w:val="20"/>
              <w:shd w:val="clear" w:color="auto" w:fill="FFFFFF"/>
            </w:rPr>
            <w:delText>(1), 16.</w:delText>
          </w:r>
        </w:del>
      </w:ins>
    </w:p>
    <w:p w14:paraId="7C8E1317" w14:textId="7F693653" w:rsidR="009E3CDE" w:rsidDel="00E758DE" w:rsidRDefault="009E3CDE" w:rsidP="001F2E4E">
      <w:pPr>
        <w:rPr>
          <w:ins w:id="2477" w:author="Jujia Li" w:date="2023-07-18T12:33:00Z"/>
          <w:del w:id="2478" w:author="Jujia Li [2]" w:date="2023-07-27T08:17:00Z"/>
          <w:rFonts w:ascii="Arial" w:hAnsi="Arial" w:cs="Arial"/>
          <w:color w:val="222222"/>
          <w:sz w:val="20"/>
          <w:szCs w:val="20"/>
          <w:shd w:val="clear" w:color="auto" w:fill="FFFFFF"/>
        </w:rPr>
        <w:pPrChange w:id="2479" w:author="Jujia Li [2]" w:date="2023-07-27T22:52:00Z">
          <w:pPr/>
        </w:pPrChange>
      </w:pPr>
      <w:ins w:id="2480" w:author="Jujia Li" w:date="2023-07-18T12:33:00Z">
        <w:del w:id="2481" w:author="Jujia Li [2]" w:date="2023-07-27T08:17:00Z">
          <w:r w:rsidDel="00E758DE">
            <w:rPr>
              <w:rFonts w:ascii="Arial" w:hAnsi="Arial" w:cs="Arial"/>
              <w:color w:val="222222"/>
              <w:sz w:val="20"/>
              <w:szCs w:val="20"/>
              <w:shd w:val="clear" w:color="auto" w:fill="FFFFFF"/>
            </w:rPr>
            <w:delText>Benson, J., &amp; Fleishman, J. A. (1994). The robustness of maximum likelihood and distribution-free estimators to non-normality in confirmatory factor analysis. </w:delText>
          </w:r>
          <w:r w:rsidDel="00E758DE">
            <w:rPr>
              <w:rFonts w:ascii="Arial" w:hAnsi="Arial" w:cs="Arial"/>
              <w:i/>
              <w:iCs/>
              <w:color w:val="222222"/>
              <w:sz w:val="20"/>
              <w:szCs w:val="20"/>
              <w:shd w:val="clear" w:color="auto" w:fill="FFFFFF"/>
            </w:rPr>
            <w:delText>Quality and Quantity</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28</w:delText>
          </w:r>
          <w:r w:rsidDel="00E758DE">
            <w:rPr>
              <w:rFonts w:ascii="Arial" w:hAnsi="Arial" w:cs="Arial"/>
              <w:color w:val="222222"/>
              <w:sz w:val="20"/>
              <w:szCs w:val="20"/>
              <w:shd w:val="clear" w:color="auto" w:fill="FFFFFF"/>
            </w:rPr>
            <w:delText>(2), 117-136.</w:delText>
          </w:r>
        </w:del>
      </w:ins>
    </w:p>
    <w:p w14:paraId="5899DAED" w14:textId="304BEF2E" w:rsidR="009E3CDE" w:rsidDel="00E758DE" w:rsidRDefault="009E3CDE" w:rsidP="001F2E4E">
      <w:pPr>
        <w:rPr>
          <w:ins w:id="2482" w:author="Jujia Li" w:date="2023-07-18T12:33:00Z"/>
          <w:del w:id="2483" w:author="Jujia Li [2]" w:date="2023-07-27T08:17:00Z"/>
          <w:rFonts w:ascii="Arial" w:hAnsi="Arial" w:cs="Arial"/>
          <w:color w:val="222222"/>
          <w:sz w:val="20"/>
          <w:szCs w:val="20"/>
          <w:shd w:val="clear" w:color="auto" w:fill="FFFFFF"/>
        </w:rPr>
        <w:pPrChange w:id="2484" w:author="Jujia Li [2]" w:date="2023-07-27T22:52:00Z">
          <w:pPr/>
        </w:pPrChange>
      </w:pPr>
      <w:ins w:id="2485" w:author="Jujia Li" w:date="2023-07-18T12:38:00Z">
        <w:del w:id="2486" w:author="Jujia Li [2]" w:date="2023-07-27T08:17:00Z">
          <w:r w:rsidDel="00E758DE">
            <w:rPr>
              <w:rFonts w:ascii="Arial" w:hAnsi="Arial" w:cs="Arial"/>
              <w:color w:val="222222"/>
              <w:sz w:val="20"/>
              <w:szCs w:val="20"/>
              <w:shd w:val="clear" w:color="auto" w:fill="FFFFFF"/>
            </w:rPr>
            <w:delText>Savalei, V. (2008). Is the ML chi-square ever robust to nonnormality? A cautionary note with missing data. </w:delText>
          </w:r>
          <w:r w:rsidDel="00E758DE">
            <w:rPr>
              <w:rFonts w:ascii="Arial" w:hAnsi="Arial" w:cs="Arial"/>
              <w:i/>
              <w:iCs/>
              <w:color w:val="222222"/>
              <w:sz w:val="20"/>
              <w:szCs w:val="20"/>
              <w:shd w:val="clear" w:color="auto" w:fill="FFFFFF"/>
            </w:rPr>
            <w:delText>Structural Equation Modeling: A Multidisciplinary Journal</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15</w:delText>
          </w:r>
          <w:r w:rsidDel="00E758DE">
            <w:rPr>
              <w:rFonts w:ascii="Arial" w:hAnsi="Arial" w:cs="Arial"/>
              <w:color w:val="222222"/>
              <w:sz w:val="20"/>
              <w:szCs w:val="20"/>
              <w:shd w:val="clear" w:color="auto" w:fill="FFFFFF"/>
            </w:rPr>
            <w:delText>(1), 1-22.</w:delText>
          </w:r>
        </w:del>
      </w:ins>
    </w:p>
    <w:p w14:paraId="29C1EF84" w14:textId="430E49C4" w:rsidR="009E3CDE" w:rsidDel="00E758DE" w:rsidRDefault="009C0FF3" w:rsidP="001F2E4E">
      <w:pPr>
        <w:rPr>
          <w:ins w:id="2487" w:author="Jujia Li" w:date="2023-07-18T12:46:00Z"/>
          <w:del w:id="2488" w:author="Jujia Li [2]" w:date="2023-07-27T08:17:00Z"/>
          <w:rFonts w:ascii="Arial" w:hAnsi="Arial" w:cs="Arial"/>
          <w:color w:val="222222"/>
          <w:sz w:val="20"/>
          <w:szCs w:val="20"/>
          <w:shd w:val="clear" w:color="auto" w:fill="FFFFFF"/>
        </w:rPr>
        <w:pPrChange w:id="2489" w:author="Jujia Li [2]" w:date="2023-07-27T22:52:00Z">
          <w:pPr/>
        </w:pPrChange>
      </w:pPr>
      <w:ins w:id="2490" w:author="Jujia Li" w:date="2023-07-18T12:46:00Z">
        <w:del w:id="2491" w:author="Jujia Li [2]" w:date="2023-07-27T08:17:00Z">
          <w:r w:rsidDel="00E758DE">
            <w:rPr>
              <w:rFonts w:ascii="Arial" w:hAnsi="Arial" w:cs="Arial"/>
              <w:color w:val="222222"/>
              <w:sz w:val="20"/>
              <w:szCs w:val="20"/>
              <w:shd w:val="clear" w:color="auto" w:fill="FFFFFF"/>
            </w:rPr>
            <w:delText>Hutchinson, S. R., &amp; Olmos, A. (1998). Behavior of descriptive fit indexes in confirmatory factor analysis using ordered categorical data. </w:delText>
          </w:r>
          <w:r w:rsidDel="00E758DE">
            <w:rPr>
              <w:rFonts w:ascii="Arial" w:hAnsi="Arial" w:cs="Arial"/>
              <w:i/>
              <w:iCs/>
              <w:color w:val="222222"/>
              <w:sz w:val="20"/>
              <w:szCs w:val="20"/>
              <w:shd w:val="clear" w:color="auto" w:fill="FFFFFF"/>
            </w:rPr>
            <w:delText>Structural Equation Modeling: A Multidisciplinary Journal</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5</w:delText>
          </w:r>
          <w:r w:rsidDel="00E758DE">
            <w:rPr>
              <w:rFonts w:ascii="Arial" w:hAnsi="Arial" w:cs="Arial"/>
              <w:color w:val="222222"/>
              <w:sz w:val="20"/>
              <w:szCs w:val="20"/>
              <w:shd w:val="clear" w:color="auto" w:fill="FFFFFF"/>
            </w:rPr>
            <w:delText>(4), 344-364.</w:delText>
          </w:r>
        </w:del>
      </w:ins>
    </w:p>
    <w:p w14:paraId="03621828" w14:textId="1630A997" w:rsidR="00BB3D87" w:rsidDel="00E758DE" w:rsidRDefault="00BB3D87" w:rsidP="001F2E4E">
      <w:pPr>
        <w:rPr>
          <w:ins w:id="2492" w:author="Jujia Li" w:date="2023-07-18T13:22:00Z"/>
          <w:del w:id="2493" w:author="Jujia Li [2]" w:date="2023-07-27T08:17:00Z"/>
          <w:rFonts w:ascii="Arial" w:hAnsi="Arial" w:cs="Arial"/>
          <w:color w:val="222222"/>
          <w:sz w:val="20"/>
          <w:szCs w:val="20"/>
          <w:shd w:val="clear" w:color="auto" w:fill="FFFFFF"/>
        </w:rPr>
        <w:pPrChange w:id="2494" w:author="Jujia Li [2]" w:date="2023-07-27T22:52:00Z">
          <w:pPr/>
        </w:pPrChange>
      </w:pPr>
    </w:p>
    <w:p w14:paraId="15CD5495" w14:textId="2685F65D" w:rsidR="003317A0" w:rsidDel="00E758DE" w:rsidRDefault="0009398F" w:rsidP="001F2E4E">
      <w:pPr>
        <w:rPr>
          <w:ins w:id="2495" w:author="Jujia Li" w:date="2023-07-18T12:14:00Z"/>
          <w:del w:id="2496" w:author="Jujia Li [2]" w:date="2023-07-27T08:17:00Z"/>
          <w:rFonts w:ascii="Arial" w:hAnsi="Arial" w:cs="Arial"/>
          <w:color w:val="222222"/>
          <w:sz w:val="20"/>
          <w:szCs w:val="20"/>
          <w:shd w:val="clear" w:color="auto" w:fill="FFFFFF"/>
        </w:rPr>
        <w:pPrChange w:id="2497" w:author="Jujia Li [2]" w:date="2023-07-27T22:52:00Z">
          <w:pPr/>
        </w:pPrChange>
      </w:pPr>
      <w:ins w:id="2498" w:author="Jujia Li" w:date="2023-07-18T13:27:00Z">
        <w:del w:id="2499" w:author="Jujia Li [2]" w:date="2023-07-27T08:17:00Z">
          <w:r w:rsidDel="00E758DE">
            <w:rPr>
              <w:rFonts w:ascii="Arial" w:hAnsi="Arial" w:cs="Arial" w:hint="eastAsia"/>
              <w:color w:val="222222"/>
              <w:sz w:val="20"/>
              <w:szCs w:val="20"/>
              <w:shd w:val="clear" w:color="auto" w:fill="FFFFFF"/>
            </w:rPr>
            <w:delText>ANOVA</w:delText>
          </w:r>
        </w:del>
      </w:ins>
    </w:p>
    <w:p w14:paraId="2D658ADB" w14:textId="46E41CC7" w:rsidR="003317A0" w:rsidDel="00E758DE" w:rsidRDefault="003317A0" w:rsidP="001F2E4E">
      <w:pPr>
        <w:rPr>
          <w:ins w:id="2500" w:author="Jujia Li" w:date="2023-07-18T12:57:00Z"/>
          <w:del w:id="2501" w:author="Jujia Li [2]" w:date="2023-07-27T08:17:00Z"/>
          <w:rFonts w:ascii="Arial" w:hAnsi="Arial" w:cs="Arial"/>
          <w:color w:val="222222"/>
          <w:sz w:val="20"/>
          <w:szCs w:val="20"/>
          <w:shd w:val="clear" w:color="auto" w:fill="FFFFFF"/>
        </w:rPr>
        <w:pPrChange w:id="2502" w:author="Jujia Li [2]" w:date="2023-07-27T22:52:00Z">
          <w:pPr/>
        </w:pPrChange>
      </w:pPr>
      <w:ins w:id="2503" w:author="Jujia Li" w:date="2023-07-18T12:14:00Z">
        <w:del w:id="2504" w:author="Jujia Li [2]" w:date="2023-07-27T08:17:00Z">
          <w:r w:rsidDel="00E758DE">
            <w:rPr>
              <w:rFonts w:ascii="Arial" w:hAnsi="Arial" w:cs="Arial"/>
              <w:color w:val="222222"/>
              <w:sz w:val="20"/>
              <w:szCs w:val="20"/>
              <w:shd w:val="clear" w:color="auto" w:fill="FFFFFF"/>
            </w:rPr>
            <w:delText>Seo, T., Kanda, T., &amp; Fujikoshi, Y. (1995). The effects of nonnormality of tests for dimensionality in canonical correlation and MANOVA models. </w:delText>
          </w:r>
          <w:r w:rsidDel="00E758DE">
            <w:rPr>
              <w:rFonts w:ascii="Arial" w:hAnsi="Arial" w:cs="Arial"/>
              <w:i/>
              <w:iCs/>
              <w:color w:val="222222"/>
              <w:sz w:val="20"/>
              <w:szCs w:val="20"/>
              <w:shd w:val="clear" w:color="auto" w:fill="FFFFFF"/>
            </w:rPr>
            <w:delText>Journal of Multivariate Analysis</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52</w:delText>
          </w:r>
          <w:r w:rsidDel="00E758DE">
            <w:rPr>
              <w:rFonts w:ascii="Arial" w:hAnsi="Arial" w:cs="Arial"/>
              <w:color w:val="222222"/>
              <w:sz w:val="20"/>
              <w:szCs w:val="20"/>
              <w:shd w:val="clear" w:color="auto" w:fill="FFFFFF"/>
            </w:rPr>
            <w:delText>(2), 325-337.</w:delText>
          </w:r>
        </w:del>
      </w:ins>
    </w:p>
    <w:p w14:paraId="583E6112" w14:textId="03B53C1D" w:rsidR="006868E0" w:rsidDel="00E758DE" w:rsidRDefault="00BB3D87" w:rsidP="001F2E4E">
      <w:pPr>
        <w:rPr>
          <w:ins w:id="2505" w:author="Jujia Li" w:date="2023-07-18T12:57:00Z"/>
          <w:del w:id="2506" w:author="Jujia Li [2]" w:date="2023-07-27T08:17:00Z"/>
          <w:rFonts w:ascii="Arial" w:hAnsi="Arial" w:cs="Arial"/>
          <w:color w:val="222222"/>
          <w:sz w:val="20"/>
          <w:szCs w:val="20"/>
          <w:shd w:val="clear" w:color="auto" w:fill="FFFFFF"/>
        </w:rPr>
        <w:pPrChange w:id="2507" w:author="Jujia Li [2]" w:date="2023-07-27T22:52:00Z">
          <w:pPr/>
        </w:pPrChange>
      </w:pPr>
      <w:ins w:id="2508" w:author="Jujia Li" w:date="2023-07-18T13:22:00Z">
        <w:del w:id="2509" w:author="Jujia Li [2]" w:date="2023-07-27T08:17:00Z">
          <w:r w:rsidDel="00E758DE">
            <w:rPr>
              <w:rFonts w:ascii="Arial" w:hAnsi="Arial" w:cs="Arial"/>
              <w:color w:val="222222"/>
              <w:sz w:val="20"/>
              <w:szCs w:val="20"/>
              <w:shd w:val="clear" w:color="auto" w:fill="FFFFFF"/>
            </w:rPr>
            <w:delText>Luh, W. M., &amp; Guo, J. H. (2004). Improved robust test statistic based on trimmed means and Hall's transformation for two-way ANOVA models under non-normality. </w:delText>
          </w:r>
          <w:r w:rsidDel="00E758DE">
            <w:rPr>
              <w:rFonts w:ascii="Arial" w:hAnsi="Arial" w:cs="Arial"/>
              <w:i/>
              <w:iCs/>
              <w:color w:val="222222"/>
              <w:sz w:val="20"/>
              <w:szCs w:val="20"/>
              <w:shd w:val="clear" w:color="auto" w:fill="FFFFFF"/>
            </w:rPr>
            <w:delText>Journal of Applied Statistics</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31</w:delText>
          </w:r>
          <w:r w:rsidDel="00E758DE">
            <w:rPr>
              <w:rFonts w:ascii="Arial" w:hAnsi="Arial" w:cs="Arial"/>
              <w:color w:val="222222"/>
              <w:sz w:val="20"/>
              <w:szCs w:val="20"/>
              <w:shd w:val="clear" w:color="auto" w:fill="FFFFFF"/>
            </w:rPr>
            <w:delText>(6), 623-643.</w:delText>
          </w:r>
        </w:del>
      </w:ins>
    </w:p>
    <w:p w14:paraId="60A182EA" w14:textId="5ACFCA4C" w:rsidR="006868E0" w:rsidDel="00E758DE" w:rsidRDefault="006868E0" w:rsidP="001F2E4E">
      <w:pPr>
        <w:rPr>
          <w:ins w:id="2510" w:author="Jujia Li" w:date="2023-07-18T12:57:00Z"/>
          <w:del w:id="2511" w:author="Jujia Li [2]" w:date="2023-07-27T08:17:00Z"/>
          <w:rFonts w:ascii="Arial" w:hAnsi="Arial" w:cs="Arial"/>
          <w:color w:val="222222"/>
          <w:sz w:val="20"/>
          <w:szCs w:val="20"/>
          <w:shd w:val="clear" w:color="auto" w:fill="FFFFFF"/>
        </w:rPr>
        <w:pPrChange w:id="2512" w:author="Jujia Li [2]" w:date="2023-07-27T22:52:00Z">
          <w:pPr/>
        </w:pPrChange>
      </w:pPr>
    </w:p>
    <w:p w14:paraId="301B64C0" w14:textId="7A66AC3C" w:rsidR="006868E0" w:rsidDel="00E758DE" w:rsidRDefault="006868E0" w:rsidP="001F2E4E">
      <w:pPr>
        <w:rPr>
          <w:ins w:id="2513" w:author="Jujia Li" w:date="2023-07-18T12:57:00Z"/>
          <w:del w:id="2514" w:author="Jujia Li [2]" w:date="2023-07-27T08:17:00Z"/>
          <w:rFonts w:ascii="Arial" w:hAnsi="Arial" w:cs="Arial"/>
          <w:color w:val="222222"/>
          <w:sz w:val="20"/>
          <w:szCs w:val="20"/>
          <w:shd w:val="clear" w:color="auto" w:fill="FFFFFF"/>
        </w:rPr>
        <w:pPrChange w:id="2515" w:author="Jujia Li [2]" w:date="2023-07-27T22:52:00Z">
          <w:pPr/>
        </w:pPrChange>
      </w:pPr>
      <w:ins w:id="2516" w:author="Jujia Li" w:date="2023-07-18T12:57:00Z">
        <w:del w:id="2517" w:author="Jujia Li [2]" w:date="2023-07-27T08:17:00Z">
          <w:r w:rsidDel="00E758DE">
            <w:rPr>
              <w:rFonts w:ascii="Arial" w:hAnsi="Arial" w:cs="Arial"/>
              <w:color w:val="222222"/>
              <w:sz w:val="20"/>
              <w:szCs w:val="20"/>
              <w:shd w:val="clear" w:color="auto" w:fill="FFFFFF"/>
            </w:rPr>
            <w:delText>IRT</w:delText>
          </w:r>
        </w:del>
      </w:ins>
    </w:p>
    <w:p w14:paraId="226FCFA2" w14:textId="0646DD27" w:rsidR="006868E0" w:rsidDel="00E758DE" w:rsidRDefault="006868E0" w:rsidP="001F2E4E">
      <w:pPr>
        <w:rPr>
          <w:ins w:id="2518" w:author="Jujia Li" w:date="2023-07-18T13:11:00Z"/>
          <w:del w:id="2519" w:author="Jujia Li [2]" w:date="2023-07-27T08:17:00Z"/>
          <w:rFonts w:ascii="Arial" w:hAnsi="Arial" w:cs="Arial"/>
          <w:color w:val="222222"/>
          <w:sz w:val="20"/>
          <w:szCs w:val="20"/>
          <w:shd w:val="clear" w:color="auto" w:fill="FFFFFF"/>
        </w:rPr>
        <w:pPrChange w:id="2520" w:author="Jujia Li [2]" w:date="2023-07-27T22:52:00Z">
          <w:pPr/>
        </w:pPrChange>
      </w:pPr>
      <w:ins w:id="2521" w:author="Jujia Li" w:date="2023-07-18T12:57:00Z">
        <w:del w:id="2522" w:author="Jujia Li [2]" w:date="2023-07-27T08:17:00Z">
          <w:r w:rsidDel="00E758DE">
            <w:rPr>
              <w:rFonts w:ascii="Arial" w:hAnsi="Arial" w:cs="Arial"/>
              <w:color w:val="222222"/>
              <w:sz w:val="20"/>
              <w:szCs w:val="20"/>
              <w:shd w:val="clear" w:color="auto" w:fill="FFFFFF"/>
            </w:rPr>
            <w:delText>Svetina, D., Valdivia, A., Underhill, S., Dai, S., &amp; Wang, X. (2017). Parameter recovery in multidimensional item response theory models under complexity and nonnormality. </w:delText>
          </w:r>
          <w:r w:rsidDel="00E758DE">
            <w:rPr>
              <w:rFonts w:ascii="Arial" w:hAnsi="Arial" w:cs="Arial"/>
              <w:i/>
              <w:iCs/>
              <w:color w:val="222222"/>
              <w:sz w:val="20"/>
              <w:szCs w:val="20"/>
              <w:shd w:val="clear" w:color="auto" w:fill="FFFFFF"/>
            </w:rPr>
            <w:delText>Applied psychological measurement</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41</w:delText>
          </w:r>
          <w:r w:rsidDel="00E758DE">
            <w:rPr>
              <w:rFonts w:ascii="Arial" w:hAnsi="Arial" w:cs="Arial"/>
              <w:color w:val="222222"/>
              <w:sz w:val="20"/>
              <w:szCs w:val="20"/>
              <w:shd w:val="clear" w:color="auto" w:fill="FFFFFF"/>
            </w:rPr>
            <w:delText>(7), 530-544.</w:delText>
          </w:r>
        </w:del>
      </w:ins>
    </w:p>
    <w:p w14:paraId="47BAFDEE" w14:textId="1B66B5BD" w:rsidR="00717548" w:rsidDel="00E758DE" w:rsidRDefault="00717548" w:rsidP="001F2E4E">
      <w:pPr>
        <w:rPr>
          <w:ins w:id="2523" w:author="Jujia Li" w:date="2023-07-18T14:17:00Z"/>
          <w:del w:id="2524" w:author="Jujia Li [2]" w:date="2023-07-27T08:17:00Z"/>
          <w:rFonts w:ascii="Arial" w:hAnsi="Arial" w:cs="Arial"/>
          <w:color w:val="222222"/>
          <w:sz w:val="20"/>
          <w:szCs w:val="20"/>
          <w:shd w:val="clear" w:color="auto" w:fill="FFFFFF"/>
        </w:rPr>
        <w:pPrChange w:id="2525" w:author="Jujia Li [2]" w:date="2023-07-27T22:52:00Z">
          <w:pPr/>
        </w:pPrChange>
      </w:pPr>
      <w:ins w:id="2526" w:author="Jujia Li" w:date="2023-07-18T13:11:00Z">
        <w:del w:id="2527" w:author="Jujia Li [2]" w:date="2023-07-27T08:17:00Z">
          <w:r w:rsidDel="00E758DE">
            <w:rPr>
              <w:rFonts w:ascii="Arial" w:hAnsi="Arial" w:cs="Arial"/>
              <w:color w:val="222222"/>
              <w:sz w:val="20"/>
              <w:szCs w:val="20"/>
              <w:shd w:val="clear" w:color="auto" w:fill="FFFFFF"/>
            </w:rPr>
            <w:delText>Woods, C. M. (2014). Estimating the latent density in unidimensional IRT to permit non-normality. In </w:delText>
          </w:r>
          <w:r w:rsidDel="00E758DE">
            <w:rPr>
              <w:rFonts w:ascii="Arial" w:hAnsi="Arial" w:cs="Arial"/>
              <w:i/>
              <w:iCs/>
              <w:color w:val="222222"/>
              <w:sz w:val="20"/>
              <w:szCs w:val="20"/>
              <w:shd w:val="clear" w:color="auto" w:fill="FFFFFF"/>
            </w:rPr>
            <w:delText>Handbook of item response theory modeling</w:delText>
          </w:r>
          <w:r w:rsidDel="00E758DE">
            <w:rPr>
              <w:rFonts w:ascii="Arial" w:hAnsi="Arial" w:cs="Arial"/>
              <w:color w:val="222222"/>
              <w:sz w:val="20"/>
              <w:szCs w:val="20"/>
              <w:shd w:val="clear" w:color="auto" w:fill="FFFFFF"/>
            </w:rPr>
            <w:delText> (pp. 60-84). Routledge.</w:delText>
          </w:r>
        </w:del>
      </w:ins>
    </w:p>
    <w:p w14:paraId="43072322" w14:textId="6C094913" w:rsidR="008127F1" w:rsidDel="00E758DE" w:rsidRDefault="008127F1" w:rsidP="001F2E4E">
      <w:pPr>
        <w:rPr>
          <w:ins w:id="2528" w:author="Jujia Li" w:date="2023-07-18T14:17:00Z"/>
          <w:del w:id="2529" w:author="Jujia Li [2]" w:date="2023-07-27T08:17:00Z"/>
          <w:rFonts w:ascii="Arial" w:hAnsi="Arial" w:cs="Arial"/>
          <w:color w:val="222222"/>
          <w:sz w:val="20"/>
          <w:szCs w:val="20"/>
          <w:shd w:val="clear" w:color="auto" w:fill="FFFFFF"/>
        </w:rPr>
        <w:pPrChange w:id="2530" w:author="Jujia Li [2]" w:date="2023-07-27T22:52:00Z">
          <w:pPr/>
        </w:pPrChange>
      </w:pPr>
      <w:ins w:id="2531" w:author="Jujia Li" w:date="2023-07-18T14:17:00Z">
        <w:del w:id="2532" w:author="Jujia Li [2]" w:date="2023-07-27T08:17:00Z">
          <w:r w:rsidDel="00E758DE">
            <w:rPr>
              <w:rFonts w:ascii="Arial" w:hAnsi="Arial" w:cs="Arial"/>
              <w:color w:val="222222"/>
              <w:sz w:val="20"/>
              <w:szCs w:val="20"/>
              <w:shd w:val="clear" w:color="auto" w:fill="FFFFFF"/>
            </w:rPr>
            <w:delText>Sen, S., Cohen, A. S., &amp; Kim, S. H. (2016). The impact of non-normality on extraction of spurious latent classes in mixture IRT models. </w:delText>
          </w:r>
          <w:r w:rsidDel="00E758DE">
            <w:rPr>
              <w:rFonts w:ascii="Arial" w:hAnsi="Arial" w:cs="Arial"/>
              <w:i/>
              <w:iCs/>
              <w:color w:val="222222"/>
              <w:sz w:val="20"/>
              <w:szCs w:val="20"/>
              <w:shd w:val="clear" w:color="auto" w:fill="FFFFFF"/>
            </w:rPr>
            <w:delText>Applied Psychological Measurement</w:delText>
          </w:r>
          <w:r w:rsidDel="00E758DE">
            <w:rPr>
              <w:rFonts w:ascii="Arial" w:hAnsi="Arial" w:cs="Arial"/>
              <w:color w:val="222222"/>
              <w:sz w:val="20"/>
              <w:szCs w:val="20"/>
              <w:shd w:val="clear" w:color="auto" w:fill="FFFFFF"/>
            </w:rPr>
            <w:delText>, </w:delText>
          </w:r>
          <w:r w:rsidDel="00E758DE">
            <w:rPr>
              <w:rFonts w:ascii="Arial" w:hAnsi="Arial" w:cs="Arial"/>
              <w:i/>
              <w:iCs/>
              <w:color w:val="222222"/>
              <w:sz w:val="20"/>
              <w:szCs w:val="20"/>
              <w:shd w:val="clear" w:color="auto" w:fill="FFFFFF"/>
            </w:rPr>
            <w:delText>40</w:delText>
          </w:r>
          <w:r w:rsidDel="00E758DE">
            <w:rPr>
              <w:rFonts w:ascii="Arial" w:hAnsi="Arial" w:cs="Arial"/>
              <w:color w:val="222222"/>
              <w:sz w:val="20"/>
              <w:szCs w:val="20"/>
              <w:shd w:val="clear" w:color="auto" w:fill="FFFFFF"/>
            </w:rPr>
            <w:delText>(2), 98-113.</w:delText>
          </w:r>
        </w:del>
      </w:ins>
    </w:p>
    <w:p w14:paraId="5BAB0874" w14:textId="3B454C92" w:rsidR="008127F1" w:rsidDel="00E758DE" w:rsidRDefault="008127F1" w:rsidP="001F2E4E">
      <w:pPr>
        <w:rPr>
          <w:ins w:id="2533" w:author="Jujia Li" w:date="2023-07-18T13:37:00Z"/>
          <w:del w:id="2534" w:author="Jujia Li [2]" w:date="2023-07-27T08:17:00Z"/>
          <w:rFonts w:ascii="Arial" w:hAnsi="Arial" w:cs="Arial"/>
          <w:color w:val="222222"/>
          <w:sz w:val="20"/>
          <w:szCs w:val="20"/>
          <w:shd w:val="clear" w:color="auto" w:fill="FFFFFF"/>
        </w:rPr>
        <w:pPrChange w:id="2535" w:author="Jujia Li [2]" w:date="2023-07-27T22:52:00Z">
          <w:pPr/>
        </w:pPrChange>
      </w:pPr>
    </w:p>
    <w:p w14:paraId="58E210BB" w14:textId="6C9761D1" w:rsidR="00FD2FBF" w:rsidDel="00E758DE" w:rsidRDefault="00FD2FBF" w:rsidP="001F2E4E">
      <w:pPr>
        <w:rPr>
          <w:ins w:id="2536" w:author="Jujia Li" w:date="2023-07-18T13:37:00Z"/>
          <w:del w:id="2537" w:author="Jujia Li [2]" w:date="2023-07-27T08:17:00Z"/>
          <w:rFonts w:ascii="Arial" w:hAnsi="Arial" w:cs="Arial"/>
          <w:color w:val="222222"/>
          <w:sz w:val="20"/>
          <w:szCs w:val="20"/>
          <w:shd w:val="clear" w:color="auto" w:fill="FFFFFF"/>
        </w:rPr>
        <w:pPrChange w:id="2538" w:author="Jujia Li [2]" w:date="2023-07-27T22:52:00Z">
          <w:pPr/>
        </w:pPrChange>
      </w:pPr>
    </w:p>
    <w:p w14:paraId="685E1B18" w14:textId="44CEC43B" w:rsidR="00FD2FBF" w:rsidRPr="009829FE" w:rsidRDefault="00FD2FBF" w:rsidP="001F2E4E">
      <w:ins w:id="2539" w:author="Jujia Li" w:date="2023-07-18T13:37:00Z">
        <w:del w:id="2540" w:author="Jujia Li [2]" w:date="2023-07-27T08:17:00Z">
          <w:r w:rsidRPr="00FD2FBF" w:rsidDel="00E758DE">
            <w:delText>However, previous research has focused on SEM</w:delText>
          </w:r>
        </w:del>
      </w:ins>
      <w:ins w:id="2541" w:author="Jujia Li" w:date="2023-07-18T13:55:00Z">
        <w:del w:id="2542" w:author="Jujia Li [2]" w:date="2023-07-27T08:17:00Z">
          <w:r w:rsidR="00C87C29" w:rsidDel="00E758DE">
            <w:delText xml:space="preserve"> (</w:delText>
          </w:r>
          <w:r w:rsidR="00C87C29" w:rsidRPr="00C87C29" w:rsidDel="00E758DE">
            <w:delText>Finch et al</w:delText>
          </w:r>
          <w:r w:rsidR="00C87C29" w:rsidDel="00E758DE">
            <w:delText xml:space="preserve">, </w:delText>
          </w:r>
          <w:r w:rsidR="00C87C29" w:rsidRPr="00C87C29" w:rsidDel="00E758DE">
            <w:delText>1997</w:delText>
          </w:r>
        </w:del>
      </w:ins>
      <w:ins w:id="2543" w:author="Jujia Li" w:date="2023-07-18T14:03:00Z">
        <w:del w:id="2544" w:author="Jujia Li [2]" w:date="2023-07-27T08:17:00Z">
          <w:r w:rsidR="00C87C29" w:rsidDel="00E758DE">
            <w:delText>;</w:delText>
          </w:r>
        </w:del>
      </w:ins>
      <w:ins w:id="2545" w:author="Jujia Li" w:date="2023-07-18T13:55:00Z">
        <w:del w:id="2546" w:author="Jujia Li [2]" w:date="2023-07-27T08:17:00Z">
          <w:r w:rsidR="00C87C29" w:rsidRPr="00C87C29" w:rsidDel="00E758DE">
            <w:delText xml:space="preserve"> Lei and Lomax</w:delText>
          </w:r>
          <w:r w:rsidR="00C87C29" w:rsidDel="00E758DE">
            <w:delText xml:space="preserve">, </w:delText>
          </w:r>
          <w:r w:rsidR="00C87C29" w:rsidRPr="00C87C29" w:rsidDel="00E758DE">
            <w:delText>2005</w:delText>
          </w:r>
        </w:del>
      </w:ins>
      <w:ins w:id="2547" w:author="Jujia Li" w:date="2023-07-18T14:03:00Z">
        <w:del w:id="2548" w:author="Jujia Li [2]" w:date="2023-07-27T08:17:00Z">
          <w:r w:rsidR="00C87C29" w:rsidDel="00E758DE">
            <w:delText>;</w:delText>
          </w:r>
        </w:del>
      </w:ins>
      <w:ins w:id="2549" w:author="Jujia Li" w:date="2023-07-18T13:55:00Z">
        <w:del w:id="2550" w:author="Jujia Li [2]" w:date="2023-07-27T08:17:00Z">
          <w:r w:rsidR="00C87C29" w:rsidRPr="00C87C29" w:rsidDel="00E758DE">
            <w:delText xml:space="preserve"> Lai 2018, Olsson et al.</w:delText>
          </w:r>
          <w:r w:rsidR="00C87C29" w:rsidDel="00E758DE">
            <w:delText xml:space="preserve">, </w:delText>
          </w:r>
          <w:r w:rsidR="00C87C29" w:rsidRPr="00C87C29" w:rsidDel="00E758DE">
            <w:delText>2000</w:delText>
          </w:r>
        </w:del>
      </w:ins>
      <w:ins w:id="2551" w:author="Jujia Li" w:date="2023-07-18T14:03:00Z">
        <w:del w:id="2552" w:author="Jujia Li [2]" w:date="2023-07-27T08:17:00Z">
          <w:r w:rsidR="00C87C29" w:rsidDel="00E758DE">
            <w:delText>;</w:delText>
          </w:r>
        </w:del>
      </w:ins>
      <w:ins w:id="2553" w:author="Jujia Li" w:date="2023-07-18T13:55:00Z">
        <w:del w:id="2554" w:author="Jujia Li [2]" w:date="2023-07-27T08:17:00Z">
          <w:r w:rsidR="00C87C29" w:rsidRPr="00C87C29" w:rsidDel="00E758DE">
            <w:delText xml:space="preserve"> Ory and Mokhtarian</w:delText>
          </w:r>
        </w:del>
      </w:ins>
      <w:ins w:id="2555" w:author="Jujia Li" w:date="2023-07-18T13:56:00Z">
        <w:del w:id="2556" w:author="Jujia Li [2]" w:date="2023-07-27T08:17:00Z">
          <w:r w:rsidR="00C87C29" w:rsidDel="00E758DE">
            <w:delText xml:space="preserve">, </w:delText>
          </w:r>
        </w:del>
      </w:ins>
      <w:ins w:id="2557" w:author="Jujia Li" w:date="2023-07-18T13:55:00Z">
        <w:del w:id="2558" w:author="Jujia Li [2]" w:date="2023-07-27T08:17:00Z">
          <w:r w:rsidR="00C87C29" w:rsidRPr="00C87C29" w:rsidDel="00E758DE">
            <w:delText>2010</w:delText>
          </w:r>
        </w:del>
      </w:ins>
      <w:ins w:id="2559" w:author="Jujia Li" w:date="2023-07-18T14:03:00Z">
        <w:del w:id="2560" w:author="Jujia Li [2]" w:date="2023-07-27T08:17:00Z">
          <w:r w:rsidR="00C87C29" w:rsidDel="00E758DE">
            <w:delText>;</w:delText>
          </w:r>
        </w:del>
      </w:ins>
      <w:ins w:id="2561" w:author="Jujia Li" w:date="2023-07-18T13:55:00Z">
        <w:del w:id="2562" w:author="Jujia Li [2]" w:date="2023-07-27T08:17:00Z">
          <w:r w:rsidR="00C87C29" w:rsidRPr="00C87C29" w:rsidDel="00E758DE">
            <w:delText xml:space="preserve"> and Maydeu-Olivares</w:delText>
          </w:r>
        </w:del>
      </w:ins>
      <w:ins w:id="2563" w:author="Jujia Li" w:date="2023-07-18T13:56:00Z">
        <w:del w:id="2564" w:author="Jujia Li [2]" w:date="2023-07-27T08:17:00Z">
          <w:r w:rsidR="00C87C29" w:rsidDel="00E758DE">
            <w:delText xml:space="preserve">, </w:delText>
          </w:r>
        </w:del>
      </w:ins>
      <w:ins w:id="2565" w:author="Jujia Li" w:date="2023-07-18T13:55:00Z">
        <w:del w:id="2566" w:author="Jujia Li [2]" w:date="2023-07-27T08:17:00Z">
          <w:r w:rsidR="00C87C29" w:rsidRPr="00C87C29" w:rsidDel="00E758DE">
            <w:delText>2017)</w:delText>
          </w:r>
        </w:del>
      </w:ins>
      <w:ins w:id="2567" w:author="Jujia Li" w:date="2023-07-18T13:37:00Z">
        <w:del w:id="2568" w:author="Jujia Li [2]" w:date="2023-07-27T08:17:00Z">
          <w:r w:rsidRPr="00FD2FBF" w:rsidDel="00E758DE">
            <w:delText>, LRM</w:delText>
          </w:r>
        </w:del>
      </w:ins>
      <w:ins w:id="2569" w:author="Jujia Li" w:date="2023-07-18T13:56:00Z">
        <w:del w:id="2570" w:author="Jujia Li [2]" w:date="2023-07-27T08:17:00Z">
          <w:r w:rsidR="00C87C29" w:rsidDel="00E758DE">
            <w:delText xml:space="preserve"> (</w:delText>
          </w:r>
        </w:del>
      </w:ins>
      <w:ins w:id="2571" w:author="Jujia Li" w:date="2023-07-18T13:57:00Z">
        <w:del w:id="2572" w:author="Jujia Li [2]" w:date="2023-07-27T08:17:00Z">
          <w:r w:rsidR="00C87C29" w:rsidRPr="00C87C29" w:rsidDel="00E758DE">
            <w:delText>White and MacDonald</w:delText>
          </w:r>
          <w:r w:rsidR="00C87C29" w:rsidDel="00E758DE">
            <w:delText xml:space="preserve">, </w:delText>
          </w:r>
          <w:r w:rsidR="00C87C29" w:rsidRPr="00C87C29" w:rsidDel="00E758DE">
            <w:delText>1980</w:delText>
          </w:r>
        </w:del>
      </w:ins>
      <w:ins w:id="2573" w:author="Jujia Li" w:date="2023-07-18T14:03:00Z">
        <w:del w:id="2574" w:author="Jujia Li [2]" w:date="2023-07-27T08:17:00Z">
          <w:r w:rsidR="00C87C29" w:rsidDel="00E758DE">
            <w:delText>;</w:delText>
          </w:r>
        </w:del>
      </w:ins>
      <w:ins w:id="2575" w:author="Jujia Li" w:date="2023-07-18T13:57:00Z">
        <w:del w:id="2576" w:author="Jujia Li [2]" w:date="2023-07-27T08:17:00Z">
          <w:r w:rsidR="00C87C29" w:rsidDel="00E758DE">
            <w:delText xml:space="preserve"> </w:delText>
          </w:r>
          <w:r w:rsidR="00C87C29" w:rsidRPr="00C87C29" w:rsidDel="00E758DE">
            <w:delText>while Islam and Tiku</w:delText>
          </w:r>
          <w:r w:rsidR="00C87C29" w:rsidDel="00E758DE">
            <w:delText xml:space="preserve">, </w:delText>
          </w:r>
          <w:r w:rsidR="00C87C29" w:rsidRPr="00C87C29" w:rsidDel="00E758DE">
            <w:delText>2005</w:delText>
          </w:r>
        </w:del>
      </w:ins>
      <w:ins w:id="2577" w:author="Jujia Li" w:date="2023-07-18T13:56:00Z">
        <w:del w:id="2578" w:author="Jujia Li [2]" w:date="2023-07-27T08:17:00Z">
          <w:r w:rsidR="00C87C29" w:rsidDel="00E758DE">
            <w:delText>)</w:delText>
          </w:r>
        </w:del>
      </w:ins>
      <w:ins w:id="2579" w:author="Jujia Li" w:date="2023-07-18T13:37:00Z">
        <w:del w:id="2580" w:author="Jujia Li [2]" w:date="2023-07-27T08:17:00Z">
          <w:r w:rsidRPr="00FD2FBF" w:rsidDel="00E758DE">
            <w:delText>, CFA</w:delText>
          </w:r>
        </w:del>
      </w:ins>
      <w:ins w:id="2581" w:author="Jujia Li" w:date="2023-07-18T14:02:00Z">
        <w:del w:id="2582" w:author="Jujia Li [2]" w:date="2023-07-27T08:17:00Z">
          <w:r w:rsidR="00C87C29" w:rsidDel="00E758DE">
            <w:delText xml:space="preserve"> (</w:delText>
          </w:r>
          <w:r w:rsidR="00C87C29" w:rsidRPr="00C87C29" w:rsidDel="00E758DE">
            <w:delText>Curran, West, and Finch</w:delText>
          </w:r>
          <w:r w:rsidR="00C87C29" w:rsidDel="00E758DE">
            <w:delText xml:space="preserve">, </w:delText>
          </w:r>
          <w:r w:rsidR="00C87C29" w:rsidRPr="00C87C29" w:rsidDel="00E758DE">
            <w:delText>1996</w:delText>
          </w:r>
          <w:r w:rsidR="00C87C29" w:rsidDel="00E758DE">
            <w:delText xml:space="preserve">; </w:delText>
          </w:r>
          <w:r w:rsidR="00C87C29" w:rsidRPr="00C87C29" w:rsidDel="00E758DE">
            <w:delText>Savalei</w:delText>
          </w:r>
          <w:r w:rsidR="00C87C29" w:rsidDel="00E758DE">
            <w:delText xml:space="preserve">, </w:delText>
          </w:r>
          <w:r w:rsidR="00C87C29" w:rsidRPr="00C87C29" w:rsidDel="00E758DE">
            <w:delText>2008</w:delText>
          </w:r>
          <w:r w:rsidR="00C87C29" w:rsidDel="00E758DE">
            <w:delText xml:space="preserve">; </w:delText>
          </w:r>
          <w:r w:rsidR="00C87C29" w:rsidRPr="00C87C29" w:rsidDel="00E758DE">
            <w:delText>Hutchinson and Olmos</w:delText>
          </w:r>
          <w:r w:rsidR="00C87C29" w:rsidDel="00E758DE">
            <w:delText xml:space="preserve">, </w:delText>
          </w:r>
          <w:r w:rsidR="00C87C29" w:rsidRPr="00C87C29" w:rsidDel="00E758DE">
            <w:delText>1998</w:delText>
          </w:r>
          <w:r w:rsidR="00C87C29" w:rsidDel="00E758DE">
            <w:delText>)</w:delText>
          </w:r>
        </w:del>
      </w:ins>
      <w:ins w:id="2583" w:author="Jujia Li" w:date="2023-07-18T13:37:00Z">
        <w:del w:id="2584" w:author="Jujia Li [2]" w:date="2023-07-27T08:17:00Z">
          <w:r w:rsidRPr="00FD2FBF" w:rsidDel="00E758DE">
            <w:delText>, and ANOVA</w:delText>
          </w:r>
        </w:del>
      </w:ins>
      <w:ins w:id="2585" w:author="Jujia Li" w:date="2023-07-18T14:03:00Z">
        <w:del w:id="2586" w:author="Jujia Li [2]" w:date="2023-07-27T08:17:00Z">
          <w:r w:rsidR="002750B9" w:rsidDel="00E758DE">
            <w:delText xml:space="preserve"> (</w:delText>
          </w:r>
        </w:del>
      </w:ins>
      <w:ins w:id="2587" w:author="Jujia Li" w:date="2023-07-18T14:04:00Z">
        <w:del w:id="2588" w:author="Jujia Li [2]" w:date="2023-07-27T08:17:00Z">
          <w:r w:rsidR="002750B9" w:rsidDel="00E758DE">
            <w:delText>Seo, Kanda and Fujikoshi, 1995; Luh and Guo, 2004</w:delText>
          </w:r>
        </w:del>
      </w:ins>
      <w:ins w:id="2589" w:author="Jujia Li" w:date="2023-07-18T14:03:00Z">
        <w:del w:id="2590" w:author="Jujia Li [2]" w:date="2023-07-27T08:17:00Z">
          <w:r w:rsidR="002750B9" w:rsidDel="00E758DE">
            <w:delText>)</w:delText>
          </w:r>
        </w:del>
      </w:ins>
      <w:ins w:id="2591" w:author="Jujia Li" w:date="2023-07-18T14:04:00Z">
        <w:del w:id="2592" w:author="Jujia Li [2]" w:date="2023-07-27T08:17:00Z">
          <w:r w:rsidR="002750B9" w:rsidDel="00E758DE">
            <w:delText xml:space="preserve">. The most research </w:delText>
          </w:r>
        </w:del>
      </w:ins>
      <w:ins w:id="2593" w:author="Jujia Li" w:date="2023-07-18T14:05:00Z">
        <w:del w:id="2594" w:author="Jujia Li [2]" w:date="2023-07-27T08:17:00Z">
          <w:r w:rsidR="002750B9" w:rsidDel="00E758DE">
            <w:delText xml:space="preserve">on nonnormality is conducted for SEM. IRT is comparatively less focused </w:delText>
          </w:r>
        </w:del>
      </w:ins>
      <w:ins w:id="2595" w:author="Jujia Li" w:date="2023-07-18T14:06:00Z">
        <w:del w:id="2596" w:author="Jujia Li [2]" w:date="2023-07-27T08:17:00Z">
          <w:r w:rsidR="002750B9" w:rsidDel="00E758DE">
            <w:delText xml:space="preserve">(Woods, 2014; Svetina, Valdivia, Underhill, Dai and Wang, 2017), especially for </w:delText>
          </w:r>
        </w:del>
      </w:ins>
      <w:ins w:id="2597" w:author="Jujia Li" w:date="2023-07-18T14:07:00Z">
        <w:del w:id="2598" w:author="Jujia Li [2]" w:date="2023-07-27T08:17:00Z">
          <w:r w:rsidR="002750B9" w:rsidDel="00E758DE">
            <w:delText>nonnormality effect when estimating Bifactor IRT model</w:delText>
          </w:r>
        </w:del>
        <w:del w:id="2599" w:author="Jujia Li [2]" w:date="2023-07-27T22:51:00Z">
          <w:r w:rsidR="002750B9" w:rsidDel="001F2E4E">
            <w:delText>.</w:delText>
          </w:r>
        </w:del>
      </w:ins>
    </w:p>
    <w:sectPr w:rsidR="00FD2FBF" w:rsidRPr="009829FE" w:rsidSect="00206ED2">
      <w:head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3" w:author="Chunhua Cao" w:date="2023-07-13T13:44:00Z" w:initials="CC">
    <w:p w14:paraId="65326137" w14:textId="77777777" w:rsidR="00014055" w:rsidRDefault="00014055" w:rsidP="008D4C39">
      <w:pPr>
        <w:pStyle w:val="CommentText"/>
      </w:pPr>
      <w:r>
        <w:rPr>
          <w:rStyle w:val="CommentReference"/>
        </w:rPr>
        <w:annotationRef/>
      </w:r>
      <w:r>
        <w:t>Conduct literature research about the models used in previous research and finish this sentence.</w:t>
      </w:r>
    </w:p>
  </w:comment>
  <w:comment w:id="178" w:author="Chunhua Cao" w:date="2023-07-13T13:48:00Z" w:initials="CC">
    <w:p w14:paraId="675EC124" w14:textId="77777777" w:rsidR="008127F1" w:rsidRDefault="008127F1" w:rsidP="008127F1">
      <w:pPr>
        <w:pStyle w:val="CommentText"/>
      </w:pPr>
      <w:r>
        <w:rPr>
          <w:rStyle w:val="CommentReference"/>
        </w:rPr>
        <w:annotationRef/>
      </w:r>
      <w:r>
        <w:t>Solo author?</w:t>
      </w:r>
    </w:p>
  </w:comment>
  <w:comment w:id="192" w:author="Chunhua Cao" w:date="2023-07-13T13:48:00Z" w:initials="CC">
    <w:p w14:paraId="50DA5C62" w14:textId="77777777" w:rsidR="00930F79" w:rsidRDefault="00930F79" w:rsidP="008D4C39">
      <w:pPr>
        <w:pStyle w:val="CommentText"/>
      </w:pPr>
      <w:r>
        <w:rPr>
          <w:rStyle w:val="CommentReference"/>
        </w:rPr>
        <w:annotationRef/>
      </w:r>
      <w:r>
        <w:t>Solo author?</w:t>
      </w:r>
    </w:p>
  </w:comment>
  <w:comment w:id="194" w:author="Chunhua Cao" w:date="2023-07-20T09:40:00Z" w:initials="CC">
    <w:p w14:paraId="11984A48" w14:textId="77777777" w:rsidR="00A2155A" w:rsidRDefault="00A2155A" w:rsidP="008D4C39">
      <w:pPr>
        <w:pStyle w:val="CommentText"/>
      </w:pPr>
      <w:r>
        <w:rPr>
          <w:rStyle w:val="CommentReference"/>
        </w:rPr>
        <w:annotationRef/>
      </w:r>
      <w:r>
        <w:t xml:space="preserve">Please fit all the APA format of citing papers. Alphabetical order. </w:t>
      </w:r>
    </w:p>
  </w:comment>
  <w:comment w:id="232" w:author="Chunhua Cao" w:date="2023-07-20T09:52:00Z" w:initials="CC">
    <w:p w14:paraId="298C22AA" w14:textId="77777777" w:rsidR="00730A19" w:rsidRDefault="00730A19" w:rsidP="008D4C39">
      <w:pPr>
        <w:pStyle w:val="CommentText"/>
      </w:pPr>
      <w:r>
        <w:rPr>
          <w:rStyle w:val="CommentReference"/>
        </w:rPr>
        <w:annotationRef/>
      </w:r>
      <w:r>
        <w:t>Please add the part of estimation method, for example, ML, MAP and the results from precious study.</w:t>
      </w:r>
    </w:p>
  </w:comment>
  <w:comment w:id="233" w:author="Chunhua Cao" w:date="2023-07-13T13:53:00Z" w:initials="CC">
    <w:p w14:paraId="4BF8549A" w14:textId="18FEAE26" w:rsidR="00967207" w:rsidRDefault="00967207" w:rsidP="008D4C39">
      <w:pPr>
        <w:pStyle w:val="CommentText"/>
      </w:pPr>
      <w:r>
        <w:rPr>
          <w:rStyle w:val="CommentReference"/>
        </w:rPr>
        <w:annotationRef/>
      </w:r>
      <w:r>
        <w:t>May introduce the software programs used in this study and what estimation method and assumption do they use. Then list the parameter estimates examined in this study, for example, personal ability, item discrimination, difficulty...</w:t>
      </w:r>
    </w:p>
  </w:comment>
  <w:comment w:id="279" w:author="Chunhua Cao" w:date="2023-07-20T09:50:00Z" w:initials="CC">
    <w:p w14:paraId="1F37C364" w14:textId="77F09A4A" w:rsidR="00BB6418" w:rsidRDefault="00BB6418" w:rsidP="008D4C39">
      <w:pPr>
        <w:pStyle w:val="CommentText"/>
      </w:pPr>
      <w:r>
        <w:rPr>
          <w:rStyle w:val="CommentReference"/>
        </w:rPr>
        <w:annotationRef/>
      </w:r>
      <w:r>
        <w:t>This part fit better in the method part.</w:t>
      </w:r>
    </w:p>
  </w:comment>
  <w:comment w:id="281" w:author="Chunhua Cao" w:date="2023-07-20T09:51:00Z" w:initials="CC">
    <w:p w14:paraId="06E95CF8" w14:textId="77777777" w:rsidR="00BB6418" w:rsidRDefault="00BB6418" w:rsidP="008D4C39">
      <w:pPr>
        <w:pStyle w:val="CommentText"/>
      </w:pPr>
      <w:r>
        <w:rPr>
          <w:rStyle w:val="CommentReference"/>
        </w:rPr>
        <w:annotationRef/>
      </w:r>
      <w:r>
        <w:t xml:space="preserve">Fit in method part too. </w:t>
      </w:r>
    </w:p>
  </w:comment>
  <w:comment w:id="204" w:author="Wenchao Ma" w:date="2023-07-20T20:19:00Z" w:initials="WM">
    <w:p w14:paraId="36614AE0" w14:textId="77777777" w:rsidR="00337A79" w:rsidRDefault="00337A79" w:rsidP="008D4C39">
      <w:pPr>
        <w:pStyle w:val="CommentText"/>
      </w:pPr>
      <w:r>
        <w:rPr>
          <w:rStyle w:val="CommentReference"/>
        </w:rPr>
        <w:annotationRef/>
      </w:r>
      <w:r>
        <w:t>With some modifications, those paragraphs should also go to Methods section.</w:t>
      </w:r>
    </w:p>
  </w:comment>
  <w:comment w:id="310" w:author="Wenchao Ma" w:date="2023-07-20T20:20:00Z" w:initials="WM">
    <w:p w14:paraId="7E129915" w14:textId="77777777" w:rsidR="00337A79" w:rsidRDefault="00337A79" w:rsidP="008D4C39">
      <w:pPr>
        <w:pStyle w:val="CommentText"/>
      </w:pPr>
      <w:r>
        <w:rPr>
          <w:rStyle w:val="CommentReference"/>
        </w:rPr>
        <w:annotationRef/>
      </w:r>
      <w:r>
        <w:t>You should introduce bifactor GRM, instead of the GRM here.</w:t>
      </w:r>
    </w:p>
  </w:comment>
  <w:comment w:id="642" w:author="Chunhua Cao" w:date="2023-07-20T17:27:00Z" w:initials="CC">
    <w:p w14:paraId="4708F0DD" w14:textId="453CEB8B" w:rsidR="00A267E4" w:rsidRDefault="00A267E4" w:rsidP="008D4C39">
      <w:pPr>
        <w:pStyle w:val="CommentText"/>
      </w:pPr>
      <w:r>
        <w:rPr>
          <w:rStyle w:val="CommentReference"/>
        </w:rPr>
        <w:annotationRef/>
      </w:r>
      <w:r>
        <w:t>Also kurtosis</w:t>
      </w:r>
    </w:p>
  </w:comment>
  <w:comment w:id="645" w:author="Chunhua Cao" w:date="2023-07-20T10:05:00Z" w:initials="CC">
    <w:p w14:paraId="21798530" w14:textId="5A4A9E69" w:rsidR="00DA5501" w:rsidRDefault="00DA5501" w:rsidP="008D4C39">
      <w:pPr>
        <w:pStyle w:val="CommentText"/>
      </w:pPr>
      <w:r>
        <w:rPr>
          <w:rStyle w:val="CommentReference"/>
        </w:rPr>
        <w:annotationRef/>
      </w:r>
      <w:r>
        <w:t>We can directly state what method we use for simulating nonnormal data, since this is a proposal and we don't have enough pace for details.</w:t>
      </w:r>
    </w:p>
  </w:comment>
  <w:comment w:id="639" w:author="Wenchao Ma" w:date="2023-07-20T20:21:00Z" w:initials="WM">
    <w:p w14:paraId="3FA1ED73" w14:textId="77777777" w:rsidR="007950D2" w:rsidRDefault="007950D2" w:rsidP="008D4C39">
      <w:pPr>
        <w:pStyle w:val="CommentText"/>
      </w:pPr>
      <w:r>
        <w:rPr>
          <w:rStyle w:val="CommentReference"/>
        </w:rPr>
        <w:annotationRef/>
      </w:r>
      <w:r>
        <w:t>There is no need to discussion the "Estimation of Non-normallity" as we do not estimate it. This section can be removed, as suggested by Dr. Cao.</w:t>
      </w:r>
    </w:p>
  </w:comment>
  <w:comment w:id="774" w:author="Chunhua Cao" w:date="2023-07-20T10:12:00Z" w:initials="CC">
    <w:p w14:paraId="30EE51A9" w14:textId="4106B9C5" w:rsidR="00575EF2" w:rsidRDefault="00575EF2" w:rsidP="008D4C39">
      <w:pPr>
        <w:pStyle w:val="CommentText"/>
      </w:pPr>
      <w:r>
        <w:rPr>
          <w:rStyle w:val="CommentReference"/>
        </w:rPr>
        <w:annotationRef/>
      </w:r>
      <w:r>
        <w:t>As well as items discrimination and item difficulty.</w:t>
      </w:r>
    </w:p>
  </w:comment>
  <w:comment w:id="772" w:author="Wenchao Ma" w:date="2023-07-20T20:22:00Z" w:initials="WM">
    <w:p w14:paraId="39FE3411" w14:textId="77777777" w:rsidR="007950D2" w:rsidRDefault="007950D2" w:rsidP="008D4C39">
      <w:pPr>
        <w:pStyle w:val="CommentText"/>
      </w:pPr>
      <w:r>
        <w:rPr>
          <w:rStyle w:val="CommentReference"/>
        </w:rPr>
        <w:annotationRef/>
      </w:r>
      <w:r>
        <w:t>No need to repeat this.</w:t>
      </w:r>
    </w:p>
  </w:comment>
  <w:comment w:id="776" w:author="Chunhua Cao" w:date="2023-07-20T10:12:00Z" w:initials="CC">
    <w:p w14:paraId="7273BE85" w14:textId="5679B6A3" w:rsidR="00575EF2" w:rsidRDefault="00575EF2" w:rsidP="008D4C39">
      <w:pPr>
        <w:pStyle w:val="CommentText"/>
      </w:pPr>
      <w:r>
        <w:rPr>
          <w:rStyle w:val="CommentReference"/>
        </w:rPr>
        <w:annotationRef/>
      </w:r>
      <w:r>
        <w:t>This part should go to method</w:t>
      </w:r>
    </w:p>
  </w:comment>
  <w:comment w:id="777" w:author="Wenchao Ma" w:date="2023-07-20T20:22:00Z" w:initials="WM">
    <w:p w14:paraId="4D5830A1" w14:textId="77777777" w:rsidR="007950D2" w:rsidRDefault="007950D2" w:rsidP="008D4C39">
      <w:pPr>
        <w:pStyle w:val="CommentText"/>
      </w:pPr>
      <w:r>
        <w:rPr>
          <w:rStyle w:val="CommentReference"/>
        </w:rPr>
        <w:annotationRef/>
      </w:r>
      <w:r>
        <w:t>Agree!</w:t>
      </w:r>
    </w:p>
  </w:comment>
  <w:comment w:id="784" w:author="Chunhua Cao" w:date="2023-07-20T17:29:00Z" w:initials="CC">
    <w:p w14:paraId="010981DA" w14:textId="60E687A0" w:rsidR="00A267E4" w:rsidRDefault="00A267E4" w:rsidP="008D4C39">
      <w:pPr>
        <w:pStyle w:val="CommentText"/>
      </w:pPr>
      <w:r>
        <w:rPr>
          <w:rStyle w:val="CommentReference"/>
        </w:rPr>
        <w:annotationRef/>
      </w:r>
      <w:r>
        <w:t>Not sure if this part is necessary</w:t>
      </w:r>
    </w:p>
  </w:comment>
  <w:comment w:id="785" w:author="Wenchao Ma" w:date="2023-07-20T20:22:00Z" w:initials="WM">
    <w:p w14:paraId="34172879" w14:textId="77777777" w:rsidR="007950D2" w:rsidRDefault="007950D2" w:rsidP="008D4C39">
      <w:pPr>
        <w:pStyle w:val="CommentText"/>
      </w:pPr>
      <w:r>
        <w:rPr>
          <w:rStyle w:val="CommentReference"/>
        </w:rPr>
        <w:annotationRef/>
      </w:r>
      <w:r>
        <w:t>This is not necessary</w:t>
      </w:r>
    </w:p>
  </w:comment>
  <w:comment w:id="1018" w:author="Chunhua Cao" w:date="2023-07-20T17:36:00Z" w:initials="CC">
    <w:p w14:paraId="1431A7EA" w14:textId="1C524D68" w:rsidR="00A267E4" w:rsidRDefault="00A267E4" w:rsidP="008D4C39">
      <w:pPr>
        <w:pStyle w:val="CommentText"/>
      </w:pPr>
      <w:r>
        <w:rPr>
          <w:rStyle w:val="CommentReference"/>
        </w:rPr>
        <w:annotationRef/>
      </w:r>
      <w:r>
        <w:t>Include a population model, for example, what are the population values of the personal trait, item discrimination, item difficulty and so son. Then include the part of design factors.</w:t>
      </w:r>
    </w:p>
  </w:comment>
  <w:comment w:id="1021" w:author="Chunhua Cao" w:date="2023-07-20T17:33:00Z" w:initials="CC">
    <w:p w14:paraId="1ACFC5E5" w14:textId="30E967DB" w:rsidR="00A267E4" w:rsidRDefault="00A267E4" w:rsidP="008D4C39">
      <w:pPr>
        <w:pStyle w:val="CommentText"/>
      </w:pPr>
      <w:r>
        <w:rPr>
          <w:rStyle w:val="CommentReference"/>
        </w:rPr>
        <w:annotationRef/>
      </w:r>
      <w:r>
        <w:t>Is the number of specific factors also manipulated? If yes, it needs to be included in the table below.</w:t>
      </w:r>
    </w:p>
  </w:comment>
  <w:comment w:id="1029" w:author="Chunhua Cao" w:date="2023-07-20T17:31:00Z" w:initials="CC">
    <w:p w14:paraId="5D456A83" w14:textId="20C8C73B" w:rsidR="00A267E4" w:rsidRDefault="00A267E4" w:rsidP="008D4C39">
      <w:pPr>
        <w:pStyle w:val="CommentText"/>
      </w:pPr>
      <w:r>
        <w:rPr>
          <w:rStyle w:val="CommentReference"/>
        </w:rPr>
        <w:annotationRef/>
      </w:r>
      <w:r>
        <w:t>Citing format needs to be APA format.</w:t>
      </w:r>
    </w:p>
  </w:comment>
  <w:comment w:id="1039" w:author="Chunhua Cao" w:date="2023-07-20T10:12:00Z" w:initials="CC">
    <w:p w14:paraId="07EE4E39" w14:textId="77777777" w:rsidR="0009399C" w:rsidRDefault="0009399C" w:rsidP="0009399C">
      <w:pPr>
        <w:pStyle w:val="CommentText"/>
      </w:pPr>
      <w:r>
        <w:rPr>
          <w:rStyle w:val="CommentReference"/>
        </w:rPr>
        <w:annotationRef/>
      </w:r>
      <w:r>
        <w:t>This part should go to method</w:t>
      </w:r>
    </w:p>
  </w:comment>
  <w:comment w:id="1040" w:author="Wenchao Ma" w:date="2023-07-20T20:22:00Z" w:initials="WM">
    <w:p w14:paraId="5C3B9D2C" w14:textId="77777777" w:rsidR="0009399C" w:rsidRDefault="0009399C" w:rsidP="0009399C">
      <w:pPr>
        <w:pStyle w:val="CommentText"/>
      </w:pPr>
      <w:r>
        <w:rPr>
          <w:rStyle w:val="CommentReference"/>
        </w:rPr>
        <w:annotationRef/>
      </w:r>
      <w:r>
        <w:t>Agree!</w:t>
      </w:r>
    </w:p>
  </w:comment>
  <w:comment w:id="1042" w:author="Chunhua Cao" w:date="2023-07-20T10:12:00Z" w:initials="CC">
    <w:p w14:paraId="344C05DD" w14:textId="77777777" w:rsidR="00D51F90" w:rsidRDefault="00D51F90" w:rsidP="00D51F90">
      <w:pPr>
        <w:pStyle w:val="CommentText"/>
      </w:pPr>
      <w:r>
        <w:rPr>
          <w:rStyle w:val="CommentReference"/>
        </w:rPr>
        <w:annotationRef/>
      </w:r>
      <w:r>
        <w:t>This part should go to method</w:t>
      </w:r>
    </w:p>
  </w:comment>
  <w:comment w:id="1043" w:author="Wenchao Ma" w:date="2023-07-20T20:22:00Z" w:initials="WM">
    <w:p w14:paraId="6389AE73" w14:textId="77777777" w:rsidR="00D51F90" w:rsidRDefault="00D51F90" w:rsidP="00D51F90">
      <w:pPr>
        <w:pStyle w:val="CommentText"/>
      </w:pPr>
      <w:r>
        <w:rPr>
          <w:rStyle w:val="CommentReference"/>
        </w:rPr>
        <w:annotationRef/>
      </w:r>
      <w:r>
        <w:t>Agree!</w:t>
      </w:r>
    </w:p>
  </w:comment>
  <w:comment w:id="1067" w:author="Chunhua Cao" w:date="2023-07-20T17:59:00Z" w:initials="CC">
    <w:p w14:paraId="5EF2C151" w14:textId="77777777" w:rsidR="004A4CCC" w:rsidRDefault="004A4CCC" w:rsidP="004A4CCC">
      <w:pPr>
        <w:pStyle w:val="CommentText"/>
      </w:pPr>
      <w:r>
        <w:rPr>
          <w:rStyle w:val="CommentReference"/>
        </w:rPr>
        <w:annotationRef/>
      </w:r>
      <w:r>
        <w:t>This part should go to the end of design factors.</w:t>
      </w:r>
    </w:p>
  </w:comment>
  <w:comment w:id="1079" w:author="Chunhua Cao" w:date="2023-07-20T17:36:00Z" w:initials="CC">
    <w:p w14:paraId="5C35743E" w14:textId="77777777" w:rsidR="00B838E8" w:rsidRDefault="00B838E8" w:rsidP="00B838E8">
      <w:pPr>
        <w:pStyle w:val="CommentText"/>
      </w:pPr>
      <w:r>
        <w:rPr>
          <w:rStyle w:val="CommentReference"/>
        </w:rPr>
        <w:annotationRef/>
      </w:r>
      <w:r>
        <w:t>APA</w:t>
      </w:r>
    </w:p>
  </w:comment>
  <w:comment w:id="1080" w:author="Chunhua Cao" w:date="2023-07-20T17:41:00Z" w:initials="CC">
    <w:p w14:paraId="09B956E7" w14:textId="77777777" w:rsidR="00B838E8" w:rsidRDefault="00B838E8" w:rsidP="00B838E8">
      <w:pPr>
        <w:pStyle w:val="CommentText"/>
      </w:pPr>
      <w:r>
        <w:rPr>
          <w:rStyle w:val="CommentReference"/>
        </w:rPr>
        <w:annotationRef/>
      </w:r>
      <w:r>
        <w:t>Specify what value you used for this study.</w:t>
      </w:r>
    </w:p>
  </w:comment>
  <w:comment w:id="1089" w:author="Chunhua Cao" w:date="2023-07-20T17:36:00Z" w:initials="CC">
    <w:p w14:paraId="7E611F4A" w14:textId="77777777" w:rsidR="00A267E4" w:rsidRDefault="00A267E4" w:rsidP="008D4C39">
      <w:pPr>
        <w:pStyle w:val="CommentText"/>
      </w:pPr>
      <w:r>
        <w:rPr>
          <w:rStyle w:val="CommentReference"/>
        </w:rPr>
        <w:annotationRef/>
      </w:r>
      <w:r>
        <w:t>APA</w:t>
      </w:r>
    </w:p>
  </w:comment>
  <w:comment w:id="1104" w:author="Chunhua Cao" w:date="2023-07-20T17:41:00Z" w:initials="CC">
    <w:p w14:paraId="5096F9C3" w14:textId="77777777" w:rsidR="000A12ED" w:rsidRDefault="000A12ED" w:rsidP="008D4C39">
      <w:pPr>
        <w:pStyle w:val="CommentText"/>
      </w:pPr>
      <w:r>
        <w:rPr>
          <w:rStyle w:val="CommentReference"/>
        </w:rPr>
        <w:annotationRef/>
      </w:r>
      <w:r>
        <w:t>Specify what value you used for this study.</w:t>
      </w:r>
    </w:p>
  </w:comment>
  <w:comment w:id="1115" w:author="Chunhua Cao" w:date="2023-07-20T17:42:00Z" w:initials="CC">
    <w:p w14:paraId="66A6C3CF" w14:textId="77777777" w:rsidR="000A12ED" w:rsidRDefault="000A12ED" w:rsidP="008D4C39">
      <w:pPr>
        <w:pStyle w:val="CommentText"/>
      </w:pPr>
      <w:r>
        <w:rPr>
          <w:rStyle w:val="CommentReference"/>
        </w:rPr>
        <w:annotationRef/>
      </w:r>
      <w:r>
        <w:t>The tense needs to be consistent, sometime present tense and sometimes past tense.</w:t>
      </w:r>
    </w:p>
  </w:comment>
  <w:comment w:id="1134" w:author="Chunhua Cao" w:date="2023-07-20T17:44:00Z" w:initials="CC">
    <w:p w14:paraId="24FE7A69" w14:textId="77777777" w:rsidR="000A12ED" w:rsidRDefault="000A12ED" w:rsidP="008D4C39">
      <w:pPr>
        <w:pStyle w:val="CommentText"/>
      </w:pPr>
      <w:r>
        <w:rPr>
          <w:rStyle w:val="CommentReference"/>
        </w:rPr>
        <w:annotationRef/>
      </w:r>
      <w:r>
        <w:t>Add some references.</w:t>
      </w:r>
    </w:p>
  </w:comment>
  <w:comment w:id="1087" w:author="Wenchao Ma" w:date="2023-07-20T20:24:00Z" w:initials="WM">
    <w:p w14:paraId="06351507" w14:textId="77777777" w:rsidR="0034539B" w:rsidRDefault="007950D2" w:rsidP="008D4C39">
      <w:pPr>
        <w:pStyle w:val="CommentText"/>
      </w:pPr>
      <w:r>
        <w:rPr>
          <w:rStyle w:val="CommentReference"/>
        </w:rPr>
        <w:annotationRef/>
      </w:r>
      <w:r w:rsidR="0034539B">
        <w:t>This is too lengthy…. Tell readers what ranges you used and cite others' work.</w:t>
      </w:r>
    </w:p>
  </w:comment>
  <w:comment w:id="1142" w:author="Chunhua Cao" w:date="2023-07-20T17:58:00Z" w:initials="CC">
    <w:p w14:paraId="1408FE65" w14:textId="1C144599" w:rsidR="00C82C0F" w:rsidRDefault="00C82C0F" w:rsidP="008D4C39">
      <w:pPr>
        <w:pStyle w:val="CommentText"/>
      </w:pPr>
      <w:r>
        <w:rPr>
          <w:rStyle w:val="CommentReference"/>
        </w:rPr>
        <w:annotationRef/>
      </w:r>
      <w:r>
        <w:t>This part, just focus on what values we used for personal ability parameter.</w:t>
      </w:r>
    </w:p>
  </w:comment>
  <w:comment w:id="1158" w:author="Chunhua Cao" w:date="2023-07-20T17:54:00Z" w:initials="CC">
    <w:p w14:paraId="5B82F818" w14:textId="0807ECF2" w:rsidR="00C91842" w:rsidRDefault="00C91842" w:rsidP="008D4C39">
      <w:pPr>
        <w:pStyle w:val="CommentText"/>
      </w:pPr>
      <w:r>
        <w:rPr>
          <w:rStyle w:val="CommentReference"/>
        </w:rPr>
        <w:annotationRef/>
      </w:r>
      <w:r>
        <w:t>You mean combination?</w:t>
      </w:r>
    </w:p>
  </w:comment>
  <w:comment w:id="1159" w:author="Chunhua Cao" w:date="2023-07-20T17:55:00Z" w:initials="CC">
    <w:p w14:paraId="07EEFA12" w14:textId="77777777" w:rsidR="00C91842" w:rsidRDefault="00C91842" w:rsidP="008D4C39">
      <w:pPr>
        <w:pStyle w:val="CommentText"/>
      </w:pPr>
      <w:r>
        <w:rPr>
          <w:rStyle w:val="CommentReference"/>
        </w:rPr>
        <w:annotationRef/>
      </w:r>
      <w:r>
        <w:t>Not sure what you tried to say.</w:t>
      </w:r>
    </w:p>
  </w:comment>
  <w:comment w:id="1156" w:author="Chunhua Cao" w:date="2023-07-20T17:57:00Z" w:initials="CC">
    <w:p w14:paraId="06D158CC" w14:textId="77777777" w:rsidR="00C82C0F" w:rsidRDefault="00C82C0F" w:rsidP="008D4C39">
      <w:pPr>
        <w:pStyle w:val="CommentText"/>
      </w:pPr>
      <w:r>
        <w:rPr>
          <w:rStyle w:val="CommentReference"/>
        </w:rPr>
        <w:annotationRef/>
      </w:r>
      <w:r>
        <w:t>Leave nonormality in one place and avoid scattering it here and there.</w:t>
      </w:r>
    </w:p>
  </w:comment>
  <w:comment w:id="1160" w:author="Chunhua Cao" w:date="2023-07-20T17:56:00Z" w:initials="CC">
    <w:p w14:paraId="7A209D8D" w14:textId="0BEBB432" w:rsidR="00C91842" w:rsidRDefault="00C91842" w:rsidP="008D4C39">
      <w:pPr>
        <w:pStyle w:val="CommentText"/>
      </w:pPr>
      <w:r>
        <w:rPr>
          <w:rStyle w:val="CommentReference"/>
        </w:rPr>
        <w:annotationRef/>
      </w:r>
      <w:r>
        <w:t>Is this relevant to our study?</w:t>
      </w:r>
    </w:p>
  </w:comment>
  <w:comment w:id="1161" w:author="Wenchao Ma" w:date="2023-07-20T20:26:00Z" w:initials="WM">
    <w:p w14:paraId="60D7A86D" w14:textId="77777777" w:rsidR="007950D2" w:rsidRDefault="007950D2" w:rsidP="008D4C39">
      <w:pPr>
        <w:pStyle w:val="CommentText"/>
      </w:pPr>
      <w:r>
        <w:rPr>
          <w:rStyle w:val="CommentReference"/>
        </w:rPr>
        <w:annotationRef/>
      </w:r>
      <w:r>
        <w:t>I don’t' think so.</w:t>
      </w:r>
    </w:p>
  </w:comment>
  <w:comment w:id="1143" w:author="Wenchao Ma" w:date="2023-07-20T20:32:00Z" w:initials="WM">
    <w:p w14:paraId="502281C5" w14:textId="77777777" w:rsidR="0034539B" w:rsidRDefault="0034539B" w:rsidP="008D4C39">
      <w:pPr>
        <w:pStyle w:val="CommentText"/>
      </w:pPr>
      <w:r>
        <w:rPr>
          <w:rStyle w:val="CommentReference"/>
        </w:rPr>
        <w:annotationRef/>
      </w:r>
      <w:r>
        <w:t>One or two sentences should be sufficient.</w:t>
      </w:r>
    </w:p>
  </w:comment>
  <w:comment w:id="1164" w:author="Chunhua Cao" w:date="2023-07-20T17:59:00Z" w:initials="CC">
    <w:p w14:paraId="088E7A4C" w14:textId="5E7B8AB0" w:rsidR="00C82C0F" w:rsidRDefault="00C82C0F" w:rsidP="008D4C39">
      <w:pPr>
        <w:pStyle w:val="CommentText"/>
      </w:pPr>
      <w:r>
        <w:rPr>
          <w:rStyle w:val="CommentReference"/>
        </w:rPr>
        <w:annotationRef/>
      </w:r>
      <w:r>
        <w:t>This part should go to the end of design factors.</w:t>
      </w:r>
    </w:p>
  </w:comment>
  <w:comment w:id="1237" w:author="Wenchao Ma" w:date="2023-07-20T20:34:00Z" w:initials="WM">
    <w:p w14:paraId="75DF6F4C" w14:textId="77777777" w:rsidR="0034539B" w:rsidRDefault="0034539B" w:rsidP="008D4C39">
      <w:pPr>
        <w:pStyle w:val="CommentText"/>
      </w:pPr>
      <w:r>
        <w:rPr>
          <w:rStyle w:val="CommentReference"/>
        </w:rPr>
        <w:annotationRef/>
      </w:r>
      <w:r>
        <w:t>Estimated?</w:t>
      </w:r>
    </w:p>
  </w:comment>
  <w:comment w:id="1252" w:author="Wenchao Ma" w:date="2023-07-20T20:35:00Z" w:initials="WM">
    <w:p w14:paraId="5E0846F6" w14:textId="77777777" w:rsidR="0034539B" w:rsidRDefault="0034539B" w:rsidP="008D4C39">
      <w:pPr>
        <w:pStyle w:val="CommentText"/>
      </w:pPr>
      <w:r>
        <w:rPr>
          <w:rStyle w:val="CommentReference"/>
        </w:rPr>
        <w:annotationRef/>
      </w:r>
      <w:r>
        <w:t>True?</w:t>
      </w:r>
    </w:p>
  </w:comment>
  <w:comment w:id="1258" w:author="Wenchao Ma" w:date="2023-07-20T20:35:00Z" w:initials="WM">
    <w:p w14:paraId="14BAB48A" w14:textId="77777777" w:rsidR="0034539B" w:rsidRDefault="0034539B" w:rsidP="008D4C39">
      <w:pPr>
        <w:pStyle w:val="CommentText"/>
      </w:pPr>
      <w:r>
        <w:rPr>
          <w:rStyle w:val="CommentReference"/>
        </w:rPr>
        <w:annotationRef/>
      </w:r>
      <w:r>
        <w:t>Not sure what this means?</w:t>
      </w:r>
    </w:p>
  </w:comment>
  <w:comment w:id="1279" w:author="Wenchao Ma" w:date="2023-07-20T20:36:00Z" w:initials="WM">
    <w:p w14:paraId="2E834E25" w14:textId="77777777" w:rsidR="0034539B" w:rsidRDefault="0034539B" w:rsidP="008D4C39">
      <w:pPr>
        <w:pStyle w:val="CommentText"/>
      </w:pPr>
      <w:r>
        <w:rPr>
          <w:rStyle w:val="CommentReference"/>
        </w:rPr>
        <w:annotationRef/>
      </w:r>
      <w:r>
        <w:t>Is M the number of valid replications?</w:t>
      </w:r>
    </w:p>
  </w:comment>
  <w:comment w:id="1287" w:author="Wenchao Ma" w:date="2023-07-20T20:36:00Z" w:initials="WM">
    <w:p w14:paraId="5FE0CC09" w14:textId="77777777" w:rsidR="0034539B" w:rsidRDefault="0034539B" w:rsidP="008D4C39">
      <w:pPr>
        <w:pStyle w:val="CommentText"/>
      </w:pPr>
      <w:r>
        <w:rPr>
          <w:rStyle w:val="CommentReference"/>
        </w:rPr>
        <w:annotationRef/>
      </w:r>
      <w:r>
        <w:t>What?</w:t>
      </w:r>
    </w:p>
  </w:comment>
  <w:comment w:id="1310" w:author="Wenchao Ma" w:date="2023-07-20T20:34:00Z" w:initials="WM">
    <w:p w14:paraId="52A5C79E" w14:textId="77777777" w:rsidR="000C2FAD" w:rsidRDefault="000C2FAD" w:rsidP="000C2FAD">
      <w:pPr>
        <w:pStyle w:val="CommentText"/>
      </w:pPr>
      <w:r>
        <w:rPr>
          <w:rStyle w:val="CommentReference"/>
        </w:rPr>
        <w:annotationRef/>
      </w:r>
      <w:r>
        <w:t>Estimated?</w:t>
      </w:r>
    </w:p>
  </w:comment>
  <w:comment w:id="1350" w:author="Wenchao Ma" w:date="2023-07-20T20:35:00Z" w:initials="WM">
    <w:p w14:paraId="3CE7C833" w14:textId="77777777" w:rsidR="000C2FAD" w:rsidRDefault="000C2FAD" w:rsidP="000C2FAD">
      <w:pPr>
        <w:pStyle w:val="CommentText"/>
      </w:pPr>
      <w:r>
        <w:rPr>
          <w:rStyle w:val="CommentReference"/>
        </w:rPr>
        <w:annotationRef/>
      </w:r>
      <w:r>
        <w:t>True?</w:t>
      </w:r>
    </w:p>
  </w:comment>
  <w:comment w:id="1355" w:author="Wenchao Ma" w:date="2023-07-20T20:37:00Z" w:initials="WM">
    <w:p w14:paraId="1A1FCDE8" w14:textId="77777777" w:rsidR="0034539B" w:rsidRDefault="0034539B" w:rsidP="008D4C39">
      <w:pPr>
        <w:pStyle w:val="CommentText"/>
      </w:pPr>
      <w:r>
        <w:rPr>
          <w:rStyle w:val="CommentReference"/>
        </w:rPr>
        <w:annotationRef/>
      </w:r>
      <w:r>
        <w:t>Not sure what this is...</w:t>
      </w:r>
    </w:p>
  </w:comment>
  <w:comment w:id="1366" w:author="Wenchao Ma" w:date="2023-07-20T20:37:00Z" w:initials="WM">
    <w:p w14:paraId="19505CF6" w14:textId="77777777" w:rsidR="0034539B" w:rsidRDefault="0034539B" w:rsidP="008D4C39">
      <w:pPr>
        <w:pStyle w:val="CommentText"/>
      </w:pPr>
      <w:r>
        <w:rPr>
          <w:rStyle w:val="CommentReference"/>
        </w:rPr>
        <w:annotationRef/>
      </w:r>
      <w:r>
        <w:t>There is no need to give correlation formula. Just need to say correlation is a criterion and you used it for what purpose..</w:t>
      </w:r>
    </w:p>
  </w:comment>
  <w:comment w:id="1454" w:author="Wenchao Ma" w:date="2023-07-20T20:38:00Z" w:initials="WM">
    <w:p w14:paraId="38AF4B29" w14:textId="77777777" w:rsidR="0034539B" w:rsidRDefault="0034539B" w:rsidP="008D4C39">
      <w:pPr>
        <w:pStyle w:val="CommentText"/>
      </w:pPr>
      <w:r>
        <w:rPr>
          <w:rStyle w:val="CommentReference"/>
        </w:rPr>
        <w:annotationRef/>
      </w:r>
      <w:r>
        <w:t>Why only two-way interactions?</w:t>
      </w:r>
    </w:p>
  </w:comment>
  <w:comment w:id="1470" w:author="Chunhua Cao" w:date="2023-07-20T18:06:00Z" w:initials="CC">
    <w:p w14:paraId="0C664A4A" w14:textId="5F8E6F42" w:rsidR="00382A5F" w:rsidRDefault="00382A5F" w:rsidP="008D4C39">
      <w:pPr>
        <w:pStyle w:val="CommentText"/>
      </w:pPr>
      <w:r>
        <w:rPr>
          <w:rStyle w:val="CommentReference"/>
        </w:rPr>
        <w:annotationRef/>
      </w:r>
      <w:r>
        <w:t>Correlation needs to be elaborated after you explain RMSE.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326137" w15:done="0"/>
  <w15:commentEx w15:paraId="675EC124" w15:done="0"/>
  <w15:commentEx w15:paraId="50DA5C62" w15:done="0"/>
  <w15:commentEx w15:paraId="11984A48" w15:done="0"/>
  <w15:commentEx w15:paraId="298C22AA" w15:done="0"/>
  <w15:commentEx w15:paraId="4BF8549A" w15:done="0"/>
  <w15:commentEx w15:paraId="1F37C364" w15:done="0"/>
  <w15:commentEx w15:paraId="06E95CF8" w15:done="0"/>
  <w15:commentEx w15:paraId="36614AE0" w15:done="0"/>
  <w15:commentEx w15:paraId="7E129915" w15:done="0"/>
  <w15:commentEx w15:paraId="4708F0DD" w15:done="0"/>
  <w15:commentEx w15:paraId="21798530" w15:done="0"/>
  <w15:commentEx w15:paraId="3FA1ED73" w15:done="0"/>
  <w15:commentEx w15:paraId="30EE51A9" w15:done="0"/>
  <w15:commentEx w15:paraId="39FE3411" w15:done="0"/>
  <w15:commentEx w15:paraId="7273BE85" w15:done="0"/>
  <w15:commentEx w15:paraId="4D5830A1" w15:paraIdParent="7273BE85" w15:done="0"/>
  <w15:commentEx w15:paraId="010981DA" w15:done="0"/>
  <w15:commentEx w15:paraId="34172879" w15:paraIdParent="010981DA" w15:done="0"/>
  <w15:commentEx w15:paraId="1431A7EA" w15:done="0"/>
  <w15:commentEx w15:paraId="1ACFC5E5" w15:done="0"/>
  <w15:commentEx w15:paraId="5D456A83" w15:done="0"/>
  <w15:commentEx w15:paraId="07EE4E39" w15:done="0"/>
  <w15:commentEx w15:paraId="5C3B9D2C" w15:paraIdParent="07EE4E39" w15:done="0"/>
  <w15:commentEx w15:paraId="344C05DD" w15:done="0"/>
  <w15:commentEx w15:paraId="6389AE73" w15:paraIdParent="344C05DD" w15:done="0"/>
  <w15:commentEx w15:paraId="5EF2C151" w15:done="0"/>
  <w15:commentEx w15:paraId="5C35743E" w15:done="0"/>
  <w15:commentEx w15:paraId="09B956E7" w15:done="0"/>
  <w15:commentEx w15:paraId="7E611F4A" w15:done="0"/>
  <w15:commentEx w15:paraId="5096F9C3" w15:done="0"/>
  <w15:commentEx w15:paraId="66A6C3CF" w15:done="0"/>
  <w15:commentEx w15:paraId="24FE7A69" w15:done="0"/>
  <w15:commentEx w15:paraId="06351507" w15:done="0"/>
  <w15:commentEx w15:paraId="1408FE65" w15:done="0"/>
  <w15:commentEx w15:paraId="5B82F818" w15:done="0"/>
  <w15:commentEx w15:paraId="07EEFA12" w15:done="0"/>
  <w15:commentEx w15:paraId="06D158CC" w15:done="0"/>
  <w15:commentEx w15:paraId="7A209D8D" w15:done="0"/>
  <w15:commentEx w15:paraId="60D7A86D" w15:paraIdParent="7A209D8D" w15:done="0"/>
  <w15:commentEx w15:paraId="502281C5" w15:done="0"/>
  <w15:commentEx w15:paraId="088E7A4C" w15:done="0"/>
  <w15:commentEx w15:paraId="75DF6F4C" w15:done="0"/>
  <w15:commentEx w15:paraId="5E0846F6" w15:done="0"/>
  <w15:commentEx w15:paraId="14BAB48A" w15:done="0"/>
  <w15:commentEx w15:paraId="2E834E25" w15:done="0"/>
  <w15:commentEx w15:paraId="5FE0CC09" w15:done="0"/>
  <w15:commentEx w15:paraId="52A5C79E" w15:done="0"/>
  <w15:commentEx w15:paraId="3CE7C833" w15:done="0"/>
  <w15:commentEx w15:paraId="1A1FCDE8" w15:done="0"/>
  <w15:commentEx w15:paraId="19505CF6" w15:done="0"/>
  <w15:commentEx w15:paraId="38AF4B29" w15:done="0"/>
  <w15:commentEx w15:paraId="0C664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7E2B" w16cex:dateUtc="2023-07-13T18:44:00Z"/>
  <w16cex:commentExtensible w16cex:durableId="28611DA0" w16cex:dateUtc="2023-07-13T18:48:00Z"/>
  <w16cex:commentExtensible w16cex:durableId="285A7F39" w16cex:dateUtc="2023-07-13T18:48:00Z"/>
  <w16cex:commentExtensible w16cex:durableId="28637F9B" w16cex:dateUtc="2023-07-20T14:40:00Z"/>
  <w16cex:commentExtensible w16cex:durableId="28638256" w16cex:dateUtc="2023-07-20T14:52:00Z"/>
  <w16cex:commentExtensible w16cex:durableId="285A806D" w16cex:dateUtc="2023-07-13T18:53:00Z"/>
  <w16cex:commentExtensible w16cex:durableId="286381E3" w16cex:dateUtc="2023-07-20T14:50:00Z"/>
  <w16cex:commentExtensible w16cex:durableId="28638211" w16cex:dateUtc="2023-07-20T14:51:00Z"/>
  <w16cex:commentExtensible w16cex:durableId="28641549" w16cex:dateUtc="2023-07-21T01:19:00Z"/>
  <w16cex:commentExtensible w16cex:durableId="28641592" w16cex:dateUtc="2023-07-21T01:20:00Z"/>
  <w16cex:commentExtensible w16cex:durableId="2863ECE5" w16cex:dateUtc="2023-07-20T22:27:00Z"/>
  <w16cex:commentExtensible w16cex:durableId="28638556" w16cex:dateUtc="2023-07-20T15:05:00Z"/>
  <w16cex:commentExtensible w16cex:durableId="286415E7" w16cex:dateUtc="2023-07-21T01:21:00Z"/>
  <w16cex:commentExtensible w16cex:durableId="286386F1" w16cex:dateUtc="2023-07-20T15:12:00Z"/>
  <w16cex:commentExtensible w16cex:durableId="286415FD" w16cex:dateUtc="2023-07-21T01:22:00Z"/>
  <w16cex:commentExtensible w16cex:durableId="28638725" w16cex:dateUtc="2023-07-20T15:12:00Z"/>
  <w16cex:commentExtensible w16cex:durableId="28641605" w16cex:dateUtc="2023-07-21T01:22:00Z"/>
  <w16cex:commentExtensible w16cex:durableId="2863ED60" w16cex:dateUtc="2023-07-20T22:29:00Z"/>
  <w16cex:commentExtensible w16cex:durableId="28641618" w16cex:dateUtc="2023-07-21T01:22:00Z"/>
  <w16cex:commentExtensible w16cex:durableId="2863EF09" w16cex:dateUtc="2023-07-20T22:36:00Z"/>
  <w16cex:commentExtensible w16cex:durableId="2863EE7A" w16cex:dateUtc="2023-07-20T22:33:00Z"/>
  <w16cex:commentExtensible w16cex:durableId="2863EDD4" w16cex:dateUtc="2023-07-20T22:31:00Z"/>
  <w16cex:commentExtensible w16cex:durableId="286CA669" w16cex:dateUtc="2023-07-20T15:12:00Z"/>
  <w16cex:commentExtensible w16cex:durableId="286CA668" w16cex:dateUtc="2023-07-21T01:22:00Z"/>
  <w16cex:commentExtensible w16cex:durableId="286CA5CD" w16cex:dateUtc="2023-07-20T15:12:00Z"/>
  <w16cex:commentExtensible w16cex:durableId="286CA5CC" w16cex:dateUtc="2023-07-21T01:22:00Z"/>
  <w16cex:commentExtensible w16cex:durableId="286D4F5E" w16cex:dateUtc="2023-07-20T22:59:00Z"/>
  <w16cex:commentExtensible w16cex:durableId="286CE49A" w16cex:dateUtc="2023-07-20T22:41:00Z"/>
  <w16cex:commentExtensible w16cex:durableId="2863EF29" w16cex:dateUtc="2023-07-20T22:36:00Z"/>
  <w16cex:commentExtensible w16cex:durableId="2863F048" w16cex:dateUtc="2023-07-20T22:41:00Z"/>
  <w16cex:commentExtensible w16cex:durableId="2863F082" w16cex:dateUtc="2023-07-20T22:42:00Z"/>
  <w16cex:commentExtensible w16cex:durableId="2863F115" w16cex:dateUtc="2023-07-20T22:44:00Z"/>
  <w16cex:commentExtensible w16cex:durableId="2864167F" w16cex:dateUtc="2023-07-21T01:24:00Z"/>
  <w16cex:commentExtensible w16cex:durableId="2863F42F" w16cex:dateUtc="2023-07-20T22:58:00Z"/>
  <w16cex:commentExtensible w16cex:durableId="2863F35D" w16cex:dateUtc="2023-07-20T22:54:00Z"/>
  <w16cex:commentExtensible w16cex:durableId="2863F375" w16cex:dateUtc="2023-07-20T22:55:00Z"/>
  <w16cex:commentExtensible w16cex:durableId="2863F3F7" w16cex:dateUtc="2023-07-20T22:57:00Z"/>
  <w16cex:commentExtensible w16cex:durableId="2863F3B4" w16cex:dateUtc="2023-07-20T22:56:00Z"/>
  <w16cex:commentExtensible w16cex:durableId="28641708" w16cex:dateUtc="2023-07-21T01:26:00Z"/>
  <w16cex:commentExtensible w16cex:durableId="28641875" w16cex:dateUtc="2023-07-21T01:32:00Z"/>
  <w16cex:commentExtensible w16cex:durableId="2863F486" w16cex:dateUtc="2023-07-20T22:59:00Z"/>
  <w16cex:commentExtensible w16cex:durableId="286418EC" w16cex:dateUtc="2023-07-21T01:34:00Z"/>
  <w16cex:commentExtensible w16cex:durableId="286418F7" w16cex:dateUtc="2023-07-21T01:35:00Z"/>
  <w16cex:commentExtensible w16cex:durableId="2864192C" w16cex:dateUtc="2023-07-21T01:35:00Z"/>
  <w16cex:commentExtensible w16cex:durableId="2864194E" w16cex:dateUtc="2023-07-21T01:36:00Z"/>
  <w16cex:commentExtensible w16cex:durableId="28641959" w16cex:dateUtc="2023-07-21T01:36:00Z"/>
  <w16cex:commentExtensible w16cex:durableId="2864197C" w16cex:dateUtc="2023-07-21T01:37:00Z"/>
  <w16cex:commentExtensible w16cex:durableId="286419A3" w16cex:dateUtc="2023-07-21T01:37:00Z"/>
  <w16cex:commentExtensible w16cex:durableId="286419B6" w16cex:dateUtc="2023-07-21T01:38:00Z"/>
  <w16cex:commentExtensible w16cex:durableId="2863F630" w16cex:dateUtc="2023-07-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326137" w16cid:durableId="285A7E2B"/>
  <w16cid:commentId w16cid:paraId="675EC124" w16cid:durableId="28611DA0"/>
  <w16cid:commentId w16cid:paraId="50DA5C62" w16cid:durableId="285A7F39"/>
  <w16cid:commentId w16cid:paraId="11984A48" w16cid:durableId="28637F9B"/>
  <w16cid:commentId w16cid:paraId="298C22AA" w16cid:durableId="28638256"/>
  <w16cid:commentId w16cid:paraId="4BF8549A" w16cid:durableId="285A806D"/>
  <w16cid:commentId w16cid:paraId="1F37C364" w16cid:durableId="286381E3"/>
  <w16cid:commentId w16cid:paraId="06E95CF8" w16cid:durableId="28638211"/>
  <w16cid:commentId w16cid:paraId="36614AE0" w16cid:durableId="28641549"/>
  <w16cid:commentId w16cid:paraId="7E129915" w16cid:durableId="28641592"/>
  <w16cid:commentId w16cid:paraId="4708F0DD" w16cid:durableId="2863ECE5"/>
  <w16cid:commentId w16cid:paraId="21798530" w16cid:durableId="28638556"/>
  <w16cid:commentId w16cid:paraId="3FA1ED73" w16cid:durableId="286415E7"/>
  <w16cid:commentId w16cid:paraId="30EE51A9" w16cid:durableId="286386F1"/>
  <w16cid:commentId w16cid:paraId="39FE3411" w16cid:durableId="286415FD"/>
  <w16cid:commentId w16cid:paraId="7273BE85" w16cid:durableId="28638725"/>
  <w16cid:commentId w16cid:paraId="4D5830A1" w16cid:durableId="28641605"/>
  <w16cid:commentId w16cid:paraId="010981DA" w16cid:durableId="2863ED60"/>
  <w16cid:commentId w16cid:paraId="34172879" w16cid:durableId="28641618"/>
  <w16cid:commentId w16cid:paraId="1431A7EA" w16cid:durableId="2863EF09"/>
  <w16cid:commentId w16cid:paraId="1ACFC5E5" w16cid:durableId="2863EE7A"/>
  <w16cid:commentId w16cid:paraId="5D456A83" w16cid:durableId="2863EDD4"/>
  <w16cid:commentId w16cid:paraId="07EE4E39" w16cid:durableId="286CA669"/>
  <w16cid:commentId w16cid:paraId="5C3B9D2C" w16cid:durableId="286CA668"/>
  <w16cid:commentId w16cid:paraId="344C05DD" w16cid:durableId="286CA5CD"/>
  <w16cid:commentId w16cid:paraId="6389AE73" w16cid:durableId="286CA5CC"/>
  <w16cid:commentId w16cid:paraId="5EF2C151" w16cid:durableId="286D4F5E"/>
  <w16cid:commentId w16cid:paraId="5C35743E" w16cid:durableId="286D1344"/>
  <w16cid:commentId w16cid:paraId="09B956E7" w16cid:durableId="286CE49A"/>
  <w16cid:commentId w16cid:paraId="7E611F4A" w16cid:durableId="2863EF29"/>
  <w16cid:commentId w16cid:paraId="5096F9C3" w16cid:durableId="2863F048"/>
  <w16cid:commentId w16cid:paraId="66A6C3CF" w16cid:durableId="2863F082"/>
  <w16cid:commentId w16cid:paraId="24FE7A69" w16cid:durableId="2863F115"/>
  <w16cid:commentId w16cid:paraId="06351507" w16cid:durableId="2864167F"/>
  <w16cid:commentId w16cid:paraId="1408FE65" w16cid:durableId="2863F42F"/>
  <w16cid:commentId w16cid:paraId="5B82F818" w16cid:durableId="2863F35D"/>
  <w16cid:commentId w16cid:paraId="07EEFA12" w16cid:durableId="2863F375"/>
  <w16cid:commentId w16cid:paraId="06D158CC" w16cid:durableId="2863F3F7"/>
  <w16cid:commentId w16cid:paraId="7A209D8D" w16cid:durableId="2863F3B4"/>
  <w16cid:commentId w16cid:paraId="60D7A86D" w16cid:durableId="28641708"/>
  <w16cid:commentId w16cid:paraId="502281C5" w16cid:durableId="28641875"/>
  <w16cid:commentId w16cid:paraId="088E7A4C" w16cid:durableId="2863F486"/>
  <w16cid:commentId w16cid:paraId="75DF6F4C" w16cid:durableId="286418EC"/>
  <w16cid:commentId w16cid:paraId="5E0846F6" w16cid:durableId="286418F7"/>
  <w16cid:commentId w16cid:paraId="14BAB48A" w16cid:durableId="2864192C"/>
  <w16cid:commentId w16cid:paraId="2E834E25" w16cid:durableId="2864194E"/>
  <w16cid:commentId w16cid:paraId="5FE0CC09" w16cid:durableId="28641959"/>
  <w16cid:commentId w16cid:paraId="52A5C79E" w16cid:durableId="286D7132"/>
  <w16cid:commentId w16cid:paraId="3CE7C833" w16cid:durableId="286D7133"/>
  <w16cid:commentId w16cid:paraId="1A1FCDE8" w16cid:durableId="2864197C"/>
  <w16cid:commentId w16cid:paraId="19505CF6" w16cid:durableId="286419A3"/>
  <w16cid:commentId w16cid:paraId="38AF4B29" w16cid:durableId="286419B6"/>
  <w16cid:commentId w16cid:paraId="0C664A4A" w16cid:durableId="2863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DA28" w14:textId="77777777" w:rsidR="00AB6D76" w:rsidRDefault="00AB6D76" w:rsidP="00093723">
      <w:pPr>
        <w:spacing w:after="0" w:line="240" w:lineRule="auto"/>
      </w:pPr>
      <w:r>
        <w:separator/>
      </w:r>
    </w:p>
  </w:endnote>
  <w:endnote w:type="continuationSeparator" w:id="0">
    <w:p w14:paraId="6A6C0F7A" w14:textId="77777777" w:rsidR="00AB6D76" w:rsidRDefault="00AB6D76"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BCEF" w14:textId="77777777" w:rsidR="00AB6D76" w:rsidRDefault="00AB6D76" w:rsidP="00093723">
      <w:pPr>
        <w:spacing w:after="0" w:line="240" w:lineRule="auto"/>
      </w:pPr>
      <w:r>
        <w:separator/>
      </w:r>
    </w:p>
  </w:footnote>
  <w:footnote w:type="continuationSeparator" w:id="0">
    <w:p w14:paraId="41BCD3D9" w14:textId="77777777" w:rsidR="00AB6D76" w:rsidRDefault="00AB6D76"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chao Ma">
    <w15:presenceInfo w15:providerId="Windows Live" w15:userId="4e694e4d58190d9d"/>
  </w15:person>
  <w15:person w15:author="Chunhua Cao">
    <w15:presenceInfo w15:providerId="AD" w15:userId="S::ccao6@ua.edu::5a2034e2-a70c-4b9c-857d-53804b2e1bf9"/>
  </w15:person>
  <w15:person w15:author="Jujia Li">
    <w15:presenceInfo w15:providerId="None" w15:userId="Jujia Li"/>
  </w15:person>
  <w15:person w15:author="Jujia Li [2]">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3143"/>
    <w:rsid w:val="00003E7C"/>
    <w:rsid w:val="0000416B"/>
    <w:rsid w:val="00013DBA"/>
    <w:rsid w:val="00014055"/>
    <w:rsid w:val="00014F2C"/>
    <w:rsid w:val="0002142C"/>
    <w:rsid w:val="00023F16"/>
    <w:rsid w:val="000252F4"/>
    <w:rsid w:val="00025472"/>
    <w:rsid w:val="000277A8"/>
    <w:rsid w:val="00030A63"/>
    <w:rsid w:val="00031553"/>
    <w:rsid w:val="000322F5"/>
    <w:rsid w:val="00032EC0"/>
    <w:rsid w:val="000330DE"/>
    <w:rsid w:val="000333DA"/>
    <w:rsid w:val="000373FA"/>
    <w:rsid w:val="00037D60"/>
    <w:rsid w:val="000415BD"/>
    <w:rsid w:val="00041F7F"/>
    <w:rsid w:val="000527A8"/>
    <w:rsid w:val="00052B68"/>
    <w:rsid w:val="00056433"/>
    <w:rsid w:val="00056F74"/>
    <w:rsid w:val="00063961"/>
    <w:rsid w:val="00066EAF"/>
    <w:rsid w:val="000707D7"/>
    <w:rsid w:val="00070F01"/>
    <w:rsid w:val="00073CB5"/>
    <w:rsid w:val="00085D89"/>
    <w:rsid w:val="00093723"/>
    <w:rsid w:val="0009398F"/>
    <w:rsid w:val="0009399C"/>
    <w:rsid w:val="00097C52"/>
    <w:rsid w:val="000A12ED"/>
    <w:rsid w:val="000A1B2E"/>
    <w:rsid w:val="000B024C"/>
    <w:rsid w:val="000B07BF"/>
    <w:rsid w:val="000B10A6"/>
    <w:rsid w:val="000B4DC3"/>
    <w:rsid w:val="000C0FE9"/>
    <w:rsid w:val="000C2FAD"/>
    <w:rsid w:val="000C743D"/>
    <w:rsid w:val="000D1896"/>
    <w:rsid w:val="000D67A8"/>
    <w:rsid w:val="000E0644"/>
    <w:rsid w:val="000E2C77"/>
    <w:rsid w:val="000E3DD3"/>
    <w:rsid w:val="000F0F6E"/>
    <w:rsid w:val="000F3B48"/>
    <w:rsid w:val="00100690"/>
    <w:rsid w:val="00101701"/>
    <w:rsid w:val="00106E2C"/>
    <w:rsid w:val="00107937"/>
    <w:rsid w:val="00115BAA"/>
    <w:rsid w:val="00120D88"/>
    <w:rsid w:val="00122BF1"/>
    <w:rsid w:val="0013058F"/>
    <w:rsid w:val="00142485"/>
    <w:rsid w:val="00144A24"/>
    <w:rsid w:val="00151943"/>
    <w:rsid w:val="00151C9C"/>
    <w:rsid w:val="00162222"/>
    <w:rsid w:val="00177EEC"/>
    <w:rsid w:val="0018078F"/>
    <w:rsid w:val="0018334E"/>
    <w:rsid w:val="00187E37"/>
    <w:rsid w:val="001912E3"/>
    <w:rsid w:val="001A14D5"/>
    <w:rsid w:val="001A1A31"/>
    <w:rsid w:val="001A311A"/>
    <w:rsid w:val="001A34F9"/>
    <w:rsid w:val="001A36B8"/>
    <w:rsid w:val="001A4C0E"/>
    <w:rsid w:val="001B42E6"/>
    <w:rsid w:val="001B7F2E"/>
    <w:rsid w:val="001C4F6B"/>
    <w:rsid w:val="001C531B"/>
    <w:rsid w:val="001E4EC5"/>
    <w:rsid w:val="001E5A28"/>
    <w:rsid w:val="001E5F52"/>
    <w:rsid w:val="001E6B4D"/>
    <w:rsid w:val="001F042B"/>
    <w:rsid w:val="001F2E4E"/>
    <w:rsid w:val="002032B5"/>
    <w:rsid w:val="0020373B"/>
    <w:rsid w:val="00203AF0"/>
    <w:rsid w:val="00206ED2"/>
    <w:rsid w:val="00212BF4"/>
    <w:rsid w:val="002132D7"/>
    <w:rsid w:val="00214EEA"/>
    <w:rsid w:val="002210D6"/>
    <w:rsid w:val="002214CF"/>
    <w:rsid w:val="00221ED7"/>
    <w:rsid w:val="00224E1A"/>
    <w:rsid w:val="00233813"/>
    <w:rsid w:val="0023458A"/>
    <w:rsid w:val="00242354"/>
    <w:rsid w:val="002446FB"/>
    <w:rsid w:val="00246C68"/>
    <w:rsid w:val="002470D7"/>
    <w:rsid w:val="002478F5"/>
    <w:rsid w:val="002528D5"/>
    <w:rsid w:val="00252F4C"/>
    <w:rsid w:val="00261523"/>
    <w:rsid w:val="00271EF2"/>
    <w:rsid w:val="00272E24"/>
    <w:rsid w:val="00273D40"/>
    <w:rsid w:val="002750B9"/>
    <w:rsid w:val="00277FD5"/>
    <w:rsid w:val="002800BB"/>
    <w:rsid w:val="00281B65"/>
    <w:rsid w:val="00286A5B"/>
    <w:rsid w:val="00291070"/>
    <w:rsid w:val="00293F16"/>
    <w:rsid w:val="0029509D"/>
    <w:rsid w:val="0029667D"/>
    <w:rsid w:val="0029754B"/>
    <w:rsid w:val="002A1301"/>
    <w:rsid w:val="002A5EE2"/>
    <w:rsid w:val="002A6E95"/>
    <w:rsid w:val="002B1B52"/>
    <w:rsid w:val="002B1EC9"/>
    <w:rsid w:val="002B4E50"/>
    <w:rsid w:val="002C0173"/>
    <w:rsid w:val="002C101F"/>
    <w:rsid w:val="002C3CF4"/>
    <w:rsid w:val="002C5208"/>
    <w:rsid w:val="002C6575"/>
    <w:rsid w:val="002D01F4"/>
    <w:rsid w:val="002D5DDB"/>
    <w:rsid w:val="002D7960"/>
    <w:rsid w:val="002E0553"/>
    <w:rsid w:val="002E5C48"/>
    <w:rsid w:val="002E65DF"/>
    <w:rsid w:val="002F5EA4"/>
    <w:rsid w:val="002F793A"/>
    <w:rsid w:val="00307768"/>
    <w:rsid w:val="00310620"/>
    <w:rsid w:val="00314482"/>
    <w:rsid w:val="003221C0"/>
    <w:rsid w:val="00325376"/>
    <w:rsid w:val="003317A0"/>
    <w:rsid w:val="0033369C"/>
    <w:rsid w:val="00334AB6"/>
    <w:rsid w:val="00334CA7"/>
    <w:rsid w:val="00335B53"/>
    <w:rsid w:val="00337A79"/>
    <w:rsid w:val="0034539B"/>
    <w:rsid w:val="00345EB9"/>
    <w:rsid w:val="00352417"/>
    <w:rsid w:val="00356EF6"/>
    <w:rsid w:val="00363083"/>
    <w:rsid w:val="00370557"/>
    <w:rsid w:val="003775D5"/>
    <w:rsid w:val="00380CC8"/>
    <w:rsid w:val="00381BAE"/>
    <w:rsid w:val="00382A5F"/>
    <w:rsid w:val="00390B27"/>
    <w:rsid w:val="00390FF7"/>
    <w:rsid w:val="0039435E"/>
    <w:rsid w:val="0039466D"/>
    <w:rsid w:val="003A5BB2"/>
    <w:rsid w:val="003A6B6E"/>
    <w:rsid w:val="003B4ECA"/>
    <w:rsid w:val="003C11FD"/>
    <w:rsid w:val="003C75A2"/>
    <w:rsid w:val="003D469F"/>
    <w:rsid w:val="003D7021"/>
    <w:rsid w:val="003F0FE3"/>
    <w:rsid w:val="003F3F15"/>
    <w:rsid w:val="003F5CED"/>
    <w:rsid w:val="0040295D"/>
    <w:rsid w:val="0040366C"/>
    <w:rsid w:val="00404B08"/>
    <w:rsid w:val="0040556B"/>
    <w:rsid w:val="004149E9"/>
    <w:rsid w:val="00420735"/>
    <w:rsid w:val="00423582"/>
    <w:rsid w:val="004236F3"/>
    <w:rsid w:val="00424E9D"/>
    <w:rsid w:val="004250CE"/>
    <w:rsid w:val="004307D0"/>
    <w:rsid w:val="00431227"/>
    <w:rsid w:val="004404D9"/>
    <w:rsid w:val="00440A0D"/>
    <w:rsid w:val="00445556"/>
    <w:rsid w:val="004465A6"/>
    <w:rsid w:val="00450BC5"/>
    <w:rsid w:val="00451BF0"/>
    <w:rsid w:val="00466C75"/>
    <w:rsid w:val="004704DB"/>
    <w:rsid w:val="004725CB"/>
    <w:rsid w:val="00475062"/>
    <w:rsid w:val="00476510"/>
    <w:rsid w:val="004930C7"/>
    <w:rsid w:val="004935DB"/>
    <w:rsid w:val="004966E8"/>
    <w:rsid w:val="004A085E"/>
    <w:rsid w:val="004A129A"/>
    <w:rsid w:val="004A4CCC"/>
    <w:rsid w:val="004B721B"/>
    <w:rsid w:val="004C513A"/>
    <w:rsid w:val="004D2AA0"/>
    <w:rsid w:val="004D6F13"/>
    <w:rsid w:val="004E277E"/>
    <w:rsid w:val="004E4641"/>
    <w:rsid w:val="004E5178"/>
    <w:rsid w:val="004F0499"/>
    <w:rsid w:val="004F28C5"/>
    <w:rsid w:val="004F365C"/>
    <w:rsid w:val="004F37A9"/>
    <w:rsid w:val="004F6837"/>
    <w:rsid w:val="00510C70"/>
    <w:rsid w:val="005133DB"/>
    <w:rsid w:val="0052040D"/>
    <w:rsid w:val="00524A92"/>
    <w:rsid w:val="00526907"/>
    <w:rsid w:val="00530383"/>
    <w:rsid w:val="00530409"/>
    <w:rsid w:val="00530E6A"/>
    <w:rsid w:val="00545476"/>
    <w:rsid w:val="0055168F"/>
    <w:rsid w:val="00553804"/>
    <w:rsid w:val="005610DF"/>
    <w:rsid w:val="0056127F"/>
    <w:rsid w:val="00567C5D"/>
    <w:rsid w:val="00575EF2"/>
    <w:rsid w:val="005768F5"/>
    <w:rsid w:val="00581710"/>
    <w:rsid w:val="0059177B"/>
    <w:rsid w:val="005935D2"/>
    <w:rsid w:val="005A53A2"/>
    <w:rsid w:val="005B201C"/>
    <w:rsid w:val="005B2875"/>
    <w:rsid w:val="005B36CB"/>
    <w:rsid w:val="005C0E46"/>
    <w:rsid w:val="005C3443"/>
    <w:rsid w:val="005D05CD"/>
    <w:rsid w:val="005E4200"/>
    <w:rsid w:val="005E5DD5"/>
    <w:rsid w:val="005F56AB"/>
    <w:rsid w:val="005F5A22"/>
    <w:rsid w:val="005F7B38"/>
    <w:rsid w:val="00613096"/>
    <w:rsid w:val="00614079"/>
    <w:rsid w:val="006150A4"/>
    <w:rsid w:val="0062521C"/>
    <w:rsid w:val="00640B36"/>
    <w:rsid w:val="00647B37"/>
    <w:rsid w:val="006521F6"/>
    <w:rsid w:val="00654F67"/>
    <w:rsid w:val="006609F4"/>
    <w:rsid w:val="00661771"/>
    <w:rsid w:val="00667554"/>
    <w:rsid w:val="00667DAC"/>
    <w:rsid w:val="006709CB"/>
    <w:rsid w:val="00676618"/>
    <w:rsid w:val="00682A64"/>
    <w:rsid w:val="006868E0"/>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042F"/>
    <w:rsid w:val="006F500B"/>
    <w:rsid w:val="006F62B2"/>
    <w:rsid w:val="0070241F"/>
    <w:rsid w:val="007158C9"/>
    <w:rsid w:val="007160A0"/>
    <w:rsid w:val="00717167"/>
    <w:rsid w:val="00717548"/>
    <w:rsid w:val="00722921"/>
    <w:rsid w:val="00724CCB"/>
    <w:rsid w:val="0072581E"/>
    <w:rsid w:val="007267FC"/>
    <w:rsid w:val="00730A19"/>
    <w:rsid w:val="00732609"/>
    <w:rsid w:val="0073478A"/>
    <w:rsid w:val="00740099"/>
    <w:rsid w:val="00743CE8"/>
    <w:rsid w:val="007524C5"/>
    <w:rsid w:val="00754A85"/>
    <w:rsid w:val="007552A1"/>
    <w:rsid w:val="00755719"/>
    <w:rsid w:val="00757F56"/>
    <w:rsid w:val="0076439A"/>
    <w:rsid w:val="00766EFD"/>
    <w:rsid w:val="007677DA"/>
    <w:rsid w:val="0077001D"/>
    <w:rsid w:val="00774189"/>
    <w:rsid w:val="00780EA0"/>
    <w:rsid w:val="00783C33"/>
    <w:rsid w:val="00784304"/>
    <w:rsid w:val="00793143"/>
    <w:rsid w:val="007950D2"/>
    <w:rsid w:val="007A1846"/>
    <w:rsid w:val="007A24B1"/>
    <w:rsid w:val="007A3849"/>
    <w:rsid w:val="007A5640"/>
    <w:rsid w:val="007A7D67"/>
    <w:rsid w:val="007D0AB0"/>
    <w:rsid w:val="007D4168"/>
    <w:rsid w:val="007E0285"/>
    <w:rsid w:val="007E16F5"/>
    <w:rsid w:val="007F0BC2"/>
    <w:rsid w:val="007F381C"/>
    <w:rsid w:val="007F6E35"/>
    <w:rsid w:val="007F72E5"/>
    <w:rsid w:val="00800B84"/>
    <w:rsid w:val="00801E99"/>
    <w:rsid w:val="008127F1"/>
    <w:rsid w:val="00813860"/>
    <w:rsid w:val="008145E7"/>
    <w:rsid w:val="00816066"/>
    <w:rsid w:val="00833808"/>
    <w:rsid w:val="0083404B"/>
    <w:rsid w:val="00840B3C"/>
    <w:rsid w:val="008463E1"/>
    <w:rsid w:val="00854352"/>
    <w:rsid w:val="00861FC6"/>
    <w:rsid w:val="008626B3"/>
    <w:rsid w:val="0086729B"/>
    <w:rsid w:val="00870616"/>
    <w:rsid w:val="00870B8D"/>
    <w:rsid w:val="00872EEE"/>
    <w:rsid w:val="008745D8"/>
    <w:rsid w:val="00875DBE"/>
    <w:rsid w:val="00881966"/>
    <w:rsid w:val="00881C56"/>
    <w:rsid w:val="00894425"/>
    <w:rsid w:val="008A1AE1"/>
    <w:rsid w:val="008B1F56"/>
    <w:rsid w:val="008B3507"/>
    <w:rsid w:val="008B55E2"/>
    <w:rsid w:val="008B5784"/>
    <w:rsid w:val="008B70BD"/>
    <w:rsid w:val="008B7E87"/>
    <w:rsid w:val="008C0B5B"/>
    <w:rsid w:val="008D172D"/>
    <w:rsid w:val="008D3323"/>
    <w:rsid w:val="008D4C39"/>
    <w:rsid w:val="008E2834"/>
    <w:rsid w:val="008E7BB2"/>
    <w:rsid w:val="008F4160"/>
    <w:rsid w:val="009074A4"/>
    <w:rsid w:val="00912DF2"/>
    <w:rsid w:val="0091781B"/>
    <w:rsid w:val="00922098"/>
    <w:rsid w:val="00922EDD"/>
    <w:rsid w:val="00925415"/>
    <w:rsid w:val="00927E90"/>
    <w:rsid w:val="00930F50"/>
    <w:rsid w:val="00930F79"/>
    <w:rsid w:val="00937AE2"/>
    <w:rsid w:val="009425A6"/>
    <w:rsid w:val="00943E31"/>
    <w:rsid w:val="0094486A"/>
    <w:rsid w:val="00951721"/>
    <w:rsid w:val="009622D0"/>
    <w:rsid w:val="00962F3C"/>
    <w:rsid w:val="00963D31"/>
    <w:rsid w:val="009653A7"/>
    <w:rsid w:val="0096705E"/>
    <w:rsid w:val="00967207"/>
    <w:rsid w:val="00967869"/>
    <w:rsid w:val="00970615"/>
    <w:rsid w:val="00970CCA"/>
    <w:rsid w:val="00971F60"/>
    <w:rsid w:val="009829FE"/>
    <w:rsid w:val="00986180"/>
    <w:rsid w:val="00987B03"/>
    <w:rsid w:val="009927EA"/>
    <w:rsid w:val="009972F6"/>
    <w:rsid w:val="009A4413"/>
    <w:rsid w:val="009B08C0"/>
    <w:rsid w:val="009C0FF3"/>
    <w:rsid w:val="009C40C7"/>
    <w:rsid w:val="009C55CD"/>
    <w:rsid w:val="009C5929"/>
    <w:rsid w:val="009C5A83"/>
    <w:rsid w:val="009D1FFF"/>
    <w:rsid w:val="009D3959"/>
    <w:rsid w:val="009D6700"/>
    <w:rsid w:val="009E1FCB"/>
    <w:rsid w:val="009E3CDE"/>
    <w:rsid w:val="009E3D32"/>
    <w:rsid w:val="009E4E15"/>
    <w:rsid w:val="009E5AC7"/>
    <w:rsid w:val="009F02B5"/>
    <w:rsid w:val="009F3BD3"/>
    <w:rsid w:val="009F4848"/>
    <w:rsid w:val="009F75AD"/>
    <w:rsid w:val="00A0109E"/>
    <w:rsid w:val="00A11C28"/>
    <w:rsid w:val="00A17162"/>
    <w:rsid w:val="00A213B4"/>
    <w:rsid w:val="00A2155A"/>
    <w:rsid w:val="00A2515A"/>
    <w:rsid w:val="00A267E4"/>
    <w:rsid w:val="00A26A7F"/>
    <w:rsid w:val="00A26BCF"/>
    <w:rsid w:val="00A4722A"/>
    <w:rsid w:val="00A47457"/>
    <w:rsid w:val="00A5240D"/>
    <w:rsid w:val="00A528DD"/>
    <w:rsid w:val="00A540B1"/>
    <w:rsid w:val="00A57C55"/>
    <w:rsid w:val="00A614D8"/>
    <w:rsid w:val="00A64C9E"/>
    <w:rsid w:val="00A65371"/>
    <w:rsid w:val="00A66CDA"/>
    <w:rsid w:val="00A67B5F"/>
    <w:rsid w:val="00A74286"/>
    <w:rsid w:val="00A7762A"/>
    <w:rsid w:val="00A82C2D"/>
    <w:rsid w:val="00A84401"/>
    <w:rsid w:val="00A95D03"/>
    <w:rsid w:val="00A968E2"/>
    <w:rsid w:val="00AA5EF3"/>
    <w:rsid w:val="00AA5F6F"/>
    <w:rsid w:val="00AA6DF2"/>
    <w:rsid w:val="00AB58B1"/>
    <w:rsid w:val="00AB6D76"/>
    <w:rsid w:val="00AB7068"/>
    <w:rsid w:val="00AC36E4"/>
    <w:rsid w:val="00AC7CE6"/>
    <w:rsid w:val="00AD2167"/>
    <w:rsid w:val="00AD21FD"/>
    <w:rsid w:val="00AD4E6B"/>
    <w:rsid w:val="00AD7467"/>
    <w:rsid w:val="00AF220B"/>
    <w:rsid w:val="00AF6975"/>
    <w:rsid w:val="00B00271"/>
    <w:rsid w:val="00B012BA"/>
    <w:rsid w:val="00B0425C"/>
    <w:rsid w:val="00B12D44"/>
    <w:rsid w:val="00B175A6"/>
    <w:rsid w:val="00B20573"/>
    <w:rsid w:val="00B30DC7"/>
    <w:rsid w:val="00B31E32"/>
    <w:rsid w:val="00B34172"/>
    <w:rsid w:val="00B36278"/>
    <w:rsid w:val="00B41076"/>
    <w:rsid w:val="00B41CA7"/>
    <w:rsid w:val="00B446C0"/>
    <w:rsid w:val="00B46A00"/>
    <w:rsid w:val="00B47995"/>
    <w:rsid w:val="00B509FD"/>
    <w:rsid w:val="00B56865"/>
    <w:rsid w:val="00B6651F"/>
    <w:rsid w:val="00B67321"/>
    <w:rsid w:val="00B74AAF"/>
    <w:rsid w:val="00B75EC0"/>
    <w:rsid w:val="00B76DB9"/>
    <w:rsid w:val="00B838E8"/>
    <w:rsid w:val="00BA6FDB"/>
    <w:rsid w:val="00BB02A6"/>
    <w:rsid w:val="00BB3D87"/>
    <w:rsid w:val="00BB5A57"/>
    <w:rsid w:val="00BB6418"/>
    <w:rsid w:val="00BB764D"/>
    <w:rsid w:val="00BB7C2B"/>
    <w:rsid w:val="00BC1895"/>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0762C"/>
    <w:rsid w:val="00C10DCF"/>
    <w:rsid w:val="00C13F04"/>
    <w:rsid w:val="00C35AA8"/>
    <w:rsid w:val="00C36E22"/>
    <w:rsid w:val="00C37BB9"/>
    <w:rsid w:val="00C41B60"/>
    <w:rsid w:val="00C4552B"/>
    <w:rsid w:val="00C457E2"/>
    <w:rsid w:val="00C46283"/>
    <w:rsid w:val="00C50429"/>
    <w:rsid w:val="00C522B6"/>
    <w:rsid w:val="00C524BE"/>
    <w:rsid w:val="00C5287C"/>
    <w:rsid w:val="00C61171"/>
    <w:rsid w:val="00C61A36"/>
    <w:rsid w:val="00C622FC"/>
    <w:rsid w:val="00C64C97"/>
    <w:rsid w:val="00C676F8"/>
    <w:rsid w:val="00C73066"/>
    <w:rsid w:val="00C75031"/>
    <w:rsid w:val="00C751E8"/>
    <w:rsid w:val="00C75B0F"/>
    <w:rsid w:val="00C8149A"/>
    <w:rsid w:val="00C819C6"/>
    <w:rsid w:val="00C82C0F"/>
    <w:rsid w:val="00C831D4"/>
    <w:rsid w:val="00C8444A"/>
    <w:rsid w:val="00C85F87"/>
    <w:rsid w:val="00C87C29"/>
    <w:rsid w:val="00C91842"/>
    <w:rsid w:val="00C92E1A"/>
    <w:rsid w:val="00C9760A"/>
    <w:rsid w:val="00CA34C0"/>
    <w:rsid w:val="00CB17CC"/>
    <w:rsid w:val="00CB4F6F"/>
    <w:rsid w:val="00CB6E52"/>
    <w:rsid w:val="00CC760A"/>
    <w:rsid w:val="00CD156A"/>
    <w:rsid w:val="00CD6723"/>
    <w:rsid w:val="00CE376D"/>
    <w:rsid w:val="00CE4034"/>
    <w:rsid w:val="00CE4288"/>
    <w:rsid w:val="00CF16AB"/>
    <w:rsid w:val="00CF1779"/>
    <w:rsid w:val="00CF2655"/>
    <w:rsid w:val="00D013DC"/>
    <w:rsid w:val="00D04224"/>
    <w:rsid w:val="00D1170B"/>
    <w:rsid w:val="00D11A09"/>
    <w:rsid w:val="00D139C4"/>
    <w:rsid w:val="00D25645"/>
    <w:rsid w:val="00D27887"/>
    <w:rsid w:val="00D322C4"/>
    <w:rsid w:val="00D36E0E"/>
    <w:rsid w:val="00D3757E"/>
    <w:rsid w:val="00D418D1"/>
    <w:rsid w:val="00D45897"/>
    <w:rsid w:val="00D463FC"/>
    <w:rsid w:val="00D4647A"/>
    <w:rsid w:val="00D51F90"/>
    <w:rsid w:val="00D64A96"/>
    <w:rsid w:val="00D7176F"/>
    <w:rsid w:val="00D7524E"/>
    <w:rsid w:val="00D77C6A"/>
    <w:rsid w:val="00D80DFF"/>
    <w:rsid w:val="00D851C9"/>
    <w:rsid w:val="00D94A6C"/>
    <w:rsid w:val="00D95562"/>
    <w:rsid w:val="00DA5501"/>
    <w:rsid w:val="00DB08DF"/>
    <w:rsid w:val="00DB095A"/>
    <w:rsid w:val="00DB632D"/>
    <w:rsid w:val="00DE11A9"/>
    <w:rsid w:val="00DE5526"/>
    <w:rsid w:val="00DE573C"/>
    <w:rsid w:val="00DF0AA3"/>
    <w:rsid w:val="00DF5089"/>
    <w:rsid w:val="00DF7A2E"/>
    <w:rsid w:val="00E0165B"/>
    <w:rsid w:val="00E13EE8"/>
    <w:rsid w:val="00E231D7"/>
    <w:rsid w:val="00E23911"/>
    <w:rsid w:val="00E24B54"/>
    <w:rsid w:val="00E25DA9"/>
    <w:rsid w:val="00E300C9"/>
    <w:rsid w:val="00E30731"/>
    <w:rsid w:val="00E31227"/>
    <w:rsid w:val="00E32CF8"/>
    <w:rsid w:val="00E34344"/>
    <w:rsid w:val="00E377B5"/>
    <w:rsid w:val="00E43371"/>
    <w:rsid w:val="00E43EB0"/>
    <w:rsid w:val="00E44DD6"/>
    <w:rsid w:val="00E52A62"/>
    <w:rsid w:val="00E53BB1"/>
    <w:rsid w:val="00E57D6C"/>
    <w:rsid w:val="00E60AC3"/>
    <w:rsid w:val="00E65747"/>
    <w:rsid w:val="00E65C67"/>
    <w:rsid w:val="00E758DE"/>
    <w:rsid w:val="00E76815"/>
    <w:rsid w:val="00E83CE9"/>
    <w:rsid w:val="00E877B5"/>
    <w:rsid w:val="00E933A6"/>
    <w:rsid w:val="00E9764A"/>
    <w:rsid w:val="00E97C28"/>
    <w:rsid w:val="00EA3131"/>
    <w:rsid w:val="00EB0D48"/>
    <w:rsid w:val="00EB12FD"/>
    <w:rsid w:val="00EB16B6"/>
    <w:rsid w:val="00EB5FC5"/>
    <w:rsid w:val="00EC17A0"/>
    <w:rsid w:val="00EC1AE9"/>
    <w:rsid w:val="00EC2A6B"/>
    <w:rsid w:val="00ED2F94"/>
    <w:rsid w:val="00ED3322"/>
    <w:rsid w:val="00ED796F"/>
    <w:rsid w:val="00EE25FC"/>
    <w:rsid w:val="00EE5113"/>
    <w:rsid w:val="00EE5F47"/>
    <w:rsid w:val="00EF3BA5"/>
    <w:rsid w:val="00EF5539"/>
    <w:rsid w:val="00F01A67"/>
    <w:rsid w:val="00F05D99"/>
    <w:rsid w:val="00F0629A"/>
    <w:rsid w:val="00F06B09"/>
    <w:rsid w:val="00F1013A"/>
    <w:rsid w:val="00F1703F"/>
    <w:rsid w:val="00F231AB"/>
    <w:rsid w:val="00F2362F"/>
    <w:rsid w:val="00F23E5D"/>
    <w:rsid w:val="00F25367"/>
    <w:rsid w:val="00F260BA"/>
    <w:rsid w:val="00F272EC"/>
    <w:rsid w:val="00F31969"/>
    <w:rsid w:val="00F35695"/>
    <w:rsid w:val="00F37036"/>
    <w:rsid w:val="00F401B2"/>
    <w:rsid w:val="00F424DB"/>
    <w:rsid w:val="00F47661"/>
    <w:rsid w:val="00F56558"/>
    <w:rsid w:val="00F569E1"/>
    <w:rsid w:val="00F60511"/>
    <w:rsid w:val="00F61D46"/>
    <w:rsid w:val="00F63F0E"/>
    <w:rsid w:val="00F66854"/>
    <w:rsid w:val="00F70DC1"/>
    <w:rsid w:val="00F711CD"/>
    <w:rsid w:val="00F71547"/>
    <w:rsid w:val="00F81339"/>
    <w:rsid w:val="00F86DA0"/>
    <w:rsid w:val="00F96C17"/>
    <w:rsid w:val="00FA1F2B"/>
    <w:rsid w:val="00FA2E82"/>
    <w:rsid w:val="00FA523C"/>
    <w:rsid w:val="00FA7049"/>
    <w:rsid w:val="00FA76A2"/>
    <w:rsid w:val="00FB19E3"/>
    <w:rsid w:val="00FB4093"/>
    <w:rsid w:val="00FB68CC"/>
    <w:rsid w:val="00FC5CFB"/>
    <w:rsid w:val="00FD2810"/>
    <w:rsid w:val="00FD2FBF"/>
    <w:rsid w:val="00FD5E2E"/>
    <w:rsid w:val="00FE0523"/>
    <w:rsid w:val="00FE05E2"/>
    <w:rsid w:val="00FE15C1"/>
    <w:rsid w:val="00FE2579"/>
    <w:rsid w:val="00FE3A87"/>
    <w:rsid w:val="00FE5B44"/>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3565</TotalTime>
  <Pages>14</Pages>
  <Words>6661</Words>
  <Characters>37971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37</cp:revision>
  <dcterms:created xsi:type="dcterms:W3CDTF">2023-07-24T01:35:00Z</dcterms:created>
  <dcterms:modified xsi:type="dcterms:W3CDTF">2023-07-27T14:52:00Z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