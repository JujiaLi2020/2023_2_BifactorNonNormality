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2AB018E1" w:rsidR="00B31E32" w:rsidRPr="00D67234" w:rsidRDefault="00337A79" w:rsidP="00BB7C2B">
      <w:pPr>
        <w:spacing w:after="0" w:line="480" w:lineRule="auto"/>
        <w:jc w:val="center"/>
        <w:rPr>
          <w:rFonts w:ascii="Times New Roman" w:hAnsi="Times New Roman" w:cs="Times New Roman"/>
          <w:b/>
          <w:bCs/>
          <w:sz w:val="24"/>
          <w:szCs w:val="24"/>
        </w:rPr>
      </w:pPr>
      <w:r w:rsidRPr="00D67234">
        <w:rPr>
          <w:rFonts w:ascii="Times New Roman" w:hAnsi="Times New Roman" w:cs="Times New Roman"/>
          <w:b/>
          <w:bCs/>
          <w:sz w:val="24"/>
          <w:szCs w:val="24"/>
        </w:rPr>
        <w:t xml:space="preserve">Examining </w:t>
      </w:r>
      <w:r w:rsidR="00F1703F" w:rsidRPr="00D67234">
        <w:rPr>
          <w:rFonts w:ascii="Times New Roman" w:hAnsi="Times New Roman" w:cs="Times New Roman"/>
          <w:b/>
          <w:bCs/>
          <w:sz w:val="24"/>
          <w:szCs w:val="24"/>
        </w:rPr>
        <w:t xml:space="preserve">the Impact of Nonnormality on Parameter </w:t>
      </w:r>
      <w:r w:rsidRPr="00D67234">
        <w:rPr>
          <w:rFonts w:ascii="Times New Roman" w:hAnsi="Times New Roman" w:cs="Times New Roman"/>
          <w:b/>
          <w:bCs/>
          <w:sz w:val="24"/>
          <w:szCs w:val="24"/>
        </w:rPr>
        <w:t xml:space="preserve">Estimation </w:t>
      </w:r>
      <w:del w:id="0" w:author="Chunhua Cao" w:date="2023-07-30T11:10:00Z">
        <w:r w:rsidRPr="00D67234" w:rsidDel="006F1361">
          <w:rPr>
            <w:rFonts w:ascii="Times New Roman" w:hAnsi="Times New Roman" w:cs="Times New Roman"/>
            <w:b/>
            <w:bCs/>
            <w:sz w:val="24"/>
            <w:szCs w:val="24"/>
          </w:rPr>
          <w:delText>of</w:delText>
        </w:r>
      </w:del>
      <w:ins w:id="1" w:author="Chunhua Cao" w:date="2023-07-30T11:10:00Z">
        <w:r w:rsidR="006F1361">
          <w:rPr>
            <w:rFonts w:ascii="Times New Roman" w:hAnsi="Times New Roman" w:cs="Times New Roman"/>
            <w:b/>
            <w:bCs/>
            <w:sz w:val="24"/>
            <w:szCs w:val="24"/>
          </w:rPr>
          <w:t>in</w:t>
        </w:r>
      </w:ins>
      <w:del w:id="2" w:author="Chunhua Cao" w:date="2023-07-30T11:10:00Z">
        <w:r w:rsidR="00F1703F" w:rsidRPr="00D67234" w:rsidDel="006F1361">
          <w:rPr>
            <w:rFonts w:ascii="Times New Roman" w:hAnsi="Times New Roman" w:cs="Times New Roman"/>
            <w:b/>
            <w:bCs/>
            <w:sz w:val="24"/>
            <w:szCs w:val="24"/>
          </w:rPr>
          <w:delText xml:space="preserve"> </w:delText>
        </w:r>
      </w:del>
      <w:ins w:id="3" w:author="Chunhua Cao" w:date="2023-07-30T11:10:00Z">
        <w:r w:rsidR="006F1361" w:rsidRPr="00D67234">
          <w:rPr>
            <w:rFonts w:ascii="Times New Roman" w:hAnsi="Times New Roman" w:cs="Times New Roman"/>
            <w:b/>
            <w:bCs/>
            <w:sz w:val="24"/>
            <w:szCs w:val="24"/>
          </w:rPr>
          <w:t xml:space="preserve"> </w:t>
        </w:r>
      </w:ins>
      <w:r w:rsidR="00F1703F" w:rsidRPr="00D67234">
        <w:rPr>
          <w:rFonts w:ascii="Times New Roman" w:hAnsi="Times New Roman" w:cs="Times New Roman"/>
          <w:b/>
          <w:bCs/>
          <w:sz w:val="24"/>
          <w:szCs w:val="24"/>
        </w:rPr>
        <w:t xml:space="preserve">Bifactor </w:t>
      </w:r>
      <w:r w:rsidRPr="00D67234">
        <w:rPr>
          <w:rFonts w:ascii="Times New Roman" w:hAnsi="Times New Roman" w:cs="Times New Roman"/>
          <w:b/>
          <w:bCs/>
          <w:sz w:val="24"/>
          <w:szCs w:val="24"/>
        </w:rPr>
        <w:t>Graded Response Model</w:t>
      </w:r>
    </w:p>
    <w:p w14:paraId="2F2F70F1" w14:textId="7258F8FD" w:rsidR="00BB7C2B" w:rsidRPr="00D67234" w:rsidRDefault="00F711CD" w:rsidP="00BB7C2B">
      <w:pPr>
        <w:spacing w:after="0" w:line="480" w:lineRule="auto"/>
        <w:jc w:val="center"/>
        <w:rPr>
          <w:rFonts w:ascii="Times New Roman" w:hAnsi="Times New Roman" w:cs="Times New Roman"/>
          <w:b/>
          <w:bCs/>
        </w:rPr>
      </w:pPr>
      <w:r w:rsidRPr="00D67234">
        <w:rPr>
          <w:rFonts w:ascii="Times New Roman" w:hAnsi="Times New Roman" w:cs="Times New Roman"/>
          <w:b/>
          <w:bCs/>
        </w:rPr>
        <w:t>Purpose</w:t>
      </w:r>
      <w:r w:rsidR="00BB6418" w:rsidRPr="00D67234">
        <w:rPr>
          <w:rFonts w:ascii="Times New Roman" w:hAnsi="Times New Roman" w:cs="Times New Roman"/>
          <w:b/>
          <w:bCs/>
        </w:rPr>
        <w:t xml:space="preserve"> of the Study</w:t>
      </w:r>
    </w:p>
    <w:p w14:paraId="0FB1CE36" w14:textId="7061B765" w:rsidR="00337A79" w:rsidRPr="00D67234" w:rsidRDefault="00C524BE" w:rsidP="00D945DE">
      <w:pPr>
        <w:spacing w:after="0" w:line="480" w:lineRule="auto"/>
        <w:ind w:firstLine="720"/>
        <w:rPr>
          <w:rFonts w:ascii="Times New Roman" w:hAnsi="Times New Roman" w:cs="Times New Roman"/>
        </w:rPr>
      </w:pPr>
      <w:r w:rsidRPr="00D67234">
        <w:rPr>
          <w:rFonts w:ascii="Times New Roman" w:hAnsi="Times New Roman" w:cs="Times New Roman"/>
        </w:rPr>
        <w:t>In psychology and psychiatric research area</w:t>
      </w:r>
      <w:r w:rsidR="00DF0AA3" w:rsidRPr="00D67234">
        <w:rPr>
          <w:rFonts w:ascii="Times New Roman" w:hAnsi="Times New Roman" w:cs="Times New Roman"/>
        </w:rPr>
        <w:t>s</w:t>
      </w:r>
      <w:r w:rsidRPr="00D67234">
        <w:rPr>
          <w:rFonts w:ascii="Times New Roman" w:hAnsi="Times New Roman" w:cs="Times New Roman"/>
        </w:rPr>
        <w:t>,</w:t>
      </w:r>
      <w:r w:rsidR="00DF0AA3" w:rsidRPr="00D67234">
        <w:rPr>
          <w:rFonts w:ascii="Times New Roman" w:hAnsi="Times New Roman" w:cs="Times New Roman"/>
        </w:rPr>
        <w:t xml:space="preserve"> it is common to encounter</w:t>
      </w:r>
      <w:r w:rsidRPr="00D67234">
        <w:rPr>
          <w:rFonts w:ascii="Times New Roman" w:hAnsi="Times New Roman" w:cs="Times New Roman"/>
        </w:rPr>
        <w:t xml:space="preserve"> </w:t>
      </w:r>
      <w:r w:rsidR="00DF0AA3" w:rsidRPr="00D67234">
        <w:rPr>
          <w:rFonts w:ascii="Times New Roman" w:hAnsi="Times New Roman" w:cs="Times New Roman"/>
        </w:rPr>
        <w:t xml:space="preserve">a latent construct that is positively skewed. For example, most people </w:t>
      </w:r>
      <w:r w:rsidR="00F231AB" w:rsidRPr="00D67234">
        <w:rPr>
          <w:rFonts w:ascii="Times New Roman" w:hAnsi="Times New Roman" w:cs="Times New Roman"/>
        </w:rPr>
        <w:t>are in</w:t>
      </w:r>
      <w:r w:rsidR="00DF0AA3" w:rsidRPr="00D67234">
        <w:rPr>
          <w:rFonts w:ascii="Times New Roman" w:hAnsi="Times New Roman" w:cs="Times New Roman"/>
        </w:rPr>
        <w:t xml:space="preserve"> the normal end of a psychiatric disorder spectrum, while a smaller number of individuals spread out along the continuum of the disorder end. However, </w:t>
      </w:r>
      <w:r w:rsidR="00337A79" w:rsidRPr="00D67234">
        <w:rPr>
          <w:rFonts w:ascii="Times New Roman" w:hAnsi="Times New Roman" w:cs="Times New Roman"/>
        </w:rPr>
        <w:t xml:space="preserve">many latent variable approaches, such as </w:t>
      </w:r>
      <w:r w:rsidR="00DF0AA3" w:rsidRPr="00D67234">
        <w:rPr>
          <w:rFonts w:ascii="Times New Roman" w:hAnsi="Times New Roman" w:cs="Times New Roman"/>
        </w:rPr>
        <w:t xml:space="preserve">item response theory (IRT) </w:t>
      </w:r>
      <w:del w:id="4" w:author="Chunhua Cao" w:date="2023-07-30T11:11:00Z">
        <w:r w:rsidR="00337A79" w:rsidRPr="00D67234" w:rsidDel="006F1361">
          <w:rPr>
            <w:rFonts w:ascii="Times New Roman" w:hAnsi="Times New Roman" w:cs="Times New Roman"/>
          </w:rPr>
          <w:delText xml:space="preserve"> </w:delText>
        </w:r>
      </w:del>
      <w:r w:rsidR="00337A79" w:rsidRPr="00D67234">
        <w:rPr>
          <w:rFonts w:ascii="Times New Roman" w:hAnsi="Times New Roman" w:cs="Times New Roman"/>
        </w:rPr>
        <w:t>and factor analytic methods</w:t>
      </w:r>
      <w:r w:rsidR="000356C2">
        <w:rPr>
          <w:rFonts w:ascii="Times New Roman" w:hAnsi="Times New Roman" w:cs="Times New Roman"/>
        </w:rPr>
        <w:t>,</w:t>
      </w:r>
      <w:r w:rsidR="00337A79" w:rsidRPr="00D67234">
        <w:rPr>
          <w:rFonts w:ascii="Times New Roman" w:hAnsi="Times New Roman" w:cs="Times New Roman"/>
        </w:rPr>
        <w:t xml:space="preserve"> assume</w:t>
      </w:r>
      <w:r w:rsidR="00DF0AA3" w:rsidRPr="00D67234">
        <w:rPr>
          <w:rFonts w:ascii="Times New Roman" w:hAnsi="Times New Roman" w:cs="Times New Roman"/>
        </w:rPr>
        <w:t xml:space="preserve"> </w:t>
      </w:r>
      <w:r w:rsidR="00337A79" w:rsidRPr="00D67234">
        <w:rPr>
          <w:rFonts w:ascii="Times New Roman" w:hAnsi="Times New Roman" w:cs="Times New Roman"/>
        </w:rPr>
        <w:t xml:space="preserve">the </w:t>
      </w:r>
      <w:r w:rsidR="00DF0AA3" w:rsidRPr="00D67234">
        <w:rPr>
          <w:rFonts w:ascii="Times New Roman" w:hAnsi="Times New Roman" w:cs="Times New Roman"/>
        </w:rPr>
        <w:t xml:space="preserve">normality of the latent trait </w:t>
      </w:r>
      <w:r w:rsidR="00F47661" w:rsidRPr="00D67234">
        <w:rPr>
          <w:rFonts w:ascii="Times New Roman" w:hAnsi="Times New Roman" w:cs="Times New Roman"/>
        </w:rPr>
        <w:t>of interest. T</w:t>
      </w:r>
      <w:r w:rsidRPr="00D67234">
        <w:rPr>
          <w:rFonts w:ascii="Times New Roman" w:hAnsi="Times New Roman" w:cs="Times New Roman"/>
        </w:rPr>
        <w:t xml:space="preserve">he impact of the nonnormality </w:t>
      </w:r>
      <w:r w:rsidR="00DB095A" w:rsidRPr="00D67234">
        <w:rPr>
          <w:rFonts w:ascii="Times New Roman" w:hAnsi="Times New Roman" w:cs="Times New Roman"/>
        </w:rPr>
        <w:t xml:space="preserve">on parameter estimation </w:t>
      </w:r>
      <w:r w:rsidR="00337A79" w:rsidRPr="00D67234">
        <w:rPr>
          <w:rFonts w:ascii="Times New Roman" w:hAnsi="Times New Roman" w:cs="Times New Roman"/>
        </w:rPr>
        <w:t xml:space="preserve">of latent variable approaches </w:t>
      </w:r>
      <w:r w:rsidR="00DB095A" w:rsidRPr="00D67234">
        <w:rPr>
          <w:rFonts w:ascii="Times New Roman" w:hAnsi="Times New Roman" w:cs="Times New Roman"/>
        </w:rPr>
        <w:t>has been attracting researchers’ attention (</w:t>
      </w:r>
      <w:r w:rsidR="00F272EC" w:rsidRPr="00D67234">
        <w:rPr>
          <w:rFonts w:ascii="Times New Roman" w:hAnsi="Times New Roman" w:cs="Times New Roman"/>
        </w:rPr>
        <w:t xml:space="preserve">e.g., </w:t>
      </w:r>
      <w:r w:rsidR="00DB095A" w:rsidRPr="00D67234">
        <w:rPr>
          <w:rFonts w:ascii="Times New Roman" w:hAnsi="Times New Roman" w:cs="Times New Roman"/>
        </w:rPr>
        <w:t>Wang et al., 2018)</w:t>
      </w:r>
      <w:r w:rsidR="00014055" w:rsidRPr="00D67234">
        <w:rPr>
          <w:rFonts w:ascii="Times New Roman" w:hAnsi="Times New Roman" w:cs="Times New Roman"/>
        </w:rPr>
        <w:t xml:space="preserve">. </w:t>
      </w:r>
      <w:r w:rsidR="00D945DE" w:rsidRPr="00D67234">
        <w:rPr>
          <w:rFonts w:ascii="Times New Roman" w:hAnsi="Times New Roman" w:cs="Times New Roman"/>
          <w:color w:val="000000" w:themeColor="text1"/>
        </w:rPr>
        <w:t xml:space="preserve">Previous research has primarily focused on exploring the effects of nonnormality on structural </w:t>
      </w:r>
      <w:commentRangeStart w:id="5"/>
      <w:commentRangeStart w:id="6"/>
      <w:r w:rsidR="00D945DE" w:rsidRPr="00D67234">
        <w:rPr>
          <w:rFonts w:ascii="Times New Roman" w:hAnsi="Times New Roman" w:cs="Times New Roman"/>
          <w:color w:val="000000" w:themeColor="text1"/>
        </w:rPr>
        <w:t xml:space="preserve">equation modeling (SEM) (Finch et al., 1997; </w:t>
      </w:r>
      <w:del w:id="7" w:author="Chunhua Cao" w:date="2023-07-30T11:12:00Z">
        <w:r w:rsidR="00D945DE" w:rsidRPr="00D67234" w:rsidDel="006F1361">
          <w:rPr>
            <w:rFonts w:ascii="Times New Roman" w:hAnsi="Times New Roman" w:cs="Times New Roman"/>
            <w:color w:val="000000" w:themeColor="text1"/>
          </w:rPr>
          <w:delText xml:space="preserve"> </w:delText>
        </w:r>
      </w:del>
      <w:r w:rsidR="00D945DE" w:rsidRPr="00D67234">
        <w:rPr>
          <w:rFonts w:ascii="Times New Roman" w:hAnsi="Times New Roman" w:cs="Times New Roman"/>
          <w:color w:val="000000" w:themeColor="text1"/>
        </w:rPr>
        <w:t xml:space="preserve">Lai, 2018; Lei &amp; Lomax, 2005; </w:t>
      </w:r>
      <w:proofErr w:type="spellStart"/>
      <w:r w:rsidR="00D945DE" w:rsidRPr="00D67234">
        <w:rPr>
          <w:rFonts w:ascii="Times New Roman" w:hAnsi="Times New Roman" w:cs="Times New Roman"/>
          <w:color w:val="000000" w:themeColor="text1"/>
        </w:rPr>
        <w:t>Maydeu</w:t>
      </w:r>
      <w:proofErr w:type="spellEnd"/>
      <w:r w:rsidR="00D945DE" w:rsidRPr="00D67234">
        <w:rPr>
          <w:rFonts w:ascii="Times New Roman" w:hAnsi="Times New Roman" w:cs="Times New Roman"/>
          <w:color w:val="000000" w:themeColor="text1"/>
        </w:rPr>
        <w:t xml:space="preserve">-Olivares, 2017; Olsson et al., 2000; </w:t>
      </w:r>
      <w:proofErr w:type="spellStart"/>
      <w:r w:rsidR="00D945DE" w:rsidRPr="00D67234">
        <w:rPr>
          <w:rFonts w:ascii="Times New Roman" w:hAnsi="Times New Roman" w:cs="Times New Roman"/>
          <w:color w:val="000000" w:themeColor="text1"/>
        </w:rPr>
        <w:t>Ory</w:t>
      </w:r>
      <w:proofErr w:type="spellEnd"/>
      <w:r w:rsidR="00D945DE" w:rsidRPr="00D67234">
        <w:rPr>
          <w:rFonts w:ascii="Times New Roman" w:hAnsi="Times New Roman" w:cs="Times New Roman"/>
          <w:color w:val="000000" w:themeColor="text1"/>
        </w:rPr>
        <w:t xml:space="preserve"> &amp; Mokhtarian, 2010), and confirmatory factor analysis (CFA) (Curran et al., 1996; Hutchinson &amp; Olmos, 1998; </w:t>
      </w:r>
      <w:proofErr w:type="spellStart"/>
      <w:r w:rsidR="00D945DE" w:rsidRPr="00D67234">
        <w:rPr>
          <w:rFonts w:ascii="Times New Roman" w:hAnsi="Times New Roman" w:cs="Times New Roman"/>
          <w:color w:val="000000" w:themeColor="text1"/>
        </w:rPr>
        <w:t>Savalei</w:t>
      </w:r>
      <w:proofErr w:type="spellEnd"/>
      <w:r w:rsidR="00D945DE" w:rsidRPr="00D67234">
        <w:rPr>
          <w:rFonts w:ascii="Times New Roman" w:hAnsi="Times New Roman" w:cs="Times New Roman"/>
          <w:color w:val="000000" w:themeColor="text1"/>
        </w:rPr>
        <w:t xml:space="preserve">, 2008). </w:t>
      </w:r>
      <w:commentRangeEnd w:id="5"/>
      <w:r w:rsidR="00D945DE" w:rsidRPr="00D67234">
        <w:rPr>
          <w:rStyle w:val="CommentReference"/>
          <w:rFonts w:ascii="Times New Roman" w:hAnsi="Times New Roman" w:cs="Times New Roman"/>
          <w:color w:val="000000" w:themeColor="text1"/>
        </w:rPr>
        <w:commentReference w:id="5"/>
      </w:r>
      <w:commentRangeEnd w:id="6"/>
      <w:r w:rsidR="00D945DE" w:rsidRPr="00D67234">
        <w:rPr>
          <w:rStyle w:val="CommentReference"/>
          <w:color w:val="000000" w:themeColor="text1"/>
        </w:rPr>
        <w:commentReference w:id="6"/>
      </w:r>
      <w:r w:rsidR="00D945DE" w:rsidRPr="00D67234">
        <w:rPr>
          <w:rFonts w:ascii="Times New Roman" w:hAnsi="Times New Roman" w:cs="Times New Roman"/>
          <w:color w:val="000000" w:themeColor="text1"/>
        </w:rPr>
        <w:t>There has been relatively less research in investigating nonnormality in the context of item response theory (IRT) models (</w:t>
      </w:r>
      <w:proofErr w:type="spellStart"/>
      <w:r w:rsidR="00D945DE" w:rsidRPr="00D67234">
        <w:rPr>
          <w:rFonts w:ascii="Times New Roman" w:hAnsi="Times New Roman" w:cs="Times New Roman"/>
          <w:color w:val="000000" w:themeColor="text1"/>
        </w:rPr>
        <w:t>Svetina</w:t>
      </w:r>
      <w:proofErr w:type="spellEnd"/>
      <w:r w:rsidR="00D945DE" w:rsidRPr="00D67234">
        <w:rPr>
          <w:rFonts w:ascii="Times New Roman" w:hAnsi="Times New Roman" w:cs="Times New Roman"/>
          <w:color w:val="000000" w:themeColor="text1"/>
        </w:rPr>
        <w:t xml:space="preserve"> et al., 2017; Woods, 2014), particularly using the bifactor IRT model.</w:t>
      </w:r>
      <w:r w:rsidR="008127F1" w:rsidRPr="00D67234">
        <w:rPr>
          <w:rFonts w:ascii="Times New Roman" w:hAnsi="Times New Roman" w:cs="Times New Roman"/>
          <w:color w:val="ED7D31" w:themeColor="accent2"/>
        </w:rPr>
        <w:t xml:space="preserve"> </w:t>
      </w:r>
      <w:r w:rsidR="00014055" w:rsidRPr="00D67234">
        <w:rPr>
          <w:rFonts w:ascii="Times New Roman" w:hAnsi="Times New Roman" w:cs="Times New Roman"/>
        </w:rPr>
        <w:t xml:space="preserve">Bifactor model has been gaining popularity in psychological and other social sciences because of its flexibility </w:t>
      </w:r>
      <w:ins w:id="8" w:author="Chunhua Cao" w:date="2023-07-30T11:13:00Z">
        <w:r w:rsidR="006F1361">
          <w:rPr>
            <w:rFonts w:ascii="Times New Roman" w:hAnsi="Times New Roman" w:cs="Times New Roman"/>
          </w:rPr>
          <w:t>in</w:t>
        </w:r>
      </w:ins>
      <w:del w:id="9" w:author="Chunhua Cao" w:date="2023-07-30T11:13:00Z">
        <w:r w:rsidR="00014055" w:rsidRPr="00D67234" w:rsidDel="006F1361">
          <w:rPr>
            <w:rFonts w:ascii="Times New Roman" w:hAnsi="Times New Roman" w:cs="Times New Roman"/>
          </w:rPr>
          <w:delText>to</w:delText>
        </w:r>
      </w:del>
      <w:r w:rsidR="00014055" w:rsidRPr="00D67234">
        <w:rPr>
          <w:rFonts w:ascii="Times New Roman" w:hAnsi="Times New Roman" w:cs="Times New Roman"/>
        </w:rPr>
        <w:t xml:space="preserve"> incorporat</w:t>
      </w:r>
      <w:ins w:id="10" w:author="Chunhua Cao" w:date="2023-07-30T11:13:00Z">
        <w:r w:rsidR="006F1361">
          <w:rPr>
            <w:rFonts w:ascii="Times New Roman" w:hAnsi="Times New Roman" w:cs="Times New Roman"/>
          </w:rPr>
          <w:t>ing</w:t>
        </w:r>
      </w:ins>
      <w:del w:id="11" w:author="Chunhua Cao" w:date="2023-07-30T11:13:00Z">
        <w:r w:rsidR="00014055" w:rsidRPr="00D67234" w:rsidDel="006F1361">
          <w:rPr>
            <w:rFonts w:ascii="Times New Roman" w:hAnsi="Times New Roman" w:cs="Times New Roman"/>
          </w:rPr>
          <w:delText>e</w:delText>
        </w:r>
      </w:del>
      <w:r w:rsidR="00014055" w:rsidRPr="00D67234">
        <w:rPr>
          <w:rFonts w:ascii="Times New Roman" w:hAnsi="Times New Roman" w:cs="Times New Roman"/>
        </w:rPr>
        <w:t xml:space="preserve"> a general factor and some specific factors for the </w:t>
      </w:r>
      <w:proofErr w:type="spellStart"/>
      <w:r w:rsidR="00014055" w:rsidRPr="00D67234">
        <w:rPr>
          <w:rFonts w:ascii="Times New Roman" w:hAnsi="Times New Roman" w:cs="Times New Roman"/>
        </w:rPr>
        <w:t>multidimentional</w:t>
      </w:r>
      <w:proofErr w:type="spellEnd"/>
      <w:r w:rsidR="00014055" w:rsidRPr="00D67234">
        <w:rPr>
          <w:rFonts w:ascii="Times New Roman" w:hAnsi="Times New Roman" w:cs="Times New Roman"/>
        </w:rPr>
        <w:t xml:space="preserve"> latent factors. To the best of our knowledge, no previous study </w:t>
      </w:r>
      <w:ins w:id="12" w:author="Chunhua Cao" w:date="2023-07-30T11:13:00Z">
        <w:r w:rsidR="006F1361">
          <w:rPr>
            <w:rFonts w:ascii="Times New Roman" w:hAnsi="Times New Roman" w:cs="Times New Roman"/>
          </w:rPr>
          <w:t xml:space="preserve">has </w:t>
        </w:r>
      </w:ins>
      <w:del w:id="13" w:author="Chunhua Cao" w:date="2023-07-30T11:13:00Z">
        <w:r w:rsidR="00014055" w:rsidRPr="00D67234" w:rsidDel="006F1361">
          <w:rPr>
            <w:rFonts w:ascii="Times New Roman" w:hAnsi="Times New Roman" w:cs="Times New Roman"/>
          </w:rPr>
          <w:delText>examine</w:delText>
        </w:r>
        <w:r w:rsidR="00B876B3" w:rsidRPr="00D67234" w:rsidDel="006F1361">
          <w:rPr>
            <w:rFonts w:ascii="Times New Roman" w:hAnsi="Times New Roman" w:cs="Times New Roman"/>
          </w:rPr>
          <w:delText>s</w:delText>
        </w:r>
        <w:r w:rsidR="00014055" w:rsidRPr="00D67234" w:rsidDel="006F1361">
          <w:rPr>
            <w:rFonts w:ascii="Times New Roman" w:hAnsi="Times New Roman" w:cs="Times New Roman"/>
          </w:rPr>
          <w:delText xml:space="preserve"> </w:delText>
        </w:r>
      </w:del>
      <w:ins w:id="14" w:author="Chunhua Cao" w:date="2023-07-30T11:13:00Z">
        <w:r w:rsidR="006F1361" w:rsidRPr="00D67234">
          <w:rPr>
            <w:rFonts w:ascii="Times New Roman" w:hAnsi="Times New Roman" w:cs="Times New Roman"/>
          </w:rPr>
          <w:t>examine</w:t>
        </w:r>
        <w:r w:rsidR="006F1361">
          <w:rPr>
            <w:rFonts w:ascii="Times New Roman" w:hAnsi="Times New Roman" w:cs="Times New Roman"/>
          </w:rPr>
          <w:t>d</w:t>
        </w:r>
        <w:r w:rsidR="006F1361" w:rsidRPr="00D67234">
          <w:rPr>
            <w:rFonts w:ascii="Times New Roman" w:hAnsi="Times New Roman" w:cs="Times New Roman"/>
          </w:rPr>
          <w:t xml:space="preserve"> </w:t>
        </w:r>
      </w:ins>
      <w:r w:rsidR="00014055" w:rsidRPr="00D67234">
        <w:rPr>
          <w:rFonts w:ascii="Times New Roman" w:hAnsi="Times New Roman" w:cs="Times New Roman"/>
        </w:rPr>
        <w:t xml:space="preserve">the impact of nonnormality on </w:t>
      </w:r>
      <w:r w:rsidR="000356C2">
        <w:rPr>
          <w:rFonts w:ascii="Times New Roman" w:hAnsi="Times New Roman" w:cs="Times New Roman"/>
        </w:rPr>
        <w:t>bi</w:t>
      </w:r>
      <w:r w:rsidR="00B876B3" w:rsidRPr="00D67234">
        <w:rPr>
          <w:rFonts w:ascii="Times New Roman" w:hAnsi="Times New Roman" w:cs="Times New Roman"/>
        </w:rPr>
        <w:t>factor models’</w:t>
      </w:r>
      <w:r w:rsidR="00014055" w:rsidRPr="00D67234">
        <w:rPr>
          <w:rFonts w:ascii="Times New Roman" w:hAnsi="Times New Roman" w:cs="Times New Roman"/>
        </w:rPr>
        <w:t xml:space="preserve"> parameter estimation. </w:t>
      </w:r>
      <w:r w:rsidR="00F711CD" w:rsidRPr="00D67234">
        <w:rPr>
          <w:rFonts w:ascii="Times New Roman" w:hAnsi="Times New Roman" w:cs="Times New Roman"/>
        </w:rPr>
        <w:t xml:space="preserve">This study will focus on the </w:t>
      </w:r>
      <w:r w:rsidR="00930F79" w:rsidRPr="00D67234">
        <w:rPr>
          <w:rFonts w:ascii="Times New Roman" w:hAnsi="Times New Roman" w:cs="Times New Roman"/>
        </w:rPr>
        <w:t xml:space="preserve">impact of the violation of the </w:t>
      </w:r>
      <w:r w:rsidR="00F711CD" w:rsidRPr="00D67234">
        <w:rPr>
          <w:rFonts w:ascii="Times New Roman" w:hAnsi="Times New Roman" w:cs="Times New Roman"/>
        </w:rPr>
        <w:t xml:space="preserve">assumption of normality in the </w:t>
      </w:r>
      <w:r w:rsidR="00A2155A" w:rsidRPr="00D67234">
        <w:rPr>
          <w:rFonts w:ascii="Times New Roman" w:hAnsi="Times New Roman" w:cs="Times New Roman"/>
        </w:rPr>
        <w:t>b</w:t>
      </w:r>
      <w:r w:rsidR="004F37A9" w:rsidRPr="00D67234">
        <w:rPr>
          <w:rFonts w:ascii="Times New Roman" w:hAnsi="Times New Roman" w:cs="Times New Roman"/>
        </w:rPr>
        <w:t>ifactor</w:t>
      </w:r>
      <w:r w:rsidR="00F711CD" w:rsidRPr="00D67234">
        <w:rPr>
          <w:rFonts w:ascii="Times New Roman" w:hAnsi="Times New Roman" w:cs="Times New Roman"/>
        </w:rPr>
        <w:t xml:space="preserve"> model with the graded response</w:t>
      </w:r>
      <w:r w:rsidR="00B876B3" w:rsidRPr="00D67234">
        <w:rPr>
          <w:rFonts w:ascii="Times New Roman" w:hAnsi="Times New Roman" w:cs="Times New Roman"/>
        </w:rPr>
        <w:t xml:space="preserve"> data</w:t>
      </w:r>
      <w:r w:rsidR="00F711CD" w:rsidRPr="00D67234">
        <w:rPr>
          <w:rFonts w:ascii="Times New Roman" w:hAnsi="Times New Roman" w:cs="Times New Roman"/>
        </w:rPr>
        <w:t>.</w:t>
      </w:r>
      <w:r w:rsidR="00937AE2" w:rsidRPr="00D67234">
        <w:rPr>
          <w:rFonts w:ascii="Times New Roman" w:hAnsi="Times New Roman" w:cs="Times New Roman"/>
        </w:rPr>
        <w:t xml:space="preserve"> It is an extension of previous studies focused on unidimensional IRT models (</w:t>
      </w:r>
      <w:commentRangeStart w:id="15"/>
      <w:commentRangeStart w:id="16"/>
      <w:proofErr w:type="spellStart"/>
      <w:r w:rsidR="008127F1" w:rsidRPr="00D67234">
        <w:rPr>
          <w:rFonts w:ascii="Times New Roman" w:hAnsi="Times New Roman" w:cs="Times New Roman"/>
        </w:rPr>
        <w:t>DeMars</w:t>
      </w:r>
      <w:commentRangeEnd w:id="15"/>
      <w:proofErr w:type="spellEnd"/>
      <w:r w:rsidR="008127F1" w:rsidRPr="00D67234">
        <w:rPr>
          <w:rStyle w:val="CommentReference"/>
          <w:rFonts w:ascii="Times New Roman" w:hAnsi="Times New Roman" w:cs="Times New Roman"/>
        </w:rPr>
        <w:commentReference w:id="15"/>
      </w:r>
      <w:commentRangeEnd w:id="16"/>
      <w:r w:rsidR="00D945DE">
        <w:rPr>
          <w:rStyle w:val="CommentReference"/>
        </w:rPr>
        <w:commentReference w:id="16"/>
      </w:r>
      <w:r w:rsidR="008127F1" w:rsidRPr="00D67234">
        <w:rPr>
          <w:rFonts w:ascii="Times New Roman" w:hAnsi="Times New Roman" w:cs="Times New Roman"/>
        </w:rPr>
        <w:t xml:space="preserve">, </w:t>
      </w:r>
      <w:r w:rsidR="008127F1" w:rsidRPr="00D67234">
        <w:rPr>
          <w:rFonts w:ascii="Times New Roman" w:hAnsi="Times New Roman" w:cs="Times New Roman"/>
          <w:color w:val="ED7D31" w:themeColor="accent2"/>
        </w:rPr>
        <w:t>2012; Sen</w:t>
      </w:r>
      <w:r w:rsidR="00A2155A" w:rsidRPr="00D67234">
        <w:rPr>
          <w:rFonts w:ascii="Times New Roman" w:hAnsi="Times New Roman" w:cs="Times New Roman"/>
          <w:color w:val="ED7D31" w:themeColor="accent2"/>
        </w:rPr>
        <w:t xml:space="preserve"> et al.</w:t>
      </w:r>
      <w:r w:rsidR="008127F1" w:rsidRPr="00D67234">
        <w:rPr>
          <w:rFonts w:ascii="Times New Roman" w:hAnsi="Times New Roman" w:cs="Times New Roman"/>
          <w:color w:val="ED7D31" w:themeColor="accent2"/>
        </w:rPr>
        <w:t>, 2016</w:t>
      </w:r>
      <w:r w:rsidR="00937AE2" w:rsidRPr="00D67234">
        <w:rPr>
          <w:rFonts w:ascii="Times New Roman" w:hAnsi="Times New Roman" w:cs="Times New Roman"/>
        </w:rPr>
        <w:t xml:space="preserve">) and multidimensional IRT models </w:t>
      </w:r>
      <w:commentRangeStart w:id="17"/>
      <w:commentRangeStart w:id="18"/>
      <w:r w:rsidR="00937AE2" w:rsidRPr="00D67234">
        <w:rPr>
          <w:rFonts w:ascii="Times New Roman" w:hAnsi="Times New Roman" w:cs="Times New Roman"/>
        </w:rPr>
        <w:t>(</w:t>
      </w:r>
      <w:proofErr w:type="spellStart"/>
      <w:r w:rsidR="008127F1" w:rsidRPr="00D67234">
        <w:rPr>
          <w:rFonts w:ascii="Times New Roman" w:hAnsi="Times New Roman" w:cs="Times New Roman"/>
          <w:color w:val="ED7D31" w:themeColor="accent2"/>
        </w:rPr>
        <w:t>Svetina</w:t>
      </w:r>
      <w:proofErr w:type="spellEnd"/>
      <w:r w:rsidR="00927E90" w:rsidRPr="00D67234">
        <w:rPr>
          <w:rFonts w:ascii="Times New Roman" w:hAnsi="Times New Roman" w:cs="Times New Roman"/>
          <w:color w:val="ED7D31" w:themeColor="accent2"/>
        </w:rPr>
        <w:t xml:space="preserve"> et al.</w:t>
      </w:r>
      <w:r w:rsidR="008127F1" w:rsidRPr="00D67234">
        <w:rPr>
          <w:rFonts w:ascii="Times New Roman" w:hAnsi="Times New Roman" w:cs="Times New Roman"/>
          <w:color w:val="ED7D31" w:themeColor="accent2"/>
        </w:rPr>
        <w:t>, 2017</w:t>
      </w:r>
      <w:commentRangeEnd w:id="17"/>
      <w:r w:rsidR="00A2155A" w:rsidRPr="00D67234">
        <w:rPr>
          <w:rStyle w:val="CommentReference"/>
          <w:rFonts w:ascii="Times New Roman" w:hAnsi="Times New Roman" w:cs="Times New Roman"/>
        </w:rPr>
        <w:commentReference w:id="17"/>
      </w:r>
      <w:commentRangeEnd w:id="18"/>
      <w:r w:rsidR="00D945DE">
        <w:rPr>
          <w:rStyle w:val="CommentReference"/>
        </w:rPr>
        <w:commentReference w:id="18"/>
      </w:r>
      <w:r w:rsidR="008127F1" w:rsidRPr="00D67234">
        <w:rPr>
          <w:rFonts w:ascii="Times New Roman" w:hAnsi="Times New Roman" w:cs="Times New Roman"/>
          <w:color w:val="ED7D31" w:themeColor="accent2"/>
        </w:rPr>
        <w:t xml:space="preserve">, </w:t>
      </w:r>
      <w:r w:rsidR="00937AE2" w:rsidRPr="00D67234">
        <w:rPr>
          <w:rFonts w:ascii="Times New Roman" w:hAnsi="Times New Roman" w:cs="Times New Roman"/>
        </w:rPr>
        <w:t>Wang</w:t>
      </w:r>
      <w:r w:rsidR="00930F79" w:rsidRPr="00D67234">
        <w:rPr>
          <w:rFonts w:ascii="Times New Roman" w:hAnsi="Times New Roman" w:cs="Times New Roman"/>
        </w:rPr>
        <w:t xml:space="preserve"> et al.</w:t>
      </w:r>
      <w:r w:rsidR="00937AE2" w:rsidRPr="00D67234">
        <w:rPr>
          <w:rFonts w:ascii="Times New Roman" w:hAnsi="Times New Roman" w:cs="Times New Roman"/>
        </w:rPr>
        <w:t>, 2018</w:t>
      </w:r>
      <w:r w:rsidR="00927E90" w:rsidRPr="00D67234">
        <w:rPr>
          <w:rFonts w:ascii="Times New Roman" w:hAnsi="Times New Roman" w:cs="Times New Roman"/>
        </w:rPr>
        <w:t xml:space="preserve">; </w:t>
      </w:r>
      <w:r w:rsidR="00927E90" w:rsidRPr="00D67234">
        <w:rPr>
          <w:rFonts w:ascii="Times New Roman" w:hAnsi="Times New Roman" w:cs="Times New Roman"/>
          <w:color w:val="ED7D31" w:themeColor="accent2"/>
        </w:rPr>
        <w:t>Woods, 2014</w:t>
      </w:r>
      <w:r w:rsidR="00937AE2" w:rsidRPr="00D67234">
        <w:rPr>
          <w:rFonts w:ascii="Times New Roman" w:hAnsi="Times New Roman" w:cs="Times New Roman"/>
        </w:rPr>
        <w:t xml:space="preserve">). </w:t>
      </w:r>
    </w:p>
    <w:p w14:paraId="13F36726" w14:textId="5923B721" w:rsidR="00F711CD" w:rsidRPr="00D67234" w:rsidRDefault="00937AE2" w:rsidP="00106E2C">
      <w:pPr>
        <w:spacing w:after="0" w:line="480" w:lineRule="auto"/>
        <w:ind w:firstLine="720"/>
        <w:rPr>
          <w:rFonts w:ascii="Times New Roman" w:hAnsi="Times New Roman" w:cs="Times New Roman"/>
        </w:rPr>
      </w:pPr>
      <w:r w:rsidRPr="00D67234">
        <w:rPr>
          <w:rFonts w:ascii="Times New Roman" w:hAnsi="Times New Roman" w:cs="Times New Roman"/>
        </w:rPr>
        <w:t xml:space="preserve">Compared to </w:t>
      </w:r>
      <w:r w:rsidR="00EB16B6" w:rsidRPr="00D67234">
        <w:rPr>
          <w:rFonts w:ascii="Times New Roman" w:hAnsi="Times New Roman" w:cs="Times New Roman"/>
        </w:rPr>
        <w:t xml:space="preserve">previous </w:t>
      </w:r>
      <w:r w:rsidRPr="00D67234">
        <w:rPr>
          <w:rFonts w:ascii="Times New Roman" w:hAnsi="Times New Roman" w:cs="Times New Roman"/>
        </w:rPr>
        <w:t>research</w:t>
      </w:r>
      <w:r w:rsidR="00EB16B6" w:rsidRPr="00D67234">
        <w:rPr>
          <w:rFonts w:ascii="Times New Roman" w:hAnsi="Times New Roman" w:cs="Times New Roman"/>
        </w:rPr>
        <w:t xml:space="preserve"> studies</w:t>
      </w:r>
      <w:r w:rsidRPr="00D67234">
        <w:rPr>
          <w:rFonts w:ascii="Times New Roman" w:hAnsi="Times New Roman" w:cs="Times New Roman"/>
        </w:rPr>
        <w:t xml:space="preserve"> designed for </w:t>
      </w:r>
      <w:r w:rsidR="0070241F" w:rsidRPr="00D67234">
        <w:rPr>
          <w:rFonts w:ascii="Times New Roman" w:hAnsi="Times New Roman" w:cs="Times New Roman"/>
        </w:rPr>
        <w:t xml:space="preserve">normality violation </w:t>
      </w:r>
      <w:r w:rsidR="00EB16B6" w:rsidRPr="00D67234">
        <w:rPr>
          <w:rFonts w:ascii="Times New Roman" w:hAnsi="Times New Roman" w:cs="Times New Roman"/>
        </w:rPr>
        <w:t>in uni</w:t>
      </w:r>
      <w:r w:rsidR="0070241F" w:rsidRPr="00D67234">
        <w:rPr>
          <w:rFonts w:ascii="Times New Roman" w:hAnsi="Times New Roman" w:cs="Times New Roman"/>
        </w:rPr>
        <w:t>dimension</w:t>
      </w:r>
      <w:r w:rsidR="00EB16B6" w:rsidRPr="00D67234">
        <w:rPr>
          <w:rFonts w:ascii="Times New Roman" w:hAnsi="Times New Roman" w:cs="Times New Roman"/>
        </w:rPr>
        <w:t>al</w:t>
      </w:r>
      <w:r w:rsidR="0070241F" w:rsidRPr="00D67234">
        <w:rPr>
          <w:rFonts w:ascii="Times New Roman" w:hAnsi="Times New Roman" w:cs="Times New Roman"/>
        </w:rPr>
        <w:t xml:space="preserve"> or </w:t>
      </w:r>
      <w:r w:rsidR="00FA2E82" w:rsidRPr="00D67234">
        <w:rPr>
          <w:rFonts w:ascii="Times New Roman" w:hAnsi="Times New Roman" w:cs="Times New Roman"/>
        </w:rPr>
        <w:t>multidimension</w:t>
      </w:r>
      <w:r w:rsidR="00EB16B6" w:rsidRPr="00D67234">
        <w:rPr>
          <w:rFonts w:ascii="Times New Roman" w:hAnsi="Times New Roman" w:cs="Times New Roman"/>
        </w:rPr>
        <w:t>al models</w:t>
      </w:r>
      <w:r w:rsidR="00FA2E82" w:rsidRPr="00D67234">
        <w:rPr>
          <w:rFonts w:ascii="Times New Roman" w:hAnsi="Times New Roman" w:cs="Times New Roman"/>
        </w:rPr>
        <w:t>, t</w:t>
      </w:r>
      <w:r w:rsidR="00EB16B6" w:rsidRPr="00D67234">
        <w:rPr>
          <w:rFonts w:ascii="Times New Roman" w:hAnsi="Times New Roman" w:cs="Times New Roman"/>
        </w:rPr>
        <w:t>he current</w:t>
      </w:r>
      <w:r w:rsidR="00FA2E82" w:rsidRPr="00D67234">
        <w:rPr>
          <w:rFonts w:ascii="Times New Roman" w:hAnsi="Times New Roman" w:cs="Times New Roman"/>
        </w:rPr>
        <w:t xml:space="preserve"> study uses </w:t>
      </w:r>
      <w:r w:rsidR="00DA6742">
        <w:rPr>
          <w:rFonts w:ascii="Times New Roman" w:hAnsi="Times New Roman" w:cs="Times New Roman"/>
        </w:rPr>
        <w:t>b</w:t>
      </w:r>
      <w:r w:rsidR="00A4722A" w:rsidRPr="00D67234">
        <w:rPr>
          <w:rFonts w:ascii="Times New Roman" w:hAnsi="Times New Roman" w:cs="Times New Roman"/>
        </w:rPr>
        <w:t>ifactor</w:t>
      </w:r>
      <w:r w:rsidR="00A2162B">
        <w:rPr>
          <w:rFonts w:ascii="Times New Roman" w:hAnsi="Times New Roman" w:cs="Times New Roman"/>
        </w:rPr>
        <w:t xml:space="preserve"> </w:t>
      </w:r>
      <w:r w:rsidR="00A2162B">
        <w:rPr>
          <w:rFonts w:ascii="Times New Roman" w:eastAsia="Times New Roman" w:hAnsi="Times New Roman" w:cs="Times New Roman"/>
          <w:color w:val="000000"/>
        </w:rPr>
        <w:t>g</w:t>
      </w:r>
      <w:r w:rsidR="00A2162B" w:rsidRPr="00412E92">
        <w:rPr>
          <w:rFonts w:ascii="Times New Roman" w:eastAsia="Times New Roman" w:hAnsi="Times New Roman" w:cs="Times New Roman"/>
          <w:color w:val="000000"/>
        </w:rPr>
        <w:t xml:space="preserve">raded </w:t>
      </w:r>
      <w:r w:rsidR="00A2162B">
        <w:rPr>
          <w:rFonts w:ascii="Times New Roman" w:eastAsia="Times New Roman" w:hAnsi="Times New Roman" w:cs="Times New Roman"/>
          <w:color w:val="000000"/>
        </w:rPr>
        <w:t>r</w:t>
      </w:r>
      <w:r w:rsidR="00A2162B" w:rsidRPr="00412E92">
        <w:rPr>
          <w:rFonts w:ascii="Times New Roman" w:eastAsia="Times New Roman" w:hAnsi="Times New Roman" w:cs="Times New Roman"/>
          <w:color w:val="000000"/>
        </w:rPr>
        <w:t xml:space="preserve">esponse </w:t>
      </w:r>
      <w:r w:rsidR="00A2162B">
        <w:rPr>
          <w:rFonts w:ascii="Times New Roman" w:eastAsia="Times New Roman" w:hAnsi="Times New Roman" w:cs="Times New Roman"/>
          <w:color w:val="000000"/>
        </w:rPr>
        <w:t>m</w:t>
      </w:r>
      <w:r w:rsidR="00A2162B" w:rsidRPr="00412E92">
        <w:rPr>
          <w:rFonts w:ascii="Times New Roman" w:eastAsia="Times New Roman" w:hAnsi="Times New Roman" w:cs="Times New Roman"/>
          <w:color w:val="000000"/>
        </w:rPr>
        <w:t>odel</w:t>
      </w:r>
      <w:r w:rsidR="00A2162B">
        <w:rPr>
          <w:rFonts w:ascii="Times New Roman" w:eastAsia="Times New Roman" w:hAnsi="Times New Roman" w:cs="Times New Roman"/>
          <w:color w:val="000000"/>
        </w:rPr>
        <w:t xml:space="preserve"> (Bifactor</w:t>
      </w:r>
      <w:r w:rsidR="00201AC3">
        <w:rPr>
          <w:rFonts w:ascii="Times New Roman" w:eastAsia="Times New Roman" w:hAnsi="Times New Roman" w:cs="Times New Roman"/>
          <w:color w:val="000000"/>
        </w:rPr>
        <w:t>-</w:t>
      </w:r>
      <w:r w:rsidR="00A2162B">
        <w:rPr>
          <w:rFonts w:ascii="Times New Roman" w:eastAsia="Times New Roman" w:hAnsi="Times New Roman" w:cs="Times New Roman"/>
          <w:color w:val="000000"/>
        </w:rPr>
        <w:t>GRM)</w:t>
      </w:r>
      <w:r w:rsidR="00FA2E82" w:rsidRPr="00D67234">
        <w:rPr>
          <w:rFonts w:ascii="Times New Roman" w:hAnsi="Times New Roman" w:cs="Times New Roman"/>
        </w:rPr>
        <w:t xml:space="preserve"> to </w:t>
      </w:r>
      <w:ins w:id="19" w:author="Chunhua Cao" w:date="2023-07-30T11:14:00Z">
        <w:r w:rsidR="006F1361">
          <w:rPr>
            <w:rFonts w:ascii="Times New Roman" w:hAnsi="Times New Roman" w:cs="Times New Roman"/>
          </w:rPr>
          <w:t>examine</w:t>
        </w:r>
      </w:ins>
      <w:del w:id="20" w:author="Chunhua Cao" w:date="2023-07-30T11:14:00Z">
        <w:r w:rsidR="00FA2E82" w:rsidRPr="00D67234" w:rsidDel="006F1361">
          <w:rPr>
            <w:rFonts w:ascii="Times New Roman" w:hAnsi="Times New Roman" w:cs="Times New Roman"/>
          </w:rPr>
          <w:delText>check</w:delText>
        </w:r>
      </w:del>
      <w:r w:rsidR="00FA2E82" w:rsidRPr="00D67234">
        <w:rPr>
          <w:rFonts w:ascii="Times New Roman" w:hAnsi="Times New Roman" w:cs="Times New Roman"/>
        </w:rPr>
        <w:t xml:space="preserve"> how the skewness</w:t>
      </w:r>
      <w:r w:rsidR="00EB16B6" w:rsidRPr="00D67234">
        <w:rPr>
          <w:rFonts w:ascii="Times New Roman" w:hAnsi="Times New Roman" w:cs="Times New Roman"/>
        </w:rPr>
        <w:t xml:space="preserve"> and kurtosis</w:t>
      </w:r>
      <w:r w:rsidR="00FA2E82" w:rsidRPr="00D67234">
        <w:rPr>
          <w:rFonts w:ascii="Times New Roman" w:hAnsi="Times New Roman" w:cs="Times New Roman"/>
        </w:rPr>
        <w:t xml:space="preserve"> of </w:t>
      </w:r>
      <w:r w:rsidR="0069155A" w:rsidRPr="00D67234">
        <w:rPr>
          <w:rFonts w:ascii="Times New Roman" w:hAnsi="Times New Roman" w:cs="Times New Roman"/>
        </w:rPr>
        <w:t xml:space="preserve">the </w:t>
      </w:r>
      <w:r w:rsidR="00FA2E82" w:rsidRPr="00D67234">
        <w:rPr>
          <w:rFonts w:ascii="Times New Roman" w:hAnsi="Times New Roman" w:cs="Times New Roman"/>
        </w:rPr>
        <w:t>general factor and specific factors affect the recovery of parameters</w:t>
      </w:r>
      <w:r w:rsidR="00EB16B6" w:rsidRPr="00D67234">
        <w:rPr>
          <w:rFonts w:ascii="Times New Roman" w:hAnsi="Times New Roman" w:cs="Times New Roman"/>
        </w:rPr>
        <w:t>, including item parameters and person ability estimates.</w:t>
      </w:r>
      <w:r w:rsidR="00FA2E82" w:rsidRPr="00D67234">
        <w:rPr>
          <w:rFonts w:ascii="Times New Roman" w:hAnsi="Times New Roman" w:cs="Times New Roman"/>
        </w:rPr>
        <w:t xml:space="preserve"> </w:t>
      </w:r>
      <w:r w:rsidR="00E44DD6" w:rsidRPr="00D67234">
        <w:rPr>
          <w:rFonts w:ascii="Times New Roman" w:hAnsi="Times New Roman" w:cs="Times New Roman"/>
        </w:rPr>
        <w:t>The design factors included the</w:t>
      </w:r>
      <w:r w:rsidR="0069155A" w:rsidRPr="00D67234">
        <w:rPr>
          <w:rFonts w:ascii="Times New Roman" w:hAnsi="Times New Roman" w:cs="Times New Roman"/>
        </w:rPr>
        <w:t xml:space="preserve"> </w:t>
      </w:r>
      <w:r w:rsidR="00FA2E82" w:rsidRPr="00D67234">
        <w:rPr>
          <w:rFonts w:ascii="Times New Roman" w:hAnsi="Times New Roman" w:cs="Times New Roman"/>
        </w:rPr>
        <w:lastRenderedPageBreak/>
        <w:t>severity of skewness</w:t>
      </w:r>
      <w:r w:rsidR="00E44DD6" w:rsidRPr="00D67234">
        <w:rPr>
          <w:rFonts w:ascii="Times New Roman" w:hAnsi="Times New Roman" w:cs="Times New Roman"/>
        </w:rPr>
        <w:t xml:space="preserve"> of the general factor and specification factors</w:t>
      </w:r>
      <w:r w:rsidR="00FA2E82" w:rsidRPr="00D67234">
        <w:rPr>
          <w:rFonts w:ascii="Times New Roman" w:hAnsi="Times New Roman" w:cs="Times New Roman"/>
        </w:rPr>
        <w:t xml:space="preserve">, sample size, </w:t>
      </w:r>
      <w:r w:rsidR="0069155A" w:rsidRPr="00D67234">
        <w:rPr>
          <w:rFonts w:ascii="Times New Roman" w:hAnsi="Times New Roman" w:cs="Times New Roman"/>
        </w:rPr>
        <w:t xml:space="preserve">the </w:t>
      </w:r>
      <w:r w:rsidR="00FA2E82" w:rsidRPr="00D67234">
        <w:rPr>
          <w:rFonts w:ascii="Times New Roman" w:hAnsi="Times New Roman" w:cs="Times New Roman"/>
        </w:rPr>
        <w:t xml:space="preserve">number of </w:t>
      </w:r>
      <w:r w:rsidR="0069155A" w:rsidRPr="00D67234">
        <w:rPr>
          <w:rFonts w:ascii="Times New Roman" w:hAnsi="Times New Roman" w:cs="Times New Roman"/>
        </w:rPr>
        <w:t>factors</w:t>
      </w:r>
      <w:r w:rsidR="00FA2E82" w:rsidRPr="00D67234">
        <w:rPr>
          <w:rFonts w:ascii="Times New Roman" w:hAnsi="Times New Roman" w:cs="Times New Roman"/>
        </w:rPr>
        <w:t xml:space="preserve">, </w:t>
      </w:r>
      <w:r w:rsidR="00E44DD6" w:rsidRPr="00D67234">
        <w:rPr>
          <w:rFonts w:ascii="Times New Roman" w:hAnsi="Times New Roman" w:cs="Times New Roman"/>
        </w:rPr>
        <w:t xml:space="preserve">and the number of </w:t>
      </w:r>
      <w:r w:rsidR="00FA2E82" w:rsidRPr="00D67234">
        <w:rPr>
          <w:rFonts w:ascii="Times New Roman" w:hAnsi="Times New Roman" w:cs="Times New Roman"/>
        </w:rPr>
        <w:t>items per factor</w:t>
      </w:r>
      <w:r w:rsidR="002C101F" w:rsidRPr="00D67234">
        <w:rPr>
          <w:rFonts w:ascii="Times New Roman" w:hAnsi="Times New Roman" w:cs="Times New Roman"/>
        </w:rPr>
        <w:t>.</w:t>
      </w:r>
      <w:r w:rsidR="0069155A" w:rsidRPr="00D67234">
        <w:rPr>
          <w:rFonts w:ascii="Times New Roman" w:hAnsi="Times New Roman" w:cs="Times New Roman"/>
        </w:rPr>
        <w:t xml:space="preserve"> </w:t>
      </w:r>
    </w:p>
    <w:p w14:paraId="1AB2A72E" w14:textId="6D34C878" w:rsidR="007A3849" w:rsidRPr="00D67234" w:rsidRDefault="00BB7C2B" w:rsidP="000373FA">
      <w:pPr>
        <w:spacing w:after="0" w:line="480" w:lineRule="auto"/>
        <w:ind w:firstLine="720"/>
        <w:rPr>
          <w:rFonts w:ascii="Times New Roman" w:hAnsi="Times New Roman" w:cs="Times New Roman"/>
        </w:rPr>
      </w:pPr>
      <w:commentRangeStart w:id="21"/>
      <w:commentRangeStart w:id="22"/>
      <w:r w:rsidRPr="00D67234">
        <w:rPr>
          <w:rFonts w:ascii="Times New Roman" w:hAnsi="Times New Roman" w:cs="Times New Roman"/>
        </w:rPr>
        <w:t xml:space="preserve">In psychological and </w:t>
      </w:r>
      <w:commentRangeEnd w:id="21"/>
      <w:r w:rsidR="00730A19" w:rsidRPr="00D67234">
        <w:rPr>
          <w:rStyle w:val="CommentReference"/>
          <w:rFonts w:ascii="Times New Roman" w:hAnsi="Times New Roman" w:cs="Times New Roman"/>
        </w:rPr>
        <w:commentReference w:id="21"/>
      </w:r>
      <w:commentRangeEnd w:id="22"/>
      <w:r w:rsidR="00D945DE">
        <w:rPr>
          <w:rStyle w:val="CommentReference"/>
        </w:rPr>
        <w:commentReference w:id="22"/>
      </w:r>
      <w:r w:rsidRPr="00D67234">
        <w:rPr>
          <w:rFonts w:ascii="Times New Roman" w:hAnsi="Times New Roman" w:cs="Times New Roman"/>
        </w:rPr>
        <w:t>psychometric research, the nonnormality of the distribution of latent traits (θ) is a prevalent phenomenon. Most commercial software and open-source package offer one or more</w:t>
      </w:r>
      <w:r w:rsidR="00DA6742">
        <w:rPr>
          <w:rFonts w:ascii="Times New Roman" w:hAnsi="Times New Roman" w:cs="Times New Roman"/>
        </w:rPr>
        <w:t xml:space="preserve"> than one</w:t>
      </w:r>
      <w:r w:rsidRPr="00D67234">
        <w:rPr>
          <w:rFonts w:ascii="Times New Roman" w:hAnsi="Times New Roman" w:cs="Times New Roman"/>
        </w:rPr>
        <w:t xml:space="preserve"> estimation methods to estimate the parameters of models, but most of them are based on the normal distribution</w:t>
      </w:r>
      <w:r w:rsidR="00EC2A6B" w:rsidRPr="00D67234">
        <w:rPr>
          <w:rFonts w:ascii="Times New Roman" w:hAnsi="Times New Roman" w:cs="Times New Roman"/>
        </w:rPr>
        <w:t xml:space="preserve">. </w:t>
      </w:r>
      <w:r w:rsidR="00B876B3" w:rsidRPr="00D67234">
        <w:rPr>
          <w:rFonts w:ascii="Times New Roman" w:hAnsi="Times New Roman" w:cs="Times New Roman"/>
        </w:rPr>
        <w:t>For example, the marginal maximum likelihood</w:t>
      </w:r>
      <w:r w:rsidR="00E473F9">
        <w:rPr>
          <w:rFonts w:ascii="Times New Roman" w:hAnsi="Times New Roman" w:cs="Times New Roman"/>
        </w:rPr>
        <w:t xml:space="preserve"> (ML)</w:t>
      </w:r>
      <w:r w:rsidR="00B876B3" w:rsidRPr="00D67234">
        <w:rPr>
          <w:rFonts w:ascii="Times New Roman" w:hAnsi="Times New Roman" w:cs="Times New Roman"/>
        </w:rPr>
        <w:t xml:space="preserve"> method is the most widely used approach for </w:t>
      </w:r>
      <w:r w:rsidR="00E473F9">
        <w:rPr>
          <w:rFonts w:ascii="Times New Roman" w:hAnsi="Times New Roman" w:cs="Times New Roman"/>
        </w:rPr>
        <w:t xml:space="preserve">estimating </w:t>
      </w:r>
      <w:r w:rsidR="00B876B3" w:rsidRPr="00D67234">
        <w:rPr>
          <w:rFonts w:ascii="Times New Roman" w:hAnsi="Times New Roman" w:cs="Times New Roman"/>
        </w:rPr>
        <w:t>item parameters and the person parameters</w:t>
      </w:r>
      <w:r w:rsidR="00D11A09" w:rsidRPr="00D67234">
        <w:rPr>
          <w:rFonts w:ascii="Times New Roman" w:hAnsi="Times New Roman" w:cs="Times New Roman"/>
        </w:rPr>
        <w:t xml:space="preserve">. </w:t>
      </w:r>
      <w:r w:rsidR="00B876B3" w:rsidRPr="00D67234">
        <w:rPr>
          <w:rFonts w:ascii="Times New Roman" w:hAnsi="Times New Roman" w:cs="Times New Roman"/>
        </w:rPr>
        <w:t>For person parameter estimation, m</w:t>
      </w:r>
      <w:r w:rsidR="00A17162" w:rsidRPr="00D67234">
        <w:rPr>
          <w:rFonts w:ascii="Times New Roman" w:hAnsi="Times New Roman" w:cs="Times New Roman"/>
        </w:rPr>
        <w:t xml:space="preserve">aximum a posteriori (MAP) estimation </w:t>
      </w:r>
      <w:r w:rsidR="00B876B3" w:rsidRPr="00D67234">
        <w:rPr>
          <w:rFonts w:ascii="Times New Roman" w:hAnsi="Times New Roman" w:cs="Times New Roman"/>
        </w:rPr>
        <w:t>has</w:t>
      </w:r>
      <w:r w:rsidR="000373FA" w:rsidRPr="00D67234">
        <w:rPr>
          <w:rFonts w:ascii="Times New Roman" w:hAnsi="Times New Roman" w:cs="Times New Roman"/>
        </w:rPr>
        <w:t xml:space="preserve"> been shown to achieve </w:t>
      </w:r>
      <w:r w:rsidR="00E473F9">
        <w:rPr>
          <w:rFonts w:ascii="Times New Roman" w:hAnsi="Times New Roman" w:cs="Times New Roman"/>
        </w:rPr>
        <w:t>more accurate</w:t>
      </w:r>
      <w:r w:rsidR="000373FA" w:rsidRPr="00D67234">
        <w:rPr>
          <w:rFonts w:ascii="Times New Roman" w:hAnsi="Times New Roman" w:cs="Times New Roman"/>
        </w:rPr>
        <w:t xml:space="preserve"> estimat</w:t>
      </w:r>
      <w:r w:rsidR="00B876B3" w:rsidRPr="00D67234">
        <w:rPr>
          <w:rFonts w:ascii="Times New Roman" w:hAnsi="Times New Roman" w:cs="Times New Roman"/>
        </w:rPr>
        <w:t>ion</w:t>
      </w:r>
      <w:r w:rsidR="000373FA" w:rsidRPr="00D67234">
        <w:rPr>
          <w:rFonts w:ascii="Times New Roman" w:hAnsi="Times New Roman" w:cs="Times New Roman"/>
        </w:rPr>
        <w:t xml:space="preserve"> with fewer items than the ML method</w:t>
      </w:r>
      <w:r w:rsidR="00B876B3" w:rsidRPr="00D67234">
        <w:rPr>
          <w:rFonts w:ascii="Times New Roman" w:hAnsi="Times New Roman" w:cs="Times New Roman"/>
        </w:rPr>
        <w:t>, but also requires the assumption of normality of person parameters</w:t>
      </w:r>
      <w:r w:rsidR="000373FA" w:rsidRPr="00D67234">
        <w:rPr>
          <w:rFonts w:ascii="Times New Roman" w:hAnsi="Times New Roman" w:cs="Times New Roman"/>
        </w:rPr>
        <w:t xml:space="preserve"> (Brown, 2015). </w:t>
      </w:r>
      <w:r w:rsidR="00EC2A6B" w:rsidRPr="00D67234">
        <w:rPr>
          <w:rFonts w:ascii="Times New Roman" w:hAnsi="Times New Roman" w:cs="Times New Roman"/>
        </w:rPr>
        <w:t xml:space="preserve">In </w:t>
      </w:r>
      <w:r w:rsidR="000373FA" w:rsidRPr="00D67234">
        <w:rPr>
          <w:rFonts w:ascii="Times New Roman" w:hAnsi="Times New Roman" w:cs="Times New Roman"/>
        </w:rPr>
        <w:t>this</w:t>
      </w:r>
      <w:r w:rsidR="00EC2A6B" w:rsidRPr="00D67234">
        <w:rPr>
          <w:rFonts w:ascii="Times New Roman" w:hAnsi="Times New Roman" w:cs="Times New Roman"/>
        </w:rPr>
        <w:t xml:space="preserve"> study, MAP</w:t>
      </w:r>
      <w:r w:rsidR="000373FA" w:rsidRPr="00D67234">
        <w:rPr>
          <w:rFonts w:ascii="Times New Roman" w:hAnsi="Times New Roman" w:cs="Times New Roman"/>
        </w:rPr>
        <w:t xml:space="preserve"> and ML</w:t>
      </w:r>
      <w:r w:rsidR="00EC2A6B" w:rsidRPr="00D67234">
        <w:rPr>
          <w:rFonts w:ascii="Times New Roman" w:hAnsi="Times New Roman" w:cs="Times New Roman"/>
        </w:rPr>
        <w:t xml:space="preserve"> estimation </w:t>
      </w:r>
      <w:r w:rsidR="00A4722A" w:rsidRPr="00D67234">
        <w:rPr>
          <w:rFonts w:ascii="Times New Roman" w:hAnsi="Times New Roman" w:cs="Times New Roman"/>
        </w:rPr>
        <w:t>are</w:t>
      </w:r>
      <w:r w:rsidR="00EC2A6B" w:rsidRPr="00D67234">
        <w:rPr>
          <w:rFonts w:ascii="Times New Roman" w:hAnsi="Times New Roman" w:cs="Times New Roman"/>
        </w:rPr>
        <w:t xml:space="preserve"> used to estimate the parameters of the bifactor IRT model</w:t>
      </w:r>
      <w:r w:rsidR="00D11A09" w:rsidRPr="00D67234">
        <w:rPr>
          <w:rFonts w:ascii="Times New Roman" w:hAnsi="Times New Roman" w:cs="Times New Roman"/>
        </w:rPr>
        <w:t>, including item discrimination, threshold, and personal abilities on both general factor and specific factor</w:t>
      </w:r>
      <w:r w:rsidR="00A4722A" w:rsidRPr="00D67234">
        <w:rPr>
          <w:rFonts w:ascii="Times New Roman" w:hAnsi="Times New Roman" w:cs="Times New Roman"/>
        </w:rPr>
        <w:t>.</w:t>
      </w:r>
    </w:p>
    <w:p w14:paraId="00C936FE" w14:textId="13D9FAFD" w:rsidR="001F2E4E" w:rsidRPr="00D67234" w:rsidRDefault="001F2E4E" w:rsidP="00D67234">
      <w:pPr>
        <w:spacing w:after="0" w:line="480" w:lineRule="auto"/>
        <w:rPr>
          <w:rFonts w:ascii="Times New Roman" w:eastAsia="Times New Roman" w:hAnsi="Times New Roman" w:cs="Times New Roman"/>
          <w:color w:val="000000"/>
        </w:rPr>
      </w:pPr>
    </w:p>
    <w:p w14:paraId="108037F4" w14:textId="623C637F" w:rsidR="00C61171" w:rsidRPr="00D67234" w:rsidRDefault="002C3CF4" w:rsidP="00041F7F">
      <w:pPr>
        <w:spacing w:after="0" w:line="480" w:lineRule="auto"/>
        <w:jc w:val="center"/>
        <w:rPr>
          <w:rFonts w:ascii="Times New Roman" w:hAnsi="Times New Roman" w:cs="Times New Roman"/>
          <w:b/>
          <w:bCs/>
        </w:rPr>
      </w:pPr>
      <w:r w:rsidRPr="00D67234">
        <w:rPr>
          <w:rFonts w:ascii="Times New Roman" w:hAnsi="Times New Roman" w:cs="Times New Roman"/>
          <w:b/>
          <w:bCs/>
        </w:rPr>
        <w:t>Theoretical Framework</w:t>
      </w:r>
    </w:p>
    <w:p w14:paraId="1C88C6E4" w14:textId="7DE9A003" w:rsidR="00272E24" w:rsidRPr="00D67234" w:rsidRDefault="00272E24" w:rsidP="00041F7F">
      <w:pPr>
        <w:spacing w:after="0" w:line="480" w:lineRule="auto"/>
        <w:rPr>
          <w:rFonts w:ascii="Times New Roman" w:hAnsi="Times New Roman" w:cs="Times New Roman"/>
          <w:b/>
          <w:bCs/>
        </w:rPr>
      </w:pPr>
      <w:r w:rsidRPr="00D67234">
        <w:rPr>
          <w:rFonts w:ascii="Times New Roman" w:hAnsi="Times New Roman" w:cs="Times New Roman"/>
          <w:b/>
          <w:bCs/>
        </w:rPr>
        <w:t>Grade Response Model</w:t>
      </w:r>
    </w:p>
    <w:p w14:paraId="4A81242C" w14:textId="5E308D8D" w:rsidR="00272E24" w:rsidRPr="00D67234" w:rsidDel="006F1361" w:rsidRDefault="000322F5" w:rsidP="00D67234">
      <w:pPr>
        <w:spacing w:after="0" w:line="480" w:lineRule="auto"/>
        <w:ind w:firstLine="720"/>
        <w:rPr>
          <w:del w:id="23" w:author="Chunhua Cao" w:date="2023-07-30T11:19:00Z"/>
          <w:rFonts w:ascii="Times New Roman" w:hAnsi="Times New Roman" w:cs="Times New Roman"/>
        </w:rPr>
      </w:pPr>
      <w:commentRangeStart w:id="24"/>
      <w:r w:rsidRPr="00D67234">
        <w:rPr>
          <w:rFonts w:ascii="Times New Roman" w:hAnsi="Times New Roman" w:cs="Times New Roman"/>
        </w:rPr>
        <w:t>GRM, a component of the broader IRT used in psychometrics, is a model specifically tailored for ordinal responses, such as Likert scales</w:t>
      </w:r>
      <w:r w:rsidR="00943E31" w:rsidRPr="00D67234">
        <w:rPr>
          <w:rFonts w:ascii="Times New Roman" w:hAnsi="Times New Roman" w:cs="Times New Roman"/>
        </w:rPr>
        <w:t>.</w:t>
      </w:r>
      <w:r w:rsidRPr="00D67234">
        <w:rPr>
          <w:rFonts w:ascii="Times New Roman" w:hAnsi="Times New Roman" w:cs="Times New Roman"/>
        </w:rPr>
        <w:t xml:space="preserve"> GRM is effective </w:t>
      </w:r>
      <w:ins w:id="25" w:author="Chunhua Cao" w:date="2023-07-30T11:19:00Z">
        <w:r w:rsidR="008F34E4">
          <w:rPr>
            <w:rFonts w:ascii="Times New Roman" w:hAnsi="Times New Roman" w:cs="Times New Roman"/>
          </w:rPr>
          <w:t>in</w:t>
        </w:r>
      </w:ins>
      <w:del w:id="26" w:author="Chunhua Cao" w:date="2023-07-30T11:19:00Z">
        <w:r w:rsidRPr="00D67234" w:rsidDel="008F34E4">
          <w:rPr>
            <w:rFonts w:ascii="Times New Roman" w:hAnsi="Times New Roman" w:cs="Times New Roman"/>
          </w:rPr>
          <w:delText>for</w:delText>
        </w:r>
      </w:del>
      <w:r w:rsidRPr="00D67234">
        <w:rPr>
          <w:rFonts w:ascii="Times New Roman" w:hAnsi="Times New Roman" w:cs="Times New Roman"/>
        </w:rPr>
        <w:t xml:space="preserve"> predicting the likelihood of a respondent selecting a specific response level or higher on a survey</w:t>
      </w:r>
      <w:r w:rsidR="00943E31" w:rsidRPr="00D67234">
        <w:rPr>
          <w:rFonts w:ascii="Times New Roman" w:hAnsi="Times New Roman" w:cs="Times New Roman"/>
        </w:rPr>
        <w:t xml:space="preserve"> </w:t>
      </w:r>
      <w:commentRangeStart w:id="27"/>
      <w:commentRangeStart w:id="28"/>
      <w:r w:rsidR="00943E31" w:rsidRPr="00D67234">
        <w:rPr>
          <w:rFonts w:ascii="Times New Roman" w:hAnsi="Times New Roman" w:cs="Times New Roman"/>
        </w:rPr>
        <w:t>(</w:t>
      </w:r>
      <w:r w:rsidR="001662B2" w:rsidRPr="0078269F">
        <w:rPr>
          <w:rFonts w:ascii="Times New Roman" w:hAnsi="Times New Roman" w:cs="Times New Roman"/>
        </w:rPr>
        <w:t>Baker &amp; Kim, 2004</w:t>
      </w:r>
      <w:r w:rsidR="001662B2">
        <w:rPr>
          <w:rFonts w:ascii="Times New Roman" w:hAnsi="Times New Roman" w:cs="Times New Roman"/>
        </w:rPr>
        <w:t xml:space="preserve">; </w:t>
      </w:r>
      <w:proofErr w:type="spellStart"/>
      <w:r w:rsidR="00943E31" w:rsidRPr="00D67234">
        <w:rPr>
          <w:rFonts w:ascii="Times New Roman" w:hAnsi="Times New Roman" w:cs="Times New Roman"/>
        </w:rPr>
        <w:t>Samejima</w:t>
      </w:r>
      <w:proofErr w:type="spellEnd"/>
      <w:r w:rsidR="00943E31" w:rsidRPr="00D67234">
        <w:rPr>
          <w:rFonts w:ascii="Times New Roman" w:hAnsi="Times New Roman" w:cs="Times New Roman"/>
        </w:rPr>
        <w:t>, 1969).</w:t>
      </w:r>
      <w:r w:rsidRPr="00D67234">
        <w:rPr>
          <w:rFonts w:ascii="Times New Roman" w:hAnsi="Times New Roman" w:cs="Times New Roman"/>
        </w:rPr>
        <w:t xml:space="preserve"> </w:t>
      </w:r>
      <w:commentRangeEnd w:id="27"/>
      <w:r w:rsidR="00201AC3">
        <w:rPr>
          <w:rStyle w:val="CommentReference"/>
        </w:rPr>
        <w:commentReference w:id="27"/>
      </w:r>
      <w:commentRangeEnd w:id="28"/>
      <w:r w:rsidR="001662B2">
        <w:rPr>
          <w:rStyle w:val="CommentReference"/>
        </w:rPr>
        <w:commentReference w:id="28"/>
      </w:r>
      <w:commentRangeEnd w:id="24"/>
      <w:r w:rsidR="008F34E4">
        <w:rPr>
          <w:rStyle w:val="CommentReference"/>
        </w:rPr>
        <w:commentReference w:id="24"/>
      </w:r>
    </w:p>
    <w:p w14:paraId="0F47940A" w14:textId="77777777" w:rsidR="00272E24" w:rsidRPr="00D67234" w:rsidRDefault="00272E24">
      <w:pPr>
        <w:spacing w:after="0" w:line="480" w:lineRule="auto"/>
        <w:ind w:firstLine="720"/>
        <w:rPr>
          <w:rFonts w:ascii="Times New Roman" w:hAnsi="Times New Roman" w:cs="Times New Roman"/>
          <w:b/>
          <w:bCs/>
        </w:rPr>
        <w:pPrChange w:id="29" w:author="Chunhua Cao" w:date="2023-07-30T11:19:00Z">
          <w:pPr>
            <w:spacing w:after="0" w:line="480" w:lineRule="auto"/>
          </w:pPr>
        </w:pPrChange>
      </w:pPr>
    </w:p>
    <w:p w14:paraId="6473E090" w14:textId="0DF837EC" w:rsidR="0069155A" w:rsidRPr="00D67234" w:rsidRDefault="00272E24" w:rsidP="00041F7F">
      <w:pPr>
        <w:spacing w:after="0" w:line="480" w:lineRule="auto"/>
        <w:rPr>
          <w:rFonts w:ascii="Times New Roman" w:hAnsi="Times New Roman" w:cs="Times New Roman"/>
          <w:b/>
          <w:bCs/>
        </w:rPr>
      </w:pPr>
      <w:r w:rsidRPr="00D67234">
        <w:rPr>
          <w:rFonts w:ascii="Times New Roman" w:hAnsi="Times New Roman" w:cs="Times New Roman"/>
          <w:b/>
          <w:bCs/>
        </w:rPr>
        <w:t xml:space="preserve">Bifactor </w:t>
      </w:r>
      <w:commentRangeStart w:id="30"/>
      <w:commentRangeStart w:id="31"/>
      <w:r w:rsidR="00DA5501" w:rsidRPr="00D67234">
        <w:rPr>
          <w:rFonts w:ascii="Times New Roman" w:hAnsi="Times New Roman" w:cs="Times New Roman"/>
          <w:b/>
          <w:bCs/>
        </w:rPr>
        <w:t>Grade Response Model</w:t>
      </w:r>
      <w:commentRangeEnd w:id="30"/>
      <w:r w:rsidR="00337A79" w:rsidRPr="00D67234">
        <w:rPr>
          <w:rStyle w:val="CommentReference"/>
          <w:rFonts w:ascii="Times New Roman" w:hAnsi="Times New Roman" w:cs="Times New Roman"/>
        </w:rPr>
        <w:commentReference w:id="30"/>
      </w:r>
      <w:commentRangeEnd w:id="31"/>
      <w:r w:rsidR="001662B2">
        <w:rPr>
          <w:rStyle w:val="CommentReference"/>
        </w:rPr>
        <w:commentReference w:id="31"/>
      </w:r>
    </w:p>
    <w:p w14:paraId="2B642000" w14:textId="4B95C925" w:rsidR="007267FC" w:rsidRPr="00D67234" w:rsidRDefault="000D1896" w:rsidP="00D67234">
      <w:pPr>
        <w:spacing w:after="0" w:line="480" w:lineRule="auto"/>
        <w:ind w:firstLine="720"/>
        <w:rPr>
          <w:rFonts w:ascii="Times New Roman" w:hAnsi="Times New Roman" w:cs="Times New Roman"/>
        </w:rPr>
      </w:pPr>
      <w:r w:rsidRPr="00D67234">
        <w:rPr>
          <w:rFonts w:ascii="Times New Roman" w:hAnsi="Times New Roman" w:cs="Times New Roman"/>
        </w:rPr>
        <w:t xml:space="preserve">The Bifactor-GRM is an extension of the conventional </w:t>
      </w:r>
      <w:commentRangeStart w:id="32"/>
      <w:commentRangeStart w:id="33"/>
      <w:r w:rsidRPr="00D67234">
        <w:rPr>
          <w:rFonts w:ascii="Times New Roman" w:hAnsi="Times New Roman" w:cs="Times New Roman"/>
        </w:rPr>
        <w:t>GRM</w:t>
      </w:r>
      <w:commentRangeEnd w:id="32"/>
      <w:r w:rsidR="00201AC3">
        <w:rPr>
          <w:rStyle w:val="CommentReference"/>
        </w:rPr>
        <w:commentReference w:id="32"/>
      </w:r>
      <w:commentRangeEnd w:id="33"/>
      <w:r w:rsidR="001662B2">
        <w:rPr>
          <w:rStyle w:val="CommentReference"/>
        </w:rPr>
        <w:commentReference w:id="33"/>
      </w:r>
      <w:r w:rsidR="00201AC3">
        <w:rPr>
          <w:rFonts w:ascii="Times New Roman" w:hAnsi="Times New Roman" w:cs="Times New Roman"/>
        </w:rPr>
        <w:t xml:space="preserve"> </w:t>
      </w:r>
      <w:r w:rsidRPr="00D67234">
        <w:rPr>
          <w:rFonts w:ascii="Times New Roman" w:hAnsi="Times New Roman" w:cs="Times New Roman"/>
        </w:rPr>
        <w:t xml:space="preserve">and is a part </w:t>
      </w:r>
      <w:ins w:id="34" w:author="Chunhua Cao" w:date="2023-07-30T11:20:00Z">
        <w:r w:rsidR="008F34E4">
          <w:rPr>
            <w:rFonts w:ascii="Times New Roman" w:hAnsi="Times New Roman" w:cs="Times New Roman"/>
          </w:rPr>
          <w:t xml:space="preserve">of </w:t>
        </w:r>
      </w:ins>
      <w:r w:rsidRPr="00D67234">
        <w:rPr>
          <w:rFonts w:ascii="Times New Roman" w:hAnsi="Times New Roman" w:cs="Times New Roman"/>
        </w:rPr>
        <w:t>IRT</w:t>
      </w:r>
      <w:r w:rsidR="00201AC3">
        <w:rPr>
          <w:rFonts w:ascii="Times New Roman" w:hAnsi="Times New Roman" w:cs="Times New Roman"/>
        </w:rPr>
        <w:t xml:space="preserve"> models</w:t>
      </w:r>
      <w:r w:rsidRPr="00D67234">
        <w:rPr>
          <w:rFonts w:ascii="Times New Roman" w:hAnsi="Times New Roman" w:cs="Times New Roman"/>
        </w:rPr>
        <w:t>. In a Bifactor-GRM, items are allowed to load onto a general factor (akin to a general ability or trait in the respondent) and one or more group factors (specific abilities or traits) (</w:t>
      </w:r>
      <w:proofErr w:type="spellStart"/>
      <w:r w:rsidRPr="00D67234">
        <w:rPr>
          <w:rFonts w:ascii="Times New Roman" w:hAnsi="Times New Roman" w:cs="Times New Roman"/>
        </w:rPr>
        <w:t>Reise</w:t>
      </w:r>
      <w:proofErr w:type="spellEnd"/>
      <w:r w:rsidRPr="00D67234">
        <w:rPr>
          <w:rFonts w:ascii="Times New Roman" w:hAnsi="Times New Roman" w:cs="Times New Roman"/>
        </w:rPr>
        <w:t xml:space="preserve"> et al., 2010).</w:t>
      </w:r>
      <w:r w:rsidR="00E300C9" w:rsidRPr="00D67234">
        <w:rPr>
          <w:rFonts w:ascii="Times New Roman" w:hAnsi="Times New Roman" w:cs="Times New Roman"/>
        </w:rPr>
        <w:t xml:space="preserve"> The</w:t>
      </w:r>
      <w:r w:rsidR="00286A5B" w:rsidRPr="00D67234">
        <w:rPr>
          <w:rFonts w:ascii="Times New Roman" w:hAnsi="Times New Roman" w:cs="Times New Roman"/>
        </w:rPr>
        <w:t xml:space="preserve"> probability that an examinee’s response</w:t>
      </w:r>
      <w:r w:rsidR="00F35695" w:rsidRPr="00D67234">
        <w:rPr>
          <w:rFonts w:ascii="Times New Roman" w:hAnsi="Times New Roman" w:cs="Times New Roman"/>
        </w:rPr>
        <w:t xml:space="preserve"> </w:t>
      </w:r>
      <w:r w:rsidR="00286A5B" w:rsidRPr="00D67234">
        <w:rPr>
          <w:rFonts w:ascii="Times New Roman" w:hAnsi="Times New Roman" w:cs="Times New Roman"/>
        </w:rPr>
        <w:t>falls at or above a particular ordered category given</w:t>
      </w:r>
      <w:r w:rsidR="00530383" w:rsidRPr="00D67234">
        <w:rPr>
          <w:rFonts w:ascii="Times New Roman" w:hAnsi="Times New Roman" w:cs="Times New Roman"/>
        </w:rPr>
        <w:t xml:space="preserve"> </w:t>
      </w:r>
      <w:r w:rsidR="00286A5B" w:rsidRPr="00D67234">
        <w:rPr>
          <w:rFonts w:ascii="Times New Roman" w:hAnsi="Times New Roman" w:cs="Times New Roman"/>
        </w:rPr>
        <w:t>θ</w:t>
      </w:r>
      <w:r w:rsidR="00530383" w:rsidRPr="00D67234">
        <w:rPr>
          <w:rFonts w:ascii="Times New Roman" w:hAnsi="Times New Roman" w:cs="Times New Roman"/>
        </w:rPr>
        <w:t>.</w:t>
      </w:r>
      <w:r w:rsidR="00041F7F" w:rsidRPr="00D67234">
        <w:rPr>
          <w:rFonts w:ascii="Times New Roman" w:hAnsi="Times New Roman" w:cs="Times New Roman"/>
        </w:rPr>
        <w:t xml:space="preserve">  </w:t>
      </w:r>
      <m:oMath>
        <m:eqArr>
          <m:eqArrPr>
            <m:maxDist m:val="1"/>
            <m:ctrlPr>
              <w:rPr>
                <w:rFonts w:ascii="Cambria Math" w:hAnsi="Cambria Math" w:cs="Times New Roman"/>
                <w:i/>
              </w:rPr>
            </m:ctrlPr>
          </m:eqArr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≥k|θ,</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j(k)</m:t>
                </m:r>
              </m:sub>
            </m:sSub>
            <m:r>
              <w:rPr>
                <w:rFonts w:ascii="Cambria Math" w:hAnsi="Cambria Math" w:cs="Times New Roman"/>
              </w:rPr>
              <m:t>,α)=</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G</m:t>
                        </m:r>
                      </m:sup>
                    </m:sSubSup>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G</m:t>
                        </m:r>
                      </m:sup>
                    </m:sSubSup>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sup>
                </m:sSup>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e>
        </m:eqArr>
      </m:oMath>
    </w:p>
    <w:p w14:paraId="002E7C0C" w14:textId="574156E2" w:rsidR="000B07BF" w:rsidRPr="00D67234" w:rsidRDefault="008D4C39" w:rsidP="00D67234">
      <w:pPr>
        <w:spacing w:after="0" w:line="480" w:lineRule="auto"/>
        <w:rPr>
          <w:rFonts w:ascii="Times New Roman" w:hAnsi="Times New Roman" w:cs="Times New Roman"/>
        </w:rPr>
      </w:pPr>
      <w:r w:rsidRPr="00D67234">
        <w:rPr>
          <w:rFonts w:ascii="Times New Roman" w:hAnsi="Times New Roman" w:cs="Times New Roman"/>
        </w:rPr>
        <w:lastRenderedPageBreak/>
        <w:t>where P is the probability to provide a response equal to k or greater given a person's location on</w:t>
      </w:r>
      <w:r w:rsidR="00201AC3">
        <w:rPr>
          <w:rFonts w:ascii="Times New Roman" w:hAnsi="Times New Roman" w:cs="Times New Roman"/>
        </w:rPr>
        <w:t xml:space="preserve"> general factor</w:t>
      </w:r>
      <w:r w:rsidRPr="00D67234">
        <w:rPr>
          <w:rFonts w:ascii="Times New Roman" w:hAnsi="Times New Roman" w:cs="Times New Roman"/>
        </w:rPr>
        <w:t xml:space="preserve"> </w:t>
      </w:r>
      <w:r w:rsidR="00201AC3">
        <w:rPr>
          <w:rFonts w:ascii="Times New Roman" w:hAnsi="Times New Roman" w:cs="Times New Roman"/>
        </w:rPr>
        <w:t>(</w:t>
      </w:r>
      <w:r w:rsidRPr="00D67234">
        <w:rPr>
          <w:rFonts w:ascii="Times New Roman" w:hAnsi="Times New Roman" w:cs="Times New Roman"/>
        </w:rPr>
        <w:t>G</w:t>
      </w:r>
      <w:r w:rsidR="00201AC3">
        <w:rPr>
          <w:rFonts w:ascii="Times New Roman" w:hAnsi="Times New Roman" w:cs="Times New Roman"/>
        </w:rPr>
        <w:t>)</w:t>
      </w:r>
      <w:r w:rsidRPr="00D67234">
        <w:rPr>
          <w:rFonts w:ascii="Times New Roman" w:hAnsi="Times New Roman" w:cs="Times New Roman"/>
        </w:rPr>
        <w:t xml:space="preserve"> and a specific trait </w:t>
      </w:r>
      <w:ins w:id="35" w:author="Chunhua Cao" w:date="2023-07-30T11:21:00Z">
        <w:r w:rsidR="008F34E4">
          <w:rPr>
            <w:rFonts w:ascii="Times New Roman" w:hAnsi="Times New Roman" w:cs="Times New Roman"/>
          </w:rPr>
          <w:t>(</w:t>
        </w:r>
      </w:ins>
      <w:r w:rsidRPr="00D67234">
        <w:rPr>
          <w:rFonts w:ascii="Times New Roman" w:hAnsi="Times New Roman" w:cs="Times New Roman"/>
        </w:rPr>
        <w:t>S</w:t>
      </w:r>
      <w:ins w:id="36" w:author="Chunhua Cao" w:date="2023-07-30T11:21:00Z">
        <w:r w:rsidR="008F34E4">
          <w:rPr>
            <w:rFonts w:ascii="Times New Roman" w:hAnsi="Times New Roman" w:cs="Times New Roman"/>
          </w:rPr>
          <w:t>)</w:t>
        </w:r>
      </w:ins>
      <w:r w:rsidRPr="00D67234">
        <w:rPr>
          <w:rFonts w:ascii="Times New Roman" w:hAnsi="Times New Roman" w:cs="Times New Roman"/>
        </w:rPr>
        <w:t xml:space="preserve">, category k's item-intercept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j(k)</m:t>
            </m:r>
          </m:sub>
        </m:sSub>
      </m:oMath>
      <w:r w:rsidRPr="00D67234">
        <w:rPr>
          <w:rFonts w:ascii="Times New Roman" w:hAnsi="Times New Roman" w:cs="Times New Roman"/>
          <w:vertAlign w:val="subscript"/>
        </w:rPr>
        <w:t xml:space="preserve"> </w:t>
      </w:r>
      <w:r w:rsidRPr="00D67234">
        <w:rPr>
          <w:rFonts w:ascii="Times New Roman" w:hAnsi="Times New Roman" w:cs="Times New Roman"/>
        </w:rPr>
        <w:t>as defined</w:t>
      </w:r>
      <w:r w:rsidR="00EF5539" w:rsidRPr="00D6723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j(k)</m:t>
            </m:r>
          </m:sub>
        </m:sSub>
      </m:oMath>
      <w:r w:rsidR="005F7B38" w:rsidRPr="00D67234">
        <w:rPr>
          <w:rFonts w:ascii="Times New Roman" w:hAnsi="Times New Roman" w:cs="Times New Roman"/>
        </w:rPr>
        <w:t xml:space="preserve">, </w:t>
      </w:r>
      <w:r w:rsidRPr="00D67234">
        <w:rPr>
          <w:rFonts w:ascii="Times New Roman" w:hAnsi="Times New Roman" w:cs="Times New Roman"/>
        </w:rPr>
        <w:t>and the conditional item slope parameter on G (</w:t>
      </w: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G</m:t>
            </m:r>
          </m:sup>
        </m:sSubSup>
      </m:oMath>
      <w:r w:rsidRPr="00D67234">
        <w:rPr>
          <w:rFonts w:ascii="Times New Roman" w:hAnsi="Times New Roman" w:cs="Times New Roman"/>
        </w:rPr>
        <w:t>) and on S (</w:t>
      </w: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oMath>
      <w:r w:rsidRPr="00D67234">
        <w:rPr>
          <w:rFonts w:ascii="Times New Roman" w:hAnsi="Times New Roman" w:cs="Times New Roman"/>
        </w:rPr>
        <w:t>). The</w:t>
      </w:r>
      <w:r w:rsidR="00C64C97" w:rsidRPr="00D67234">
        <w:rPr>
          <w:rFonts w:ascii="Times New Roman" w:hAnsi="Times New Roman" w:cs="Times New Roman"/>
        </w:rPr>
        <w:t xml:space="preserve"> </w:t>
      </w:r>
      <w:r w:rsidRPr="00D67234">
        <w:rPr>
          <w:rFonts w:ascii="Times New Roman" w:hAnsi="Times New Roman" w:cs="Times New Roman"/>
        </w:rPr>
        <w:t>person parameter</w:t>
      </w:r>
      <w:r w:rsidR="00201AC3">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G</m:t>
            </m:r>
          </m:sup>
        </m:sSubSup>
      </m:oMath>
      <w:r w:rsidRPr="00D67234">
        <w:rPr>
          <w:rFonts w:ascii="Times New Roman" w:hAnsi="Times New Roman" w:cs="Times New Roman"/>
        </w:rPr>
        <w:t xml:space="preserve"> represents person i's location on G, whereas </w:t>
      </w:r>
      <m:oMath>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m:t>
                </m:r>
              </m:sub>
            </m:sSub>
          </m:sup>
        </m:sSubSup>
      </m:oMath>
      <w:r w:rsidRPr="00D67234">
        <w:rPr>
          <w:rFonts w:ascii="Times New Roman" w:hAnsi="Times New Roman" w:cs="Times New Roman"/>
        </w:rPr>
        <w:t xml:space="preserve"> represents person </w:t>
      </w:r>
      <w:ins w:id="37" w:author="Chunhua Cao" w:date="2023-07-30T11:21:00Z">
        <w:r w:rsidR="008F34E4">
          <w:rPr>
            <w:rFonts w:ascii="Times New Roman" w:hAnsi="Times New Roman" w:cs="Times New Roman"/>
          </w:rPr>
          <w:t>i</w:t>
        </w:r>
      </w:ins>
      <w:del w:id="38" w:author="Chunhua Cao" w:date="2023-07-30T11:21:00Z">
        <w:r w:rsidR="006150A4" w:rsidRPr="00D67234" w:rsidDel="008F34E4">
          <w:rPr>
            <w:rFonts w:ascii="Times New Roman" w:hAnsi="Times New Roman" w:cs="Times New Roman"/>
          </w:rPr>
          <w:delText>I</w:delText>
        </w:r>
      </w:del>
      <w:r w:rsidR="006150A4" w:rsidRPr="00D67234">
        <w:rPr>
          <w:rFonts w:ascii="Times New Roman" w:hAnsi="Times New Roman" w:cs="Times New Roman"/>
        </w:rPr>
        <w:t>’</w:t>
      </w:r>
      <w:r w:rsidRPr="00D67234">
        <w:rPr>
          <w:rFonts w:ascii="Times New Roman" w:hAnsi="Times New Roman" w:cs="Times New Roman"/>
        </w:rPr>
        <w:t xml:space="preserve">s location on S. For each person </w:t>
      </w:r>
      <w:del w:id="39" w:author="Chunhua Cao" w:date="2023-07-30T11:23:00Z">
        <w:r w:rsidRPr="00D67234" w:rsidDel="008F34E4">
          <w:rPr>
            <w:rFonts w:ascii="Times New Roman" w:hAnsi="Times New Roman" w:cs="Times New Roman"/>
          </w:rPr>
          <w:delText>we have</w:delText>
        </w:r>
      </w:del>
      <w:ins w:id="40" w:author="Chunhua Cao" w:date="2023-07-30T11:23:00Z">
        <w:r w:rsidR="008F34E4">
          <w:rPr>
            <w:rFonts w:ascii="Times New Roman" w:hAnsi="Times New Roman" w:cs="Times New Roman"/>
          </w:rPr>
          <w:t>there are</w:t>
        </w:r>
      </w:ins>
      <w:r w:rsidR="00C64C97" w:rsidRPr="00D67234">
        <w:rPr>
          <w:rFonts w:ascii="Times New Roman" w:hAnsi="Times New Roman" w:cs="Times New Roman"/>
        </w:rPr>
        <w:t xml:space="preserve"> </w:t>
      </w:r>
      <w:proofErr w:type="gramStart"/>
      <w:r w:rsidRPr="00D67234">
        <w:rPr>
          <w:rFonts w:ascii="Times New Roman" w:hAnsi="Times New Roman" w:cs="Times New Roman"/>
        </w:rPr>
        <w:t>a number of</w:t>
      </w:r>
      <w:proofErr w:type="gramEnd"/>
      <w:r w:rsidRPr="00D67234">
        <w:rPr>
          <w:rFonts w:ascii="Times New Roman" w:hAnsi="Times New Roman" w:cs="Times New Roman"/>
        </w:rPr>
        <w:t xml:space="preserve"> specific trait scores equivalent to the number of specific traits defining the model</w:t>
      </w:r>
      <w:r w:rsidR="006150A4" w:rsidRPr="00D67234">
        <w:rPr>
          <w:rFonts w:ascii="Times New Roman" w:hAnsi="Times New Roman" w:cs="Times New Roman"/>
        </w:rPr>
        <w:t xml:space="preserve"> (</w:t>
      </w:r>
      <w:r w:rsidR="002A5EE2" w:rsidRPr="00D67234">
        <w:rPr>
          <w:rFonts w:ascii="Times New Roman" w:hAnsi="Times New Roman" w:cs="Times New Roman"/>
        </w:rPr>
        <w:t>Toland et al., 2017</w:t>
      </w:r>
      <w:r w:rsidR="006150A4" w:rsidRPr="00D67234">
        <w:rPr>
          <w:rFonts w:ascii="Times New Roman" w:hAnsi="Times New Roman" w:cs="Times New Roman"/>
        </w:rPr>
        <w:t>)</w:t>
      </w:r>
      <w:r w:rsidRPr="00D67234">
        <w:rPr>
          <w:rFonts w:ascii="Times New Roman" w:hAnsi="Times New Roman" w:cs="Times New Roman"/>
        </w:rPr>
        <w:t>.</w:t>
      </w:r>
    </w:p>
    <w:p w14:paraId="2BA9D777" w14:textId="77777777" w:rsidR="009A4413" w:rsidRPr="00D67234" w:rsidRDefault="009A4413" w:rsidP="00041F7F">
      <w:pPr>
        <w:spacing w:after="0" w:line="480" w:lineRule="auto"/>
        <w:ind w:firstLine="720"/>
        <w:rPr>
          <w:rFonts w:ascii="Times New Roman" w:hAnsi="Times New Roman" w:cs="Times New Roman"/>
        </w:rPr>
      </w:pPr>
      <w:r w:rsidRPr="00D67234">
        <w:rPr>
          <w:rFonts w:ascii="Times New Roman" w:hAnsi="Times New Roman" w:cs="Times New Roman"/>
        </w:rPr>
        <w:t>Based on Equation (1), the category response functions, which indicate the probability of responding to a particular category given θ, can be calculated by subtraction of adjacent boundary functions,</w:t>
      </w:r>
    </w:p>
    <w:p w14:paraId="60B15DF2" w14:textId="1B37CA09" w:rsidR="002032B5" w:rsidRPr="00D67234" w:rsidRDefault="00000000" w:rsidP="0009399C">
      <w:pPr>
        <w:spacing w:after="0" w:line="480" w:lineRule="auto"/>
        <w:ind w:firstLine="720"/>
        <w:rPr>
          <w:rFonts w:ascii="Times New Roman" w:hAnsi="Times New Roman" w:cs="Times New Roman"/>
          <w:b/>
          <w:bCs/>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e>
          </m:eqArr>
        </m:oMath>
      </m:oMathPara>
    </w:p>
    <w:p w14:paraId="021533AB" w14:textId="77777777" w:rsidR="0091781B" w:rsidRPr="00D67234" w:rsidRDefault="0091781B" w:rsidP="00D67234">
      <w:pPr>
        <w:spacing w:after="0" w:line="480" w:lineRule="auto"/>
        <w:rPr>
          <w:rFonts w:ascii="Times New Roman" w:hAnsi="Times New Roman" w:cs="Times New Roman"/>
        </w:rPr>
      </w:pPr>
    </w:p>
    <w:p w14:paraId="05A9C98A" w14:textId="07B9FE26" w:rsidR="00B41CA7" w:rsidRPr="00D67234" w:rsidRDefault="002C3CF4" w:rsidP="0029754B">
      <w:pPr>
        <w:spacing w:after="0" w:line="480" w:lineRule="auto"/>
        <w:jc w:val="center"/>
        <w:rPr>
          <w:rFonts w:ascii="Times New Roman" w:hAnsi="Times New Roman" w:cs="Times New Roman"/>
          <w:b/>
          <w:bCs/>
        </w:rPr>
      </w:pPr>
      <w:r w:rsidRPr="00D67234">
        <w:rPr>
          <w:rFonts w:ascii="Times New Roman" w:hAnsi="Times New Roman" w:cs="Times New Roman"/>
          <w:b/>
          <w:bCs/>
        </w:rPr>
        <w:t>Method</w:t>
      </w:r>
    </w:p>
    <w:p w14:paraId="0FCEA65D" w14:textId="602479D0" w:rsidR="00450BC5" w:rsidRPr="00D67234" w:rsidRDefault="0073478A" w:rsidP="00D67234">
      <w:pPr>
        <w:spacing w:after="0" w:line="480" w:lineRule="auto"/>
        <w:rPr>
          <w:rFonts w:ascii="Times New Roman" w:hAnsi="Times New Roman" w:cs="Times New Roman"/>
        </w:rPr>
      </w:pPr>
      <w:r w:rsidRPr="00D67234">
        <w:rPr>
          <w:rFonts w:ascii="Times New Roman" w:hAnsi="Times New Roman" w:cs="Times New Roman"/>
          <w:b/>
          <w:bCs/>
        </w:rPr>
        <w:t>Design</w:t>
      </w:r>
      <w:r w:rsidR="00345EB9" w:rsidRPr="00D67234">
        <w:rPr>
          <w:rFonts w:ascii="Times New Roman" w:hAnsi="Times New Roman" w:cs="Times New Roman"/>
          <w:b/>
          <w:bCs/>
        </w:rPr>
        <w:t xml:space="preserve"> </w:t>
      </w:r>
      <w:r w:rsidR="00C82C0F" w:rsidRPr="00D67234">
        <w:rPr>
          <w:rFonts w:ascii="Times New Roman" w:hAnsi="Times New Roman" w:cs="Times New Roman"/>
          <w:b/>
          <w:bCs/>
        </w:rPr>
        <w:t>Factors</w:t>
      </w:r>
      <w:r w:rsidR="00345EB9" w:rsidRPr="00D67234">
        <w:rPr>
          <w:rFonts w:ascii="Times New Roman" w:hAnsi="Times New Roman" w:cs="Times New Roman"/>
          <w:b/>
          <w:bCs/>
        </w:rPr>
        <w:t xml:space="preserve">                            </w:t>
      </w:r>
    </w:p>
    <w:p w14:paraId="7AB15401" w14:textId="348E4352" w:rsidR="00A26BCF" w:rsidRPr="00D67234" w:rsidRDefault="00B41CA7" w:rsidP="00041F7F">
      <w:pPr>
        <w:spacing w:after="0" w:line="480" w:lineRule="auto"/>
        <w:ind w:firstLine="720"/>
        <w:rPr>
          <w:rFonts w:ascii="Times New Roman" w:hAnsi="Times New Roman" w:cs="Times New Roman"/>
        </w:rPr>
      </w:pPr>
      <w:commentRangeStart w:id="41"/>
      <w:commentRangeStart w:id="42"/>
      <w:r w:rsidRPr="00D67234">
        <w:rPr>
          <w:rFonts w:ascii="Times New Roman" w:hAnsi="Times New Roman" w:cs="Times New Roman"/>
        </w:rPr>
        <w:t xml:space="preserve">This study </w:t>
      </w:r>
      <w:r w:rsidR="00A267E4" w:rsidRPr="00D67234">
        <w:rPr>
          <w:rFonts w:ascii="Times New Roman" w:hAnsi="Times New Roman" w:cs="Times New Roman"/>
        </w:rPr>
        <w:t xml:space="preserve">is </w:t>
      </w:r>
      <w:r w:rsidRPr="00D67234">
        <w:rPr>
          <w:rFonts w:ascii="Times New Roman" w:hAnsi="Times New Roman" w:cs="Times New Roman"/>
        </w:rPr>
        <w:t xml:space="preserve">a Monte Carlo </w:t>
      </w:r>
      <w:commentRangeEnd w:id="41"/>
      <w:r w:rsidR="00A267E4" w:rsidRPr="00D67234">
        <w:rPr>
          <w:rStyle w:val="CommentReference"/>
          <w:rFonts w:ascii="Times New Roman" w:hAnsi="Times New Roman" w:cs="Times New Roman"/>
        </w:rPr>
        <w:commentReference w:id="41"/>
      </w:r>
      <w:commentRangeEnd w:id="42"/>
      <w:r w:rsidR="001662B2">
        <w:rPr>
          <w:rStyle w:val="CommentReference"/>
        </w:rPr>
        <w:commentReference w:id="42"/>
      </w:r>
      <w:r w:rsidRPr="00D67234">
        <w:rPr>
          <w:rFonts w:ascii="Times New Roman" w:hAnsi="Times New Roman" w:cs="Times New Roman"/>
        </w:rPr>
        <w:t xml:space="preserve">simulation study of the bifactor model with one general factor and </w:t>
      </w:r>
      <w:commentRangeStart w:id="43"/>
      <w:commentRangeStart w:id="44"/>
      <w:r w:rsidR="00FE3A87" w:rsidRPr="00D67234">
        <w:rPr>
          <w:rFonts w:ascii="Times New Roman" w:hAnsi="Times New Roman" w:cs="Times New Roman"/>
        </w:rPr>
        <w:t xml:space="preserve">two, </w:t>
      </w:r>
      <w:r w:rsidRPr="00D67234">
        <w:rPr>
          <w:rFonts w:ascii="Times New Roman" w:hAnsi="Times New Roman" w:cs="Times New Roman"/>
        </w:rPr>
        <w:t>three</w:t>
      </w:r>
      <w:r w:rsidR="00FE3A87" w:rsidRPr="00D67234">
        <w:rPr>
          <w:rFonts w:ascii="Times New Roman" w:hAnsi="Times New Roman" w:cs="Times New Roman"/>
        </w:rPr>
        <w:t xml:space="preserve"> or four</w:t>
      </w:r>
      <w:r w:rsidRPr="00D67234">
        <w:rPr>
          <w:rFonts w:ascii="Times New Roman" w:hAnsi="Times New Roman" w:cs="Times New Roman"/>
        </w:rPr>
        <w:t xml:space="preserve"> specific factors</w:t>
      </w:r>
      <w:commentRangeEnd w:id="43"/>
      <w:r w:rsidR="00A267E4" w:rsidRPr="00D67234">
        <w:rPr>
          <w:rStyle w:val="CommentReference"/>
          <w:rFonts w:ascii="Times New Roman" w:hAnsi="Times New Roman" w:cs="Times New Roman"/>
        </w:rPr>
        <w:commentReference w:id="43"/>
      </w:r>
      <w:commentRangeEnd w:id="44"/>
      <w:r w:rsidR="001662B2">
        <w:rPr>
          <w:rStyle w:val="CommentReference"/>
        </w:rPr>
        <w:commentReference w:id="44"/>
      </w:r>
      <w:r w:rsidR="00450BC5" w:rsidRPr="00D67234">
        <w:rPr>
          <w:rFonts w:ascii="Times New Roman" w:hAnsi="Times New Roman" w:cs="Times New Roman"/>
        </w:rPr>
        <w:t xml:space="preserve"> (F</w:t>
      </w:r>
      <w:r w:rsidR="00450BC5" w:rsidRPr="00D67234">
        <w:rPr>
          <w:rFonts w:ascii="Times New Roman" w:hAnsi="Times New Roman" w:cs="Times New Roman"/>
          <w:vertAlign w:val="subscript"/>
        </w:rPr>
        <w:t>s</w:t>
      </w:r>
      <w:r w:rsidR="006F042F" w:rsidRPr="00D67234">
        <w:rPr>
          <w:rFonts w:ascii="Times New Roman" w:hAnsi="Times New Roman" w:cs="Times New Roman"/>
        </w:rPr>
        <w:t xml:space="preserve"> = 2, 3, 4</w:t>
      </w:r>
      <w:r w:rsidR="00450BC5" w:rsidRPr="00D67234">
        <w:rPr>
          <w:rFonts w:ascii="Times New Roman" w:hAnsi="Times New Roman" w:cs="Times New Roman"/>
        </w:rPr>
        <w:t>)</w:t>
      </w:r>
      <w:r w:rsidRPr="00D67234">
        <w:rPr>
          <w:rFonts w:ascii="Times New Roman" w:hAnsi="Times New Roman" w:cs="Times New Roman"/>
        </w:rPr>
        <w:t>, using the manipulated factors that have been implemented in previous research (</w:t>
      </w:r>
      <w:proofErr w:type="spellStart"/>
      <w:r w:rsidR="00052B68" w:rsidRPr="00D67234">
        <w:rPr>
          <w:rFonts w:ascii="Times New Roman" w:hAnsi="Times New Roman" w:cs="Times New Roman"/>
        </w:rPr>
        <w:t>Auné</w:t>
      </w:r>
      <w:proofErr w:type="spellEnd"/>
      <w:r w:rsidR="00052B68" w:rsidRPr="00D67234">
        <w:rPr>
          <w:rFonts w:ascii="Times New Roman" w:hAnsi="Times New Roman" w:cs="Times New Roman"/>
        </w:rPr>
        <w:t>,</w:t>
      </w:r>
      <w:r w:rsidR="00B93438">
        <w:rPr>
          <w:rFonts w:ascii="Times New Roman" w:hAnsi="Times New Roman" w:cs="Times New Roman"/>
        </w:rPr>
        <w:t xml:space="preserve"> </w:t>
      </w:r>
      <w:r w:rsidR="00052B68" w:rsidRPr="00D67234">
        <w:rPr>
          <w:rFonts w:ascii="Times New Roman" w:hAnsi="Times New Roman" w:cs="Times New Roman"/>
        </w:rPr>
        <w:t xml:space="preserve">2020; Mao,2022; </w:t>
      </w:r>
      <w:commentRangeStart w:id="45"/>
      <w:commentRangeStart w:id="46"/>
      <w:r w:rsidR="00FE3A87" w:rsidRPr="00D67234">
        <w:rPr>
          <w:rFonts w:ascii="Times New Roman" w:hAnsi="Times New Roman" w:cs="Times New Roman"/>
        </w:rPr>
        <w:t xml:space="preserve">Rijmen,2011; </w:t>
      </w:r>
      <w:proofErr w:type="spellStart"/>
      <w:r w:rsidR="00840B3C" w:rsidRPr="00D67234">
        <w:rPr>
          <w:rFonts w:ascii="Times New Roman" w:hAnsi="Times New Roman" w:cs="Times New Roman"/>
        </w:rPr>
        <w:t>Svetina</w:t>
      </w:r>
      <w:proofErr w:type="spellEnd"/>
      <w:r w:rsidR="00840B3C" w:rsidRPr="00D67234">
        <w:rPr>
          <w:rFonts w:ascii="Times New Roman" w:hAnsi="Times New Roman" w:cs="Times New Roman"/>
        </w:rPr>
        <w:t xml:space="preserve"> et al., 2017; </w:t>
      </w:r>
      <w:r w:rsidRPr="00D67234">
        <w:rPr>
          <w:rFonts w:ascii="Times New Roman" w:hAnsi="Times New Roman" w:cs="Times New Roman"/>
        </w:rPr>
        <w:t>Wang et al., 2018)</w:t>
      </w:r>
      <w:r w:rsidR="00B93438">
        <w:rPr>
          <w:rFonts w:ascii="Times New Roman" w:hAnsi="Times New Roman" w:cs="Times New Roman"/>
        </w:rPr>
        <w:t>.</w:t>
      </w:r>
      <w:r w:rsidRPr="00D67234">
        <w:rPr>
          <w:rFonts w:ascii="Times New Roman" w:hAnsi="Times New Roman" w:cs="Times New Roman"/>
        </w:rPr>
        <w:t xml:space="preserve"> </w:t>
      </w:r>
      <w:commentRangeEnd w:id="45"/>
      <w:r w:rsidR="00A267E4" w:rsidRPr="00D67234">
        <w:rPr>
          <w:rStyle w:val="CommentReference"/>
          <w:rFonts w:ascii="Times New Roman" w:hAnsi="Times New Roman" w:cs="Times New Roman"/>
        </w:rPr>
        <w:commentReference w:id="45"/>
      </w:r>
      <w:commentRangeEnd w:id="46"/>
      <w:r w:rsidR="001662B2">
        <w:rPr>
          <w:rStyle w:val="CommentReference"/>
        </w:rPr>
        <w:commentReference w:id="46"/>
      </w:r>
      <w:r w:rsidR="00B93438">
        <w:rPr>
          <w:rFonts w:ascii="Times New Roman" w:hAnsi="Times New Roman" w:cs="Times New Roman"/>
        </w:rPr>
        <w:t xml:space="preserve">The design factors </w:t>
      </w:r>
      <w:r w:rsidRPr="00D67234">
        <w:rPr>
          <w:rFonts w:ascii="Times New Roman" w:hAnsi="Times New Roman" w:cs="Times New Roman"/>
        </w:rPr>
        <w:t>includ</w:t>
      </w:r>
      <w:r w:rsidR="00B93438">
        <w:rPr>
          <w:rFonts w:ascii="Times New Roman" w:hAnsi="Times New Roman" w:cs="Times New Roman"/>
        </w:rPr>
        <w:t>e</w:t>
      </w:r>
      <w:r w:rsidRPr="00D67234">
        <w:rPr>
          <w:rFonts w:ascii="Times New Roman" w:hAnsi="Times New Roman" w:cs="Times New Roman"/>
        </w:rPr>
        <w:t xml:space="preserve"> sample size (</w:t>
      </w:r>
      <w:r w:rsidR="00840B3C" w:rsidRPr="00D67234">
        <w:rPr>
          <w:rFonts w:ascii="Times New Roman" w:hAnsi="Times New Roman" w:cs="Times New Roman"/>
        </w:rPr>
        <w:t>three</w:t>
      </w:r>
      <w:r w:rsidRPr="00D67234">
        <w:rPr>
          <w:rFonts w:ascii="Times New Roman" w:hAnsi="Times New Roman" w:cs="Times New Roman"/>
        </w:rPr>
        <w:t xml:space="preserve"> levels</w:t>
      </w:r>
      <w:r w:rsidR="00840B3C" w:rsidRPr="00D67234">
        <w:rPr>
          <w:rFonts w:ascii="Times New Roman" w:hAnsi="Times New Roman" w:cs="Times New Roman"/>
        </w:rPr>
        <w:t>: N= 250, 500, 1</w:t>
      </w:r>
      <w:ins w:id="47" w:author="Chunhua Cao" w:date="2023-07-30T11:28:00Z">
        <w:r w:rsidR="008F34E4">
          <w:rPr>
            <w:rFonts w:ascii="Times New Roman" w:hAnsi="Times New Roman" w:cs="Times New Roman"/>
          </w:rPr>
          <w:t>,</w:t>
        </w:r>
      </w:ins>
      <w:r w:rsidR="00840B3C" w:rsidRPr="00D67234">
        <w:rPr>
          <w:rFonts w:ascii="Times New Roman" w:hAnsi="Times New Roman" w:cs="Times New Roman"/>
        </w:rPr>
        <w:t xml:space="preserve">000 </w:t>
      </w:r>
      <w:r w:rsidRPr="00D67234">
        <w:rPr>
          <w:rFonts w:ascii="Times New Roman" w:hAnsi="Times New Roman" w:cs="Times New Roman"/>
        </w:rPr>
        <w:t xml:space="preserve">), </w:t>
      </w:r>
      <w:r w:rsidR="006F042F" w:rsidRPr="00D67234">
        <w:rPr>
          <w:rFonts w:ascii="Times New Roman" w:hAnsi="Times New Roman" w:cs="Times New Roman"/>
        </w:rPr>
        <w:t xml:space="preserve">number of </w:t>
      </w:r>
      <w:r w:rsidR="00840B3C" w:rsidRPr="00D67234">
        <w:rPr>
          <w:rFonts w:ascii="Times New Roman" w:hAnsi="Times New Roman" w:cs="Times New Roman"/>
        </w:rPr>
        <w:t>item per factor</w:t>
      </w:r>
      <w:r w:rsidRPr="00D67234">
        <w:rPr>
          <w:rFonts w:ascii="Times New Roman" w:hAnsi="Times New Roman" w:cs="Times New Roman"/>
        </w:rPr>
        <w:t xml:space="preserve"> (two levels</w:t>
      </w:r>
      <w:r w:rsidR="00840B3C" w:rsidRPr="00D67234">
        <w:rPr>
          <w:rFonts w:ascii="Times New Roman" w:hAnsi="Times New Roman" w:cs="Times New Roman"/>
        </w:rPr>
        <w:t>: I = 5, 10</w:t>
      </w:r>
      <w:r w:rsidRPr="00D67234">
        <w:rPr>
          <w:rFonts w:ascii="Times New Roman" w:hAnsi="Times New Roman" w:cs="Times New Roman"/>
        </w:rPr>
        <w:t>),</w:t>
      </w:r>
      <w:r w:rsidR="006F042F" w:rsidRPr="00D67234">
        <w:rPr>
          <w:rFonts w:ascii="Times New Roman" w:hAnsi="Times New Roman" w:cs="Times New Roman"/>
        </w:rPr>
        <w:t xml:space="preserve"> </w:t>
      </w:r>
      <w:r w:rsidRPr="00D67234">
        <w:rPr>
          <w:rFonts w:ascii="Times New Roman" w:hAnsi="Times New Roman" w:cs="Times New Roman"/>
        </w:rPr>
        <w:t xml:space="preserve">and the </w:t>
      </w:r>
      <w:r w:rsidR="00840B3C" w:rsidRPr="00D67234">
        <w:rPr>
          <w:rFonts w:ascii="Times New Roman" w:hAnsi="Times New Roman" w:cs="Times New Roman"/>
        </w:rPr>
        <w:t xml:space="preserve">degree of nonnormality on population’s latent traits </w:t>
      </w:r>
      <w:r w:rsidRPr="00D67234">
        <w:rPr>
          <w:rFonts w:ascii="Times New Roman" w:hAnsi="Times New Roman" w:cs="Times New Roman"/>
        </w:rPr>
        <w:t>(</w:t>
      </w:r>
      <w:r w:rsidR="00840B3C" w:rsidRPr="00D67234">
        <w:rPr>
          <w:rFonts w:ascii="Times New Roman" w:hAnsi="Times New Roman" w:cs="Times New Roman"/>
        </w:rPr>
        <w:t>three</w:t>
      </w:r>
      <w:r w:rsidRPr="00D67234">
        <w:rPr>
          <w:rFonts w:ascii="Times New Roman" w:hAnsi="Times New Roman" w:cs="Times New Roman"/>
        </w:rPr>
        <w:t xml:space="preserve"> levels at general factor and </w:t>
      </w:r>
      <w:r w:rsidR="00840B3C" w:rsidRPr="00D67234">
        <w:rPr>
          <w:rFonts w:ascii="Times New Roman" w:hAnsi="Times New Roman" w:cs="Times New Roman"/>
        </w:rPr>
        <w:t>three</w:t>
      </w:r>
      <w:r w:rsidRPr="00D67234">
        <w:rPr>
          <w:rFonts w:ascii="Times New Roman" w:hAnsi="Times New Roman" w:cs="Times New Roman"/>
        </w:rPr>
        <w:t xml:space="preserve"> levels at specific/group factor; see Table 1). </w:t>
      </w:r>
    </w:p>
    <w:p w14:paraId="485310DC" w14:textId="2510F84C" w:rsidR="00840B3C" w:rsidRPr="00D67234" w:rsidRDefault="0009399C" w:rsidP="00CF1779">
      <w:pPr>
        <w:spacing w:after="0" w:line="480" w:lineRule="auto"/>
        <w:ind w:firstLine="720"/>
        <w:rPr>
          <w:rFonts w:ascii="Times New Roman" w:hAnsi="Times New Roman" w:cs="Times New Roman"/>
        </w:rPr>
      </w:pPr>
      <w:r w:rsidRPr="00D67234">
        <w:rPr>
          <w:rFonts w:ascii="Times New Roman" w:hAnsi="Times New Roman" w:cs="Times New Roman"/>
        </w:rPr>
        <w:t xml:space="preserve">In bifactor models, each subject has one general factor </w:t>
      </w:r>
      <w:ins w:id="48" w:author="Chunhua Cao" w:date="2023-07-30T11:29:00Z">
        <w:r w:rsidR="00E00116">
          <w:rPr>
            <w:rFonts w:ascii="Times New Roman" w:hAnsi="Times New Roman" w:cs="Times New Roman"/>
          </w:rPr>
          <w:t xml:space="preserve">ability </w:t>
        </w:r>
      </w:ins>
      <w:r w:rsidRPr="00D67234">
        <w:rPr>
          <w:rFonts w:ascii="Times New Roman" w:hAnsi="Times New Roman" w:cs="Times New Roman"/>
        </w:rPr>
        <w:t>(</w:t>
      </w:r>
      <w:proofErr w:type="spellStart"/>
      <w:r w:rsidRPr="00D67234">
        <w:rPr>
          <w:rFonts w:ascii="Times New Roman" w:hAnsi="Times New Roman" w:cs="Times New Roman"/>
        </w:rPr>
        <w:t>θ</w:t>
      </w:r>
      <w:r w:rsidRPr="00D67234">
        <w:rPr>
          <w:rFonts w:ascii="Times New Roman" w:hAnsi="Times New Roman" w:cs="Times New Roman"/>
          <w:vertAlign w:val="subscript"/>
        </w:rPr>
        <w:t>g</w:t>
      </w:r>
      <w:proofErr w:type="spellEnd"/>
      <w:r w:rsidRPr="00D67234">
        <w:rPr>
          <w:rFonts w:ascii="Times New Roman" w:hAnsi="Times New Roman" w:cs="Times New Roman"/>
        </w:rPr>
        <w:t xml:space="preserve">) and several specific </w:t>
      </w:r>
      <w:proofErr w:type="gramStart"/>
      <w:r w:rsidRPr="00D67234">
        <w:rPr>
          <w:rFonts w:ascii="Times New Roman" w:hAnsi="Times New Roman" w:cs="Times New Roman"/>
        </w:rPr>
        <w:t>factors</w:t>
      </w:r>
      <w:proofErr w:type="gramEnd"/>
      <w:r w:rsidRPr="00D67234">
        <w:rPr>
          <w:rFonts w:ascii="Times New Roman" w:hAnsi="Times New Roman" w:cs="Times New Roman"/>
        </w:rPr>
        <w:t xml:space="preserve"> </w:t>
      </w:r>
      <w:ins w:id="49" w:author="Chunhua Cao" w:date="2023-07-30T11:29:00Z">
        <w:r w:rsidR="00E00116">
          <w:rPr>
            <w:rFonts w:ascii="Times New Roman" w:hAnsi="Times New Roman" w:cs="Times New Roman"/>
          </w:rPr>
          <w:t xml:space="preserve">ability </w:t>
        </w:r>
      </w:ins>
      <w:r w:rsidRPr="00D67234">
        <w:rPr>
          <w:rFonts w:ascii="Times New Roman" w:hAnsi="Times New Roman" w:cs="Times New Roman"/>
        </w:rPr>
        <w:t>(</w:t>
      </w:r>
      <w:proofErr w:type="spellStart"/>
      <w:r w:rsidRPr="00D67234">
        <w:rPr>
          <w:rFonts w:ascii="Times New Roman" w:hAnsi="Times New Roman" w:cs="Times New Roman"/>
        </w:rPr>
        <w:t>θ</w:t>
      </w:r>
      <w:r w:rsidRPr="00D67234">
        <w:rPr>
          <w:rFonts w:ascii="Times New Roman" w:hAnsi="Times New Roman" w:cs="Times New Roman"/>
          <w:vertAlign w:val="subscript"/>
        </w:rPr>
        <w:t>sk</w:t>
      </w:r>
      <w:proofErr w:type="spellEnd"/>
      <w:r w:rsidRPr="00D67234">
        <w:rPr>
          <w:rFonts w:ascii="Times New Roman" w:hAnsi="Times New Roman" w:cs="Times New Roman"/>
        </w:rPr>
        <w:t xml:space="preserve">), in which k is the number of specific factors. We </w:t>
      </w:r>
      <w:commentRangeStart w:id="50"/>
      <w:commentRangeStart w:id="51"/>
      <w:r w:rsidRPr="00D67234">
        <w:rPr>
          <w:rFonts w:ascii="Times New Roman" w:hAnsi="Times New Roman" w:cs="Times New Roman"/>
        </w:rPr>
        <w:t xml:space="preserve">simulate three levels of nonnormality </w:t>
      </w:r>
      <w:commentRangeEnd w:id="50"/>
      <w:r w:rsidR="00371705" w:rsidRPr="00D67234">
        <w:rPr>
          <w:rStyle w:val="CommentReference"/>
          <w:rFonts w:ascii="Times New Roman" w:hAnsi="Times New Roman" w:cs="Times New Roman"/>
        </w:rPr>
        <w:commentReference w:id="50"/>
      </w:r>
      <w:commentRangeEnd w:id="51"/>
      <w:r w:rsidR="008626E0">
        <w:rPr>
          <w:rStyle w:val="CommentReference"/>
        </w:rPr>
        <w:commentReference w:id="51"/>
      </w:r>
      <w:r w:rsidRPr="00D67234">
        <w:rPr>
          <w:rFonts w:ascii="Times New Roman" w:hAnsi="Times New Roman" w:cs="Times New Roman"/>
        </w:rPr>
        <w:t>on general factor and specific factors: normality (with skewness and kurtosis values of 0), moderate nonnormality (skewness: 2, kurtosis: 7), and severe nonnormality (skewness: 3, kurtosis: 21</w:t>
      </w:r>
      <w:r w:rsidR="001662B2" w:rsidRPr="0078269F">
        <w:rPr>
          <w:rFonts w:ascii="Times New Roman" w:hAnsi="Times New Roman" w:cs="Times New Roman"/>
        </w:rPr>
        <w:t>)</w:t>
      </w:r>
      <w:r w:rsidR="001662B2">
        <w:rPr>
          <w:rFonts w:ascii="Times New Roman" w:hAnsi="Times New Roman" w:cs="Times New Roman"/>
        </w:rPr>
        <w:t xml:space="preserve">, </w:t>
      </w:r>
      <w:r w:rsidR="001662B2" w:rsidRPr="00D90782">
        <w:rPr>
          <w:rFonts w:ascii="Times New Roman" w:hAnsi="Times New Roman" w:cs="Times New Roman"/>
        </w:rPr>
        <w:t>based on prior literature (</w:t>
      </w:r>
      <w:ins w:id="52" w:author="Chunhua Cao" w:date="2023-07-30T11:30:00Z">
        <w:r w:rsidR="00E00116">
          <w:rPr>
            <w:rFonts w:ascii="Times New Roman" w:hAnsi="Times New Roman" w:cs="Times New Roman"/>
          </w:rPr>
          <w:t xml:space="preserve">e.g., </w:t>
        </w:r>
      </w:ins>
      <w:r w:rsidR="001662B2" w:rsidRPr="00D90782">
        <w:rPr>
          <w:rFonts w:ascii="Times New Roman" w:hAnsi="Times New Roman" w:cs="Times New Roman"/>
        </w:rPr>
        <w:t>Curran, West, &amp; Finch,</w:t>
      </w:r>
      <w:r w:rsidR="001662B2">
        <w:rPr>
          <w:rFonts w:ascii="Times New Roman" w:hAnsi="Times New Roman" w:cs="Times New Roman"/>
        </w:rPr>
        <w:t xml:space="preserve"> </w:t>
      </w:r>
      <w:r w:rsidR="001662B2" w:rsidRPr="00D90782">
        <w:rPr>
          <w:rFonts w:ascii="Times New Roman" w:hAnsi="Times New Roman" w:cs="Times New Roman"/>
        </w:rPr>
        <w:t>1996)</w:t>
      </w:r>
      <w:r w:rsidRPr="00D67234">
        <w:rPr>
          <w:rFonts w:ascii="Times New Roman" w:hAnsi="Times New Roman" w:cs="Times New Roman"/>
        </w:rPr>
        <w:t xml:space="preserve">. There are nine different combinations of nonnormality for the general factor and specific factors. All the nonnormalities of the latent traits </w:t>
      </w:r>
      <w:r w:rsidRPr="00D67234">
        <w:rPr>
          <w:rFonts w:ascii="Times New Roman" w:hAnsi="Times New Roman" w:cs="Times New Roman"/>
        </w:rPr>
        <w:lastRenderedPageBreak/>
        <w:t>pertaining to the specific factors (</w:t>
      </w:r>
      <w:proofErr w:type="spellStart"/>
      <w:r w:rsidRPr="00D67234">
        <w:rPr>
          <w:rFonts w:ascii="Times New Roman" w:hAnsi="Times New Roman" w:cs="Times New Roman"/>
        </w:rPr>
        <w:t>θ</w:t>
      </w:r>
      <w:r w:rsidRPr="00D67234">
        <w:rPr>
          <w:rFonts w:ascii="Times New Roman" w:hAnsi="Times New Roman" w:cs="Times New Roman"/>
          <w:vertAlign w:val="subscript"/>
        </w:rPr>
        <w:t>s</w:t>
      </w:r>
      <w:r w:rsidR="00120D88" w:rsidRPr="00D67234">
        <w:rPr>
          <w:rFonts w:ascii="Times New Roman" w:hAnsi="Times New Roman" w:cs="Times New Roman"/>
          <w:vertAlign w:val="subscript"/>
        </w:rPr>
        <w:t>k</w:t>
      </w:r>
      <w:proofErr w:type="spellEnd"/>
      <w:r w:rsidRPr="00D67234">
        <w:rPr>
          <w:rFonts w:ascii="Times New Roman" w:hAnsi="Times New Roman" w:cs="Times New Roman"/>
        </w:rPr>
        <w:t>) are set to the same values in both 2, 3, and 4 specific factors settings.</w:t>
      </w:r>
      <w:commentRangeStart w:id="53"/>
      <w:commentRangeEnd w:id="53"/>
      <w:r w:rsidRPr="00D67234">
        <w:rPr>
          <w:rStyle w:val="CommentReference"/>
          <w:rFonts w:ascii="Times New Roman" w:hAnsi="Times New Roman" w:cs="Times New Roman"/>
        </w:rPr>
        <w:commentReference w:id="53"/>
      </w:r>
      <w:commentRangeStart w:id="54"/>
      <w:commentRangeStart w:id="55"/>
      <w:commentRangeEnd w:id="54"/>
      <w:r w:rsidRPr="00D67234">
        <w:rPr>
          <w:rStyle w:val="CommentReference"/>
          <w:rFonts w:ascii="Times New Roman" w:hAnsi="Times New Roman" w:cs="Times New Roman"/>
        </w:rPr>
        <w:commentReference w:id="54"/>
      </w:r>
      <w:commentRangeEnd w:id="55"/>
      <w:r w:rsidR="008626E0">
        <w:rPr>
          <w:rStyle w:val="CommentReference"/>
        </w:rPr>
        <w:commentReference w:id="55"/>
      </w:r>
    </w:p>
    <w:p w14:paraId="6A0F11FA" w14:textId="77777777" w:rsidR="009D6700" w:rsidRPr="00D67234" w:rsidRDefault="009D6700" w:rsidP="008D172D">
      <w:pPr>
        <w:spacing w:after="0" w:line="480" w:lineRule="auto"/>
        <w:rPr>
          <w:rFonts w:ascii="Times New Roman" w:hAnsi="Times New Roman" w:cs="Times New Roman"/>
          <w:b/>
          <w:bCs/>
        </w:rPr>
      </w:pPr>
      <w:r w:rsidRPr="00D67234">
        <w:rPr>
          <w:rFonts w:ascii="Times New Roman" w:hAnsi="Times New Roman" w:cs="Times New Roman"/>
          <w:b/>
          <w:bCs/>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08EBFA2A" w:rsidR="00D7176F" w:rsidRPr="00D67234" w:rsidRDefault="00A267E4" w:rsidP="0096705E">
            <w:pPr>
              <w:ind w:firstLine="720"/>
              <w:rPr>
                <w:rFonts w:ascii="Times New Roman" w:hAnsi="Times New Roman" w:cs="Times New Roman"/>
              </w:rPr>
            </w:pPr>
            <w:r w:rsidRPr="00D67234">
              <w:rPr>
                <w:rFonts w:ascii="Times New Roman" w:hAnsi="Times New Roman" w:cs="Times New Roman"/>
              </w:rPr>
              <w:t>Design factors</w:t>
            </w:r>
          </w:p>
        </w:tc>
        <w:tc>
          <w:tcPr>
            <w:tcW w:w="1890" w:type="dxa"/>
            <w:tcBorders>
              <w:top w:val="single" w:sz="12" w:space="0" w:color="auto"/>
            </w:tcBorders>
          </w:tcPr>
          <w:p w14:paraId="09D9809F" w14:textId="77777777" w:rsidR="00D7176F" w:rsidRPr="00D67234" w:rsidRDefault="00D7176F" w:rsidP="0096705E">
            <w:pPr>
              <w:rPr>
                <w:rFonts w:ascii="Times New Roman" w:hAnsi="Times New Roman" w:cs="Times New Roman"/>
              </w:rPr>
            </w:pPr>
            <w:r w:rsidRPr="00D67234">
              <w:rPr>
                <w:rFonts w:ascii="Times New Roman" w:hAnsi="Times New Roman" w:cs="Times New Roman"/>
              </w:rPr>
              <w:t>Number of levels</w:t>
            </w:r>
          </w:p>
        </w:tc>
        <w:tc>
          <w:tcPr>
            <w:tcW w:w="3775" w:type="dxa"/>
            <w:tcBorders>
              <w:top w:val="single" w:sz="12" w:space="0" w:color="auto"/>
            </w:tcBorders>
          </w:tcPr>
          <w:p w14:paraId="78280031" w14:textId="77777777"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D67234" w:rsidRDefault="00D7176F" w:rsidP="0096705E">
            <w:pPr>
              <w:rPr>
                <w:rFonts w:ascii="Times New Roman" w:hAnsi="Times New Roman" w:cs="Times New Roman"/>
                <w:b/>
                <w:bCs/>
              </w:rPr>
            </w:pPr>
            <w:r w:rsidRPr="00D67234">
              <w:rPr>
                <w:rFonts w:ascii="Times New Roman" w:hAnsi="Times New Roman" w:cs="Times New Roman"/>
                <w:b/>
                <w:bCs/>
              </w:rPr>
              <w:t>Data Structure</w:t>
            </w:r>
          </w:p>
        </w:tc>
        <w:tc>
          <w:tcPr>
            <w:tcW w:w="1890" w:type="dxa"/>
            <w:tcBorders>
              <w:bottom w:val="single" w:sz="8" w:space="0" w:color="auto"/>
            </w:tcBorders>
          </w:tcPr>
          <w:p w14:paraId="2799E322" w14:textId="77777777" w:rsidR="00D7176F" w:rsidRPr="00D67234" w:rsidRDefault="00D7176F" w:rsidP="0096705E">
            <w:pPr>
              <w:ind w:firstLine="720"/>
              <w:rPr>
                <w:rFonts w:ascii="Times New Roman" w:hAnsi="Times New Roman" w:cs="Times New Roman"/>
              </w:rPr>
            </w:pPr>
          </w:p>
        </w:tc>
        <w:tc>
          <w:tcPr>
            <w:tcW w:w="3775" w:type="dxa"/>
            <w:tcBorders>
              <w:bottom w:val="single" w:sz="8" w:space="0" w:color="auto"/>
            </w:tcBorders>
          </w:tcPr>
          <w:p w14:paraId="55AB6A04" w14:textId="77777777" w:rsidR="00D7176F" w:rsidRPr="00D67234" w:rsidRDefault="00D7176F" w:rsidP="0096705E">
            <w:pPr>
              <w:ind w:firstLine="720"/>
              <w:rPr>
                <w:rFonts w:ascii="Times New Roman" w:hAnsi="Times New Roman" w:cs="Times New Roman"/>
              </w:rPr>
            </w:pPr>
          </w:p>
        </w:tc>
      </w:tr>
      <w:tr w:rsidR="00D7176F" w:rsidRPr="00371705" w14:paraId="633319A3" w14:textId="77777777" w:rsidTr="008145E7">
        <w:tc>
          <w:tcPr>
            <w:tcW w:w="2970" w:type="dxa"/>
            <w:tcBorders>
              <w:top w:val="single" w:sz="8" w:space="0" w:color="auto"/>
            </w:tcBorders>
          </w:tcPr>
          <w:p w14:paraId="11DE94BC" w14:textId="77777777" w:rsidR="00D7176F" w:rsidRPr="00D67234" w:rsidRDefault="00D7176F" w:rsidP="0096705E">
            <w:pPr>
              <w:rPr>
                <w:rFonts w:ascii="Times New Roman" w:hAnsi="Times New Roman" w:cs="Times New Roman"/>
              </w:rPr>
            </w:pPr>
            <w:r w:rsidRPr="00D67234">
              <w:rPr>
                <w:rFonts w:ascii="Times New Roman" w:hAnsi="Times New Roman" w:cs="Times New Roman"/>
              </w:rPr>
              <w:t>Sample size (N)</w:t>
            </w:r>
          </w:p>
        </w:tc>
        <w:tc>
          <w:tcPr>
            <w:tcW w:w="1890" w:type="dxa"/>
            <w:tcBorders>
              <w:top w:val="single" w:sz="8" w:space="0" w:color="auto"/>
            </w:tcBorders>
          </w:tcPr>
          <w:p w14:paraId="22FCADD1" w14:textId="77777777"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3</w:t>
            </w:r>
          </w:p>
        </w:tc>
        <w:tc>
          <w:tcPr>
            <w:tcW w:w="3775" w:type="dxa"/>
            <w:tcBorders>
              <w:top w:val="single" w:sz="8" w:space="0" w:color="auto"/>
            </w:tcBorders>
          </w:tcPr>
          <w:p w14:paraId="52A4E345" w14:textId="5A260BA0" w:rsidR="00D7176F" w:rsidRPr="00D67234" w:rsidRDefault="00D7176F" w:rsidP="0096705E">
            <w:pPr>
              <w:rPr>
                <w:rFonts w:ascii="Times New Roman" w:hAnsi="Times New Roman" w:cs="Times New Roman"/>
              </w:rPr>
            </w:pPr>
            <w:r w:rsidRPr="00D67234">
              <w:rPr>
                <w:rFonts w:ascii="Times New Roman" w:hAnsi="Times New Roman" w:cs="Times New Roman"/>
              </w:rPr>
              <w:t>N = 250, 500, 1000</w:t>
            </w:r>
          </w:p>
        </w:tc>
      </w:tr>
      <w:tr w:rsidR="00D7176F" w:rsidRPr="00371705" w14:paraId="43931CDB" w14:textId="77777777" w:rsidTr="008145E7">
        <w:tc>
          <w:tcPr>
            <w:tcW w:w="2970" w:type="dxa"/>
          </w:tcPr>
          <w:p w14:paraId="3A6B68CB" w14:textId="1B88CB79" w:rsidR="00D7176F" w:rsidRPr="00D67234" w:rsidRDefault="00052B68" w:rsidP="0096705E">
            <w:pPr>
              <w:rPr>
                <w:rFonts w:ascii="Times New Roman" w:hAnsi="Times New Roman" w:cs="Times New Roman"/>
              </w:rPr>
            </w:pPr>
            <w:r w:rsidRPr="00D67234">
              <w:rPr>
                <w:rFonts w:ascii="Times New Roman" w:hAnsi="Times New Roman" w:cs="Times New Roman"/>
              </w:rPr>
              <w:t xml:space="preserve">Number of </w:t>
            </w:r>
            <w:r w:rsidR="00D7176F" w:rsidRPr="00D67234">
              <w:rPr>
                <w:rFonts w:ascii="Times New Roman" w:hAnsi="Times New Roman" w:cs="Times New Roman"/>
              </w:rPr>
              <w:t>Item per Factor (</w:t>
            </w:r>
            <w:r w:rsidR="00840B3C" w:rsidRPr="00D67234">
              <w:rPr>
                <w:rFonts w:ascii="Times New Roman" w:hAnsi="Times New Roman" w:cs="Times New Roman"/>
              </w:rPr>
              <w:t>I</w:t>
            </w:r>
            <w:r w:rsidR="00D7176F" w:rsidRPr="00D67234">
              <w:rPr>
                <w:rFonts w:ascii="Times New Roman" w:hAnsi="Times New Roman" w:cs="Times New Roman"/>
              </w:rPr>
              <w:t>)</w:t>
            </w:r>
          </w:p>
        </w:tc>
        <w:tc>
          <w:tcPr>
            <w:tcW w:w="1890" w:type="dxa"/>
          </w:tcPr>
          <w:p w14:paraId="45A000C6" w14:textId="4FA217E4"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2</w:t>
            </w:r>
          </w:p>
        </w:tc>
        <w:tc>
          <w:tcPr>
            <w:tcW w:w="3775" w:type="dxa"/>
          </w:tcPr>
          <w:p w14:paraId="264A7B48" w14:textId="6B08348A" w:rsidR="00D7176F" w:rsidRPr="00D67234" w:rsidRDefault="00840B3C" w:rsidP="0096705E">
            <w:pPr>
              <w:rPr>
                <w:rFonts w:ascii="Times New Roman" w:hAnsi="Times New Roman" w:cs="Times New Roman"/>
              </w:rPr>
            </w:pPr>
            <w:r w:rsidRPr="00D67234">
              <w:rPr>
                <w:rFonts w:ascii="Times New Roman" w:hAnsi="Times New Roman" w:cs="Times New Roman"/>
              </w:rPr>
              <w:t>I</w:t>
            </w:r>
            <w:r w:rsidR="00D7176F" w:rsidRPr="00D67234">
              <w:rPr>
                <w:rFonts w:ascii="Times New Roman" w:hAnsi="Times New Roman" w:cs="Times New Roman"/>
              </w:rPr>
              <w:t xml:space="preserve"> = 5, 10</w:t>
            </w:r>
          </w:p>
        </w:tc>
      </w:tr>
      <w:tr w:rsidR="00D7176F" w:rsidRPr="00371705" w14:paraId="4E88CA39" w14:textId="77777777" w:rsidTr="008145E7">
        <w:tc>
          <w:tcPr>
            <w:tcW w:w="2970" w:type="dxa"/>
          </w:tcPr>
          <w:p w14:paraId="7DC6E40F" w14:textId="5FE8C1F9" w:rsidR="00D7176F" w:rsidRPr="00D67234" w:rsidRDefault="00052B68" w:rsidP="0096705E">
            <w:pPr>
              <w:rPr>
                <w:rFonts w:ascii="Times New Roman" w:hAnsi="Times New Roman" w:cs="Times New Roman"/>
              </w:rPr>
            </w:pPr>
            <w:r w:rsidRPr="00D67234">
              <w:rPr>
                <w:rFonts w:ascii="Times New Roman" w:hAnsi="Times New Roman" w:cs="Times New Roman"/>
              </w:rPr>
              <w:t xml:space="preserve">Number of </w:t>
            </w:r>
            <w:r w:rsidR="009E1FCB" w:rsidRPr="00D67234">
              <w:rPr>
                <w:rFonts w:ascii="Times New Roman" w:hAnsi="Times New Roman" w:cs="Times New Roman"/>
              </w:rPr>
              <w:t xml:space="preserve">Specific </w:t>
            </w:r>
            <w:r w:rsidR="00D7176F" w:rsidRPr="00D67234">
              <w:rPr>
                <w:rFonts w:ascii="Times New Roman" w:hAnsi="Times New Roman" w:cs="Times New Roman"/>
              </w:rPr>
              <w:t>Factor (</w:t>
            </w:r>
            <w:r w:rsidR="00450BC5" w:rsidRPr="00D67234">
              <w:rPr>
                <w:rFonts w:ascii="Times New Roman" w:hAnsi="Times New Roman" w:cs="Times New Roman"/>
              </w:rPr>
              <w:t>F</w:t>
            </w:r>
            <w:r w:rsidR="00450BC5" w:rsidRPr="00D67234">
              <w:rPr>
                <w:rFonts w:ascii="Times New Roman" w:hAnsi="Times New Roman" w:cs="Times New Roman"/>
                <w:vertAlign w:val="subscript"/>
              </w:rPr>
              <w:t>s</w:t>
            </w:r>
            <w:r w:rsidR="00D7176F" w:rsidRPr="00D67234">
              <w:rPr>
                <w:rFonts w:ascii="Times New Roman" w:hAnsi="Times New Roman" w:cs="Times New Roman"/>
              </w:rPr>
              <w:t>)</w:t>
            </w:r>
          </w:p>
        </w:tc>
        <w:tc>
          <w:tcPr>
            <w:tcW w:w="1890" w:type="dxa"/>
          </w:tcPr>
          <w:p w14:paraId="5227FFDF" w14:textId="77777777"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3</w:t>
            </w:r>
          </w:p>
        </w:tc>
        <w:tc>
          <w:tcPr>
            <w:tcW w:w="3775" w:type="dxa"/>
          </w:tcPr>
          <w:p w14:paraId="638FE18E" w14:textId="4504D6CA" w:rsidR="00D7176F" w:rsidRPr="00D67234" w:rsidRDefault="00D7176F" w:rsidP="0096705E">
            <w:pPr>
              <w:rPr>
                <w:rFonts w:ascii="Times New Roman" w:hAnsi="Times New Roman" w:cs="Times New Roman"/>
              </w:rPr>
            </w:pPr>
            <w:r w:rsidRPr="00D67234">
              <w:rPr>
                <w:rFonts w:ascii="Times New Roman" w:hAnsi="Times New Roman" w:cs="Times New Roman"/>
              </w:rPr>
              <w:t>F</w:t>
            </w:r>
            <w:r w:rsidR="00450BC5" w:rsidRPr="00D67234">
              <w:rPr>
                <w:rFonts w:ascii="Times New Roman" w:hAnsi="Times New Roman" w:cs="Times New Roman"/>
                <w:vertAlign w:val="subscript"/>
              </w:rPr>
              <w:t>s</w:t>
            </w:r>
            <w:r w:rsidRPr="00D67234">
              <w:rPr>
                <w:rFonts w:ascii="Times New Roman" w:hAnsi="Times New Roman" w:cs="Times New Roman"/>
              </w:rPr>
              <w:t xml:space="preserve"> = 2, 3, 4</w:t>
            </w:r>
          </w:p>
        </w:tc>
      </w:tr>
      <w:tr w:rsidR="00D7176F" w:rsidRPr="00371705" w14:paraId="116F0483" w14:textId="77777777" w:rsidTr="008145E7">
        <w:tc>
          <w:tcPr>
            <w:tcW w:w="2970" w:type="dxa"/>
          </w:tcPr>
          <w:p w14:paraId="70C2C1D3" w14:textId="77777777" w:rsidR="00D7176F" w:rsidRPr="00D67234" w:rsidRDefault="00D7176F" w:rsidP="0096705E">
            <w:pPr>
              <w:ind w:firstLine="720"/>
              <w:rPr>
                <w:rFonts w:ascii="Times New Roman" w:hAnsi="Times New Roman" w:cs="Times New Roman"/>
              </w:rPr>
            </w:pPr>
          </w:p>
        </w:tc>
        <w:tc>
          <w:tcPr>
            <w:tcW w:w="1890" w:type="dxa"/>
          </w:tcPr>
          <w:p w14:paraId="7A92A2AD" w14:textId="77777777" w:rsidR="00D7176F" w:rsidRPr="00D67234" w:rsidRDefault="00D7176F" w:rsidP="0096705E">
            <w:pPr>
              <w:ind w:firstLine="720"/>
              <w:jc w:val="center"/>
              <w:rPr>
                <w:rFonts w:ascii="Times New Roman" w:hAnsi="Times New Roman" w:cs="Times New Roman"/>
              </w:rPr>
            </w:pPr>
          </w:p>
        </w:tc>
        <w:tc>
          <w:tcPr>
            <w:tcW w:w="3775" w:type="dxa"/>
          </w:tcPr>
          <w:p w14:paraId="6677BDC2" w14:textId="77777777" w:rsidR="00D7176F" w:rsidRPr="00D67234" w:rsidRDefault="00D7176F" w:rsidP="0096705E">
            <w:pPr>
              <w:ind w:firstLine="720"/>
              <w:rPr>
                <w:rFonts w:ascii="Times New Roman" w:hAnsi="Times New Roman" w:cs="Times New Roman"/>
              </w:rPr>
            </w:pPr>
          </w:p>
        </w:tc>
      </w:tr>
      <w:tr w:rsidR="00D7176F" w:rsidRPr="00371705" w14:paraId="732D8229" w14:textId="77777777" w:rsidTr="008145E7">
        <w:tc>
          <w:tcPr>
            <w:tcW w:w="2970" w:type="dxa"/>
            <w:tcBorders>
              <w:bottom w:val="single" w:sz="8" w:space="0" w:color="auto"/>
            </w:tcBorders>
          </w:tcPr>
          <w:p w14:paraId="6B0CD799" w14:textId="4BECF3AB" w:rsidR="00D7176F" w:rsidRPr="00D67234" w:rsidRDefault="001E4EC5" w:rsidP="0096705E">
            <w:pPr>
              <w:rPr>
                <w:rFonts w:ascii="Times New Roman" w:hAnsi="Times New Roman" w:cs="Times New Roman"/>
                <w:b/>
                <w:bCs/>
              </w:rPr>
            </w:pPr>
            <w:r w:rsidRPr="00D67234">
              <w:rPr>
                <w:rFonts w:ascii="Times New Roman" w:hAnsi="Times New Roman" w:cs="Times New Roman"/>
                <w:b/>
                <w:bCs/>
              </w:rPr>
              <w:t>Nonnormality</w:t>
            </w:r>
            <w:r w:rsidR="00D7176F" w:rsidRPr="00D67234">
              <w:rPr>
                <w:rFonts w:ascii="Times New Roman" w:hAnsi="Times New Roman" w:cs="Times New Roman"/>
                <w:b/>
                <w:bCs/>
              </w:rPr>
              <w:t xml:space="preserve"> of </w:t>
            </w:r>
            <w:r w:rsidR="008D172D" w:rsidRPr="00D67234">
              <w:rPr>
                <w:rFonts w:ascii="Times New Roman" w:hAnsi="Times New Roman" w:cs="Times New Roman"/>
                <w:b/>
                <w:bCs/>
              </w:rPr>
              <w:t>Latent Traits (Theta)</w:t>
            </w:r>
          </w:p>
        </w:tc>
        <w:tc>
          <w:tcPr>
            <w:tcW w:w="1890" w:type="dxa"/>
            <w:tcBorders>
              <w:bottom w:val="single" w:sz="8" w:space="0" w:color="auto"/>
            </w:tcBorders>
          </w:tcPr>
          <w:p w14:paraId="66B809C2" w14:textId="77777777" w:rsidR="00D7176F" w:rsidRPr="00D67234" w:rsidRDefault="00D7176F" w:rsidP="0096705E">
            <w:pPr>
              <w:ind w:firstLine="720"/>
              <w:jc w:val="center"/>
              <w:rPr>
                <w:rFonts w:ascii="Times New Roman" w:hAnsi="Times New Roman" w:cs="Times New Roman"/>
              </w:rPr>
            </w:pPr>
          </w:p>
        </w:tc>
        <w:tc>
          <w:tcPr>
            <w:tcW w:w="3775" w:type="dxa"/>
            <w:tcBorders>
              <w:bottom w:val="single" w:sz="8" w:space="0" w:color="auto"/>
            </w:tcBorders>
          </w:tcPr>
          <w:p w14:paraId="3D5B3703" w14:textId="77777777" w:rsidR="00D7176F" w:rsidRPr="00D67234" w:rsidRDefault="00D7176F" w:rsidP="0096705E">
            <w:pPr>
              <w:ind w:firstLine="720"/>
              <w:rPr>
                <w:rFonts w:ascii="Times New Roman" w:hAnsi="Times New Roman" w:cs="Times New Roman"/>
              </w:rPr>
            </w:pPr>
          </w:p>
        </w:tc>
      </w:tr>
      <w:tr w:rsidR="00D7176F" w:rsidRPr="00371705" w14:paraId="7AB7B5C6" w14:textId="77777777" w:rsidTr="008145E7">
        <w:tc>
          <w:tcPr>
            <w:tcW w:w="2970" w:type="dxa"/>
            <w:tcBorders>
              <w:top w:val="single" w:sz="8" w:space="0" w:color="auto"/>
            </w:tcBorders>
          </w:tcPr>
          <w:p w14:paraId="33E749AB" w14:textId="7F664771" w:rsidR="00D7176F" w:rsidRPr="00D67234" w:rsidRDefault="001E4EC5" w:rsidP="0096705E">
            <w:pPr>
              <w:rPr>
                <w:rFonts w:ascii="Times New Roman" w:hAnsi="Times New Roman" w:cs="Times New Roman"/>
              </w:rPr>
            </w:pPr>
            <w:r w:rsidRPr="00D67234">
              <w:rPr>
                <w:rFonts w:ascii="Times New Roman" w:hAnsi="Times New Roman" w:cs="Times New Roman"/>
              </w:rPr>
              <w:t>Nonnormality</w:t>
            </w:r>
            <w:r w:rsidR="00D7176F" w:rsidRPr="00D67234">
              <w:rPr>
                <w:rFonts w:ascii="Times New Roman" w:hAnsi="Times New Roman" w:cs="Times New Roman"/>
              </w:rPr>
              <w:t xml:space="preserve"> </w:t>
            </w:r>
            <w:r w:rsidR="00144A24" w:rsidRPr="00D67234">
              <w:rPr>
                <w:rFonts w:ascii="Times New Roman" w:hAnsi="Times New Roman" w:cs="Times New Roman"/>
              </w:rPr>
              <w:t>on</w:t>
            </w:r>
            <w:r w:rsidR="00D7176F" w:rsidRPr="00D67234">
              <w:rPr>
                <w:rFonts w:ascii="Times New Roman" w:hAnsi="Times New Roman" w:cs="Times New Roman"/>
              </w:rPr>
              <w:t xml:space="preserve"> general factor (</w:t>
            </w:r>
            <w:proofErr w:type="spellStart"/>
            <w:r w:rsidR="00120D88" w:rsidRPr="00D67234">
              <w:rPr>
                <w:rFonts w:ascii="Times New Roman" w:hAnsi="Times New Roman" w:cs="Times New Roman"/>
              </w:rPr>
              <w:t>θ</w:t>
            </w:r>
            <w:r w:rsidRPr="00D67234">
              <w:rPr>
                <w:rFonts w:ascii="Times New Roman" w:hAnsi="Times New Roman" w:cs="Times New Roman"/>
                <w:vertAlign w:val="subscript"/>
              </w:rPr>
              <w:t>g</w:t>
            </w:r>
            <w:proofErr w:type="spellEnd"/>
            <w:r w:rsidR="00D7176F" w:rsidRPr="00D67234">
              <w:rPr>
                <w:rFonts w:ascii="Times New Roman" w:hAnsi="Times New Roman" w:cs="Times New Roman"/>
              </w:rPr>
              <w:t>)</w:t>
            </w:r>
          </w:p>
        </w:tc>
        <w:tc>
          <w:tcPr>
            <w:tcW w:w="1890" w:type="dxa"/>
            <w:tcBorders>
              <w:top w:val="single" w:sz="8" w:space="0" w:color="auto"/>
            </w:tcBorders>
          </w:tcPr>
          <w:p w14:paraId="4B01F8D1" w14:textId="3462B04E"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3</w:t>
            </w:r>
          </w:p>
        </w:tc>
        <w:tc>
          <w:tcPr>
            <w:tcW w:w="3775" w:type="dxa"/>
            <w:tcBorders>
              <w:top w:val="single" w:sz="8" w:space="0" w:color="auto"/>
            </w:tcBorders>
          </w:tcPr>
          <w:p w14:paraId="4115E35F" w14:textId="37BF20A9" w:rsidR="00D7176F" w:rsidRPr="00D67234" w:rsidRDefault="008626B3" w:rsidP="002C6575">
            <w:pPr>
              <w:rPr>
                <w:rFonts w:ascii="Times New Roman" w:hAnsi="Times New Roman" w:cs="Times New Roman"/>
              </w:rPr>
            </w:pPr>
            <w:r w:rsidRPr="00D67234">
              <w:rPr>
                <w:rFonts w:ascii="Times New Roman" w:hAnsi="Times New Roman" w:cs="Times New Roman"/>
              </w:rPr>
              <w:t xml:space="preserve">Normal:       </w:t>
            </w:r>
            <w:r w:rsidR="001E4EC5" w:rsidRPr="00D67234">
              <w:rPr>
                <w:rFonts w:ascii="Times New Roman" w:hAnsi="Times New Roman" w:cs="Times New Roman"/>
              </w:rPr>
              <w:t>Skewness = 0, Kurtosis = 0</w:t>
            </w:r>
          </w:p>
          <w:p w14:paraId="07B0AC9F" w14:textId="194D2D23" w:rsidR="001E4EC5" w:rsidRPr="00D67234" w:rsidRDefault="008626B3" w:rsidP="002C6575">
            <w:pPr>
              <w:rPr>
                <w:rFonts w:ascii="Times New Roman" w:hAnsi="Times New Roman" w:cs="Times New Roman"/>
              </w:rPr>
            </w:pPr>
            <w:r w:rsidRPr="00D67234">
              <w:rPr>
                <w:rFonts w:ascii="Times New Roman" w:hAnsi="Times New Roman" w:cs="Times New Roman"/>
              </w:rPr>
              <w:t xml:space="preserve">Moderate:  </w:t>
            </w:r>
            <w:r w:rsidR="001E4EC5" w:rsidRPr="00D67234">
              <w:rPr>
                <w:rFonts w:ascii="Times New Roman" w:hAnsi="Times New Roman" w:cs="Times New Roman"/>
              </w:rPr>
              <w:t>Skewness = 2, Kurtosis = 7</w:t>
            </w:r>
          </w:p>
          <w:p w14:paraId="25B33FA5" w14:textId="381C7B9E" w:rsidR="001E4EC5" w:rsidRPr="00D67234" w:rsidRDefault="008626B3" w:rsidP="002C6575">
            <w:pPr>
              <w:rPr>
                <w:rFonts w:ascii="Times New Roman" w:hAnsi="Times New Roman" w:cs="Times New Roman"/>
              </w:rPr>
            </w:pPr>
            <w:r w:rsidRPr="00D67234">
              <w:rPr>
                <w:rFonts w:ascii="Times New Roman" w:hAnsi="Times New Roman" w:cs="Times New Roman"/>
              </w:rPr>
              <w:t xml:space="preserve">Severe:        </w:t>
            </w:r>
            <w:r w:rsidR="001E4EC5" w:rsidRPr="00D67234">
              <w:rPr>
                <w:rFonts w:ascii="Times New Roman" w:hAnsi="Times New Roman" w:cs="Times New Roman"/>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11CFC007" w:rsidR="00D7176F" w:rsidRPr="00D67234" w:rsidRDefault="008626B3" w:rsidP="0096705E">
            <w:pPr>
              <w:rPr>
                <w:rFonts w:ascii="Times New Roman" w:hAnsi="Times New Roman" w:cs="Times New Roman"/>
              </w:rPr>
            </w:pPr>
            <w:r w:rsidRPr="00D67234">
              <w:rPr>
                <w:rFonts w:ascii="Times New Roman" w:hAnsi="Times New Roman" w:cs="Times New Roman"/>
              </w:rPr>
              <w:t>Nonnormality on general factor (</w:t>
            </w:r>
            <w:proofErr w:type="spellStart"/>
            <w:r w:rsidR="00120D88" w:rsidRPr="00D67234">
              <w:rPr>
                <w:rFonts w:ascii="Times New Roman" w:hAnsi="Times New Roman" w:cs="Times New Roman"/>
              </w:rPr>
              <w:t>θ</w:t>
            </w:r>
            <w:r w:rsidRPr="00D67234">
              <w:rPr>
                <w:rFonts w:ascii="Times New Roman" w:hAnsi="Times New Roman" w:cs="Times New Roman"/>
                <w:vertAlign w:val="subscript"/>
              </w:rPr>
              <w:t>s</w:t>
            </w:r>
            <w:r w:rsidR="00120D88" w:rsidRPr="00D67234">
              <w:rPr>
                <w:rFonts w:ascii="Times New Roman" w:hAnsi="Times New Roman" w:cs="Times New Roman"/>
                <w:vertAlign w:val="subscript"/>
              </w:rPr>
              <w:t>k</w:t>
            </w:r>
            <w:proofErr w:type="spellEnd"/>
            <w:r w:rsidRPr="00D67234">
              <w:rPr>
                <w:rFonts w:ascii="Times New Roman" w:hAnsi="Times New Roman" w:cs="Times New Roman"/>
              </w:rPr>
              <w:t>)</w:t>
            </w:r>
          </w:p>
        </w:tc>
        <w:tc>
          <w:tcPr>
            <w:tcW w:w="1890" w:type="dxa"/>
            <w:tcBorders>
              <w:bottom w:val="single" w:sz="12" w:space="0" w:color="auto"/>
            </w:tcBorders>
          </w:tcPr>
          <w:p w14:paraId="55E4387E" w14:textId="44837BE9" w:rsidR="00D7176F" w:rsidRPr="00D67234" w:rsidRDefault="00D7176F" w:rsidP="0096705E">
            <w:pPr>
              <w:ind w:firstLine="720"/>
              <w:rPr>
                <w:rFonts w:ascii="Times New Roman" w:hAnsi="Times New Roman" w:cs="Times New Roman"/>
              </w:rPr>
            </w:pPr>
            <w:r w:rsidRPr="00D67234">
              <w:rPr>
                <w:rFonts w:ascii="Times New Roman" w:hAnsi="Times New Roman" w:cs="Times New Roman"/>
              </w:rPr>
              <w:t>3</w:t>
            </w:r>
          </w:p>
        </w:tc>
        <w:tc>
          <w:tcPr>
            <w:tcW w:w="3775" w:type="dxa"/>
            <w:tcBorders>
              <w:bottom w:val="single" w:sz="12" w:space="0" w:color="auto"/>
            </w:tcBorders>
          </w:tcPr>
          <w:p w14:paraId="4BE9B7B8" w14:textId="77777777" w:rsidR="008626B3" w:rsidRPr="00D67234" w:rsidRDefault="008626B3" w:rsidP="008626B3">
            <w:pPr>
              <w:rPr>
                <w:rFonts w:ascii="Times New Roman" w:hAnsi="Times New Roman" w:cs="Times New Roman"/>
              </w:rPr>
            </w:pPr>
            <w:r w:rsidRPr="00D67234">
              <w:rPr>
                <w:rFonts w:ascii="Times New Roman" w:hAnsi="Times New Roman" w:cs="Times New Roman"/>
              </w:rPr>
              <w:t>Normal:       Skewness = 0, Kurtosis = 0</w:t>
            </w:r>
          </w:p>
          <w:p w14:paraId="6039E98E" w14:textId="77777777" w:rsidR="008626B3" w:rsidRPr="00D67234" w:rsidRDefault="008626B3" w:rsidP="008626B3">
            <w:pPr>
              <w:rPr>
                <w:rFonts w:ascii="Times New Roman" w:hAnsi="Times New Roman" w:cs="Times New Roman"/>
              </w:rPr>
            </w:pPr>
            <w:r w:rsidRPr="00D67234">
              <w:rPr>
                <w:rFonts w:ascii="Times New Roman" w:hAnsi="Times New Roman" w:cs="Times New Roman"/>
              </w:rPr>
              <w:t>Moderate:  Skewness = 2, Kurtosis = 7</w:t>
            </w:r>
          </w:p>
          <w:p w14:paraId="2F58218D" w14:textId="28C1D304" w:rsidR="00D7176F" w:rsidRPr="00D67234" w:rsidRDefault="008626B3" w:rsidP="008626B3">
            <w:pPr>
              <w:rPr>
                <w:rFonts w:ascii="Times New Roman" w:hAnsi="Times New Roman" w:cs="Times New Roman"/>
              </w:rPr>
            </w:pPr>
            <w:r w:rsidRPr="00D67234">
              <w:rPr>
                <w:rFonts w:ascii="Times New Roman" w:hAnsi="Times New Roman" w:cs="Times New Roman"/>
              </w:rPr>
              <w:t>Severe:        Skewness = 3, Kurtosis = 21</w:t>
            </w:r>
          </w:p>
        </w:tc>
      </w:tr>
    </w:tbl>
    <w:p w14:paraId="793E6755" w14:textId="051C8FB1" w:rsidR="009D6700" w:rsidRPr="00D67234" w:rsidRDefault="009D6700" w:rsidP="004A4CCC">
      <w:pPr>
        <w:spacing w:after="0" w:line="480" w:lineRule="auto"/>
        <w:rPr>
          <w:rFonts w:ascii="Times New Roman" w:hAnsi="Times New Roman" w:cs="Times New Roman"/>
        </w:rPr>
      </w:pPr>
    </w:p>
    <w:p w14:paraId="33C13F36" w14:textId="47633EFA" w:rsidR="004A4CCC" w:rsidRPr="00D67234" w:rsidRDefault="00B93438" w:rsidP="008B55E2">
      <w:pPr>
        <w:spacing w:after="0" w:line="480" w:lineRule="auto"/>
        <w:ind w:firstLine="720"/>
        <w:rPr>
          <w:rFonts w:ascii="Times New Roman" w:hAnsi="Times New Roman" w:cs="Times New Roman"/>
        </w:rPr>
      </w:pPr>
      <w:commentRangeStart w:id="56"/>
      <w:commentRangeStart w:id="57"/>
      <w:r>
        <w:rPr>
          <w:rFonts w:ascii="Times New Roman" w:hAnsi="Times New Roman" w:cs="Times New Roman"/>
        </w:rPr>
        <w:t xml:space="preserve">All the design factors are fully crossed, </w:t>
      </w:r>
      <w:r w:rsidR="004A4CCC" w:rsidRPr="00D67234">
        <w:rPr>
          <w:rFonts w:ascii="Times New Roman" w:hAnsi="Times New Roman" w:cs="Times New Roman"/>
        </w:rPr>
        <w:t xml:space="preserve">resulting in a total of </w:t>
      </w:r>
      <w:r w:rsidR="008B55E2" w:rsidRPr="00D67234">
        <w:rPr>
          <w:rFonts w:ascii="Times New Roman" w:hAnsi="Times New Roman" w:cs="Times New Roman"/>
        </w:rPr>
        <w:t xml:space="preserve">3 × 2 × 3 × 3 × 3 = </w:t>
      </w:r>
      <w:r w:rsidR="004A4CCC" w:rsidRPr="00D67234">
        <w:rPr>
          <w:rFonts w:ascii="Times New Roman" w:hAnsi="Times New Roman" w:cs="Times New Roman"/>
        </w:rPr>
        <w:t xml:space="preserve">162 unique conditions. </w:t>
      </w:r>
      <w:commentRangeEnd w:id="56"/>
      <w:r w:rsidR="004A4CCC" w:rsidRPr="00D67234">
        <w:rPr>
          <w:rStyle w:val="CommentReference"/>
          <w:rFonts w:ascii="Times New Roman" w:hAnsi="Times New Roman" w:cs="Times New Roman"/>
        </w:rPr>
        <w:commentReference w:id="56"/>
      </w:r>
      <w:commentRangeEnd w:id="57"/>
      <w:r w:rsidR="008626E0">
        <w:rPr>
          <w:rStyle w:val="CommentReference"/>
        </w:rPr>
        <w:commentReference w:id="57"/>
      </w:r>
      <w:r w:rsidR="0039435E" w:rsidRPr="00D67234">
        <w:rPr>
          <w:rFonts w:ascii="Times New Roman" w:hAnsi="Times New Roman" w:cs="Times New Roman"/>
        </w:rPr>
        <w:t>Each of these conditions was replicated 500 times using the R package "</w:t>
      </w:r>
      <w:proofErr w:type="spellStart"/>
      <w:r w:rsidR="0039435E" w:rsidRPr="00D67234">
        <w:rPr>
          <w:rFonts w:ascii="Times New Roman" w:hAnsi="Times New Roman" w:cs="Times New Roman"/>
        </w:rPr>
        <w:t>SimMultiCorrData</w:t>
      </w:r>
      <w:proofErr w:type="spellEnd"/>
      <w:r w:rsidR="0039435E" w:rsidRPr="00D67234">
        <w:rPr>
          <w:rFonts w:ascii="Times New Roman" w:hAnsi="Times New Roman" w:cs="Times New Roman"/>
        </w:rPr>
        <w:t>" in R (R Core Team, 2021).</w:t>
      </w:r>
    </w:p>
    <w:p w14:paraId="3E3CE1BA" w14:textId="77777777" w:rsidR="004A4CCC" w:rsidRPr="00D67234" w:rsidRDefault="004A4CCC" w:rsidP="004A4CCC">
      <w:pPr>
        <w:spacing w:after="0" w:line="480" w:lineRule="auto"/>
        <w:ind w:firstLine="720"/>
        <w:rPr>
          <w:rFonts w:ascii="Times New Roman" w:hAnsi="Times New Roman" w:cs="Times New Roman"/>
        </w:rPr>
      </w:pPr>
    </w:p>
    <w:p w14:paraId="5D656C4A" w14:textId="0C9EFA5C" w:rsidR="00273D40" w:rsidRPr="00D67234" w:rsidRDefault="00273D40" w:rsidP="0029754B">
      <w:pPr>
        <w:spacing w:after="0" w:line="480" w:lineRule="auto"/>
        <w:rPr>
          <w:rFonts w:ascii="Times New Roman" w:hAnsi="Times New Roman" w:cs="Times New Roman"/>
          <w:b/>
          <w:bCs/>
        </w:rPr>
      </w:pPr>
      <w:r w:rsidRPr="00D67234">
        <w:rPr>
          <w:rFonts w:ascii="Times New Roman" w:hAnsi="Times New Roman" w:cs="Times New Roman"/>
          <w:b/>
          <w:bCs/>
        </w:rPr>
        <w:t>Item parameter</w:t>
      </w:r>
    </w:p>
    <w:p w14:paraId="7E27E97E" w14:textId="07AB86D2" w:rsidR="00B838E8" w:rsidRPr="00D67234" w:rsidRDefault="00B838E8" w:rsidP="00951721">
      <w:pPr>
        <w:spacing w:after="0" w:line="480" w:lineRule="auto"/>
        <w:ind w:firstLine="720"/>
        <w:rPr>
          <w:rFonts w:ascii="Times New Roman" w:hAnsi="Times New Roman" w:cs="Times New Roman"/>
        </w:rPr>
      </w:pPr>
      <w:r w:rsidRPr="00D67234">
        <w:rPr>
          <w:rFonts w:ascii="Times New Roman" w:hAnsi="Times New Roman" w:cs="Times New Roman"/>
        </w:rPr>
        <w:t>In psychological and psychiatric research, the general factor discrimination is usually positive and falls within the range of 1.1 to 2.8</w:t>
      </w:r>
      <w:r w:rsidR="003D6F16">
        <w:rPr>
          <w:rFonts w:ascii="Times New Roman" w:hAnsi="Times New Roman" w:cs="Times New Roman"/>
        </w:rPr>
        <w:t xml:space="preserve"> </w:t>
      </w:r>
      <w:r w:rsidRPr="00D67234">
        <w:rPr>
          <w:rFonts w:ascii="Times New Roman" w:hAnsi="Times New Roman" w:cs="Times New Roman"/>
        </w:rPr>
        <w:t>(Atkinson, 2018;</w:t>
      </w:r>
      <w:r w:rsidRPr="00D67234">
        <w:rPr>
          <w:rFonts w:ascii="Times New Roman" w:eastAsia="Times New Roman" w:hAnsi="Times New Roman" w:cs="Times New Roman"/>
          <w:color w:val="000000"/>
        </w:rPr>
        <w:t xml:space="preserve"> </w:t>
      </w:r>
      <w:proofErr w:type="spellStart"/>
      <w:r w:rsidRPr="00D67234">
        <w:rPr>
          <w:rFonts w:ascii="Times New Roman" w:eastAsia="Times New Roman" w:hAnsi="Times New Roman" w:cs="Times New Roman"/>
          <w:color w:val="000000"/>
        </w:rPr>
        <w:t>Auné</w:t>
      </w:r>
      <w:proofErr w:type="spellEnd"/>
      <w:r w:rsidRPr="00D67234">
        <w:rPr>
          <w:rFonts w:ascii="Times New Roman" w:eastAsia="Times New Roman" w:hAnsi="Times New Roman" w:cs="Times New Roman"/>
          <w:color w:val="000000"/>
        </w:rPr>
        <w:t>, 2020</w:t>
      </w:r>
      <w:commentRangeStart w:id="58"/>
      <w:commentRangeStart w:id="59"/>
      <w:commentRangeEnd w:id="58"/>
      <w:r w:rsidRPr="00D67234">
        <w:rPr>
          <w:rStyle w:val="CommentReference"/>
          <w:rFonts w:ascii="Times New Roman" w:hAnsi="Times New Roman" w:cs="Times New Roman"/>
        </w:rPr>
        <w:commentReference w:id="58"/>
      </w:r>
      <w:commentRangeEnd w:id="59"/>
      <w:r w:rsidR="008626E0">
        <w:rPr>
          <w:rStyle w:val="CommentReference"/>
        </w:rPr>
        <w:commentReference w:id="59"/>
      </w:r>
      <w:r w:rsidRPr="00D67234">
        <w:rPr>
          <w:rFonts w:ascii="Times New Roman" w:eastAsia="Times New Roman" w:hAnsi="Times New Roman" w:cs="Times New Roman"/>
          <w:color w:val="000000"/>
        </w:rPr>
        <w:t xml:space="preserve">; </w:t>
      </w:r>
      <w:proofErr w:type="spellStart"/>
      <w:r w:rsidRPr="00D67234">
        <w:rPr>
          <w:rFonts w:ascii="Times New Roman" w:hAnsi="Times New Roman" w:cs="Times New Roman"/>
        </w:rPr>
        <w:t>Berkeljon</w:t>
      </w:r>
      <w:proofErr w:type="spellEnd"/>
      <w:r w:rsidRPr="00D67234">
        <w:rPr>
          <w:rFonts w:ascii="Times New Roman" w:hAnsi="Times New Roman" w:cs="Times New Roman"/>
        </w:rPr>
        <w:t>, 2012; Raines, 2015). Previous studies have consistently shown that specific factor discriminations are typically smaller than the general factor, ranging from 0 to 1.5 (Wang et al., 2018</w:t>
      </w:r>
      <w:commentRangeStart w:id="60"/>
      <w:commentRangeStart w:id="61"/>
      <w:commentRangeEnd w:id="60"/>
      <w:r w:rsidRPr="00D67234">
        <w:rPr>
          <w:rStyle w:val="CommentReference"/>
          <w:rFonts w:ascii="Times New Roman" w:hAnsi="Times New Roman" w:cs="Times New Roman"/>
        </w:rPr>
        <w:commentReference w:id="60"/>
      </w:r>
      <w:commentRangeEnd w:id="61"/>
      <w:r w:rsidR="008626E0">
        <w:rPr>
          <w:rStyle w:val="CommentReference"/>
        </w:rPr>
        <w:commentReference w:id="61"/>
      </w:r>
      <w:r w:rsidRPr="00D67234">
        <w:rPr>
          <w:rFonts w:ascii="Times New Roman" w:hAnsi="Times New Roman" w:cs="Times New Roman"/>
        </w:rPr>
        <w:t>). In the bifactor model, the general factor and specific factor are considered independent, with no correlation between them.</w:t>
      </w:r>
      <w:r w:rsidR="00951721" w:rsidRPr="00D67234">
        <w:rPr>
          <w:rFonts w:ascii="Times New Roman" w:hAnsi="Times New Roman" w:cs="Times New Roman"/>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D67234" w:rsidRDefault="00F60511" w:rsidP="00D67234">
      <w:pPr>
        <w:spacing w:after="0" w:line="480" w:lineRule="auto"/>
        <w:rPr>
          <w:rFonts w:ascii="Times New Roman" w:hAnsi="Times New Roman" w:cs="Times New Roman"/>
        </w:rPr>
      </w:pPr>
      <w:r w:rsidRPr="00D67234">
        <w:rPr>
          <w:rFonts w:ascii="Times New Roman" w:hAnsi="Times New Roman" w:cs="Times New Roman"/>
        </w:rPr>
        <w:lastRenderedPageBreak/>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D67234">
        <w:rPr>
          <w:rFonts w:ascii="Times New Roman" w:hAnsi="Times New Roman" w:cs="Times New Roman"/>
        </w:rPr>
        <w:t>Auné</w:t>
      </w:r>
      <w:proofErr w:type="spellEnd"/>
      <w:r w:rsidRPr="00D67234">
        <w:rPr>
          <w:rFonts w:ascii="Times New Roman" w:hAnsi="Times New Roman" w:cs="Times New Roman"/>
        </w:rPr>
        <w:t xml:space="preserve"> et al., 2020; Rijmen,2011). </w:t>
      </w:r>
      <w:r w:rsidR="008E7BB2" w:rsidRPr="00D67234">
        <w:rPr>
          <w:rFonts w:ascii="Times New Roman" w:hAnsi="Times New Roman" w:cs="Times New Roman"/>
        </w:rPr>
        <w:t>According</w:t>
      </w:r>
      <w:ins w:id="62" w:author="Chunhua Cao" w:date="2023-07-30T11:32:00Z">
        <w:r w:rsidR="00E00116">
          <w:rPr>
            <w:rFonts w:ascii="Times New Roman" w:hAnsi="Times New Roman" w:cs="Times New Roman"/>
          </w:rPr>
          <w:t xml:space="preserve"> to</w:t>
        </w:r>
      </w:ins>
      <w:r w:rsidR="008E7BB2" w:rsidRPr="00D67234">
        <w:rPr>
          <w:rFonts w:ascii="Times New Roman" w:hAnsi="Times New Roman" w:cs="Times New Roman"/>
        </w:rPr>
        <w:t xml:space="preserve"> </w:t>
      </w:r>
      <w:r w:rsidR="008E7BB2" w:rsidRPr="00D67234">
        <w:rPr>
          <w:rFonts w:ascii="Times New Roman" w:hAnsi="Times New Roman" w:cs="Times New Roman"/>
          <w:color w:val="222222"/>
          <w:shd w:val="clear" w:color="auto" w:fill="FFFFFF"/>
        </w:rPr>
        <w:t>Wang (2018</w:t>
      </w:r>
      <w:r w:rsidR="008E7BB2" w:rsidRPr="00D67234">
        <w:rPr>
          <w:rFonts w:ascii="Times New Roman" w:hAnsi="Times New Roman" w:cs="Times New Roman"/>
        </w:rPr>
        <w:t>), t</w:t>
      </w:r>
      <w:r w:rsidRPr="00D67234">
        <w:rPr>
          <w:rFonts w:ascii="Times New Roman" w:hAnsi="Times New Roman" w:cs="Times New Roman"/>
        </w:rPr>
        <w:t>his study generated normally distributed thresholds, b1[−2, −0.67], b2[−0.67, 0.67], and b3[0.67, 2], for three thresholds (locations) to distinguish the possibilities of choosing each item</w:t>
      </w:r>
      <w:r w:rsidR="00951721" w:rsidRPr="00D67234">
        <w:rPr>
          <w:rFonts w:ascii="Times New Roman" w:hAnsi="Times New Roman" w:cs="Times New Roman"/>
        </w:rPr>
        <w:t>.</w:t>
      </w:r>
    </w:p>
    <w:p w14:paraId="6B3F23B8" w14:textId="77777777" w:rsidR="00F60511" w:rsidRPr="00D67234" w:rsidRDefault="00F60511" w:rsidP="00056433">
      <w:pPr>
        <w:spacing w:after="0" w:line="480" w:lineRule="auto"/>
        <w:ind w:firstLine="720"/>
        <w:rPr>
          <w:rFonts w:ascii="Times New Roman" w:hAnsi="Times New Roman" w:cs="Times New Roman"/>
        </w:rPr>
      </w:pPr>
    </w:p>
    <w:p w14:paraId="51E46706" w14:textId="7627A572" w:rsidR="009D6700" w:rsidRPr="00D67234" w:rsidRDefault="009D6700" w:rsidP="0029754B">
      <w:pPr>
        <w:spacing w:after="0" w:line="480" w:lineRule="auto"/>
        <w:rPr>
          <w:rFonts w:ascii="Times New Roman" w:hAnsi="Times New Roman" w:cs="Times New Roman"/>
          <w:b/>
          <w:bCs/>
        </w:rPr>
      </w:pPr>
      <w:commentRangeStart w:id="63"/>
      <w:commentRangeStart w:id="64"/>
      <w:commentRangeStart w:id="65"/>
      <w:commentRangeStart w:id="66"/>
      <w:r w:rsidRPr="00D67234">
        <w:rPr>
          <w:rFonts w:ascii="Times New Roman" w:hAnsi="Times New Roman" w:cs="Times New Roman"/>
          <w:b/>
          <w:bCs/>
        </w:rPr>
        <w:t xml:space="preserve">Person </w:t>
      </w:r>
      <w:r w:rsidR="000A12ED" w:rsidRPr="00D67234">
        <w:rPr>
          <w:rFonts w:ascii="Times New Roman" w:hAnsi="Times New Roman" w:cs="Times New Roman"/>
          <w:b/>
          <w:bCs/>
        </w:rPr>
        <w:t xml:space="preserve">ability </w:t>
      </w:r>
      <w:r w:rsidRPr="00D67234">
        <w:rPr>
          <w:rFonts w:ascii="Times New Roman" w:hAnsi="Times New Roman" w:cs="Times New Roman"/>
          <w:b/>
          <w:bCs/>
        </w:rPr>
        <w:t>parameter</w:t>
      </w:r>
      <w:commentRangeEnd w:id="63"/>
      <w:r w:rsidR="00C82C0F" w:rsidRPr="00D67234">
        <w:rPr>
          <w:rStyle w:val="CommentReference"/>
          <w:rFonts w:ascii="Times New Roman" w:hAnsi="Times New Roman" w:cs="Times New Roman"/>
        </w:rPr>
        <w:commentReference w:id="63"/>
      </w:r>
      <w:commentRangeEnd w:id="64"/>
      <w:r w:rsidR="00FF0B7C">
        <w:rPr>
          <w:rStyle w:val="CommentReference"/>
        </w:rPr>
        <w:commentReference w:id="64"/>
      </w:r>
    </w:p>
    <w:p w14:paraId="228459C5" w14:textId="029568CD" w:rsidR="005B2875" w:rsidRPr="00D67234" w:rsidRDefault="008B3507" w:rsidP="008B3507">
      <w:pPr>
        <w:spacing w:after="0" w:line="480" w:lineRule="auto"/>
        <w:ind w:firstLine="720"/>
        <w:rPr>
          <w:rFonts w:ascii="Times New Roman" w:hAnsi="Times New Roman" w:cs="Times New Roman"/>
        </w:rPr>
      </w:pPr>
      <w:r w:rsidRPr="00D67234">
        <w:rPr>
          <w:rFonts w:ascii="Times New Roman" w:hAnsi="Times New Roman" w:cs="Times New Roman"/>
        </w:rPr>
        <w:t xml:space="preserve">The values for </w:t>
      </w:r>
      <w:del w:id="67" w:author="Chunhua Cao" w:date="2023-07-30T11:38:00Z">
        <w:r w:rsidRPr="00D67234" w:rsidDel="00E00116">
          <w:rPr>
            <w:rFonts w:ascii="Times New Roman" w:hAnsi="Times New Roman" w:cs="Times New Roman"/>
          </w:rPr>
          <w:delText xml:space="preserve">asymmetry </w:delText>
        </w:r>
      </w:del>
      <w:ins w:id="68" w:author="Chunhua Cao" w:date="2023-07-30T11:38:00Z">
        <w:r w:rsidR="00E00116">
          <w:rPr>
            <w:rFonts w:ascii="Times New Roman" w:hAnsi="Times New Roman" w:cs="Times New Roman"/>
          </w:rPr>
          <w:t>skewness</w:t>
        </w:r>
        <w:r w:rsidR="00E00116" w:rsidRPr="00D67234">
          <w:rPr>
            <w:rFonts w:ascii="Times New Roman" w:hAnsi="Times New Roman" w:cs="Times New Roman"/>
          </w:rPr>
          <w:t xml:space="preserve"> </w:t>
        </w:r>
      </w:ins>
      <w:r w:rsidRPr="00D67234">
        <w:rPr>
          <w:rFonts w:ascii="Times New Roman" w:hAnsi="Times New Roman" w:cs="Times New Roman"/>
        </w:rPr>
        <w:t xml:space="preserve">and kurtosis between -2 and +2 are considered acceptable </w:t>
      </w:r>
      <w:del w:id="69" w:author="Chunhua Cao" w:date="2023-07-30T12:15:00Z">
        <w:r w:rsidRPr="00D67234" w:rsidDel="001B1630">
          <w:rPr>
            <w:rFonts w:ascii="Times New Roman" w:hAnsi="Times New Roman" w:cs="Times New Roman"/>
          </w:rPr>
          <w:delText>in order to prove normal univariate distribution</w:delText>
        </w:r>
      </w:del>
      <w:ins w:id="70" w:author="Chunhua Cao" w:date="2023-07-30T12:15:00Z">
        <w:r w:rsidR="001B1630">
          <w:rPr>
            <w:rFonts w:ascii="Times New Roman" w:hAnsi="Times New Roman" w:cs="Times New Roman"/>
          </w:rPr>
          <w:t>for assuming normality</w:t>
        </w:r>
      </w:ins>
      <w:r w:rsidRPr="00D67234">
        <w:rPr>
          <w:rFonts w:ascii="Times New Roman" w:hAnsi="Times New Roman" w:cs="Times New Roman"/>
        </w:rPr>
        <w:t xml:space="preserve"> (George &amp; Mallery, 2010). Hair et al. (2010) and </w:t>
      </w:r>
      <w:proofErr w:type="spellStart"/>
      <w:r w:rsidRPr="00D67234">
        <w:rPr>
          <w:rFonts w:ascii="Times New Roman" w:hAnsi="Times New Roman" w:cs="Times New Roman"/>
        </w:rPr>
        <w:t>Bryne</w:t>
      </w:r>
      <w:proofErr w:type="spellEnd"/>
      <w:r w:rsidRPr="00D67234">
        <w:rPr>
          <w:rFonts w:ascii="Times New Roman" w:hAnsi="Times New Roman" w:cs="Times New Roman"/>
        </w:rPr>
        <w:t xml:space="preserve"> (2010) argued that data is normal if skewness is between </w:t>
      </w:r>
      <w:r w:rsidRPr="00D67234">
        <w:rPr>
          <w:rFonts w:ascii="Times New Roman" w:hAnsi="Times New Roman" w:cs="Times New Roman" w:hint="eastAsia"/>
        </w:rPr>
        <w:t>‐</w:t>
      </w:r>
      <w:r w:rsidRPr="00D67234">
        <w:rPr>
          <w:rFonts w:ascii="Times New Roman" w:hAnsi="Times New Roman" w:cs="Times New Roman"/>
        </w:rPr>
        <w:t xml:space="preserve">2 to +2 and kurtosis is between </w:t>
      </w:r>
      <w:r w:rsidRPr="00D67234">
        <w:rPr>
          <w:rFonts w:ascii="Times New Roman" w:hAnsi="Times New Roman" w:cs="Times New Roman" w:hint="eastAsia"/>
        </w:rPr>
        <w:t>‐</w:t>
      </w:r>
      <w:r w:rsidRPr="00D67234">
        <w:rPr>
          <w:rFonts w:ascii="Times New Roman" w:hAnsi="Times New Roman" w:cs="Times New Roman"/>
        </w:rPr>
        <w:t xml:space="preserve">7 to +7. </w:t>
      </w:r>
      <w:ins w:id="71" w:author="Chunhua Cao" w:date="2023-07-30T12:15:00Z">
        <w:r w:rsidR="001B1630">
          <w:rPr>
            <w:rFonts w:ascii="Times New Roman" w:hAnsi="Times New Roman" w:cs="Times New Roman"/>
          </w:rPr>
          <w:t>Thus</w:t>
        </w:r>
      </w:ins>
      <w:del w:id="72" w:author="Chunhua Cao" w:date="2023-07-30T12:15:00Z">
        <w:r w:rsidRPr="00D67234" w:rsidDel="001B1630">
          <w:rPr>
            <w:rFonts w:ascii="Times New Roman" w:hAnsi="Times New Roman" w:cs="Times New Roman"/>
          </w:rPr>
          <w:delText>Since</w:delText>
        </w:r>
      </w:del>
      <w:r w:rsidRPr="00D67234">
        <w:rPr>
          <w:rFonts w:ascii="Times New Roman" w:hAnsi="Times New Roman" w:cs="Times New Roman"/>
        </w:rPr>
        <w:t>, we simulate three level of nonnormality, normality (skewness: 0, kurtosis: 0), moderate nonnormality (skewness: 2, kurtosis: 7), and severe nonnormality (skewness: 3, kurtosis: 21).</w:t>
      </w:r>
      <w:ins w:id="73" w:author="Chunhua Cao" w:date="2023-07-30T11:36:00Z">
        <w:r w:rsidR="00E00116">
          <w:rPr>
            <w:rFonts w:ascii="Times New Roman" w:hAnsi="Times New Roman" w:cs="Times New Roman"/>
          </w:rPr>
          <w:t xml:space="preserve"> </w:t>
        </w:r>
      </w:ins>
      <w:r w:rsidR="00FE2579" w:rsidRPr="00D67234">
        <w:rPr>
          <w:rFonts w:ascii="Times New Roman" w:hAnsi="Times New Roman" w:cs="Times New Roman"/>
        </w:rPr>
        <w:t xml:space="preserve">There were nine combinations of </w:t>
      </w:r>
      <w:del w:id="74" w:author="Chunhua Cao" w:date="2023-07-30T12:16:00Z">
        <w:r w:rsidR="00FE2579" w:rsidRPr="00D67234" w:rsidDel="001B1630">
          <w:rPr>
            <w:rFonts w:ascii="Times New Roman" w:hAnsi="Times New Roman" w:cs="Times New Roman"/>
          </w:rPr>
          <w:delText>non-skewed, moderately skewed, and severely skewed</w:delText>
        </w:r>
      </w:del>
      <w:ins w:id="75" w:author="Chunhua Cao" w:date="2023-07-30T12:16:00Z">
        <w:r w:rsidR="001B1630">
          <w:rPr>
            <w:rFonts w:ascii="Times New Roman" w:hAnsi="Times New Roman" w:cs="Times New Roman"/>
          </w:rPr>
          <w:t>normality status for the general factor and specific factors</w:t>
        </w:r>
      </w:ins>
      <w:r w:rsidR="00C62F0F">
        <w:rPr>
          <w:rFonts w:ascii="Times New Roman" w:hAnsi="Times New Roman" w:cs="Times New Roman"/>
        </w:rPr>
        <w:t>.</w:t>
      </w:r>
      <w:r w:rsidR="00C62F0F" w:rsidRPr="00C62F0F" w:rsidDel="00C62F0F">
        <w:rPr>
          <w:rFonts w:ascii="Times New Roman" w:hAnsi="Times New Roman" w:cs="Times New Roman"/>
        </w:rPr>
        <w:t xml:space="preserve"> </w:t>
      </w:r>
      <w:r w:rsidR="00C62F0F">
        <w:rPr>
          <w:rFonts w:ascii="Times New Roman" w:hAnsi="Times New Roman" w:cs="Times New Roman"/>
        </w:rPr>
        <w:t>I</w:t>
      </w:r>
      <w:r w:rsidR="00C5082E" w:rsidRPr="00C5082E">
        <w:rPr>
          <w:rFonts w:ascii="Times New Roman" w:hAnsi="Times New Roman" w:cs="Times New Roman"/>
        </w:rPr>
        <w:t>n this study, we employed the Fleishman method to generate non</w:t>
      </w:r>
      <w:del w:id="76" w:author="Chunhua Cao" w:date="2023-07-30T12:17:00Z">
        <w:r w:rsidR="00C5082E" w:rsidRPr="00C5082E" w:rsidDel="001B1630">
          <w:rPr>
            <w:rFonts w:ascii="Times New Roman" w:hAnsi="Times New Roman" w:cs="Times New Roman"/>
          </w:rPr>
          <w:delText>-</w:delText>
        </w:r>
      </w:del>
      <w:r w:rsidR="00C5082E" w:rsidRPr="00C5082E">
        <w:rPr>
          <w:rFonts w:ascii="Times New Roman" w:hAnsi="Times New Roman" w:cs="Times New Roman"/>
        </w:rPr>
        <w:t>normal distributions; this technique involves manipulating a normally distributed random variable using a cubic polynomial, thereby adjusting skewness and kurtosis through modification of the polynomial's coefficients (Fleishman, 1978).</w:t>
      </w:r>
      <w:r w:rsidR="00C5082E">
        <w:rPr>
          <w:rFonts w:ascii="Times New Roman" w:hAnsi="Times New Roman" w:cs="Times New Roman"/>
        </w:rPr>
        <w:t xml:space="preserve"> </w:t>
      </w:r>
      <w:r w:rsidR="00FE2579" w:rsidRPr="00D67234">
        <w:rPr>
          <w:rFonts w:ascii="Times New Roman" w:hAnsi="Times New Roman" w:cs="Times New Roman"/>
        </w:rPr>
        <w:t>A</w:t>
      </w:r>
      <w:r w:rsidR="005D05CD" w:rsidRPr="00D67234">
        <w:rPr>
          <w:rFonts w:ascii="Times New Roman" w:hAnsi="Times New Roman" w:cs="Times New Roman"/>
        </w:rPr>
        <w:t>ll latent traits on</w:t>
      </w:r>
      <w:r w:rsidR="00FE2579" w:rsidRPr="00D67234">
        <w:rPr>
          <w:rFonts w:ascii="Times New Roman" w:hAnsi="Times New Roman" w:cs="Times New Roman"/>
        </w:rPr>
        <w:t xml:space="preserve"> </w:t>
      </w:r>
      <w:r w:rsidR="005D05CD" w:rsidRPr="00D67234">
        <w:rPr>
          <w:rFonts w:ascii="Times New Roman" w:hAnsi="Times New Roman" w:cs="Times New Roman"/>
        </w:rPr>
        <w:t>specific factors (</w:t>
      </w:r>
      <w:proofErr w:type="spellStart"/>
      <w:r w:rsidR="00FE2579" w:rsidRPr="00D67234">
        <w:rPr>
          <w:rFonts w:ascii="Times New Roman" w:hAnsi="Times New Roman" w:cs="Times New Roman"/>
        </w:rPr>
        <w:t>θ</w:t>
      </w:r>
      <w:r w:rsidR="00FE2579" w:rsidRPr="00D67234">
        <w:rPr>
          <w:rFonts w:ascii="Times New Roman" w:hAnsi="Times New Roman" w:cs="Times New Roman"/>
          <w:vertAlign w:val="subscript"/>
        </w:rPr>
        <w:t>s</w:t>
      </w:r>
      <w:proofErr w:type="spellEnd"/>
      <w:r w:rsidR="005D05CD" w:rsidRPr="00D67234">
        <w:rPr>
          <w:rFonts w:ascii="Times New Roman" w:hAnsi="Times New Roman" w:cs="Times New Roman"/>
        </w:rPr>
        <w:t>) are set equally.</w:t>
      </w:r>
      <w:commentRangeEnd w:id="65"/>
      <w:r w:rsidR="0034539B" w:rsidRPr="00D67234">
        <w:rPr>
          <w:rStyle w:val="CommentReference"/>
          <w:rFonts w:ascii="Times New Roman" w:hAnsi="Times New Roman" w:cs="Times New Roman"/>
        </w:rPr>
        <w:commentReference w:id="65"/>
      </w:r>
      <w:commentRangeEnd w:id="66"/>
      <w:r w:rsidR="00EB0BCC">
        <w:rPr>
          <w:rStyle w:val="CommentReference"/>
        </w:rPr>
        <w:commentReference w:id="66"/>
      </w:r>
    </w:p>
    <w:p w14:paraId="6E2B7614" w14:textId="77777777" w:rsidR="00691DC3" w:rsidRPr="00D67234" w:rsidRDefault="00691DC3" w:rsidP="00041F7F">
      <w:pPr>
        <w:spacing w:after="0" w:line="480" w:lineRule="auto"/>
        <w:ind w:firstLine="720"/>
        <w:rPr>
          <w:rFonts w:ascii="Times New Roman" w:hAnsi="Times New Roman" w:cs="Times New Roman"/>
        </w:rPr>
      </w:pPr>
    </w:p>
    <w:p w14:paraId="280FF627" w14:textId="407BDCA9" w:rsidR="002F793A" w:rsidRPr="00D67234" w:rsidRDefault="00451BF0" w:rsidP="0029754B">
      <w:pPr>
        <w:spacing w:after="0" w:line="480" w:lineRule="auto"/>
        <w:rPr>
          <w:rFonts w:ascii="Times New Roman" w:hAnsi="Times New Roman" w:cs="Times New Roman"/>
          <w:b/>
          <w:bCs/>
        </w:rPr>
      </w:pPr>
      <w:r w:rsidRPr="00D67234">
        <w:rPr>
          <w:rFonts w:ascii="Times New Roman" w:hAnsi="Times New Roman" w:cs="Times New Roman"/>
          <w:b/>
          <w:bCs/>
        </w:rPr>
        <w:t>Estimation</w:t>
      </w:r>
    </w:p>
    <w:p w14:paraId="7562B063" w14:textId="4F3D5BB2" w:rsidR="007524C5" w:rsidRPr="00D67234" w:rsidRDefault="00B56865" w:rsidP="001F2E4E">
      <w:pPr>
        <w:spacing w:after="0" w:line="480" w:lineRule="auto"/>
        <w:ind w:firstLine="720"/>
        <w:rPr>
          <w:rFonts w:ascii="Times New Roman" w:hAnsi="Times New Roman" w:cs="Times New Roman"/>
        </w:rPr>
      </w:pPr>
      <w:r w:rsidRPr="00D67234">
        <w:rPr>
          <w:rFonts w:ascii="Times New Roman" w:hAnsi="Times New Roman" w:cs="Times New Roman"/>
        </w:rPr>
        <w:t>The item parameters in this study were estimated using the "</w:t>
      </w:r>
      <w:proofErr w:type="spellStart"/>
      <w:r w:rsidRPr="00D67234">
        <w:rPr>
          <w:rFonts w:ascii="Times New Roman" w:hAnsi="Times New Roman" w:cs="Times New Roman"/>
        </w:rPr>
        <w:t>bfactor</w:t>
      </w:r>
      <w:proofErr w:type="spellEnd"/>
      <w:r w:rsidRPr="00D67234">
        <w:rPr>
          <w:rFonts w:ascii="Times New Roman" w:hAnsi="Times New Roman" w:cs="Times New Roman"/>
        </w:rPr>
        <w:t>()" function from the R package "mirt"</w:t>
      </w:r>
      <w:r w:rsidR="000B024C" w:rsidRPr="00D67234">
        <w:rPr>
          <w:rFonts w:ascii="Times New Roman" w:hAnsi="Times New Roman" w:cs="Times New Roman"/>
        </w:rPr>
        <w:t xml:space="preserve">, </w:t>
      </w:r>
      <w:r w:rsidR="00025472" w:rsidRPr="00D67234">
        <w:rPr>
          <w:rFonts w:ascii="Times New Roman" w:hAnsi="Times New Roman" w:cs="Times New Roman"/>
        </w:rPr>
        <w:t xml:space="preserve">limited </w:t>
      </w:r>
      <w:r w:rsidR="0039435E" w:rsidRPr="00D67234">
        <w:rPr>
          <w:rFonts w:ascii="Times New Roman" w:hAnsi="Times New Roman" w:cs="Times New Roman"/>
        </w:rPr>
        <w:t>in</w:t>
      </w:r>
      <w:r w:rsidR="000B024C" w:rsidRPr="00D67234">
        <w:rPr>
          <w:rFonts w:ascii="Times New Roman" w:hAnsi="Times New Roman" w:cs="Times New Roman"/>
        </w:rPr>
        <w:t xml:space="preserve"> 2000 iterations</w:t>
      </w:r>
      <w:r w:rsidRPr="00D67234">
        <w:rPr>
          <w:rFonts w:ascii="Times New Roman" w:hAnsi="Times New Roman" w:cs="Times New Roman"/>
        </w:rPr>
        <w:t>. For estimating the person</w:t>
      </w:r>
      <w:r w:rsidR="00B30DC7" w:rsidRPr="00D67234">
        <w:rPr>
          <w:rFonts w:ascii="Times New Roman" w:hAnsi="Times New Roman" w:cs="Times New Roman"/>
        </w:rPr>
        <w:t xml:space="preserve"> ability</w:t>
      </w:r>
      <w:r w:rsidRPr="00D67234">
        <w:rPr>
          <w:rFonts w:ascii="Times New Roman" w:hAnsi="Times New Roman" w:cs="Times New Roman"/>
        </w:rPr>
        <w:t xml:space="preserve"> parameters, two </w:t>
      </w:r>
      <w:r w:rsidR="00B30DC7" w:rsidRPr="00D67234">
        <w:rPr>
          <w:rFonts w:ascii="Times New Roman" w:hAnsi="Times New Roman" w:cs="Times New Roman"/>
        </w:rPr>
        <w:t xml:space="preserve">estimation </w:t>
      </w:r>
      <w:r w:rsidRPr="00D67234">
        <w:rPr>
          <w:rFonts w:ascii="Times New Roman" w:hAnsi="Times New Roman" w:cs="Times New Roman"/>
        </w:rPr>
        <w:t>methods, namely</w:t>
      </w:r>
      <w:r w:rsidR="00B30DC7" w:rsidRPr="00D67234">
        <w:rPr>
          <w:rFonts w:ascii="Times New Roman" w:hAnsi="Times New Roman" w:cs="Times New Roman"/>
        </w:rPr>
        <w:t>,</w:t>
      </w:r>
      <w:r w:rsidRPr="00D67234">
        <w:rPr>
          <w:rFonts w:ascii="Times New Roman" w:hAnsi="Times New Roman" w:cs="Times New Roman"/>
        </w:rPr>
        <w:t xml:space="preserve"> </w:t>
      </w:r>
      <w:r w:rsidR="00B30DC7" w:rsidRPr="00D67234">
        <w:rPr>
          <w:rFonts w:ascii="Times New Roman" w:hAnsi="Times New Roman" w:cs="Times New Roman"/>
        </w:rPr>
        <w:t>maximum a posteriori (</w:t>
      </w:r>
      <w:r w:rsidRPr="00D67234">
        <w:rPr>
          <w:rFonts w:ascii="Times New Roman" w:hAnsi="Times New Roman" w:cs="Times New Roman"/>
        </w:rPr>
        <w:t>MAP</w:t>
      </w:r>
      <w:r w:rsidR="00B30DC7" w:rsidRPr="00D67234">
        <w:rPr>
          <w:rFonts w:ascii="Times New Roman" w:hAnsi="Times New Roman" w:cs="Times New Roman"/>
        </w:rPr>
        <w:t>)</w:t>
      </w:r>
      <w:r w:rsidRPr="00D67234">
        <w:rPr>
          <w:rFonts w:ascii="Times New Roman" w:hAnsi="Times New Roman" w:cs="Times New Roman"/>
        </w:rPr>
        <w:t xml:space="preserve"> and </w:t>
      </w:r>
      <w:r w:rsidR="00B30DC7" w:rsidRPr="00D67234">
        <w:rPr>
          <w:rFonts w:ascii="Times New Roman" w:hAnsi="Times New Roman" w:cs="Times New Roman"/>
        </w:rPr>
        <w:t>maximum likelihood (</w:t>
      </w:r>
      <w:r w:rsidRPr="00D67234">
        <w:rPr>
          <w:rFonts w:ascii="Times New Roman" w:hAnsi="Times New Roman" w:cs="Times New Roman"/>
        </w:rPr>
        <w:t>ML</w:t>
      </w:r>
      <w:r w:rsidR="00B30DC7" w:rsidRPr="00D67234">
        <w:rPr>
          <w:rFonts w:ascii="Times New Roman" w:hAnsi="Times New Roman" w:cs="Times New Roman"/>
        </w:rPr>
        <w:t>)</w:t>
      </w:r>
      <w:r w:rsidRPr="00D67234">
        <w:rPr>
          <w:rFonts w:ascii="Times New Roman" w:hAnsi="Times New Roman" w:cs="Times New Roman"/>
        </w:rPr>
        <w:t xml:space="preserve">, were utilized. </w:t>
      </w:r>
      <w:r w:rsidR="009B08C0" w:rsidRPr="00D67234">
        <w:rPr>
          <w:rFonts w:ascii="Times New Roman" w:hAnsi="Times New Roman" w:cs="Times New Roman"/>
        </w:rPr>
        <w:t>Within the R package "mirt," the estimation of person</w:t>
      </w:r>
      <w:r w:rsidR="00B30DC7" w:rsidRPr="00D67234">
        <w:rPr>
          <w:rFonts w:ascii="Times New Roman" w:hAnsi="Times New Roman" w:cs="Times New Roman"/>
        </w:rPr>
        <w:t xml:space="preserve"> ability</w:t>
      </w:r>
      <w:r w:rsidR="009B08C0" w:rsidRPr="00D67234">
        <w:rPr>
          <w:rFonts w:ascii="Times New Roman" w:hAnsi="Times New Roman" w:cs="Times New Roman"/>
        </w:rPr>
        <w:t xml:space="preserve"> parameters involved utilizing the "</w:t>
      </w:r>
      <w:proofErr w:type="spellStart"/>
      <w:r w:rsidR="009B08C0" w:rsidRPr="00D67234">
        <w:rPr>
          <w:rFonts w:ascii="Times New Roman" w:hAnsi="Times New Roman" w:cs="Times New Roman"/>
        </w:rPr>
        <w:t>fscores</w:t>
      </w:r>
      <w:proofErr w:type="spellEnd"/>
      <w:r w:rsidR="009B08C0" w:rsidRPr="00D67234">
        <w:rPr>
          <w:rFonts w:ascii="Times New Roman" w:hAnsi="Times New Roman" w:cs="Times New Roman"/>
        </w:rPr>
        <w:t xml:space="preserve">()" function. In this package, the thresholds or locations are calculated as </w:t>
      </w:r>
      <w:proofErr w:type="spellStart"/>
      <w:r w:rsidR="009B08C0" w:rsidRPr="00D67234">
        <w:rPr>
          <w:rFonts w:ascii="Times New Roman" w:hAnsi="Times New Roman" w:cs="Times New Roman"/>
        </w:rPr>
        <w:t>c</w:t>
      </w:r>
      <w:r w:rsidR="009B08C0" w:rsidRPr="00D67234">
        <w:rPr>
          <w:rFonts w:ascii="Times New Roman" w:hAnsi="Times New Roman" w:cs="Times New Roman"/>
          <w:vertAlign w:val="subscript"/>
        </w:rPr>
        <w:t>jk</w:t>
      </w:r>
      <w:proofErr w:type="spellEnd"/>
      <w:r w:rsidR="009B08C0" w:rsidRPr="00D67234">
        <w:rPr>
          <w:rFonts w:ascii="Times New Roman" w:hAnsi="Times New Roman" w:cs="Times New Roman"/>
        </w:rPr>
        <w:t xml:space="preserve">, as described in </w:t>
      </w:r>
      <w:r w:rsidR="00B30DC7" w:rsidRPr="00D67234">
        <w:rPr>
          <w:rFonts w:ascii="Times New Roman" w:hAnsi="Times New Roman" w:cs="Times New Roman"/>
        </w:rPr>
        <w:t>E</w:t>
      </w:r>
      <w:r w:rsidR="009B08C0" w:rsidRPr="00D67234">
        <w:rPr>
          <w:rFonts w:ascii="Times New Roman" w:hAnsi="Times New Roman" w:cs="Times New Roman"/>
        </w:rPr>
        <w:t>quation (</w:t>
      </w:r>
      <w:r w:rsidR="00025472" w:rsidRPr="00D67234">
        <w:rPr>
          <w:rFonts w:ascii="Times New Roman" w:hAnsi="Times New Roman" w:cs="Times New Roman"/>
        </w:rPr>
        <w:t>1</w:t>
      </w:r>
      <w:r w:rsidR="009B08C0" w:rsidRPr="00D67234">
        <w:rPr>
          <w:rFonts w:ascii="Times New Roman" w:hAnsi="Times New Roman" w:cs="Times New Roman"/>
        </w:rPr>
        <w:t>).</w:t>
      </w:r>
    </w:p>
    <w:p w14:paraId="7A77DFC3" w14:textId="245133D0" w:rsidR="00423582" w:rsidRPr="00D67234" w:rsidRDefault="00F23E5D" w:rsidP="0029754B">
      <w:pPr>
        <w:spacing w:after="0" w:line="480" w:lineRule="auto"/>
        <w:rPr>
          <w:rFonts w:ascii="Times New Roman" w:hAnsi="Times New Roman" w:cs="Times New Roman"/>
          <w:b/>
          <w:bCs/>
          <w:i/>
          <w:iCs/>
        </w:rPr>
      </w:pPr>
      <w:r w:rsidRPr="00D67234">
        <w:rPr>
          <w:rFonts w:ascii="Times New Roman" w:hAnsi="Times New Roman" w:cs="Times New Roman"/>
          <w:b/>
          <w:bCs/>
          <w:i/>
          <w:iCs/>
        </w:rPr>
        <w:t>Evaluation criteria</w:t>
      </w:r>
    </w:p>
    <w:p w14:paraId="4A3F9117" w14:textId="0B6243C0" w:rsidR="009E5AC7" w:rsidRPr="00D67234" w:rsidRDefault="00F25367" w:rsidP="00D67234">
      <w:pPr>
        <w:spacing w:after="0" w:line="480" w:lineRule="auto"/>
        <w:ind w:firstLine="720"/>
        <w:rPr>
          <w:rFonts w:ascii="Times New Roman" w:hAnsi="Times New Roman" w:cs="Times New Roman"/>
        </w:rPr>
      </w:pPr>
      <w:r w:rsidRPr="00D67234">
        <w:rPr>
          <w:rFonts w:ascii="Times New Roman" w:hAnsi="Times New Roman" w:cs="Times New Roman"/>
        </w:rPr>
        <w:lastRenderedPageBreak/>
        <w:t xml:space="preserve">The accuracy of parameter recovery in this study is assessed through the calculation of bias, root mean squared error (RMSE), and </w:t>
      </w:r>
      <w:commentRangeStart w:id="77"/>
      <w:commentRangeStart w:id="78"/>
      <w:r w:rsidRPr="00D67234">
        <w:rPr>
          <w:rFonts w:ascii="Times New Roman" w:hAnsi="Times New Roman" w:cs="Times New Roman"/>
        </w:rPr>
        <w:t>Pearson correlations</w:t>
      </w:r>
      <w:commentRangeEnd w:id="77"/>
      <w:commentRangeEnd w:id="78"/>
      <w:r w:rsidR="00EB0BCC">
        <w:rPr>
          <w:rFonts w:ascii="Times New Roman" w:hAnsi="Times New Roman" w:cs="Times New Roman"/>
        </w:rPr>
        <w:t xml:space="preserve"> (only for person ability)</w:t>
      </w:r>
      <w:r w:rsidR="00043B7B">
        <w:rPr>
          <w:rStyle w:val="CommentReference"/>
        </w:rPr>
        <w:commentReference w:id="77"/>
      </w:r>
      <w:r w:rsidR="00EB0BCC">
        <w:rPr>
          <w:rStyle w:val="CommentReference"/>
        </w:rPr>
        <w:commentReference w:id="78"/>
      </w:r>
      <w:r w:rsidRPr="00D67234">
        <w:rPr>
          <w:rFonts w:ascii="Times New Roman" w:hAnsi="Times New Roman" w:cs="Times New Roman"/>
        </w:rPr>
        <w:t xml:space="preserve">. These measures are calculated for both the two discrimination parameters, the three boundary parameters, and two personal parameters, for each replication. </w:t>
      </w:r>
    </w:p>
    <w:p w14:paraId="2D656E7D" w14:textId="53CDC55C" w:rsidR="00A2515A" w:rsidRPr="00D67234" w:rsidRDefault="009E5AC7" w:rsidP="00041F7F">
      <w:pPr>
        <w:spacing w:after="0" w:line="480" w:lineRule="auto"/>
        <w:ind w:firstLine="720"/>
        <w:rPr>
          <w:rFonts w:ascii="Times New Roman" w:hAnsi="Times New Roman" w:cs="Times New Roman"/>
        </w:rPr>
      </w:pPr>
      <w:r w:rsidRPr="00D67234">
        <w:rPr>
          <w:rFonts w:ascii="Times New Roman" w:hAnsi="Times New Roman" w:cs="Times New Roman"/>
          <w:b/>
          <w:bCs/>
        </w:rPr>
        <w:t>Bias</w:t>
      </w:r>
      <w:r w:rsidR="00D463FC" w:rsidRPr="00D67234">
        <w:rPr>
          <w:rFonts w:ascii="Times New Roman" w:hAnsi="Times New Roman" w:cs="Times New Roman"/>
          <w:b/>
          <w:bCs/>
        </w:rPr>
        <w:t>.</w:t>
      </w:r>
      <w:r w:rsidR="00D463FC" w:rsidRPr="00D67234">
        <w:rPr>
          <w:rFonts w:ascii="Times New Roman" w:hAnsi="Times New Roman" w:cs="Times New Roman"/>
        </w:rPr>
        <w:t xml:space="preserve"> </w:t>
      </w:r>
      <w:r w:rsidR="00A2515A" w:rsidRPr="00D67234">
        <w:rPr>
          <w:rFonts w:ascii="Times New Roman" w:hAnsi="Times New Roman" w:cs="Times New Roman"/>
        </w:rPr>
        <w:t xml:space="preserve">The </w:t>
      </w:r>
      <w:r w:rsidR="00431227" w:rsidRPr="00D67234">
        <w:rPr>
          <w:rFonts w:ascii="Times New Roman" w:hAnsi="Times New Roman" w:cs="Times New Roman"/>
        </w:rPr>
        <w:t xml:space="preserve">relative </w:t>
      </w:r>
      <w:r w:rsidR="00A2515A" w:rsidRPr="00D67234">
        <w:rPr>
          <w:rFonts w:ascii="Times New Roman" w:hAnsi="Times New Roman" w:cs="Times New Roman"/>
        </w:rPr>
        <w:t>bias is estimated</w:t>
      </w:r>
      <w:r w:rsidR="007552A1" w:rsidRPr="00D67234">
        <w:rPr>
          <w:rFonts w:ascii="Times New Roman" w:hAnsi="Times New Roman" w:cs="Times New Roman"/>
        </w:rPr>
        <w:t xml:space="preserve"> for all the parameters of model</w:t>
      </w:r>
      <w:r w:rsidR="00A95D03" w:rsidRPr="00D67234">
        <w:rPr>
          <w:rFonts w:ascii="Times New Roman" w:hAnsi="Times New Roman" w:cs="Times New Roman"/>
        </w:rPr>
        <w:t>, including item parameter</w:t>
      </w:r>
      <w:r w:rsidR="007552A1" w:rsidRPr="00D67234">
        <w:rPr>
          <w:rFonts w:ascii="Times New Roman" w:hAnsi="Times New Roman" w:cs="Times New Roman"/>
        </w:rPr>
        <w:t xml:space="preserve"> (a</w:t>
      </w:r>
      <w:r w:rsidR="007552A1" w:rsidRPr="00D67234">
        <w:rPr>
          <w:rFonts w:ascii="Times New Roman" w:hAnsi="Times New Roman" w:cs="Times New Roman"/>
          <w:vertAlign w:val="subscript"/>
        </w:rPr>
        <w:t>g</w:t>
      </w:r>
      <w:r w:rsidR="007552A1" w:rsidRPr="00D67234">
        <w:rPr>
          <w:rFonts w:ascii="Times New Roman" w:hAnsi="Times New Roman" w:cs="Times New Roman"/>
        </w:rPr>
        <w:t>, a</w:t>
      </w:r>
      <w:r w:rsidR="007552A1" w:rsidRPr="00D67234">
        <w:rPr>
          <w:rFonts w:ascii="Times New Roman" w:hAnsi="Times New Roman" w:cs="Times New Roman"/>
          <w:vertAlign w:val="subscript"/>
        </w:rPr>
        <w:t>s</w:t>
      </w:r>
      <w:r w:rsidR="007552A1" w:rsidRPr="00D67234">
        <w:rPr>
          <w:rFonts w:ascii="Times New Roman" w:hAnsi="Times New Roman" w:cs="Times New Roman"/>
        </w:rPr>
        <w:t xml:space="preserve">, </w:t>
      </w:r>
      <w:r w:rsidR="00D36E0E" w:rsidRPr="00D67234">
        <w:rPr>
          <w:rFonts w:ascii="Times New Roman" w:hAnsi="Times New Roman" w:cs="Times New Roman"/>
        </w:rPr>
        <w:t>c</w:t>
      </w:r>
      <w:r w:rsidR="007552A1" w:rsidRPr="00D67234">
        <w:rPr>
          <w:rFonts w:ascii="Times New Roman" w:hAnsi="Times New Roman" w:cs="Times New Roman"/>
          <w:vertAlign w:val="subscript"/>
        </w:rPr>
        <w:t>1</w:t>
      </w:r>
      <w:r w:rsidR="007552A1" w:rsidRPr="00D67234">
        <w:rPr>
          <w:rFonts w:ascii="Times New Roman" w:hAnsi="Times New Roman" w:cs="Times New Roman"/>
        </w:rPr>
        <w:t xml:space="preserve">, </w:t>
      </w:r>
      <w:r w:rsidR="00D36E0E" w:rsidRPr="00D67234">
        <w:rPr>
          <w:rFonts w:ascii="Times New Roman" w:hAnsi="Times New Roman" w:cs="Times New Roman"/>
        </w:rPr>
        <w:t>c</w:t>
      </w:r>
      <w:r w:rsidR="007552A1" w:rsidRPr="00D67234">
        <w:rPr>
          <w:rFonts w:ascii="Times New Roman" w:hAnsi="Times New Roman" w:cs="Times New Roman"/>
          <w:vertAlign w:val="subscript"/>
        </w:rPr>
        <w:t>2</w:t>
      </w:r>
      <w:r w:rsidR="007552A1" w:rsidRPr="00D67234">
        <w:rPr>
          <w:rFonts w:ascii="Times New Roman" w:hAnsi="Times New Roman" w:cs="Times New Roman"/>
        </w:rPr>
        <w:t xml:space="preserve">, </w:t>
      </w:r>
      <w:r w:rsidR="00D36E0E" w:rsidRPr="00D67234">
        <w:rPr>
          <w:rFonts w:ascii="Times New Roman" w:hAnsi="Times New Roman" w:cs="Times New Roman"/>
        </w:rPr>
        <w:t>c</w:t>
      </w:r>
      <w:r w:rsidR="007552A1" w:rsidRPr="00D67234">
        <w:rPr>
          <w:rFonts w:ascii="Times New Roman" w:hAnsi="Times New Roman" w:cs="Times New Roman"/>
          <w:vertAlign w:val="subscript"/>
        </w:rPr>
        <w:t>3</w:t>
      </w:r>
      <w:r w:rsidR="007552A1" w:rsidRPr="00D67234">
        <w:rPr>
          <w:rFonts w:ascii="Times New Roman" w:hAnsi="Times New Roman" w:cs="Times New Roman"/>
        </w:rPr>
        <w:t xml:space="preserve">) </w:t>
      </w:r>
      <w:r w:rsidR="00A95D03" w:rsidRPr="00D67234">
        <w:rPr>
          <w:rFonts w:ascii="Times New Roman" w:hAnsi="Times New Roman" w:cs="Times New Roman"/>
        </w:rPr>
        <w:t>and personal parameter (</w:t>
      </w:r>
      <w:proofErr w:type="spellStart"/>
      <w:r w:rsidR="00A95D03" w:rsidRPr="00D67234">
        <w:rPr>
          <w:rFonts w:ascii="Times New Roman" w:hAnsi="Times New Roman" w:cs="Times New Roman"/>
        </w:rPr>
        <w:t>θ</w:t>
      </w:r>
      <w:r w:rsidR="00A95D03" w:rsidRPr="00D67234">
        <w:rPr>
          <w:rFonts w:ascii="Times New Roman" w:hAnsi="Times New Roman" w:cs="Times New Roman"/>
          <w:vertAlign w:val="subscript"/>
        </w:rPr>
        <w:t>g</w:t>
      </w:r>
      <w:proofErr w:type="spellEnd"/>
      <w:r w:rsidR="00A95D03" w:rsidRPr="00D67234">
        <w:rPr>
          <w:rFonts w:ascii="Times New Roman" w:hAnsi="Times New Roman" w:cs="Times New Roman"/>
        </w:rPr>
        <w:t xml:space="preserve">, </w:t>
      </w:r>
      <w:proofErr w:type="spellStart"/>
      <w:r w:rsidR="00A95D03" w:rsidRPr="00D67234">
        <w:rPr>
          <w:rFonts w:ascii="Times New Roman" w:hAnsi="Times New Roman" w:cs="Times New Roman"/>
        </w:rPr>
        <w:t>θ</w:t>
      </w:r>
      <w:r w:rsidR="00A95D03" w:rsidRPr="00D67234">
        <w:rPr>
          <w:rFonts w:ascii="Times New Roman" w:hAnsi="Times New Roman" w:cs="Times New Roman"/>
          <w:vertAlign w:val="subscript"/>
        </w:rPr>
        <w:t>s</w:t>
      </w:r>
      <w:proofErr w:type="spellEnd"/>
      <w:r w:rsidR="00A95D03" w:rsidRPr="00D67234">
        <w:rPr>
          <w:rFonts w:ascii="Times New Roman" w:hAnsi="Times New Roman" w:cs="Times New Roman"/>
        </w:rPr>
        <w:t xml:space="preserve">) </w:t>
      </w:r>
      <w:r w:rsidR="00A2515A" w:rsidRPr="00D67234">
        <w:rPr>
          <w:rFonts w:ascii="Times New Roman" w:hAnsi="Times New Roman" w:cs="Times New Roman"/>
        </w:rPr>
        <w:t>as,</w:t>
      </w:r>
    </w:p>
    <w:p w14:paraId="6EE9DA24" w14:textId="20333651" w:rsidR="00F56558" w:rsidRPr="00D67234" w:rsidRDefault="00000000" w:rsidP="00F56558">
      <w:pPr>
        <w:spacing w:after="0" w:line="480" w:lineRule="auto"/>
        <w:ind w:left="2160" w:firstLine="720"/>
        <w:jc w:val="center"/>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r=1</m:t>
                  </m:r>
                </m:sub>
                <m:sup>
                  <m:r>
                    <w:rPr>
                      <w:rFonts w:ascii="Cambria Math" w:hAnsi="Cambria Math" w:cs="Times New Roman"/>
                    </w:rPr>
                    <m:t>R</m:t>
                  </m:r>
                </m:sup>
                <m:e>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J</m:t>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JR</m:t>
                          </m:r>
                        </m:e>
                      </m:d>
                    </m:e>
                  </m:nary>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498CC270" w14:textId="6DBFCE01" w:rsidR="009E5AC7" w:rsidRPr="00D67234" w:rsidRDefault="00382A5F" w:rsidP="009E5AC7">
      <w:pPr>
        <w:spacing w:after="0" w:line="480" w:lineRule="auto"/>
        <w:ind w:firstLine="720"/>
        <w:rPr>
          <w:rFonts w:ascii="Times New Roman" w:hAnsi="Times New Roman" w:cs="Times New Roman"/>
        </w:rPr>
      </w:pPr>
      <w:r w:rsidRPr="00D67234">
        <w:rPr>
          <w:rFonts w:ascii="Times New Roman" w:hAnsi="Times New Roman" w:cs="Times New Roman"/>
        </w:rPr>
        <w:t>where</w:t>
      </w:r>
      <w:r w:rsidR="00A2515A" w:rsidRPr="00D67234">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00A2515A" w:rsidRPr="00D67234">
        <w:rPr>
          <w:rFonts w:ascii="Times New Roman" w:hAnsi="Times New Roman" w:cs="Times New Roman"/>
        </w:rPr>
        <w:t xml:space="preserve"> is the</w:t>
      </w:r>
      <w:r w:rsidR="0018078F" w:rsidRPr="00D67234">
        <w:rPr>
          <w:rFonts w:ascii="Times New Roman" w:hAnsi="Times New Roman" w:cs="Times New Roman"/>
        </w:rPr>
        <w:t xml:space="preserve"> </w:t>
      </w:r>
      <w:commentRangeStart w:id="79"/>
      <w:commentRangeStart w:id="80"/>
      <w:r w:rsidR="000A1B2E" w:rsidRPr="00D67234">
        <w:rPr>
          <w:rFonts w:ascii="Times New Roman" w:hAnsi="Times New Roman" w:cs="Times New Roman"/>
        </w:rPr>
        <w:t>estimated</w:t>
      </w:r>
      <w:r w:rsidR="00142485" w:rsidRPr="00D67234">
        <w:rPr>
          <w:rFonts w:ascii="Times New Roman" w:hAnsi="Times New Roman" w:cs="Times New Roman"/>
        </w:rPr>
        <w:t xml:space="preserve"> </w:t>
      </w:r>
      <w:commentRangeEnd w:id="79"/>
      <w:r w:rsidR="0034539B" w:rsidRPr="00D67234">
        <w:rPr>
          <w:rStyle w:val="CommentReference"/>
          <w:rFonts w:ascii="Times New Roman" w:hAnsi="Times New Roman" w:cs="Times New Roman"/>
        </w:rPr>
        <w:commentReference w:id="79"/>
      </w:r>
      <w:commentRangeEnd w:id="80"/>
      <w:r w:rsidR="000C12A8">
        <w:rPr>
          <w:rStyle w:val="CommentReference"/>
        </w:rPr>
        <w:commentReference w:id="80"/>
      </w:r>
      <w:r w:rsidR="007552A1" w:rsidRPr="00D67234">
        <w:rPr>
          <w:rFonts w:ascii="Times New Roman" w:hAnsi="Times New Roman" w:cs="Times New Roman"/>
        </w:rPr>
        <w:t xml:space="preserve">parameters </w:t>
      </w:r>
      <w:r w:rsidR="00A67B5F" w:rsidRPr="00D67234">
        <w:rPr>
          <w:rFonts w:ascii="Times New Roman" w:hAnsi="Times New Roman" w:cs="Times New Roman"/>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gj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sj</m:t>
            </m:r>
          </m:sub>
        </m:sSub>
      </m:oMath>
      <w:r w:rsidR="00A67B5F" w:rsidRPr="00D67234">
        <w:rPr>
          <w:rFonts w:ascii="Times New Roman" w:hAnsi="Times New Roman" w:cs="Times New Roman"/>
        </w:rPr>
        <w:t>)</w:t>
      </w:r>
      <w:r w:rsidR="00D94A6C" w:rsidRPr="00D67234">
        <w:rPr>
          <w:rFonts w:ascii="Times New Roman" w:hAnsi="Times New Roman" w:cs="Times New Roman"/>
        </w:rPr>
        <w:t xml:space="preserve"> across valid replications</w:t>
      </w:r>
      <w:r w:rsidR="00142485" w:rsidRPr="00D6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00A2515A" w:rsidRPr="00D67234">
        <w:rPr>
          <w:rFonts w:ascii="Times New Roman" w:hAnsi="Times New Roman" w:cs="Times New Roman"/>
        </w:rPr>
        <w:t xml:space="preserve"> </w:t>
      </w:r>
      <w:r w:rsidR="00142485" w:rsidRPr="00D67234">
        <w:rPr>
          <w:rFonts w:ascii="Times New Roman" w:hAnsi="Times New Roman" w:cs="Times New Roman"/>
        </w:rPr>
        <w:t xml:space="preserve">is </w:t>
      </w:r>
      <w:r w:rsidR="008D3323" w:rsidRPr="00D67234">
        <w:rPr>
          <w:rFonts w:ascii="Times New Roman" w:hAnsi="Times New Roman" w:cs="Times New Roman"/>
        </w:rPr>
        <w:t xml:space="preserve">the </w:t>
      </w:r>
      <w:commentRangeStart w:id="81"/>
      <w:commentRangeStart w:id="82"/>
      <w:r w:rsidR="00031553" w:rsidRPr="00D67234">
        <w:rPr>
          <w:rFonts w:ascii="Times New Roman" w:hAnsi="Times New Roman" w:cs="Times New Roman"/>
        </w:rPr>
        <w:t>true</w:t>
      </w:r>
      <w:r w:rsidR="008D3323" w:rsidRPr="00D67234">
        <w:rPr>
          <w:rFonts w:ascii="Times New Roman" w:hAnsi="Times New Roman" w:cs="Times New Roman"/>
        </w:rPr>
        <w:t xml:space="preserve"> </w:t>
      </w:r>
      <w:commentRangeEnd w:id="81"/>
      <w:r w:rsidR="0034539B" w:rsidRPr="00D67234">
        <w:rPr>
          <w:rStyle w:val="CommentReference"/>
          <w:rFonts w:ascii="Times New Roman" w:hAnsi="Times New Roman" w:cs="Times New Roman"/>
        </w:rPr>
        <w:commentReference w:id="81"/>
      </w:r>
      <w:commentRangeEnd w:id="82"/>
      <w:r w:rsidR="000C12A8">
        <w:rPr>
          <w:rStyle w:val="CommentReference"/>
        </w:rPr>
        <w:commentReference w:id="82"/>
      </w:r>
      <w:r w:rsidR="00352417" w:rsidRPr="00D67234">
        <w:rPr>
          <w:rFonts w:ascii="Times New Roman" w:hAnsi="Times New Roman" w:cs="Times New Roman"/>
        </w:rPr>
        <w:t>parameters (</w:t>
      </w:r>
      <w:proofErr w:type="spellStart"/>
      <w:r w:rsidR="00352417" w:rsidRPr="00D67234">
        <w:rPr>
          <w:rFonts w:ascii="Times New Roman" w:hAnsi="Times New Roman" w:cs="Times New Roman"/>
        </w:rPr>
        <w:t>a</w:t>
      </w:r>
      <w:r w:rsidR="00352417" w:rsidRPr="00D67234">
        <w:rPr>
          <w:rFonts w:ascii="Times New Roman" w:hAnsi="Times New Roman" w:cs="Times New Roman"/>
          <w:vertAlign w:val="subscript"/>
        </w:rPr>
        <w:t>gj</w:t>
      </w:r>
      <w:proofErr w:type="spellEnd"/>
      <w:r w:rsidR="00352417" w:rsidRPr="00D67234">
        <w:rPr>
          <w:rFonts w:ascii="Times New Roman" w:hAnsi="Times New Roman" w:cs="Times New Roman"/>
        </w:rPr>
        <w:t xml:space="preserve">, </w:t>
      </w:r>
      <w:proofErr w:type="spellStart"/>
      <w:r w:rsidR="00352417" w:rsidRPr="00D67234">
        <w:rPr>
          <w:rFonts w:ascii="Times New Roman" w:hAnsi="Times New Roman" w:cs="Times New Roman"/>
        </w:rPr>
        <w:t>a</w:t>
      </w:r>
      <w:r w:rsidR="00352417" w:rsidRPr="00D67234">
        <w:rPr>
          <w:rFonts w:ascii="Times New Roman" w:hAnsi="Times New Roman" w:cs="Times New Roman"/>
          <w:vertAlign w:val="subscript"/>
        </w:rPr>
        <w:t>sj</w:t>
      </w:r>
      <w:proofErr w:type="spellEnd"/>
      <w:r w:rsidR="00352417" w:rsidRPr="00D67234">
        <w:rPr>
          <w:rFonts w:ascii="Times New Roman" w:hAnsi="Times New Roman" w:cs="Times New Roman"/>
        </w:rPr>
        <w:t xml:space="preserve">, </w:t>
      </w:r>
      <w:r w:rsidR="00D36E0E" w:rsidRPr="00D67234">
        <w:rPr>
          <w:rFonts w:ascii="Times New Roman" w:hAnsi="Times New Roman" w:cs="Times New Roman"/>
        </w:rPr>
        <w:t>c</w:t>
      </w:r>
      <w:r w:rsidR="00352417" w:rsidRPr="00D67234">
        <w:rPr>
          <w:rFonts w:ascii="Times New Roman" w:hAnsi="Times New Roman" w:cs="Times New Roman"/>
          <w:vertAlign w:val="subscript"/>
        </w:rPr>
        <w:t>1j</w:t>
      </w:r>
      <w:r w:rsidR="00352417" w:rsidRPr="00D67234">
        <w:rPr>
          <w:rFonts w:ascii="Times New Roman" w:hAnsi="Times New Roman" w:cs="Times New Roman"/>
        </w:rPr>
        <w:t xml:space="preserve">, </w:t>
      </w:r>
      <w:r w:rsidR="00D36E0E" w:rsidRPr="00D67234">
        <w:rPr>
          <w:rFonts w:ascii="Times New Roman" w:hAnsi="Times New Roman" w:cs="Times New Roman"/>
        </w:rPr>
        <w:t>c</w:t>
      </w:r>
      <w:r w:rsidR="00352417" w:rsidRPr="00D67234">
        <w:rPr>
          <w:rFonts w:ascii="Times New Roman" w:hAnsi="Times New Roman" w:cs="Times New Roman"/>
          <w:vertAlign w:val="subscript"/>
        </w:rPr>
        <w:t>2j</w:t>
      </w:r>
      <w:r w:rsidR="00352417" w:rsidRPr="00D67234">
        <w:rPr>
          <w:rFonts w:ascii="Times New Roman" w:hAnsi="Times New Roman" w:cs="Times New Roman"/>
        </w:rPr>
        <w:t xml:space="preserve">, </w:t>
      </w:r>
      <w:r w:rsidR="00D36E0E" w:rsidRPr="00D67234">
        <w:rPr>
          <w:rFonts w:ascii="Times New Roman" w:hAnsi="Times New Roman" w:cs="Times New Roman"/>
        </w:rPr>
        <w:t>c</w:t>
      </w:r>
      <w:r w:rsidR="00352417" w:rsidRPr="00D67234">
        <w:rPr>
          <w:rFonts w:ascii="Times New Roman" w:hAnsi="Times New Roman" w:cs="Times New Roman"/>
          <w:vertAlign w:val="subscript"/>
        </w:rPr>
        <w:t>3j</w:t>
      </w:r>
      <w:r w:rsidR="000B10A6" w:rsidRPr="00D67234">
        <w:rPr>
          <w:rFonts w:ascii="Times New Roman" w:hAnsi="Times New Roman" w:cs="Times New Roman"/>
        </w:rPr>
        <w:t xml:space="preserve"> , </w:t>
      </w:r>
      <w:proofErr w:type="spellStart"/>
      <w:r w:rsidR="000B10A6" w:rsidRPr="00D67234">
        <w:rPr>
          <w:rFonts w:ascii="Times New Roman" w:hAnsi="Times New Roman" w:cs="Times New Roman"/>
        </w:rPr>
        <w:t>θ</w:t>
      </w:r>
      <w:r w:rsidR="000B10A6" w:rsidRPr="00D67234">
        <w:rPr>
          <w:rFonts w:ascii="Times New Roman" w:hAnsi="Times New Roman" w:cs="Times New Roman"/>
          <w:vertAlign w:val="subscript"/>
        </w:rPr>
        <w:t>gj</w:t>
      </w:r>
      <w:proofErr w:type="spellEnd"/>
      <w:r w:rsidR="000B10A6" w:rsidRPr="00D67234">
        <w:rPr>
          <w:rFonts w:ascii="Times New Roman" w:hAnsi="Times New Roman" w:cs="Times New Roman"/>
        </w:rPr>
        <w:t xml:space="preserve">, </w:t>
      </w:r>
      <w:proofErr w:type="spellStart"/>
      <w:r w:rsidR="000B10A6" w:rsidRPr="00D67234">
        <w:rPr>
          <w:rFonts w:ascii="Times New Roman" w:hAnsi="Times New Roman" w:cs="Times New Roman"/>
        </w:rPr>
        <w:t>θ</w:t>
      </w:r>
      <w:r w:rsidR="000B10A6" w:rsidRPr="00D67234">
        <w:rPr>
          <w:rFonts w:ascii="Times New Roman" w:hAnsi="Times New Roman" w:cs="Times New Roman"/>
          <w:vertAlign w:val="subscript"/>
        </w:rPr>
        <w:t>sj</w:t>
      </w:r>
      <w:proofErr w:type="spellEnd"/>
      <w:r w:rsidR="000B10A6" w:rsidRPr="00D67234">
        <w:rPr>
          <w:rFonts w:ascii="Times New Roman" w:hAnsi="Times New Roman" w:cs="Times New Roman"/>
        </w:rPr>
        <w:t>,</w:t>
      </w:r>
      <w:r w:rsidR="00352417" w:rsidRPr="00D67234">
        <w:rPr>
          <w:rFonts w:ascii="Times New Roman" w:hAnsi="Times New Roman" w:cs="Times New Roman"/>
        </w:rPr>
        <w:t>)</w:t>
      </w:r>
      <w:r w:rsidR="007D0AB0" w:rsidRPr="00D67234">
        <w:rPr>
          <w:rFonts w:ascii="Times New Roman" w:hAnsi="Times New Roman" w:cs="Times New Roman"/>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00732609" w:rsidRPr="00D67234">
        <w:rPr>
          <w:rFonts w:ascii="Times New Roman" w:hAnsi="Times New Roman" w:cs="Times New Roman"/>
        </w:rPr>
        <w:t>,</w:t>
      </w:r>
      <w:r w:rsidR="000333DA" w:rsidRPr="00D67234">
        <w:rPr>
          <w:rFonts w:ascii="Times New Roman" w:hAnsi="Times New Roman" w:cs="Times New Roman"/>
        </w:rPr>
        <w:t xml:space="preserve"> </w:t>
      </w:r>
      <w:r w:rsidR="003C75A2" w:rsidRPr="00D67234">
        <w:rPr>
          <w:rFonts w:ascii="Times New Roman" w:hAnsi="Times New Roman" w:cs="Times New Roman"/>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D67234" w:rsidRDefault="000333DA" w:rsidP="000C2FAD">
      <w:pPr>
        <w:spacing w:after="0" w:line="480" w:lineRule="auto"/>
        <w:ind w:firstLine="720"/>
        <w:rPr>
          <w:rFonts w:ascii="Times New Roman" w:hAnsi="Times New Roman" w:cs="Times New Roman"/>
        </w:rPr>
      </w:pPr>
      <w:r w:rsidRPr="00D67234">
        <w:rPr>
          <w:rFonts w:ascii="Times New Roman" w:hAnsi="Times New Roman" w:cs="Times New Roman"/>
          <w:b/>
          <w:bCs/>
        </w:rPr>
        <w:t>RMSE</w:t>
      </w:r>
      <w:commentRangeStart w:id="83"/>
      <w:commentRangeStart w:id="84"/>
      <w:r w:rsidR="000C2FAD" w:rsidRPr="00D67234">
        <w:rPr>
          <w:rFonts w:ascii="Times New Roman" w:hAnsi="Times New Roman" w:cs="Times New Roman"/>
        </w:rPr>
        <w:t>.</w:t>
      </w:r>
      <w:r w:rsidRPr="00D67234">
        <w:rPr>
          <w:rFonts w:ascii="Times New Roman" w:hAnsi="Times New Roman" w:cs="Times New Roman"/>
        </w:rPr>
        <w:t xml:space="preserve"> </w:t>
      </w:r>
      <w:r w:rsidR="000C2FAD" w:rsidRPr="00D67234">
        <w:rPr>
          <w:rFonts w:ascii="Times New Roman" w:hAnsi="Times New Roman" w:cs="Times New Roman"/>
        </w:rPr>
        <w:t>The RMSE is estimated for all the parameters of model, including item parameter (a</w:t>
      </w:r>
      <w:r w:rsidR="000C2FAD" w:rsidRPr="00D67234">
        <w:rPr>
          <w:rFonts w:ascii="Times New Roman" w:hAnsi="Times New Roman" w:cs="Times New Roman"/>
          <w:vertAlign w:val="subscript"/>
        </w:rPr>
        <w:t>g</w:t>
      </w:r>
      <w:r w:rsidR="000C2FAD" w:rsidRPr="00D67234">
        <w:rPr>
          <w:rFonts w:ascii="Times New Roman" w:hAnsi="Times New Roman" w:cs="Times New Roman"/>
        </w:rPr>
        <w:t>, a</w:t>
      </w:r>
      <w:r w:rsidR="000C2FAD" w:rsidRPr="00D67234">
        <w:rPr>
          <w:rFonts w:ascii="Times New Roman" w:hAnsi="Times New Roman" w:cs="Times New Roman"/>
          <w:vertAlign w:val="subscript"/>
        </w:rPr>
        <w:t>s</w:t>
      </w:r>
      <w:r w:rsidR="000C2FAD" w:rsidRPr="00D67234">
        <w:rPr>
          <w:rFonts w:ascii="Times New Roman" w:hAnsi="Times New Roman" w:cs="Times New Roman"/>
        </w:rPr>
        <w:t>, c</w:t>
      </w:r>
      <w:r w:rsidR="000C2FAD" w:rsidRPr="00D67234">
        <w:rPr>
          <w:rFonts w:ascii="Times New Roman" w:hAnsi="Times New Roman" w:cs="Times New Roman"/>
          <w:vertAlign w:val="subscript"/>
        </w:rPr>
        <w:t>1</w:t>
      </w:r>
      <w:r w:rsidR="000C2FAD" w:rsidRPr="00D67234">
        <w:rPr>
          <w:rFonts w:ascii="Times New Roman" w:hAnsi="Times New Roman" w:cs="Times New Roman"/>
        </w:rPr>
        <w:t>, c</w:t>
      </w:r>
      <w:r w:rsidR="000C2FAD" w:rsidRPr="00D67234">
        <w:rPr>
          <w:rFonts w:ascii="Times New Roman" w:hAnsi="Times New Roman" w:cs="Times New Roman"/>
          <w:vertAlign w:val="subscript"/>
        </w:rPr>
        <w:t>2</w:t>
      </w:r>
      <w:r w:rsidR="000C2FAD" w:rsidRPr="00D67234">
        <w:rPr>
          <w:rFonts w:ascii="Times New Roman" w:hAnsi="Times New Roman" w:cs="Times New Roman"/>
        </w:rPr>
        <w:t>, c</w:t>
      </w:r>
      <w:r w:rsidR="000C2FAD" w:rsidRPr="00D67234">
        <w:rPr>
          <w:rFonts w:ascii="Times New Roman" w:hAnsi="Times New Roman" w:cs="Times New Roman"/>
          <w:vertAlign w:val="subscript"/>
        </w:rPr>
        <w:t>3</w:t>
      </w:r>
      <w:r w:rsidR="000C2FAD" w:rsidRPr="00D67234">
        <w:rPr>
          <w:rFonts w:ascii="Times New Roman" w:hAnsi="Times New Roman" w:cs="Times New Roman"/>
        </w:rPr>
        <w:t>) and personal parameter (</w:t>
      </w:r>
      <w:proofErr w:type="spellStart"/>
      <w:r w:rsidR="000C2FAD" w:rsidRPr="00D67234">
        <w:rPr>
          <w:rFonts w:ascii="Times New Roman" w:hAnsi="Times New Roman" w:cs="Times New Roman"/>
        </w:rPr>
        <w:t>θ</w:t>
      </w:r>
      <w:r w:rsidR="000C2FAD" w:rsidRPr="00D67234">
        <w:rPr>
          <w:rFonts w:ascii="Times New Roman" w:hAnsi="Times New Roman" w:cs="Times New Roman"/>
          <w:vertAlign w:val="subscript"/>
        </w:rPr>
        <w:t>g</w:t>
      </w:r>
      <w:proofErr w:type="spellEnd"/>
      <w:r w:rsidR="000C2FAD" w:rsidRPr="00D67234">
        <w:rPr>
          <w:rFonts w:ascii="Times New Roman" w:hAnsi="Times New Roman" w:cs="Times New Roman"/>
        </w:rPr>
        <w:t xml:space="preserve">, </w:t>
      </w:r>
      <w:proofErr w:type="spellStart"/>
      <w:r w:rsidR="000C2FAD" w:rsidRPr="00D67234">
        <w:rPr>
          <w:rFonts w:ascii="Times New Roman" w:hAnsi="Times New Roman" w:cs="Times New Roman"/>
        </w:rPr>
        <w:t>θ</w:t>
      </w:r>
      <w:r w:rsidR="000C2FAD" w:rsidRPr="00D67234">
        <w:rPr>
          <w:rFonts w:ascii="Times New Roman" w:hAnsi="Times New Roman" w:cs="Times New Roman"/>
          <w:vertAlign w:val="subscript"/>
        </w:rPr>
        <w:t>s</w:t>
      </w:r>
      <w:proofErr w:type="spellEnd"/>
      <w:r w:rsidR="000C2FAD" w:rsidRPr="00D67234">
        <w:rPr>
          <w:rFonts w:ascii="Times New Roman" w:hAnsi="Times New Roman" w:cs="Times New Roman"/>
        </w:rPr>
        <w:t>) as,</w:t>
      </w:r>
      <w:r w:rsidRPr="00D67234">
        <w:rPr>
          <w:rFonts w:ascii="Times New Roman" w:hAnsi="Times New Roman" w:cs="Times New Roman"/>
        </w:rPr>
        <w:t xml:space="preserve">      </w:t>
      </w:r>
      <w:commentRangeEnd w:id="83"/>
      <w:r w:rsidR="0034539B" w:rsidRPr="00D67234">
        <w:rPr>
          <w:rStyle w:val="CommentReference"/>
          <w:rFonts w:ascii="Times New Roman" w:hAnsi="Times New Roman" w:cs="Times New Roman"/>
        </w:rPr>
        <w:commentReference w:id="83"/>
      </w:r>
      <w:commentRangeEnd w:id="84"/>
      <w:r w:rsidR="000C12A8">
        <w:rPr>
          <w:rStyle w:val="CommentReference"/>
        </w:rPr>
        <w:commentReference w:id="84"/>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rPr>
                            <w:rFonts w:ascii="Cambria Math" w:hAnsi="Cambria Math" w:cs="Times New Roman"/>
                          </w:rPr>
                          <m:t>r=1</m:t>
                        </m:r>
                      </m:sub>
                      <m:sup>
                        <m:r>
                          <w:rPr>
                            <w:rFonts w:ascii="Cambria Math" w:hAnsi="Cambria Math" w:cs="Times New Roman"/>
                          </w:rPr>
                          <m:t>R</m:t>
                        </m:r>
                      </m:sup>
                      <m:e>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J</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JR</m:t>
                                </m:r>
                              </m:e>
                            </m:d>
                          </m:e>
                        </m:nary>
                      </m:e>
                    </m:nary>
                  </m:e>
                </m:rad>
                <m:r>
                  <w:rPr>
                    <w:rFonts w:ascii="Cambria Math" w:hAnsi="Cambria Math" w:cs="Times New Roman"/>
                  </w:rPr>
                  <m:t xml:space="preserve"> #(4)</m:t>
                </m:r>
              </m:e>
            </m:eqArr>
          </m:e>
        </m:eqArr>
      </m:oMath>
    </w:p>
    <w:p w14:paraId="456CE00E" w14:textId="6F14DFDE" w:rsidR="000C2FAD" w:rsidRPr="00D67234" w:rsidRDefault="000C2FAD" w:rsidP="00D67234">
      <w:pPr>
        <w:spacing w:after="0" w:line="480" w:lineRule="auto"/>
        <w:ind w:firstLine="720"/>
        <w:rPr>
          <w:rFonts w:ascii="Times New Roman" w:hAnsi="Times New Roman" w:cs="Times New Roman"/>
        </w:rPr>
      </w:pPr>
      <w:r w:rsidRPr="00D67234">
        <w:rPr>
          <w:rFonts w:ascii="Times New Roman" w:hAnsi="Times New Roman" w:cs="Times New Roman"/>
        </w:rPr>
        <w:t xml:space="preserve">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D67234">
        <w:rPr>
          <w:rFonts w:ascii="Times New Roman" w:hAnsi="Times New Roman" w:cs="Times New Roman"/>
        </w:rPr>
        <w:t xml:space="preserve"> is the estimated </w:t>
      </w:r>
      <w:commentRangeStart w:id="85"/>
      <w:commentRangeStart w:id="86"/>
      <w:commentRangeEnd w:id="85"/>
      <w:r w:rsidRPr="00D67234">
        <w:rPr>
          <w:rStyle w:val="CommentReference"/>
          <w:rFonts w:ascii="Times New Roman" w:hAnsi="Times New Roman" w:cs="Times New Roman"/>
        </w:rPr>
        <w:commentReference w:id="85"/>
      </w:r>
      <w:commentRangeEnd w:id="86"/>
      <w:r w:rsidR="000C12A8">
        <w:rPr>
          <w:rStyle w:val="CommentReference"/>
        </w:rPr>
        <w:commentReference w:id="86"/>
      </w:r>
      <w:r w:rsidRPr="00D67234">
        <w:rPr>
          <w:rFonts w:ascii="Times New Roman" w:hAnsi="Times New Roman" w:cs="Times New Roman"/>
        </w:rPr>
        <w:t>parameters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gj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sj</m:t>
            </m:r>
          </m:sub>
        </m:sSub>
      </m:oMath>
      <w:r w:rsidRPr="00D67234">
        <w:rPr>
          <w:rFonts w:ascii="Times New Roman" w:hAnsi="Times New Roman" w:cs="Times New Roman"/>
        </w:rPr>
        <w:t xml:space="preserve">) across valid replications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D67234">
        <w:rPr>
          <w:rFonts w:ascii="Times New Roman" w:hAnsi="Times New Roman" w:cs="Times New Roman"/>
        </w:rPr>
        <w:t xml:space="preserve"> is the true </w:t>
      </w:r>
      <w:commentRangeStart w:id="87"/>
      <w:commentRangeStart w:id="88"/>
      <w:commentRangeEnd w:id="87"/>
      <w:r w:rsidRPr="00D67234">
        <w:rPr>
          <w:rStyle w:val="CommentReference"/>
          <w:rFonts w:ascii="Times New Roman" w:hAnsi="Times New Roman" w:cs="Times New Roman"/>
        </w:rPr>
        <w:commentReference w:id="87"/>
      </w:r>
      <w:commentRangeEnd w:id="88"/>
      <w:r w:rsidR="000C12A8">
        <w:rPr>
          <w:rStyle w:val="CommentReference"/>
        </w:rPr>
        <w:commentReference w:id="88"/>
      </w:r>
      <w:r w:rsidRPr="00D67234">
        <w:rPr>
          <w:rFonts w:ascii="Times New Roman" w:hAnsi="Times New Roman" w:cs="Times New Roman"/>
        </w:rPr>
        <w:t>parameters (</w:t>
      </w:r>
      <w:proofErr w:type="spellStart"/>
      <w:r w:rsidRPr="00D67234">
        <w:rPr>
          <w:rFonts w:ascii="Times New Roman" w:hAnsi="Times New Roman" w:cs="Times New Roman"/>
        </w:rPr>
        <w:t>a</w:t>
      </w:r>
      <w:r w:rsidRPr="00D67234">
        <w:rPr>
          <w:rFonts w:ascii="Times New Roman" w:hAnsi="Times New Roman" w:cs="Times New Roman"/>
          <w:vertAlign w:val="subscript"/>
        </w:rPr>
        <w:t>gj</w:t>
      </w:r>
      <w:proofErr w:type="spellEnd"/>
      <w:r w:rsidRPr="00D67234">
        <w:rPr>
          <w:rFonts w:ascii="Times New Roman" w:hAnsi="Times New Roman" w:cs="Times New Roman"/>
        </w:rPr>
        <w:t xml:space="preserve">, </w:t>
      </w:r>
      <w:proofErr w:type="spellStart"/>
      <w:r w:rsidRPr="00D67234">
        <w:rPr>
          <w:rFonts w:ascii="Times New Roman" w:hAnsi="Times New Roman" w:cs="Times New Roman"/>
        </w:rPr>
        <w:t>a</w:t>
      </w:r>
      <w:r w:rsidRPr="00D67234">
        <w:rPr>
          <w:rFonts w:ascii="Times New Roman" w:hAnsi="Times New Roman" w:cs="Times New Roman"/>
          <w:vertAlign w:val="subscript"/>
        </w:rPr>
        <w:t>sj</w:t>
      </w:r>
      <w:proofErr w:type="spellEnd"/>
      <w:r w:rsidRPr="00D67234">
        <w:rPr>
          <w:rFonts w:ascii="Times New Roman" w:hAnsi="Times New Roman" w:cs="Times New Roman"/>
        </w:rPr>
        <w:t>, c</w:t>
      </w:r>
      <w:r w:rsidRPr="00D67234">
        <w:rPr>
          <w:rFonts w:ascii="Times New Roman" w:hAnsi="Times New Roman" w:cs="Times New Roman"/>
          <w:vertAlign w:val="subscript"/>
        </w:rPr>
        <w:t>1j</w:t>
      </w:r>
      <w:r w:rsidRPr="00D67234">
        <w:rPr>
          <w:rFonts w:ascii="Times New Roman" w:hAnsi="Times New Roman" w:cs="Times New Roman"/>
        </w:rPr>
        <w:t>, c</w:t>
      </w:r>
      <w:r w:rsidRPr="00D67234">
        <w:rPr>
          <w:rFonts w:ascii="Times New Roman" w:hAnsi="Times New Roman" w:cs="Times New Roman"/>
          <w:vertAlign w:val="subscript"/>
        </w:rPr>
        <w:t>2j</w:t>
      </w:r>
      <w:r w:rsidRPr="00D67234">
        <w:rPr>
          <w:rFonts w:ascii="Times New Roman" w:hAnsi="Times New Roman" w:cs="Times New Roman"/>
        </w:rPr>
        <w:t>, c</w:t>
      </w:r>
      <w:r w:rsidRPr="00D67234">
        <w:rPr>
          <w:rFonts w:ascii="Times New Roman" w:hAnsi="Times New Roman" w:cs="Times New Roman"/>
          <w:vertAlign w:val="subscript"/>
        </w:rPr>
        <w:t>3j</w:t>
      </w:r>
      <w:r w:rsidRPr="00D67234">
        <w:rPr>
          <w:rFonts w:ascii="Times New Roman" w:hAnsi="Times New Roman" w:cs="Times New Roman"/>
        </w:rPr>
        <w:t xml:space="preserve"> , </w:t>
      </w:r>
      <w:proofErr w:type="spellStart"/>
      <w:r w:rsidRPr="00D67234">
        <w:rPr>
          <w:rFonts w:ascii="Times New Roman" w:hAnsi="Times New Roman" w:cs="Times New Roman"/>
        </w:rPr>
        <w:t>θ</w:t>
      </w:r>
      <w:r w:rsidRPr="00D67234">
        <w:rPr>
          <w:rFonts w:ascii="Times New Roman" w:hAnsi="Times New Roman" w:cs="Times New Roman"/>
          <w:vertAlign w:val="subscript"/>
        </w:rPr>
        <w:t>gj</w:t>
      </w:r>
      <w:proofErr w:type="spellEnd"/>
      <w:r w:rsidRPr="00D67234">
        <w:rPr>
          <w:rFonts w:ascii="Times New Roman" w:hAnsi="Times New Roman" w:cs="Times New Roman"/>
        </w:rPr>
        <w:t xml:space="preserve">, </w:t>
      </w:r>
      <w:proofErr w:type="spellStart"/>
      <w:r w:rsidRPr="00D67234">
        <w:rPr>
          <w:rFonts w:ascii="Times New Roman" w:hAnsi="Times New Roman" w:cs="Times New Roman"/>
        </w:rPr>
        <w:t>θ</w:t>
      </w:r>
      <w:r w:rsidRPr="00D67234">
        <w:rPr>
          <w:rFonts w:ascii="Times New Roman" w:hAnsi="Times New Roman" w:cs="Times New Roman"/>
          <w:vertAlign w:val="subscript"/>
        </w:rPr>
        <w:t>sj</w:t>
      </w:r>
      <w:proofErr w:type="spellEnd"/>
      <w:r w:rsidRPr="00D67234">
        <w:rPr>
          <w:rFonts w:ascii="Times New Roman" w:hAnsi="Times New Roman" w:cs="Times New Roman"/>
        </w:rPr>
        <w:t>,).</w:t>
      </w:r>
    </w:p>
    <w:p w14:paraId="551E2C66" w14:textId="74104540" w:rsidR="009E5AC7" w:rsidRPr="00D67234" w:rsidRDefault="009E5AC7" w:rsidP="00041F7F">
      <w:pPr>
        <w:spacing w:after="0" w:line="480" w:lineRule="auto"/>
        <w:ind w:firstLine="720"/>
        <w:rPr>
          <w:rFonts w:ascii="Times New Roman" w:hAnsi="Times New Roman" w:cs="Times New Roman"/>
        </w:rPr>
      </w:pPr>
      <w:r w:rsidRPr="00D67234">
        <w:rPr>
          <w:rFonts w:ascii="Times New Roman" w:hAnsi="Times New Roman" w:cs="Times New Roman"/>
          <w:b/>
          <w:bCs/>
        </w:rPr>
        <w:t>Correlation</w:t>
      </w:r>
      <w:r w:rsidR="00356EF6" w:rsidRPr="00D67234">
        <w:rPr>
          <w:rFonts w:ascii="Times New Roman" w:hAnsi="Times New Roman" w:cs="Times New Roman"/>
        </w:rPr>
        <w:t xml:space="preserve">. </w:t>
      </w:r>
      <w:r w:rsidRPr="00D67234">
        <w:rPr>
          <w:rFonts w:ascii="Times New Roman" w:hAnsi="Times New Roman" w:cs="Times New Roman"/>
        </w:rPr>
        <w:t xml:space="preserve">Correlation measures the strength and direction of a linear relationship between </w:t>
      </w:r>
      <w:del w:id="89" w:author="Chunhua Cao" w:date="2023-07-30T12:18:00Z">
        <w:r w:rsidRPr="00D67234" w:rsidDel="001B1630">
          <w:rPr>
            <w:rFonts w:ascii="Times New Roman" w:hAnsi="Times New Roman" w:cs="Times New Roman"/>
          </w:rPr>
          <w:delText>two variables</w:delText>
        </w:r>
      </w:del>
      <w:ins w:id="90" w:author="Chunhua Cao" w:date="2023-07-30T12:18:00Z">
        <w:r w:rsidR="001B1630">
          <w:rPr>
            <w:rFonts w:ascii="Times New Roman" w:hAnsi="Times New Roman" w:cs="Times New Roman"/>
          </w:rPr>
          <w:t>the true personal ability an</w:t>
        </w:r>
      </w:ins>
      <w:ins w:id="91" w:author="Chunhua Cao" w:date="2023-07-30T12:19:00Z">
        <w:r w:rsidR="001B1630">
          <w:rPr>
            <w:rFonts w:ascii="Times New Roman" w:hAnsi="Times New Roman" w:cs="Times New Roman"/>
          </w:rPr>
          <w:t>d the estimated personal ability</w:t>
        </w:r>
      </w:ins>
      <w:r w:rsidRPr="00D67234">
        <w:rPr>
          <w:rFonts w:ascii="Times New Roman" w:hAnsi="Times New Roman" w:cs="Times New Roman"/>
        </w:rPr>
        <w:t xml:space="preserve">. </w:t>
      </w:r>
      <w:ins w:id="92" w:author="Chunhua Cao" w:date="2023-07-30T12:20:00Z">
        <w:r w:rsidR="001B1630">
          <w:rPr>
            <w:rFonts w:ascii="Times New Roman" w:hAnsi="Times New Roman" w:cs="Times New Roman"/>
          </w:rPr>
          <w:t xml:space="preserve">A correlation closer to one indicates that the higher the true person ability is, the higher the estimated </w:t>
        </w:r>
      </w:ins>
      <w:ins w:id="93" w:author="Chunhua Cao" w:date="2023-07-30T12:21:00Z">
        <w:r w:rsidR="001B1630">
          <w:rPr>
            <w:rFonts w:ascii="Times New Roman" w:hAnsi="Times New Roman" w:cs="Times New Roman"/>
          </w:rPr>
          <w:t>person ability is, implying good performance of the estimation methods.</w:t>
        </w:r>
      </w:ins>
      <w:del w:id="94" w:author="Chunhua Cao" w:date="2023-07-30T12:19:00Z">
        <w:r w:rsidRPr="00D67234" w:rsidDel="001B1630">
          <w:rPr>
            <w:rFonts w:ascii="Times New Roman" w:hAnsi="Times New Roman" w:cs="Times New Roman"/>
          </w:rPr>
          <w:delText xml:space="preserve">It is a statistical measure that ranges from -1 to 1. </w:delText>
        </w:r>
        <w:r w:rsidR="000A1B2E" w:rsidRPr="00D67234" w:rsidDel="001B1630">
          <w:rPr>
            <w:rFonts w:ascii="Times New Roman" w:hAnsi="Times New Roman" w:cs="Times New Roman"/>
          </w:rPr>
          <w:delText xml:space="preserve">In this study, a </w:delText>
        </w:r>
        <w:r w:rsidRPr="00D67234" w:rsidDel="001B1630">
          <w:rPr>
            <w:rFonts w:ascii="Times New Roman" w:hAnsi="Times New Roman" w:cs="Times New Roman"/>
          </w:rPr>
          <w:delText xml:space="preserve">positive correlation (closer to +1) indicates that when </w:delText>
        </w:r>
        <w:r w:rsidR="000A1B2E" w:rsidRPr="00D67234" w:rsidDel="001B1630">
          <w:rPr>
            <w:rFonts w:ascii="Times New Roman" w:hAnsi="Times New Roman" w:cs="Times New Roman"/>
          </w:rPr>
          <w:delText>true personal traits (</w:delText>
        </w:r>
        <w:r w:rsidR="00356EF6" w:rsidRPr="00D67234" w:rsidDel="001B1630">
          <w:rPr>
            <w:rFonts w:ascii="Times New Roman" w:hAnsi="Times New Roman" w:cs="Times New Roman"/>
          </w:rPr>
          <w:delText>θ</w:delText>
        </w:r>
        <w:r w:rsidR="000A1B2E" w:rsidRPr="00D67234" w:rsidDel="001B1630">
          <w:rPr>
            <w:rFonts w:ascii="Times New Roman" w:hAnsi="Times New Roman" w:cs="Times New Roman"/>
          </w:rPr>
          <w:delText>)</w:delText>
        </w:r>
        <w:r w:rsidRPr="00D67234" w:rsidDel="001B1630">
          <w:rPr>
            <w:rFonts w:ascii="Times New Roman" w:hAnsi="Times New Roman" w:cs="Times New Roman"/>
          </w:rPr>
          <w:delText xml:space="preserve"> increases, the other tends to increase as well. A correlation close to 0 indicates a weak or no linear relationship between the variables.</w:delText>
        </w:r>
      </w:del>
    </w:p>
    <w:p w14:paraId="66080668" w14:textId="149E7171" w:rsidR="00356EF6" w:rsidRPr="00D67234" w:rsidRDefault="00356EF6" w:rsidP="00915687">
      <w:pPr>
        <w:spacing w:after="0" w:line="480" w:lineRule="auto"/>
        <w:ind w:firstLine="720"/>
        <w:rPr>
          <w:rFonts w:ascii="Times New Roman" w:hAnsi="Times New Roman" w:cs="Times New Roman"/>
        </w:rPr>
      </w:pPr>
      <w:r w:rsidRPr="00D67234">
        <w:rPr>
          <w:rFonts w:ascii="Times New Roman" w:hAnsi="Times New Roman" w:cs="Times New Roman"/>
        </w:rPr>
        <w:t xml:space="preserve">To </w:t>
      </w:r>
      <w:del w:id="95" w:author="Chunhua Cao" w:date="2023-07-30T12:25:00Z">
        <w:r w:rsidRPr="00D67234" w:rsidDel="00503E9E">
          <w:rPr>
            <w:rFonts w:ascii="Times New Roman" w:hAnsi="Times New Roman" w:cs="Times New Roman"/>
          </w:rPr>
          <w:delText>aid in comparing the effects and interactions among the manipulated variables</w:delText>
        </w:r>
      </w:del>
      <w:ins w:id="96" w:author="Chunhua Cao" w:date="2023-07-30T12:25:00Z">
        <w:r w:rsidR="00503E9E">
          <w:rPr>
            <w:rFonts w:ascii="Times New Roman" w:hAnsi="Times New Roman" w:cs="Times New Roman"/>
          </w:rPr>
          <w:t xml:space="preserve">determine the effect of the design factors </w:t>
        </w:r>
      </w:ins>
      <w:ins w:id="97" w:author="Chunhua Cao" w:date="2023-07-30T12:26:00Z">
        <w:r w:rsidR="00503E9E">
          <w:rPr>
            <w:rFonts w:ascii="Times New Roman" w:hAnsi="Times New Roman" w:cs="Times New Roman"/>
          </w:rPr>
          <w:t>on the outcome variables,</w:t>
        </w:r>
      </w:ins>
      <w:r w:rsidRPr="00D67234">
        <w:rPr>
          <w:rFonts w:ascii="Times New Roman" w:hAnsi="Times New Roman" w:cs="Times New Roman"/>
        </w:rPr>
        <w:t xml:space="preserve">, </w:t>
      </w:r>
      <w:r w:rsidR="00371705" w:rsidRPr="00D67234">
        <w:rPr>
          <w:rFonts w:ascii="Times New Roman" w:hAnsi="Times New Roman" w:cs="Times New Roman"/>
        </w:rPr>
        <w:t xml:space="preserve">we conducted </w:t>
      </w:r>
      <w:del w:id="98" w:author="Chunhua Cao" w:date="2023-07-30T12:26:00Z">
        <w:r w:rsidR="00371705" w:rsidRPr="00D67234" w:rsidDel="00503E9E">
          <w:rPr>
            <w:rFonts w:ascii="Times New Roman" w:hAnsi="Times New Roman" w:cs="Times New Roman"/>
          </w:rPr>
          <w:delText>ANOVA analysis</w:delText>
        </w:r>
      </w:del>
      <w:ins w:id="99" w:author="Chunhua Cao" w:date="2023-07-30T12:26:00Z">
        <w:r w:rsidR="00503E9E">
          <w:rPr>
            <w:rFonts w:ascii="Times New Roman" w:hAnsi="Times New Roman" w:cs="Times New Roman"/>
          </w:rPr>
          <w:t>a factorial analysis of variance (ANOVA)</w:t>
        </w:r>
      </w:ins>
      <w:r w:rsidR="00371705" w:rsidRPr="00D67234">
        <w:rPr>
          <w:rFonts w:ascii="Times New Roman" w:hAnsi="Times New Roman" w:cs="Times New Roman"/>
        </w:rPr>
        <w:t xml:space="preserve"> </w:t>
      </w:r>
      <w:del w:id="100" w:author="Chunhua Cao" w:date="2023-07-30T12:27:00Z">
        <w:r w:rsidR="00371705" w:rsidRPr="00D67234" w:rsidDel="00503E9E">
          <w:rPr>
            <w:rFonts w:ascii="Times New Roman" w:hAnsi="Times New Roman" w:cs="Times New Roman"/>
          </w:rPr>
          <w:delText xml:space="preserve">and </w:delText>
        </w:r>
      </w:del>
      <w:ins w:id="101" w:author="Chunhua Cao" w:date="2023-07-30T12:27:00Z">
        <w:r w:rsidR="00503E9E">
          <w:rPr>
            <w:rFonts w:ascii="Times New Roman" w:hAnsi="Times New Roman" w:cs="Times New Roman"/>
          </w:rPr>
          <w:t>with</w:t>
        </w:r>
        <w:r w:rsidR="00503E9E" w:rsidRPr="00D67234">
          <w:rPr>
            <w:rFonts w:ascii="Times New Roman" w:hAnsi="Times New Roman" w:cs="Times New Roman"/>
          </w:rPr>
          <w:t xml:space="preserve"> </w:t>
        </w:r>
      </w:ins>
      <w:r w:rsidRPr="00D67234">
        <w:rPr>
          <w:rFonts w:ascii="Times New Roman" w:hAnsi="Times New Roman" w:cs="Times New Roman"/>
        </w:rPr>
        <w:t>effect size (η</w:t>
      </w:r>
      <w:r w:rsidRPr="00D67234">
        <w:rPr>
          <w:rFonts w:ascii="Times New Roman" w:hAnsi="Times New Roman" w:cs="Times New Roman"/>
          <w:vertAlign w:val="superscript"/>
        </w:rPr>
        <w:t>2</w:t>
      </w:r>
      <w:r w:rsidRPr="00D67234">
        <w:rPr>
          <w:rFonts w:ascii="Times New Roman" w:hAnsi="Times New Roman" w:cs="Times New Roman"/>
        </w:rPr>
        <w:t xml:space="preserve">) </w:t>
      </w:r>
      <w:del w:id="102" w:author="Chunhua Cao" w:date="2023-07-30T12:27:00Z">
        <w:r w:rsidRPr="00D67234" w:rsidDel="00503E9E">
          <w:rPr>
            <w:rFonts w:ascii="Times New Roman" w:hAnsi="Times New Roman" w:cs="Times New Roman"/>
          </w:rPr>
          <w:delText xml:space="preserve">was </w:delText>
        </w:r>
      </w:del>
      <w:r w:rsidRPr="00D67234">
        <w:rPr>
          <w:rFonts w:ascii="Times New Roman" w:hAnsi="Times New Roman" w:cs="Times New Roman"/>
        </w:rPr>
        <w:t>computed</w:t>
      </w:r>
      <w:ins w:id="103" w:author="Chunhua Cao" w:date="2023-07-30T12:27:00Z">
        <w:r w:rsidR="00503E9E">
          <w:rPr>
            <w:rFonts w:ascii="Times New Roman" w:hAnsi="Times New Roman" w:cs="Times New Roman"/>
          </w:rPr>
          <w:t xml:space="preserve"> to gauge the contribution of all the design </w:t>
        </w:r>
        <w:r w:rsidR="00503E9E">
          <w:rPr>
            <w:rFonts w:ascii="Times New Roman" w:hAnsi="Times New Roman" w:cs="Times New Roman"/>
          </w:rPr>
          <w:lastRenderedPageBreak/>
          <w:t>factors and their inte</w:t>
        </w:r>
      </w:ins>
      <w:ins w:id="104" w:author="Chunhua Cao" w:date="2023-07-30T12:28:00Z">
        <w:r w:rsidR="00503E9E">
          <w:rPr>
            <w:rFonts w:ascii="Times New Roman" w:hAnsi="Times New Roman" w:cs="Times New Roman"/>
          </w:rPr>
          <w:t>raction</w:t>
        </w:r>
      </w:ins>
      <w:r w:rsidRPr="00D67234">
        <w:rPr>
          <w:rFonts w:ascii="Times New Roman" w:hAnsi="Times New Roman" w:cs="Times New Roman"/>
        </w:rPr>
        <w:t>.</w:t>
      </w:r>
      <w:ins w:id="105" w:author="Chunhua Cao" w:date="2023-07-30T13:47:00Z">
        <w:r w:rsidR="00915687">
          <w:rPr>
            <w:rFonts w:ascii="Times New Roman" w:hAnsi="Times New Roman" w:cs="Times New Roman"/>
          </w:rPr>
          <w:t xml:space="preserve"> Note that </w:t>
        </w:r>
        <w:r w:rsidR="00915687" w:rsidRPr="00915687">
          <w:rPr>
            <w:rFonts w:ascii="Times New Roman" w:hAnsi="Times New Roman" w:cs="Times New Roman"/>
          </w:rPr>
          <w:t>only the practically significant</w:t>
        </w:r>
        <w:r w:rsidR="00915687">
          <w:rPr>
            <w:rFonts w:ascii="Times New Roman" w:hAnsi="Times New Roman" w:cs="Times New Roman"/>
          </w:rPr>
          <w:t xml:space="preserve"> </w:t>
        </w:r>
        <w:r w:rsidR="00915687" w:rsidRPr="00915687">
          <w:rPr>
            <w:rFonts w:ascii="Times New Roman" w:hAnsi="Times New Roman" w:cs="Times New Roman"/>
          </w:rPr>
          <w:t xml:space="preserve">design factors and their interactions are </w:t>
        </w:r>
      </w:ins>
      <w:ins w:id="106" w:author="Chunhua Cao" w:date="2023-07-30T13:48:00Z">
        <w:r w:rsidR="00915687">
          <w:rPr>
            <w:rFonts w:ascii="Times New Roman" w:hAnsi="Times New Roman" w:cs="Times New Roman"/>
          </w:rPr>
          <w:t>considered as salient effect</w:t>
        </w:r>
      </w:ins>
      <w:ins w:id="107" w:author="Chunhua Cao" w:date="2023-07-30T13:47:00Z">
        <w:r w:rsidR="00915687" w:rsidRPr="00915687">
          <w:rPr>
            <w:rFonts w:ascii="Times New Roman" w:hAnsi="Times New Roman" w:cs="Times New Roman"/>
          </w:rPr>
          <w:t xml:space="preserve"> based </w:t>
        </w:r>
        <w:proofErr w:type="spellStart"/>
        <w:r w:rsidR="00915687" w:rsidRPr="00915687">
          <w:rPr>
            <w:rFonts w:ascii="Times New Roman" w:hAnsi="Times New Roman" w:cs="Times New Roman"/>
          </w:rPr>
          <w:t>onCohen’s</w:t>
        </w:r>
        <w:proofErr w:type="spellEnd"/>
        <w:r w:rsidR="00915687" w:rsidRPr="00915687">
          <w:rPr>
            <w:rFonts w:ascii="Times New Roman" w:hAnsi="Times New Roman" w:cs="Times New Roman"/>
          </w:rPr>
          <w:t xml:space="preserve"> (1988) moderate effect size of </w:t>
        </w:r>
        <w:proofErr w:type="gramStart"/>
        <w:r w:rsidR="00915687" w:rsidRPr="00915687">
          <w:rPr>
            <w:rFonts w:ascii="Times New Roman" w:hAnsi="Times New Roman" w:cs="Times New Roman"/>
          </w:rPr>
          <w:t>.0588</w:t>
        </w:r>
      </w:ins>
      <w:proofErr w:type="gramEnd"/>
    </w:p>
    <w:p w14:paraId="5307519A" w14:textId="77777777" w:rsidR="005B36CB" w:rsidRPr="00D67234" w:rsidRDefault="005B36CB" w:rsidP="00041F7F">
      <w:pPr>
        <w:spacing w:after="0" w:line="480" w:lineRule="auto"/>
        <w:ind w:firstLine="720"/>
        <w:rPr>
          <w:rFonts w:ascii="Times New Roman" w:hAnsi="Times New Roman" w:cs="Times New Roman"/>
        </w:rPr>
      </w:pPr>
    </w:p>
    <w:p w14:paraId="61A6241B" w14:textId="084C33EA" w:rsidR="00BB7C2B" w:rsidRPr="00D67234" w:rsidRDefault="002C3CF4" w:rsidP="00E32CF8">
      <w:pPr>
        <w:spacing w:after="0" w:line="480" w:lineRule="auto"/>
        <w:jc w:val="center"/>
        <w:rPr>
          <w:rFonts w:ascii="Times New Roman" w:hAnsi="Times New Roman" w:cs="Times New Roman"/>
          <w:b/>
          <w:bCs/>
        </w:rPr>
      </w:pPr>
      <w:commentRangeStart w:id="108"/>
      <w:r w:rsidRPr="00D67234">
        <w:rPr>
          <w:rFonts w:ascii="Times New Roman" w:hAnsi="Times New Roman" w:cs="Times New Roman"/>
          <w:b/>
          <w:bCs/>
          <w:sz w:val="23"/>
          <w:szCs w:val="23"/>
        </w:rPr>
        <w:t>Preliminary Results</w:t>
      </w:r>
      <w:commentRangeEnd w:id="108"/>
      <w:r w:rsidR="00AA1C0C">
        <w:rPr>
          <w:rStyle w:val="CommentReference"/>
        </w:rPr>
        <w:commentReference w:id="108"/>
      </w:r>
    </w:p>
    <w:p w14:paraId="02D868CD" w14:textId="4D6F0E1F" w:rsidR="00ED3322" w:rsidRPr="00D67234" w:rsidRDefault="00FB4093" w:rsidP="00C0762C">
      <w:pPr>
        <w:spacing w:after="0" w:line="480" w:lineRule="auto"/>
        <w:rPr>
          <w:rFonts w:ascii="Times New Roman" w:hAnsi="Times New Roman" w:cs="Times New Roman"/>
          <w:b/>
          <w:bCs/>
        </w:rPr>
      </w:pPr>
      <w:r w:rsidRPr="00D67234">
        <w:rPr>
          <w:rFonts w:ascii="Times New Roman" w:hAnsi="Times New Roman" w:cs="Times New Roman"/>
          <w:b/>
          <w:bCs/>
        </w:rPr>
        <w:t>Item Parameter Estimation</w:t>
      </w:r>
    </w:p>
    <w:p w14:paraId="5673601A" w14:textId="4A37EBC6" w:rsidR="00ED3322" w:rsidRPr="00D67234" w:rsidRDefault="00ED3322" w:rsidP="00D67234">
      <w:pPr>
        <w:spacing w:after="0" w:line="480" w:lineRule="auto"/>
        <w:ind w:firstLine="720"/>
        <w:rPr>
          <w:rFonts w:ascii="Times New Roman" w:hAnsi="Times New Roman" w:cs="Times New Roman"/>
        </w:rPr>
      </w:pPr>
      <w:commentRangeStart w:id="109"/>
      <w:r w:rsidRPr="00D67234">
        <w:rPr>
          <w:rFonts w:ascii="Times New Roman" w:hAnsi="Times New Roman" w:cs="Times New Roman"/>
        </w:rPr>
        <w:t xml:space="preserve">When analyzing item parameters, none of the interaction terms had an effect size larger than 0.05. </w:t>
      </w:r>
      <w:commentRangeEnd w:id="109"/>
      <w:r w:rsidR="00234236">
        <w:rPr>
          <w:rStyle w:val="CommentReference"/>
        </w:rPr>
        <w:commentReference w:id="109"/>
      </w:r>
      <w:ins w:id="110" w:author="Chunhua Cao" w:date="2023-07-30T13:57:00Z">
        <w:r w:rsidR="00866D12">
          <w:rPr>
            <w:rFonts w:ascii="Times New Roman" w:hAnsi="Times New Roman" w:cs="Times New Roman"/>
          </w:rPr>
          <w:t>In terms of item parameter estimation, w</w:t>
        </w:r>
      </w:ins>
      <w:del w:id="111" w:author="Chunhua Cao" w:date="2023-07-30T13:57:00Z">
        <w:r w:rsidRPr="00D67234" w:rsidDel="00866D12">
          <w:rPr>
            <w:rFonts w:ascii="Times New Roman" w:hAnsi="Times New Roman" w:cs="Times New Roman"/>
          </w:rPr>
          <w:delText>W</w:delText>
        </w:r>
      </w:del>
      <w:r w:rsidRPr="00D67234">
        <w:rPr>
          <w:rFonts w:ascii="Times New Roman" w:hAnsi="Times New Roman" w:cs="Times New Roman"/>
        </w:rPr>
        <w:t>e focused on a</w:t>
      </w:r>
      <w:r w:rsidRPr="00D67234">
        <w:rPr>
          <w:rFonts w:ascii="Times New Roman" w:hAnsi="Times New Roman" w:cs="Times New Roman"/>
          <w:vertAlign w:val="subscript"/>
        </w:rPr>
        <w:t>g</w:t>
      </w:r>
      <w:r w:rsidRPr="00D67234">
        <w:rPr>
          <w:rFonts w:ascii="Times New Roman" w:hAnsi="Times New Roman" w:cs="Times New Roman"/>
        </w:rPr>
        <w:t xml:space="preserve"> (discrimination on the general factor), a</w:t>
      </w:r>
      <w:r w:rsidRPr="00D67234">
        <w:rPr>
          <w:rFonts w:ascii="Times New Roman" w:hAnsi="Times New Roman" w:cs="Times New Roman"/>
          <w:vertAlign w:val="subscript"/>
        </w:rPr>
        <w:t>s</w:t>
      </w:r>
      <w:r w:rsidRPr="00D67234">
        <w:rPr>
          <w:rFonts w:ascii="Times New Roman" w:hAnsi="Times New Roman" w:cs="Times New Roman"/>
        </w:rPr>
        <w:t xml:space="preserve"> (discrimination on the specific factor), and three locations c</w:t>
      </w:r>
      <w:r w:rsidRPr="00D67234">
        <w:rPr>
          <w:rFonts w:ascii="Times New Roman" w:hAnsi="Times New Roman" w:cs="Times New Roman"/>
          <w:vertAlign w:val="subscript"/>
        </w:rPr>
        <w:t>1</w:t>
      </w:r>
      <w:r w:rsidRPr="00D67234">
        <w:rPr>
          <w:rFonts w:ascii="Times New Roman" w:hAnsi="Times New Roman" w:cs="Times New Roman"/>
        </w:rPr>
        <w:t>, c</w:t>
      </w:r>
      <w:r w:rsidRPr="00D67234">
        <w:rPr>
          <w:rFonts w:ascii="Times New Roman" w:hAnsi="Times New Roman" w:cs="Times New Roman"/>
          <w:vertAlign w:val="subscript"/>
        </w:rPr>
        <w:t>2</w:t>
      </w:r>
      <w:r w:rsidRPr="00D67234">
        <w:rPr>
          <w:rFonts w:ascii="Times New Roman" w:hAnsi="Times New Roman" w:cs="Times New Roman"/>
        </w:rPr>
        <w:t>, and c</w:t>
      </w:r>
      <w:r w:rsidRPr="00D67234">
        <w:rPr>
          <w:rFonts w:ascii="Times New Roman" w:hAnsi="Times New Roman" w:cs="Times New Roman"/>
          <w:vertAlign w:val="subscript"/>
        </w:rPr>
        <w:t>3</w:t>
      </w:r>
      <w:r w:rsidRPr="00D67234">
        <w:rPr>
          <w:rFonts w:ascii="Times New Roman" w:hAnsi="Times New Roman" w:cs="Times New Roman"/>
        </w:rPr>
        <w:t xml:space="preserve">. </w:t>
      </w:r>
      <w:del w:id="112" w:author="Chunhua Cao" w:date="2023-07-30T13:57:00Z">
        <w:r w:rsidRPr="00D67234" w:rsidDel="00866D12">
          <w:rPr>
            <w:rFonts w:ascii="Times New Roman" w:hAnsi="Times New Roman" w:cs="Times New Roman"/>
          </w:rPr>
          <w:delText>In the bias test, we discovered that a</w:delText>
        </w:r>
      </w:del>
      <w:ins w:id="113" w:author="Chunhua Cao" w:date="2023-07-30T13:57:00Z">
        <w:r w:rsidR="00866D12">
          <w:rPr>
            <w:rFonts w:ascii="Times New Roman" w:hAnsi="Times New Roman" w:cs="Times New Roman"/>
          </w:rPr>
          <w:t>A</w:t>
        </w:r>
      </w:ins>
      <w:r w:rsidRPr="00D67234">
        <w:rPr>
          <w:rFonts w:ascii="Times New Roman" w:hAnsi="Times New Roman" w:cs="Times New Roman"/>
        </w:rPr>
        <w:t xml:space="preserve">s the skewness and kurtosis of the </w:t>
      </w:r>
      <w:del w:id="114" w:author="Chunhua Cao" w:date="2023-07-30T13:58:00Z">
        <w:r w:rsidRPr="00D67234" w:rsidDel="00866D12">
          <w:rPr>
            <w:rFonts w:ascii="Times New Roman" w:hAnsi="Times New Roman" w:cs="Times New Roman"/>
          </w:rPr>
          <w:delText>population's</w:delText>
        </w:r>
      </w:del>
      <w:r w:rsidRPr="00D67234">
        <w:rPr>
          <w:rFonts w:ascii="Times New Roman" w:hAnsi="Times New Roman" w:cs="Times New Roman"/>
        </w:rPr>
        <w:t xml:space="preserve"> general factor increased, the bias in estimating a</w:t>
      </w:r>
      <w:r w:rsidRPr="00D67234">
        <w:rPr>
          <w:rFonts w:ascii="Times New Roman" w:hAnsi="Times New Roman" w:cs="Times New Roman"/>
          <w:vertAlign w:val="subscript"/>
        </w:rPr>
        <w:t>g</w:t>
      </w:r>
      <w:r w:rsidRPr="00D67234">
        <w:rPr>
          <w:rFonts w:ascii="Times New Roman" w:hAnsi="Times New Roman" w:cs="Times New Roman"/>
        </w:rPr>
        <w:t xml:space="preserve"> grew significantly. However, the bias in a</w:t>
      </w:r>
      <w:r w:rsidRPr="00D67234">
        <w:rPr>
          <w:rFonts w:ascii="Times New Roman" w:hAnsi="Times New Roman" w:cs="Times New Roman"/>
          <w:vertAlign w:val="subscript"/>
        </w:rPr>
        <w:t>s</w:t>
      </w:r>
      <w:r w:rsidRPr="00D67234">
        <w:rPr>
          <w:rFonts w:ascii="Times New Roman" w:hAnsi="Times New Roman" w:cs="Times New Roman"/>
        </w:rPr>
        <w:t xml:space="preserve"> estimation was not impacted</w:t>
      </w:r>
      <w:ins w:id="115" w:author="Chunhua Cao" w:date="2023-07-30T13:58:00Z">
        <w:r w:rsidR="00866D12">
          <w:rPr>
            <w:rFonts w:ascii="Times New Roman" w:hAnsi="Times New Roman" w:cs="Times New Roman"/>
          </w:rPr>
          <w:t xml:space="preserve"> by the nonnormality of the general factor</w:t>
        </w:r>
      </w:ins>
      <w:r w:rsidRPr="00D67234">
        <w:rPr>
          <w:rFonts w:ascii="Times New Roman" w:hAnsi="Times New Roman" w:cs="Times New Roman"/>
        </w:rPr>
        <w:t xml:space="preserve">. When the skewness and kurtosis of the </w:t>
      </w:r>
      <w:del w:id="116" w:author="Chunhua Cao" w:date="2023-07-30T13:58:00Z">
        <w:r w:rsidRPr="00D67234" w:rsidDel="00866D12">
          <w:rPr>
            <w:rFonts w:ascii="Times New Roman" w:hAnsi="Times New Roman" w:cs="Times New Roman"/>
          </w:rPr>
          <w:delText>population's</w:delText>
        </w:r>
      </w:del>
      <w:r w:rsidRPr="00D67234">
        <w:rPr>
          <w:rFonts w:ascii="Times New Roman" w:hAnsi="Times New Roman" w:cs="Times New Roman"/>
        </w:rPr>
        <w:t xml:space="preserve"> specific factor increased, there was a slight increase in the bias of estimating a</w:t>
      </w:r>
      <w:r w:rsidRPr="00D67234">
        <w:rPr>
          <w:rFonts w:ascii="Times New Roman" w:hAnsi="Times New Roman" w:cs="Times New Roman"/>
          <w:vertAlign w:val="subscript"/>
        </w:rPr>
        <w:t>s</w:t>
      </w:r>
      <w:r w:rsidRPr="00D67234">
        <w:rPr>
          <w:rFonts w:ascii="Times New Roman" w:hAnsi="Times New Roman" w:cs="Times New Roman"/>
        </w:rPr>
        <w:t>, but it did not affect the estimation of a</w:t>
      </w:r>
      <w:r w:rsidRPr="00D67234">
        <w:rPr>
          <w:rFonts w:ascii="Times New Roman" w:hAnsi="Times New Roman" w:cs="Times New Roman"/>
          <w:vertAlign w:val="subscript"/>
        </w:rPr>
        <w:t>g</w:t>
      </w:r>
      <w:r w:rsidRPr="00D67234">
        <w:rPr>
          <w:rFonts w:ascii="Times New Roman" w:hAnsi="Times New Roman" w:cs="Times New Roman"/>
        </w:rPr>
        <w:t>. For estimating the location parameter c, we took an average of c</w:t>
      </w:r>
      <w:r w:rsidRPr="00D67234">
        <w:rPr>
          <w:rFonts w:ascii="Times New Roman" w:hAnsi="Times New Roman" w:cs="Times New Roman"/>
          <w:vertAlign w:val="subscript"/>
        </w:rPr>
        <w:t>1</w:t>
      </w:r>
      <w:r w:rsidRPr="00D67234">
        <w:rPr>
          <w:rFonts w:ascii="Times New Roman" w:hAnsi="Times New Roman" w:cs="Times New Roman"/>
        </w:rPr>
        <w:t>, c</w:t>
      </w:r>
      <w:r w:rsidRPr="00D67234">
        <w:rPr>
          <w:rFonts w:ascii="Times New Roman" w:hAnsi="Times New Roman" w:cs="Times New Roman"/>
          <w:vertAlign w:val="subscript"/>
        </w:rPr>
        <w:t>2</w:t>
      </w:r>
      <w:r w:rsidRPr="00D67234">
        <w:rPr>
          <w:rFonts w:ascii="Times New Roman" w:hAnsi="Times New Roman" w:cs="Times New Roman"/>
        </w:rPr>
        <w:t>, and c</w:t>
      </w:r>
      <w:r w:rsidRPr="00D67234">
        <w:rPr>
          <w:rFonts w:ascii="Times New Roman" w:hAnsi="Times New Roman" w:cs="Times New Roman"/>
          <w:vertAlign w:val="subscript"/>
        </w:rPr>
        <w:t>3</w:t>
      </w:r>
      <w:r w:rsidRPr="00D67234">
        <w:rPr>
          <w:rFonts w:ascii="Times New Roman" w:hAnsi="Times New Roman" w:cs="Times New Roman"/>
        </w:rPr>
        <w:t xml:space="preserve"> instead of treating them separately. The results showed that the skewness and kurtosis of the </w:t>
      </w:r>
      <w:del w:id="117" w:author="Chunhua Cao" w:date="2023-07-30T13:59:00Z">
        <w:r w:rsidRPr="00D67234" w:rsidDel="00866D12">
          <w:rPr>
            <w:rFonts w:ascii="Times New Roman" w:hAnsi="Times New Roman" w:cs="Times New Roman"/>
          </w:rPr>
          <w:delText>population's</w:delText>
        </w:r>
      </w:del>
      <w:r w:rsidRPr="00D67234">
        <w:rPr>
          <w:rFonts w:ascii="Times New Roman" w:hAnsi="Times New Roman" w:cs="Times New Roman"/>
        </w:rPr>
        <w:t xml:space="preserve"> general factor </w:t>
      </w:r>
      <w:del w:id="118" w:author="Chunhua Cao" w:date="2023-07-30T13:59:00Z">
        <w:r w:rsidRPr="00D67234" w:rsidDel="00866D12">
          <w:rPr>
            <w:rFonts w:ascii="Times New Roman" w:hAnsi="Times New Roman" w:cs="Times New Roman"/>
          </w:rPr>
          <w:delText xml:space="preserve">positively </w:delText>
        </w:r>
      </w:del>
      <w:r w:rsidRPr="00D67234">
        <w:rPr>
          <w:rFonts w:ascii="Times New Roman" w:hAnsi="Times New Roman" w:cs="Times New Roman"/>
        </w:rPr>
        <w:t xml:space="preserve">influenced the estimation of c, while the non-normality of the population's specific factor, sample size, and item number per factor had </w:t>
      </w:r>
      <w:ins w:id="119" w:author="Chunhua Cao" w:date="2023-07-30T14:01:00Z">
        <w:r w:rsidR="00AA1C0C">
          <w:rPr>
            <w:rFonts w:ascii="Times New Roman" w:hAnsi="Times New Roman" w:cs="Times New Roman"/>
          </w:rPr>
          <w:t>negligible</w:t>
        </w:r>
      </w:ins>
      <w:del w:id="120" w:author="Chunhua Cao" w:date="2023-07-30T13:59:00Z">
        <w:r w:rsidRPr="00D67234" w:rsidDel="00866D12">
          <w:rPr>
            <w:rFonts w:ascii="Times New Roman" w:hAnsi="Times New Roman" w:cs="Times New Roman"/>
          </w:rPr>
          <w:delText>limited</w:delText>
        </w:r>
      </w:del>
      <w:r w:rsidRPr="00D67234">
        <w:rPr>
          <w:rFonts w:ascii="Times New Roman" w:hAnsi="Times New Roman" w:cs="Times New Roman"/>
        </w:rPr>
        <w:t xml:space="preserve"> impact.</w:t>
      </w:r>
    </w:p>
    <w:p w14:paraId="233AAD39" w14:textId="23394F79" w:rsidR="00ED3322" w:rsidRPr="00D67234" w:rsidRDefault="00ED3322" w:rsidP="00D67234">
      <w:pPr>
        <w:spacing w:after="0" w:line="480" w:lineRule="auto"/>
        <w:ind w:firstLine="720"/>
        <w:rPr>
          <w:rFonts w:ascii="Times New Roman" w:hAnsi="Times New Roman" w:cs="Times New Roman"/>
        </w:rPr>
      </w:pPr>
      <w:r w:rsidRPr="00D67234">
        <w:rPr>
          <w:rFonts w:ascii="Times New Roman" w:hAnsi="Times New Roman" w:cs="Times New Roman"/>
        </w:rPr>
        <w:t>Regarding RMSE</w:t>
      </w:r>
      <w:del w:id="121" w:author="Chunhua Cao" w:date="2023-07-30T13:59:00Z">
        <w:r w:rsidRPr="00D67234" w:rsidDel="00AA1C0C">
          <w:rPr>
            <w:rFonts w:ascii="Times New Roman" w:hAnsi="Times New Roman" w:cs="Times New Roman"/>
          </w:rPr>
          <w:delText xml:space="preserve"> estimation</w:delText>
        </w:r>
      </w:del>
      <w:r w:rsidRPr="00D67234">
        <w:rPr>
          <w:rFonts w:ascii="Times New Roman" w:hAnsi="Times New Roman" w:cs="Times New Roman"/>
        </w:rPr>
        <w:t xml:space="preserve">, as the skewness and kurtosis of the </w:t>
      </w:r>
      <w:del w:id="122" w:author="Chunhua Cao" w:date="2023-07-30T14:00:00Z">
        <w:r w:rsidRPr="00D67234" w:rsidDel="00AA1C0C">
          <w:rPr>
            <w:rFonts w:ascii="Times New Roman" w:hAnsi="Times New Roman" w:cs="Times New Roman"/>
          </w:rPr>
          <w:delText xml:space="preserve">population's </w:delText>
        </w:r>
      </w:del>
      <w:r w:rsidRPr="00D67234">
        <w:rPr>
          <w:rFonts w:ascii="Times New Roman" w:hAnsi="Times New Roman" w:cs="Times New Roman"/>
        </w:rPr>
        <w:t>general factor increased, the RMSE of estimating a</w:t>
      </w:r>
      <w:r w:rsidRPr="00D67234">
        <w:rPr>
          <w:rFonts w:ascii="Times New Roman" w:hAnsi="Times New Roman" w:cs="Times New Roman"/>
          <w:vertAlign w:val="subscript"/>
        </w:rPr>
        <w:t>g</w:t>
      </w:r>
      <w:r w:rsidRPr="00D67234">
        <w:rPr>
          <w:rFonts w:ascii="Times New Roman" w:hAnsi="Times New Roman" w:cs="Times New Roman"/>
        </w:rPr>
        <w:t xml:space="preserve"> became noticeably higher. However, the increase in skewness and kurtosis of the </w:t>
      </w:r>
      <w:del w:id="123" w:author="Chunhua Cao" w:date="2023-07-30T14:00:00Z">
        <w:r w:rsidRPr="00D67234" w:rsidDel="00AA1C0C">
          <w:rPr>
            <w:rFonts w:ascii="Times New Roman" w:hAnsi="Times New Roman" w:cs="Times New Roman"/>
          </w:rPr>
          <w:delText>population's</w:delText>
        </w:r>
      </w:del>
      <w:r w:rsidRPr="00D67234">
        <w:rPr>
          <w:rFonts w:ascii="Times New Roman" w:hAnsi="Times New Roman" w:cs="Times New Roman"/>
        </w:rPr>
        <w:t xml:space="preserve"> specific factor had an </w:t>
      </w:r>
      <w:commentRangeStart w:id="124"/>
      <w:r w:rsidRPr="00D67234">
        <w:rPr>
          <w:rFonts w:ascii="Times New Roman" w:hAnsi="Times New Roman" w:cs="Times New Roman"/>
        </w:rPr>
        <w:t>imperceptible</w:t>
      </w:r>
      <w:commentRangeEnd w:id="124"/>
      <w:r w:rsidR="00AA1C0C">
        <w:rPr>
          <w:rStyle w:val="CommentReference"/>
        </w:rPr>
        <w:commentReference w:id="124"/>
      </w:r>
      <w:r w:rsidRPr="00D67234">
        <w:rPr>
          <w:rFonts w:ascii="Times New Roman" w:hAnsi="Times New Roman" w:cs="Times New Roman"/>
        </w:rPr>
        <w:t xml:space="preserve"> effect on the RMSE of estimating a</w:t>
      </w:r>
      <w:r w:rsidRPr="00D67234">
        <w:rPr>
          <w:rFonts w:ascii="Times New Roman" w:hAnsi="Times New Roman" w:cs="Times New Roman"/>
          <w:vertAlign w:val="subscript"/>
        </w:rPr>
        <w:t>s</w:t>
      </w:r>
      <w:r w:rsidRPr="00D67234">
        <w:rPr>
          <w:rFonts w:ascii="Times New Roman" w:hAnsi="Times New Roman" w:cs="Times New Roman"/>
        </w:rPr>
        <w:t xml:space="preserve">. Item number per factor and sample size </w:t>
      </w:r>
      <w:del w:id="125" w:author="Chunhua Cao" w:date="2023-07-30T14:01:00Z">
        <w:r w:rsidRPr="00D67234" w:rsidDel="00AA1C0C">
          <w:rPr>
            <w:rFonts w:ascii="Times New Roman" w:hAnsi="Times New Roman" w:cs="Times New Roman"/>
          </w:rPr>
          <w:delText xml:space="preserve">effectively </w:delText>
        </w:r>
      </w:del>
      <w:ins w:id="126" w:author="Chunhua Cao" w:date="2023-07-30T14:01:00Z">
        <w:r w:rsidR="00AA1C0C">
          <w:rPr>
            <w:rFonts w:ascii="Times New Roman" w:hAnsi="Times New Roman" w:cs="Times New Roman"/>
          </w:rPr>
          <w:t>also</w:t>
        </w:r>
        <w:r w:rsidR="00AA1C0C" w:rsidRPr="00D67234">
          <w:rPr>
            <w:rFonts w:ascii="Times New Roman" w:hAnsi="Times New Roman" w:cs="Times New Roman"/>
          </w:rPr>
          <w:t xml:space="preserve"> </w:t>
        </w:r>
      </w:ins>
      <w:r w:rsidRPr="00D67234">
        <w:rPr>
          <w:rFonts w:ascii="Times New Roman" w:hAnsi="Times New Roman" w:cs="Times New Roman"/>
        </w:rPr>
        <w:t>impacted a</w:t>
      </w:r>
      <w:r w:rsidRPr="00D67234">
        <w:rPr>
          <w:rFonts w:ascii="Times New Roman" w:hAnsi="Times New Roman" w:cs="Times New Roman"/>
          <w:vertAlign w:val="subscript"/>
        </w:rPr>
        <w:t>s</w:t>
      </w:r>
      <w:r w:rsidRPr="00D67234">
        <w:rPr>
          <w:rFonts w:ascii="Times New Roman" w:hAnsi="Times New Roman" w:cs="Times New Roman"/>
        </w:rPr>
        <w:t>. Sample size emerged as a major factor influencing all item parameters, including a</w:t>
      </w:r>
      <w:r w:rsidRPr="00D67234">
        <w:rPr>
          <w:rFonts w:ascii="Times New Roman" w:hAnsi="Times New Roman" w:cs="Times New Roman"/>
          <w:vertAlign w:val="subscript"/>
        </w:rPr>
        <w:t>g</w:t>
      </w:r>
      <w:r w:rsidRPr="00D67234">
        <w:rPr>
          <w:rFonts w:ascii="Times New Roman" w:hAnsi="Times New Roman" w:cs="Times New Roman"/>
        </w:rPr>
        <w:t>, a</w:t>
      </w:r>
      <w:r w:rsidRPr="00D67234">
        <w:rPr>
          <w:rFonts w:ascii="Times New Roman" w:hAnsi="Times New Roman" w:cs="Times New Roman"/>
          <w:vertAlign w:val="subscript"/>
        </w:rPr>
        <w:t>s</w:t>
      </w:r>
      <w:r w:rsidRPr="00D67234">
        <w:rPr>
          <w:rFonts w:ascii="Times New Roman" w:hAnsi="Times New Roman" w:cs="Times New Roman"/>
        </w:rPr>
        <w:t>, and c.</w:t>
      </w:r>
    </w:p>
    <w:p w14:paraId="35210949" w14:textId="12AB23BF" w:rsidR="00FB4093" w:rsidRPr="00D67234" w:rsidDel="00AA1C0C" w:rsidRDefault="00FB4093" w:rsidP="00D67234">
      <w:pPr>
        <w:spacing w:after="0" w:line="480" w:lineRule="auto"/>
        <w:ind w:firstLine="720"/>
        <w:rPr>
          <w:del w:id="127" w:author="Chunhua Cao" w:date="2023-07-30T14:01:00Z"/>
          <w:rFonts w:ascii="Times New Roman" w:hAnsi="Times New Roman" w:cs="Times New Roman"/>
          <w:b/>
          <w:bCs/>
        </w:rPr>
      </w:pPr>
    </w:p>
    <w:p w14:paraId="0F43085C" w14:textId="387D86CA" w:rsidR="00ED3322" w:rsidRPr="00D67234" w:rsidRDefault="00FB4093" w:rsidP="000277A8">
      <w:pPr>
        <w:spacing w:after="0" w:line="480" w:lineRule="auto"/>
        <w:rPr>
          <w:rFonts w:ascii="Times New Roman" w:hAnsi="Times New Roman" w:cs="Times New Roman"/>
          <w:b/>
          <w:bCs/>
        </w:rPr>
      </w:pPr>
      <w:r w:rsidRPr="00D67234">
        <w:rPr>
          <w:rFonts w:ascii="Times New Roman" w:hAnsi="Times New Roman" w:cs="Times New Roman"/>
          <w:b/>
          <w:bCs/>
        </w:rPr>
        <w:t>Personal Parameter</w:t>
      </w:r>
      <w:r w:rsidR="00423582" w:rsidRPr="00D67234">
        <w:rPr>
          <w:rFonts w:ascii="Times New Roman" w:hAnsi="Times New Roman" w:cs="Times New Roman"/>
          <w:b/>
          <w:bCs/>
        </w:rPr>
        <w:t xml:space="preserve"> Estimation</w:t>
      </w:r>
    </w:p>
    <w:p w14:paraId="3C60BE65" w14:textId="523D4F54" w:rsidR="00FB4093" w:rsidRPr="00D67234" w:rsidRDefault="00FB4093" w:rsidP="00D67234">
      <w:pPr>
        <w:spacing w:after="0" w:line="480" w:lineRule="auto"/>
        <w:ind w:firstLine="720"/>
        <w:rPr>
          <w:rFonts w:ascii="Times New Roman" w:hAnsi="Times New Roman" w:cs="Times New Roman"/>
        </w:rPr>
      </w:pPr>
      <w:r w:rsidRPr="00D67234">
        <w:rPr>
          <w:rFonts w:ascii="Times New Roman" w:hAnsi="Times New Roman" w:cs="Times New Roman"/>
        </w:rPr>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r w:rsidR="00031553" w:rsidRPr="00D67234">
        <w:rPr>
          <w:rFonts w:ascii="Times New Roman" w:hAnsi="Times New Roman" w:cs="Times New Roman"/>
        </w:rPr>
        <w:t>true</w:t>
      </w:r>
      <w:r w:rsidRPr="00D67234">
        <w:rPr>
          <w:rFonts w:ascii="Times New Roman" w:hAnsi="Times New Roman" w:cs="Times New Roman"/>
        </w:rPr>
        <w:t xml:space="preserve"> theta. However, the algorithm mainly affects the RMSE of theta related to specific factors, with no significant impact on bias and only a slight influence on correlation.</w:t>
      </w:r>
    </w:p>
    <w:p w14:paraId="6674F784" w14:textId="5A5D78DF" w:rsidR="00FB4093" w:rsidRPr="00D67234" w:rsidRDefault="00FB4093" w:rsidP="00D67234">
      <w:pPr>
        <w:spacing w:after="0" w:line="480" w:lineRule="auto"/>
        <w:ind w:firstLine="720"/>
        <w:rPr>
          <w:rFonts w:ascii="Times New Roman" w:hAnsi="Times New Roman" w:cs="Times New Roman"/>
        </w:rPr>
      </w:pPr>
      <w:r w:rsidRPr="00D67234">
        <w:rPr>
          <w:rFonts w:ascii="Times New Roman" w:hAnsi="Times New Roman" w:cs="Times New Roman"/>
        </w:rPr>
        <w:lastRenderedPageBreak/>
        <w:t xml:space="preserve">When there is a greater deviation from normality in both general and specific factors, the bias and RMSE in estimating theta for these factors </w:t>
      </w:r>
      <w:commentRangeStart w:id="128"/>
      <w:r w:rsidRPr="00D67234">
        <w:rPr>
          <w:rFonts w:ascii="Times New Roman" w:hAnsi="Times New Roman" w:cs="Times New Roman"/>
        </w:rPr>
        <w:t xml:space="preserve">separately </w:t>
      </w:r>
      <w:commentRangeEnd w:id="128"/>
      <w:r w:rsidR="00AA1C0C">
        <w:rPr>
          <w:rStyle w:val="CommentReference"/>
        </w:rPr>
        <w:commentReference w:id="128"/>
      </w:r>
      <w:r w:rsidRPr="00D67234">
        <w:rPr>
          <w:rFonts w:ascii="Times New Roman" w:hAnsi="Times New Roman" w:cs="Times New Roman"/>
        </w:rPr>
        <w:t xml:space="preserve">become more pronounced. Additionally, the correlation between the </w:t>
      </w:r>
      <w:del w:id="129" w:author="Chunhua Cao" w:date="2023-07-30T14:04:00Z">
        <w:r w:rsidRPr="00D67234" w:rsidDel="00AA1C0C">
          <w:rPr>
            <w:rFonts w:ascii="Times New Roman" w:hAnsi="Times New Roman" w:cs="Times New Roman"/>
          </w:rPr>
          <w:delText xml:space="preserve">population's </w:delText>
        </w:r>
      </w:del>
      <w:ins w:id="130" w:author="Chunhua Cao" w:date="2023-07-30T14:04:00Z">
        <w:r w:rsidR="00AA1C0C">
          <w:rPr>
            <w:rFonts w:ascii="Times New Roman" w:hAnsi="Times New Roman" w:cs="Times New Roman"/>
          </w:rPr>
          <w:t>true</w:t>
        </w:r>
        <w:r w:rsidR="00AA1C0C" w:rsidRPr="00D67234">
          <w:rPr>
            <w:rFonts w:ascii="Times New Roman" w:hAnsi="Times New Roman" w:cs="Times New Roman"/>
          </w:rPr>
          <w:t xml:space="preserve"> </w:t>
        </w:r>
      </w:ins>
      <w:r w:rsidRPr="00D67234">
        <w:rPr>
          <w:rFonts w:ascii="Times New Roman" w:hAnsi="Times New Roman" w:cs="Times New Roman"/>
        </w:rPr>
        <w:t xml:space="preserve">theta </w:t>
      </w:r>
      <w:del w:id="131" w:author="Chunhua Cao" w:date="2023-07-30T14:04:00Z">
        <w:r w:rsidRPr="00D67234" w:rsidDel="00AA1C0C">
          <w:rPr>
            <w:rFonts w:ascii="Times New Roman" w:hAnsi="Times New Roman" w:cs="Times New Roman"/>
          </w:rPr>
          <w:delText xml:space="preserve">for </w:delText>
        </w:r>
      </w:del>
      <w:ins w:id="132" w:author="Chunhua Cao" w:date="2023-07-30T14:04:00Z">
        <w:r w:rsidR="00AA1C0C">
          <w:rPr>
            <w:rFonts w:ascii="Times New Roman" w:hAnsi="Times New Roman" w:cs="Times New Roman"/>
          </w:rPr>
          <w:t>on</w:t>
        </w:r>
        <w:r w:rsidR="00AA1C0C" w:rsidRPr="00D67234">
          <w:rPr>
            <w:rFonts w:ascii="Times New Roman" w:hAnsi="Times New Roman" w:cs="Times New Roman"/>
          </w:rPr>
          <w:t xml:space="preserve"> </w:t>
        </w:r>
      </w:ins>
      <w:r w:rsidRPr="00D67234">
        <w:rPr>
          <w:rFonts w:ascii="Times New Roman" w:hAnsi="Times New Roman" w:cs="Times New Roman"/>
        </w:rPr>
        <w:t xml:space="preserve">general factors and the </w:t>
      </w:r>
      <w:del w:id="133" w:author="Chunhua Cao" w:date="2023-07-30T14:04:00Z">
        <w:r w:rsidR="00031553" w:rsidRPr="00D67234" w:rsidDel="00AA1C0C">
          <w:rPr>
            <w:rFonts w:ascii="Times New Roman" w:hAnsi="Times New Roman" w:cs="Times New Roman"/>
          </w:rPr>
          <w:delText>true</w:delText>
        </w:r>
        <w:r w:rsidRPr="00D67234" w:rsidDel="00AA1C0C">
          <w:rPr>
            <w:rFonts w:ascii="Times New Roman" w:hAnsi="Times New Roman" w:cs="Times New Roman"/>
          </w:rPr>
          <w:delText xml:space="preserve"> </w:delText>
        </w:r>
      </w:del>
      <w:ins w:id="134" w:author="Chunhua Cao" w:date="2023-07-30T14:04:00Z">
        <w:r w:rsidR="00AA1C0C">
          <w:rPr>
            <w:rFonts w:ascii="Times New Roman" w:hAnsi="Times New Roman" w:cs="Times New Roman"/>
          </w:rPr>
          <w:t>esti</w:t>
        </w:r>
      </w:ins>
      <w:ins w:id="135" w:author="Chunhua Cao" w:date="2023-07-30T14:05:00Z">
        <w:r w:rsidR="00AA1C0C">
          <w:rPr>
            <w:rFonts w:ascii="Times New Roman" w:hAnsi="Times New Roman" w:cs="Times New Roman"/>
          </w:rPr>
          <w:t>mated</w:t>
        </w:r>
      </w:ins>
      <w:ins w:id="136" w:author="Chunhua Cao" w:date="2023-07-30T14:04:00Z">
        <w:r w:rsidR="00AA1C0C" w:rsidRPr="00D67234">
          <w:rPr>
            <w:rFonts w:ascii="Times New Roman" w:hAnsi="Times New Roman" w:cs="Times New Roman"/>
          </w:rPr>
          <w:t xml:space="preserve"> </w:t>
        </w:r>
      </w:ins>
      <w:r w:rsidRPr="00D67234">
        <w:rPr>
          <w:rFonts w:ascii="Times New Roman" w:hAnsi="Times New Roman" w:cs="Times New Roman"/>
        </w:rPr>
        <w:t>theta decreases.</w:t>
      </w:r>
    </w:p>
    <w:p w14:paraId="30486017" w14:textId="77777777" w:rsidR="00FB4093" w:rsidRPr="00D67234" w:rsidRDefault="00FB4093" w:rsidP="00D67234">
      <w:pPr>
        <w:spacing w:after="0" w:line="480" w:lineRule="auto"/>
        <w:ind w:firstLine="720"/>
        <w:rPr>
          <w:rFonts w:ascii="Times New Roman" w:hAnsi="Times New Roman" w:cs="Times New Roman"/>
        </w:rPr>
      </w:pPr>
      <w:commentRangeStart w:id="137"/>
      <w:r w:rsidRPr="00D67234">
        <w:rPr>
          <w:rFonts w:ascii="Times New Roman" w:hAnsi="Times New Roman" w:cs="Times New Roman"/>
        </w:rPr>
        <w:t>The number of specific factors can affect the bias, RMSE, and correlation in estimating theta for general factors, as well as the bias and RMSE in estimating theta for specific factors.</w:t>
      </w:r>
    </w:p>
    <w:p w14:paraId="3AB181A4" w14:textId="390D878F" w:rsidR="00FB4093" w:rsidRPr="00D67234" w:rsidRDefault="00FB4093" w:rsidP="00187E37">
      <w:pPr>
        <w:spacing w:after="0" w:line="480" w:lineRule="auto"/>
        <w:rPr>
          <w:rFonts w:ascii="Times New Roman" w:hAnsi="Times New Roman" w:cs="Times New Roman"/>
        </w:rPr>
      </w:pPr>
      <w:r w:rsidRPr="00D67234">
        <w:rPr>
          <w:rFonts w:ascii="Times New Roman" w:hAnsi="Times New Roman" w:cs="Times New Roman"/>
        </w:rPr>
        <w:t xml:space="preserve">Another factor that increases the RMSE in estimating theta for both general and specific factors is the sample size. </w:t>
      </w:r>
      <w:del w:id="138" w:author="Chunhua Cao" w:date="2023-07-30T14:07:00Z">
        <w:r w:rsidRPr="00D67234" w:rsidDel="00AA1C0C">
          <w:rPr>
            <w:rFonts w:ascii="Times New Roman" w:hAnsi="Times New Roman" w:cs="Times New Roman"/>
          </w:rPr>
          <w:delText>At the same time</w:delText>
        </w:r>
      </w:del>
      <w:ins w:id="139" w:author="Chunhua Cao" w:date="2023-07-30T14:07:00Z">
        <w:r w:rsidR="00AA1C0C">
          <w:rPr>
            <w:rFonts w:ascii="Times New Roman" w:hAnsi="Times New Roman" w:cs="Times New Roman"/>
          </w:rPr>
          <w:t>Also</w:t>
        </w:r>
      </w:ins>
      <w:commentRangeStart w:id="140"/>
      <w:r w:rsidRPr="00D67234">
        <w:rPr>
          <w:rFonts w:ascii="Times New Roman" w:hAnsi="Times New Roman" w:cs="Times New Roman"/>
        </w:rPr>
        <w:t xml:space="preserve">, it decreases </w:t>
      </w:r>
      <w:commentRangeEnd w:id="140"/>
      <w:r w:rsidR="00AA1C0C">
        <w:rPr>
          <w:rStyle w:val="CommentReference"/>
        </w:rPr>
        <w:commentReference w:id="140"/>
      </w:r>
      <w:r w:rsidRPr="00D67234">
        <w:rPr>
          <w:rFonts w:ascii="Times New Roman" w:hAnsi="Times New Roman" w:cs="Times New Roman"/>
        </w:rPr>
        <w:t xml:space="preserve">the correlation between the estimated theta and the </w:t>
      </w:r>
      <w:r w:rsidR="00031553" w:rsidRPr="00D67234">
        <w:rPr>
          <w:rFonts w:ascii="Times New Roman" w:hAnsi="Times New Roman" w:cs="Times New Roman"/>
        </w:rPr>
        <w:t>true</w:t>
      </w:r>
      <w:r w:rsidRPr="00D67234">
        <w:rPr>
          <w:rFonts w:ascii="Times New Roman" w:hAnsi="Times New Roman" w:cs="Times New Roman"/>
        </w:rPr>
        <w:t xml:space="preserve"> theta for specific factors.</w:t>
      </w:r>
      <w:commentRangeEnd w:id="137"/>
      <w:r w:rsidR="00234236">
        <w:rPr>
          <w:rStyle w:val="CommentReference"/>
        </w:rPr>
        <w:commentReference w:id="137"/>
      </w:r>
    </w:p>
    <w:p w14:paraId="674AD35C" w14:textId="6F0C4B7C" w:rsidR="00C73066" w:rsidRPr="00D67234" w:rsidRDefault="00C73066">
      <w:pPr>
        <w:rPr>
          <w:rFonts w:ascii="Times New Roman" w:hAnsi="Times New Roman" w:cs="Times New Roman"/>
        </w:rPr>
      </w:pPr>
      <w:r w:rsidRPr="00D67234">
        <w:rPr>
          <w:rFonts w:ascii="Times New Roman" w:hAnsi="Times New Roman" w:cs="Times New Roman"/>
        </w:rPr>
        <w:br w:type="page"/>
      </w:r>
    </w:p>
    <w:p w14:paraId="5CC89AC0" w14:textId="215EC026" w:rsidR="000B4DC3" w:rsidRPr="00D67234" w:rsidRDefault="000B4DC3" w:rsidP="0029754B">
      <w:pPr>
        <w:spacing w:after="0" w:line="480" w:lineRule="auto"/>
        <w:jc w:val="center"/>
        <w:rPr>
          <w:rFonts w:ascii="Times New Roman" w:hAnsi="Times New Roman" w:cs="Times New Roman"/>
          <w:b/>
          <w:bCs/>
        </w:rPr>
      </w:pPr>
      <w:r w:rsidRPr="00D67234">
        <w:rPr>
          <w:rFonts w:ascii="Times New Roman" w:hAnsi="Times New Roman" w:cs="Times New Roman"/>
          <w:b/>
          <w:bCs/>
        </w:rPr>
        <w:lastRenderedPageBreak/>
        <w:t>Reference</w:t>
      </w:r>
      <w:r w:rsidR="00371705" w:rsidRPr="00D67234">
        <w:rPr>
          <w:rFonts w:ascii="Times New Roman" w:hAnsi="Times New Roman" w:cs="Times New Roman"/>
          <w:b/>
          <w:bCs/>
        </w:rPr>
        <w:t>s</w:t>
      </w:r>
    </w:p>
    <w:p w14:paraId="432E7FFD" w14:textId="34E07F49" w:rsidR="00B838E8" w:rsidRPr="00D67234" w:rsidRDefault="00B838E8" w:rsidP="00B838E8">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Auné</w:t>
      </w:r>
      <w:proofErr w:type="spellEnd"/>
      <w:r w:rsidRPr="00D67234">
        <w:rPr>
          <w:rFonts w:ascii="Times New Roman" w:hAnsi="Times New Roman" w:cs="Times New Roman"/>
          <w:color w:val="222222"/>
          <w:shd w:val="clear" w:color="auto" w:fill="FFFFFF"/>
        </w:rPr>
        <w:t xml:space="preserve">, S. E., </w:t>
      </w:r>
      <w:proofErr w:type="spellStart"/>
      <w:r w:rsidRPr="00D67234">
        <w:rPr>
          <w:rFonts w:ascii="Times New Roman" w:hAnsi="Times New Roman" w:cs="Times New Roman"/>
          <w:color w:val="222222"/>
          <w:shd w:val="clear" w:color="auto" w:fill="FFFFFF"/>
        </w:rPr>
        <w:t>Abal</w:t>
      </w:r>
      <w:proofErr w:type="spellEnd"/>
      <w:r w:rsidRPr="00D67234">
        <w:rPr>
          <w:rFonts w:ascii="Times New Roman" w:hAnsi="Times New Roman" w:cs="Times New Roman"/>
          <w:color w:val="222222"/>
          <w:shd w:val="clear" w:color="auto" w:fill="FFFFFF"/>
        </w:rPr>
        <w:t xml:space="preserve">, F. J. P., &amp; </w:t>
      </w:r>
      <w:proofErr w:type="spellStart"/>
      <w:r w:rsidRPr="00D67234">
        <w:rPr>
          <w:rFonts w:ascii="Times New Roman" w:hAnsi="Times New Roman" w:cs="Times New Roman"/>
          <w:color w:val="222222"/>
          <w:shd w:val="clear" w:color="auto" w:fill="FFFFFF"/>
        </w:rPr>
        <w:t>Attorresi</w:t>
      </w:r>
      <w:proofErr w:type="spellEnd"/>
      <w:r w:rsidRPr="00D67234">
        <w:rPr>
          <w:rFonts w:ascii="Times New Roman" w:hAnsi="Times New Roman" w:cs="Times New Roman"/>
          <w:color w:val="222222"/>
          <w:shd w:val="clear" w:color="auto" w:fill="FFFFFF"/>
        </w:rPr>
        <w:t>, H. F. (2020). A psychometric analysis from the Item Response Theory: step-by-step modelling of a Loneliness Scale. </w:t>
      </w:r>
      <w:proofErr w:type="spellStart"/>
      <w:r w:rsidRPr="00D67234">
        <w:rPr>
          <w:rFonts w:ascii="Times New Roman" w:hAnsi="Times New Roman" w:cs="Times New Roman"/>
          <w:i/>
          <w:iCs/>
          <w:color w:val="222222"/>
          <w:shd w:val="clear" w:color="auto" w:fill="FFFFFF"/>
        </w:rPr>
        <w:t>Ciencias</w:t>
      </w:r>
      <w:proofErr w:type="spellEnd"/>
      <w:r w:rsidRPr="00D67234">
        <w:rPr>
          <w:rFonts w:ascii="Times New Roman" w:hAnsi="Times New Roman" w:cs="Times New Roman"/>
          <w:i/>
          <w:iCs/>
          <w:color w:val="222222"/>
          <w:shd w:val="clear" w:color="auto" w:fill="FFFFFF"/>
        </w:rPr>
        <w:t xml:space="preserve"> </w:t>
      </w:r>
      <w:proofErr w:type="spellStart"/>
      <w:r w:rsidRPr="00D67234">
        <w:rPr>
          <w:rFonts w:ascii="Times New Roman" w:hAnsi="Times New Roman" w:cs="Times New Roman"/>
          <w:i/>
          <w:iCs/>
          <w:color w:val="222222"/>
          <w:shd w:val="clear" w:color="auto" w:fill="FFFFFF"/>
        </w:rPr>
        <w:t>Psicológicas</w:t>
      </w:r>
      <w:proofErr w:type="spellEnd"/>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14</w:t>
      </w:r>
      <w:r w:rsidRPr="00D67234">
        <w:rPr>
          <w:rFonts w:ascii="Times New Roman" w:hAnsi="Times New Roman" w:cs="Times New Roman"/>
          <w:color w:val="222222"/>
          <w:shd w:val="clear" w:color="auto" w:fill="FFFFFF"/>
        </w:rPr>
        <w:t>(1).</w:t>
      </w:r>
    </w:p>
    <w:p w14:paraId="237FE74B" w14:textId="5BACE0F8" w:rsidR="00943E31" w:rsidRPr="00D67234" w:rsidRDefault="00943E31" w:rsidP="00B838E8">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Baker, F. B., &amp; Kim, S. H. (Eds.). (2004). </w:t>
      </w:r>
      <w:r w:rsidRPr="00D67234">
        <w:rPr>
          <w:rFonts w:ascii="Times New Roman" w:hAnsi="Times New Roman" w:cs="Times New Roman"/>
          <w:i/>
          <w:iCs/>
          <w:color w:val="222222"/>
          <w:shd w:val="clear" w:color="auto" w:fill="FFFFFF"/>
        </w:rPr>
        <w:t>Item response theory: Parameter estimation techniques</w:t>
      </w:r>
      <w:r w:rsidRPr="00D67234">
        <w:rPr>
          <w:rFonts w:ascii="Times New Roman" w:hAnsi="Times New Roman" w:cs="Times New Roman"/>
          <w:color w:val="222222"/>
          <w:shd w:val="clear" w:color="auto" w:fill="FFFFFF"/>
        </w:rPr>
        <w:t>. CRC press.</w:t>
      </w:r>
    </w:p>
    <w:p w14:paraId="6B1D4D81" w14:textId="478AF9B4" w:rsidR="00BC1895" w:rsidRPr="00D67234" w:rsidRDefault="00BC1895" w:rsidP="00B838E8">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Benson, J., &amp; Fleishman, J. A. (1994). The robustness of maximum likelihood and distribution-free estimators to non-normality in confirmatory factor analysis. </w:t>
      </w:r>
      <w:r w:rsidRPr="00D67234">
        <w:rPr>
          <w:rFonts w:ascii="Times New Roman" w:hAnsi="Times New Roman" w:cs="Times New Roman"/>
          <w:i/>
          <w:iCs/>
          <w:color w:val="222222"/>
          <w:shd w:val="clear" w:color="auto" w:fill="FFFFFF"/>
        </w:rPr>
        <w:t>Quality and Quantity, 28</w:t>
      </w:r>
      <w:r w:rsidRPr="00D67234">
        <w:rPr>
          <w:rFonts w:ascii="Times New Roman" w:hAnsi="Times New Roman" w:cs="Times New Roman"/>
          <w:color w:val="222222"/>
          <w:shd w:val="clear" w:color="auto" w:fill="FFFFFF"/>
        </w:rPr>
        <w:t>(2), 117-136.</w:t>
      </w:r>
    </w:p>
    <w:p w14:paraId="6A92EAE5" w14:textId="399A59FD"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Blanca, M. J., </w:t>
      </w:r>
      <w:proofErr w:type="spellStart"/>
      <w:r w:rsidRPr="00D67234">
        <w:rPr>
          <w:rFonts w:ascii="Times New Roman" w:hAnsi="Times New Roman" w:cs="Times New Roman"/>
          <w:color w:val="222222"/>
          <w:shd w:val="clear" w:color="auto" w:fill="FFFFFF"/>
        </w:rPr>
        <w:t>Arnau</w:t>
      </w:r>
      <w:proofErr w:type="spellEnd"/>
      <w:r w:rsidRPr="00D67234">
        <w:rPr>
          <w:rFonts w:ascii="Times New Roman" w:hAnsi="Times New Roman" w:cs="Times New Roman"/>
          <w:color w:val="222222"/>
          <w:shd w:val="clear" w:color="auto" w:fill="FFFFFF"/>
        </w:rPr>
        <w:t xml:space="preserve">, J., López-Montiel, D., Bono, R., &amp; </w:t>
      </w:r>
      <w:proofErr w:type="spellStart"/>
      <w:r w:rsidRPr="00D67234">
        <w:rPr>
          <w:rFonts w:ascii="Times New Roman" w:hAnsi="Times New Roman" w:cs="Times New Roman"/>
          <w:color w:val="222222"/>
          <w:shd w:val="clear" w:color="auto" w:fill="FFFFFF"/>
        </w:rPr>
        <w:t>Bendayan</w:t>
      </w:r>
      <w:proofErr w:type="spellEnd"/>
      <w:r w:rsidRPr="00D67234">
        <w:rPr>
          <w:rFonts w:ascii="Times New Roman" w:hAnsi="Times New Roman" w:cs="Times New Roman"/>
          <w:color w:val="222222"/>
          <w:shd w:val="clear" w:color="auto" w:fill="FFFFFF"/>
        </w:rPr>
        <w:t xml:space="preserve">, R. (2013). Skewness and kurtosis in </w:t>
      </w:r>
      <w:r w:rsidR="00031553" w:rsidRPr="00D67234">
        <w:rPr>
          <w:rFonts w:ascii="Times New Roman" w:hAnsi="Times New Roman" w:cs="Times New Roman"/>
          <w:color w:val="222222"/>
          <w:shd w:val="clear" w:color="auto" w:fill="FFFFFF"/>
        </w:rPr>
        <w:t>true</w:t>
      </w:r>
      <w:r w:rsidRPr="00D67234">
        <w:rPr>
          <w:rFonts w:ascii="Times New Roman" w:hAnsi="Times New Roman" w:cs="Times New Roman"/>
          <w:color w:val="222222"/>
          <w:shd w:val="clear" w:color="auto" w:fill="FFFFFF"/>
        </w:rPr>
        <w:t xml:space="preserve"> data samples. </w:t>
      </w:r>
      <w:r w:rsidRPr="00D67234">
        <w:rPr>
          <w:rFonts w:ascii="Times New Roman" w:hAnsi="Times New Roman" w:cs="Times New Roman"/>
          <w:i/>
          <w:iCs/>
          <w:color w:val="222222"/>
          <w:shd w:val="clear" w:color="auto" w:fill="FFFFFF"/>
        </w:rPr>
        <w:t>Methodology: European Journal of Research Methods for the Behavioral and Social Sciences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9</w:t>
      </w:r>
      <w:r w:rsidRPr="00D67234">
        <w:rPr>
          <w:rFonts w:ascii="Times New Roman" w:hAnsi="Times New Roman" w:cs="Times New Roman"/>
          <w:color w:val="222222"/>
          <w:shd w:val="clear" w:color="auto" w:fill="FFFFFF"/>
        </w:rPr>
        <w:t>(2), 78.</w:t>
      </w:r>
    </w:p>
    <w:p w14:paraId="144D0A5A" w14:textId="610448E8" w:rsidR="00970615"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Bornovalova</w:t>
      </w:r>
      <w:proofErr w:type="spellEnd"/>
      <w:r w:rsidRPr="00D67234">
        <w:rPr>
          <w:rFonts w:ascii="Times New Roman" w:hAnsi="Times New Roman" w:cs="Times New Roman"/>
          <w:color w:val="222222"/>
          <w:shd w:val="clear" w:color="auto" w:fill="FFFFFF"/>
        </w:rPr>
        <w:t xml:space="preserve">, M. A., Choate, A. M., Fatimah, H., Petersen, K. J., &amp; </w:t>
      </w:r>
      <w:proofErr w:type="spellStart"/>
      <w:r w:rsidRPr="00D67234">
        <w:rPr>
          <w:rFonts w:ascii="Times New Roman" w:hAnsi="Times New Roman" w:cs="Times New Roman"/>
          <w:color w:val="222222"/>
          <w:shd w:val="clear" w:color="auto" w:fill="FFFFFF"/>
        </w:rPr>
        <w:t>Wiernik</w:t>
      </w:r>
      <w:proofErr w:type="spellEnd"/>
      <w:r w:rsidRPr="00D67234">
        <w:rPr>
          <w:rFonts w:ascii="Times New Roman" w:hAnsi="Times New Roman" w:cs="Times New Roman"/>
          <w:color w:val="222222"/>
          <w:shd w:val="clear" w:color="auto" w:fill="FFFFFF"/>
        </w:rPr>
        <w:t>, B. M. (2020). Appropriate use of bifactor analysis in psychopathology research: Appreciating benefits and limitations. </w:t>
      </w:r>
      <w:r w:rsidRPr="00D67234">
        <w:rPr>
          <w:rFonts w:ascii="Times New Roman" w:hAnsi="Times New Roman" w:cs="Times New Roman"/>
          <w:i/>
          <w:iCs/>
          <w:color w:val="222222"/>
          <w:shd w:val="clear" w:color="auto" w:fill="FFFFFF"/>
        </w:rPr>
        <w:t>Biological Psychiatry</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88</w:t>
      </w:r>
      <w:r w:rsidRPr="00D67234">
        <w:rPr>
          <w:rFonts w:ascii="Times New Roman" w:hAnsi="Times New Roman" w:cs="Times New Roman"/>
          <w:color w:val="222222"/>
          <w:shd w:val="clear" w:color="auto" w:fill="FFFFFF"/>
        </w:rPr>
        <w:t>(1), 18-27.</w:t>
      </w:r>
    </w:p>
    <w:p w14:paraId="2DF74139" w14:textId="097CD03B" w:rsidR="00B175A6" w:rsidRPr="00D67234" w:rsidRDefault="00B175A6"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Bolt, D. M., &amp; Lall, V. F. (2003). Estimation of compensatory and </w:t>
      </w:r>
      <w:proofErr w:type="spellStart"/>
      <w:r w:rsidRPr="00D67234">
        <w:rPr>
          <w:rFonts w:ascii="Times New Roman" w:hAnsi="Times New Roman" w:cs="Times New Roman"/>
          <w:color w:val="222222"/>
          <w:shd w:val="clear" w:color="auto" w:fill="FFFFFF"/>
        </w:rPr>
        <w:t>noncompensatory</w:t>
      </w:r>
      <w:proofErr w:type="spellEnd"/>
      <w:r w:rsidRPr="00D67234">
        <w:rPr>
          <w:rFonts w:ascii="Times New Roman" w:hAnsi="Times New Roman" w:cs="Times New Roman"/>
          <w:color w:val="222222"/>
          <w:shd w:val="clear" w:color="auto" w:fill="FFFFFF"/>
        </w:rPr>
        <w:t xml:space="preserve"> multidimensional item response models using Markov chain Monte Carlo. </w:t>
      </w:r>
      <w:r w:rsidRPr="00D67234">
        <w:rPr>
          <w:rFonts w:ascii="Times New Roman" w:hAnsi="Times New Roman" w:cs="Times New Roman"/>
          <w:i/>
          <w:iCs/>
          <w:color w:val="222222"/>
          <w:shd w:val="clear" w:color="auto" w:fill="FFFFFF"/>
        </w:rPr>
        <w:t>Applied Psychological Measurement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27</w:t>
      </w:r>
      <w:r w:rsidRPr="00D67234">
        <w:rPr>
          <w:rFonts w:ascii="Times New Roman" w:hAnsi="Times New Roman" w:cs="Times New Roman"/>
          <w:color w:val="222222"/>
          <w:shd w:val="clear" w:color="auto" w:fill="FFFFFF"/>
        </w:rPr>
        <w:t>(6), 395-414.</w:t>
      </w:r>
    </w:p>
    <w:p w14:paraId="57F82912" w14:textId="03504A0D"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Boulet, J. R. (1996). </w:t>
      </w:r>
      <w:r w:rsidRPr="00D67234">
        <w:rPr>
          <w:rFonts w:ascii="Times New Roman" w:hAnsi="Times New Roman" w:cs="Times New Roman"/>
          <w:i/>
          <w:iCs/>
          <w:color w:val="222222"/>
          <w:shd w:val="clear" w:color="auto" w:fill="FFFFFF"/>
        </w:rPr>
        <w:t>The effect of nonnormal ability distributions on IRT parameter estimation using full-information and limited-information methods</w:t>
      </w:r>
      <w:r w:rsidRPr="00D67234">
        <w:rPr>
          <w:rFonts w:ascii="Times New Roman" w:hAnsi="Times New Roman" w:cs="Times New Roman"/>
          <w:color w:val="222222"/>
          <w:shd w:val="clear" w:color="auto" w:fill="FFFFFF"/>
        </w:rPr>
        <w:t>. University of Ottawa (Canada).</w:t>
      </w:r>
    </w:p>
    <w:p w14:paraId="3A35759E" w14:textId="62689911" w:rsidR="00970615"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Crișan</w:t>
      </w:r>
      <w:proofErr w:type="spellEnd"/>
      <w:r w:rsidRPr="00D67234">
        <w:rPr>
          <w:rFonts w:ascii="Times New Roman" w:hAnsi="Times New Roman" w:cs="Times New Roman"/>
          <w:color w:val="222222"/>
          <w:shd w:val="clear" w:color="auto" w:fill="FFFFFF"/>
        </w:rPr>
        <w:t xml:space="preserve">, D. R., </w:t>
      </w:r>
      <w:proofErr w:type="spellStart"/>
      <w:r w:rsidRPr="00D67234">
        <w:rPr>
          <w:rFonts w:ascii="Times New Roman" w:hAnsi="Times New Roman" w:cs="Times New Roman"/>
          <w:color w:val="222222"/>
          <w:shd w:val="clear" w:color="auto" w:fill="FFFFFF"/>
        </w:rPr>
        <w:t>Tendeiro</w:t>
      </w:r>
      <w:proofErr w:type="spellEnd"/>
      <w:r w:rsidRPr="00D67234">
        <w:rPr>
          <w:rFonts w:ascii="Times New Roman" w:hAnsi="Times New Roman" w:cs="Times New Roman"/>
          <w:color w:val="222222"/>
          <w:shd w:val="clear" w:color="auto" w:fill="FFFFFF"/>
        </w:rPr>
        <w:t xml:space="preserve">, J. N., Wanders, R. B., van </w:t>
      </w:r>
      <w:proofErr w:type="spellStart"/>
      <w:r w:rsidRPr="00D67234">
        <w:rPr>
          <w:rFonts w:ascii="Times New Roman" w:hAnsi="Times New Roman" w:cs="Times New Roman"/>
          <w:color w:val="222222"/>
          <w:shd w:val="clear" w:color="auto" w:fill="FFFFFF"/>
        </w:rPr>
        <w:t>Ravenzwaaij</w:t>
      </w:r>
      <w:proofErr w:type="spellEnd"/>
      <w:r w:rsidRPr="00D67234">
        <w:rPr>
          <w:rFonts w:ascii="Times New Roman" w:hAnsi="Times New Roman" w:cs="Times New Roman"/>
          <w:color w:val="222222"/>
          <w:shd w:val="clear" w:color="auto" w:fill="FFFFFF"/>
        </w:rPr>
        <w:t>, D., Meijer, R. R., &amp; Hartman, C. A. (2019). Practical consequences of model misfit when using rating scales to assess the severity of attention problems in children. </w:t>
      </w:r>
      <w:r w:rsidRPr="00D67234">
        <w:rPr>
          <w:rFonts w:ascii="Times New Roman" w:hAnsi="Times New Roman" w:cs="Times New Roman"/>
          <w:i/>
          <w:iCs/>
          <w:color w:val="222222"/>
          <w:shd w:val="clear" w:color="auto" w:fill="FFFFFF"/>
        </w:rPr>
        <w:t>International journal of methods in psychiatric research</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28</w:t>
      </w:r>
      <w:r w:rsidRPr="00D67234">
        <w:rPr>
          <w:rFonts w:ascii="Times New Roman" w:hAnsi="Times New Roman" w:cs="Times New Roman"/>
          <w:color w:val="222222"/>
          <w:shd w:val="clear" w:color="auto" w:fill="FFFFFF"/>
        </w:rPr>
        <w:t>(4), e1795.</w:t>
      </w:r>
    </w:p>
    <w:p w14:paraId="61C517A3" w14:textId="396A57F9" w:rsidR="00962F3C" w:rsidRPr="00D67234" w:rsidRDefault="00962F3C"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Curran, P. J., West, S. G., &amp; Finch, J. F. (1996). The robustness of test statistics to nonnormality and specification error in confirmatory factor analysis. </w:t>
      </w:r>
      <w:r w:rsidRPr="00D67234">
        <w:rPr>
          <w:rFonts w:ascii="Times New Roman" w:hAnsi="Times New Roman" w:cs="Times New Roman"/>
          <w:i/>
          <w:iCs/>
          <w:color w:val="222222"/>
          <w:shd w:val="clear" w:color="auto" w:fill="FFFFFF"/>
        </w:rPr>
        <w:t>Psychological methods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w:t>
      </w:r>
      <w:r w:rsidRPr="00D67234">
        <w:rPr>
          <w:rFonts w:ascii="Times New Roman" w:hAnsi="Times New Roman" w:cs="Times New Roman"/>
          <w:color w:val="222222"/>
          <w:shd w:val="clear" w:color="auto" w:fill="FFFFFF"/>
        </w:rPr>
        <w:t>(1), 16.</w:t>
      </w:r>
    </w:p>
    <w:p w14:paraId="20D3E350" w14:textId="12D2A90C" w:rsidR="00970615"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DeMars</w:t>
      </w:r>
      <w:proofErr w:type="spellEnd"/>
      <w:r w:rsidRPr="00D67234">
        <w:rPr>
          <w:rFonts w:ascii="Times New Roman" w:hAnsi="Times New Roman" w:cs="Times New Roman"/>
          <w:color w:val="222222"/>
          <w:shd w:val="clear" w:color="auto" w:fill="FFFFFF"/>
        </w:rPr>
        <w:t>, C. E. (2012). A comparison of limited-information and full-information methods in M plus for estimating item response theory parameters for nonnormal populations. </w:t>
      </w:r>
      <w:r w:rsidRPr="00D67234">
        <w:rPr>
          <w:rFonts w:ascii="Times New Roman" w:hAnsi="Times New Roman" w:cs="Times New Roman"/>
          <w:i/>
          <w:iCs/>
          <w:color w:val="222222"/>
          <w:shd w:val="clear" w:color="auto" w:fill="FFFFFF"/>
        </w:rPr>
        <w:t>Structural Equation Modeling: A Multidisciplinary Journal</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19</w:t>
      </w:r>
      <w:r w:rsidRPr="00D67234">
        <w:rPr>
          <w:rFonts w:ascii="Times New Roman" w:hAnsi="Times New Roman" w:cs="Times New Roman"/>
          <w:color w:val="222222"/>
          <w:shd w:val="clear" w:color="auto" w:fill="FFFFFF"/>
        </w:rPr>
        <w:t>(4), 610-632.</w:t>
      </w:r>
    </w:p>
    <w:p w14:paraId="75841FAD" w14:textId="288F630C" w:rsidR="00B74AAF" w:rsidRPr="00D67234" w:rsidRDefault="00B74AAF"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lastRenderedPageBreak/>
        <w:t>Doane</w:t>
      </w:r>
      <w:proofErr w:type="spellEnd"/>
      <w:r w:rsidRPr="00D67234">
        <w:rPr>
          <w:rFonts w:ascii="Times New Roman" w:hAnsi="Times New Roman" w:cs="Times New Roman"/>
          <w:color w:val="222222"/>
          <w:shd w:val="clear" w:color="auto" w:fill="FFFFFF"/>
        </w:rPr>
        <w:t>, D. P., &amp; Seward, L. E. (2011). Measuring skewness: a forgotten statistic. </w:t>
      </w:r>
      <w:r w:rsidRPr="00D67234">
        <w:rPr>
          <w:rFonts w:ascii="Times New Roman" w:hAnsi="Times New Roman" w:cs="Times New Roman"/>
          <w:i/>
          <w:iCs/>
          <w:color w:val="222222"/>
          <w:shd w:val="clear" w:color="auto" w:fill="FFFFFF"/>
        </w:rPr>
        <w:t>Journal of statistics education</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19</w:t>
      </w:r>
      <w:r w:rsidRPr="00D67234">
        <w:rPr>
          <w:rFonts w:ascii="Times New Roman" w:hAnsi="Times New Roman" w:cs="Times New Roman"/>
          <w:color w:val="222222"/>
          <w:shd w:val="clear" w:color="auto" w:fill="FFFFFF"/>
        </w:rPr>
        <w:t>(2).</w:t>
      </w:r>
    </w:p>
    <w:p w14:paraId="1FD78B38" w14:textId="4F00E751" w:rsidR="0029667D" w:rsidRDefault="0029667D"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Finch, J. F., West, S. G., &amp; MacKinnon, D. P. (1997). Effects of sample size and nonnormality on the estimation of mediated effects in latent variable models. </w:t>
      </w:r>
      <w:r w:rsidRPr="00D67234">
        <w:rPr>
          <w:rFonts w:ascii="Times New Roman" w:hAnsi="Times New Roman" w:cs="Times New Roman"/>
          <w:i/>
          <w:iCs/>
          <w:color w:val="222222"/>
          <w:shd w:val="clear" w:color="auto" w:fill="FFFFFF"/>
        </w:rPr>
        <w:t>Structural Equation Modeling: A Multidisciplinary Journal</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w:t>
      </w:r>
      <w:r w:rsidRPr="00D67234">
        <w:rPr>
          <w:rFonts w:ascii="Times New Roman" w:hAnsi="Times New Roman" w:cs="Times New Roman"/>
          <w:color w:val="222222"/>
          <w:shd w:val="clear" w:color="auto" w:fill="FFFFFF"/>
        </w:rPr>
        <w:t>(2), 87-107.</w:t>
      </w:r>
    </w:p>
    <w:p w14:paraId="70B6FE37" w14:textId="2C554741" w:rsidR="00920649" w:rsidRPr="00D67234" w:rsidRDefault="00920649"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Fleishman, A. I. (1978). A method for simulating non-normal distributions. </w:t>
      </w:r>
      <w:r w:rsidRPr="00D67234">
        <w:rPr>
          <w:rFonts w:ascii="Times New Roman" w:hAnsi="Times New Roman" w:cs="Times New Roman"/>
          <w:i/>
          <w:iCs/>
          <w:color w:val="222222"/>
          <w:shd w:val="clear" w:color="auto" w:fill="FFFFFF"/>
        </w:rPr>
        <w:t>Psychometrika</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43</w:t>
      </w:r>
      <w:r w:rsidRPr="00D67234">
        <w:rPr>
          <w:rFonts w:ascii="Times New Roman" w:hAnsi="Times New Roman" w:cs="Times New Roman"/>
          <w:color w:val="222222"/>
          <w:shd w:val="clear" w:color="auto" w:fill="FFFFFF"/>
        </w:rPr>
        <w:t>(4), 521-532.</w:t>
      </w:r>
    </w:p>
    <w:p w14:paraId="36ABFEE9" w14:textId="240521DC"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Harrison, D. A. (1986). Robustness of IRT parameter estimation to violations of the </w:t>
      </w:r>
      <w:proofErr w:type="spellStart"/>
      <w:r w:rsidRPr="00D67234">
        <w:rPr>
          <w:rFonts w:ascii="Times New Roman" w:hAnsi="Times New Roman" w:cs="Times New Roman"/>
          <w:color w:val="222222"/>
          <w:shd w:val="clear" w:color="auto" w:fill="FFFFFF"/>
        </w:rPr>
        <w:t>unidimensionality</w:t>
      </w:r>
      <w:proofErr w:type="spellEnd"/>
      <w:r w:rsidRPr="00D67234">
        <w:rPr>
          <w:rFonts w:ascii="Times New Roman" w:hAnsi="Times New Roman" w:cs="Times New Roman"/>
          <w:color w:val="222222"/>
          <w:shd w:val="clear" w:color="auto" w:fill="FFFFFF"/>
        </w:rPr>
        <w:t xml:space="preserve"> assumption. </w:t>
      </w:r>
      <w:r w:rsidRPr="00D67234">
        <w:rPr>
          <w:rFonts w:ascii="Times New Roman" w:hAnsi="Times New Roman" w:cs="Times New Roman"/>
          <w:i/>
          <w:iCs/>
          <w:color w:val="222222"/>
          <w:shd w:val="clear" w:color="auto" w:fill="FFFFFF"/>
        </w:rPr>
        <w:t>Journal of Educational Statistics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11</w:t>
      </w:r>
      <w:r w:rsidRPr="00D67234">
        <w:rPr>
          <w:rFonts w:ascii="Times New Roman" w:hAnsi="Times New Roman" w:cs="Times New Roman"/>
          <w:color w:val="222222"/>
          <w:shd w:val="clear" w:color="auto" w:fill="FFFFFF"/>
        </w:rPr>
        <w:t>(2), 91-115.</w:t>
      </w:r>
    </w:p>
    <w:p w14:paraId="6E44A035" w14:textId="77777777" w:rsidR="00B74AAF" w:rsidRPr="00D67234" w:rsidRDefault="00B74AAF" w:rsidP="00041F7F">
      <w:pPr>
        <w:shd w:val="clear" w:color="auto" w:fill="FFFFFF"/>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Heinz, A., </w:t>
      </w:r>
      <w:proofErr w:type="spellStart"/>
      <w:r w:rsidRPr="00D67234">
        <w:rPr>
          <w:rFonts w:ascii="Times New Roman" w:hAnsi="Times New Roman" w:cs="Times New Roman"/>
          <w:color w:val="222222"/>
          <w:shd w:val="clear" w:color="auto" w:fill="FFFFFF"/>
        </w:rPr>
        <w:t>Sischka</w:t>
      </w:r>
      <w:proofErr w:type="spellEnd"/>
      <w:r w:rsidRPr="00D67234">
        <w:rPr>
          <w:rFonts w:ascii="Times New Roman" w:hAnsi="Times New Roman" w:cs="Times New Roman"/>
          <w:color w:val="222222"/>
          <w:shd w:val="clear" w:color="auto" w:fill="FFFFFF"/>
        </w:rPr>
        <w:t xml:space="preserve">, P. E., </w:t>
      </w:r>
      <w:proofErr w:type="spellStart"/>
      <w:r w:rsidRPr="00D67234">
        <w:rPr>
          <w:rFonts w:ascii="Times New Roman" w:hAnsi="Times New Roman" w:cs="Times New Roman"/>
          <w:color w:val="222222"/>
          <w:shd w:val="clear" w:color="auto" w:fill="FFFFFF"/>
        </w:rPr>
        <w:t>Catunda</w:t>
      </w:r>
      <w:proofErr w:type="spellEnd"/>
      <w:r w:rsidRPr="00D67234">
        <w:rPr>
          <w:rFonts w:ascii="Times New Roman" w:hAnsi="Times New Roman" w:cs="Times New Roman"/>
          <w:color w:val="222222"/>
          <w:shd w:val="clear" w:color="auto" w:fill="FFFFFF"/>
        </w:rPr>
        <w:t xml:space="preserve">, C., </w:t>
      </w:r>
      <w:proofErr w:type="spellStart"/>
      <w:r w:rsidRPr="00D67234">
        <w:rPr>
          <w:rFonts w:ascii="Times New Roman" w:hAnsi="Times New Roman" w:cs="Times New Roman"/>
          <w:color w:val="222222"/>
          <w:shd w:val="clear" w:color="auto" w:fill="FFFFFF"/>
        </w:rPr>
        <w:t>Cosma</w:t>
      </w:r>
      <w:proofErr w:type="spellEnd"/>
      <w:r w:rsidRPr="00D67234">
        <w:rPr>
          <w:rFonts w:ascii="Times New Roman" w:hAnsi="Times New Roman" w:cs="Times New Roman"/>
          <w:color w:val="222222"/>
          <w:shd w:val="clear" w:color="auto" w:fill="FFFFFF"/>
        </w:rPr>
        <w:t xml:space="preserve">, A., García-Moya, I., </w:t>
      </w:r>
      <w:proofErr w:type="spellStart"/>
      <w:r w:rsidRPr="00D67234">
        <w:rPr>
          <w:rFonts w:ascii="Times New Roman" w:hAnsi="Times New Roman" w:cs="Times New Roman"/>
          <w:color w:val="222222"/>
          <w:shd w:val="clear" w:color="auto" w:fill="FFFFFF"/>
        </w:rPr>
        <w:t>Lyyra</w:t>
      </w:r>
      <w:proofErr w:type="spellEnd"/>
      <w:r w:rsidRPr="00D67234">
        <w:rPr>
          <w:rFonts w:ascii="Times New Roman" w:hAnsi="Times New Roman" w:cs="Times New Roman"/>
          <w:color w:val="222222"/>
          <w:shd w:val="clear" w:color="auto" w:fill="FFFFFF"/>
        </w:rPr>
        <w:t>, N., ... &amp; Pickett, W. (2022). Item response theory and differential test functioning analysis of the HBSC-Symptom-Checklist across 46 countries. </w:t>
      </w:r>
      <w:r w:rsidRPr="00D67234">
        <w:rPr>
          <w:rFonts w:ascii="Times New Roman" w:hAnsi="Times New Roman" w:cs="Times New Roman"/>
          <w:i/>
          <w:iCs/>
          <w:color w:val="222222"/>
          <w:shd w:val="clear" w:color="auto" w:fill="FFFFFF"/>
        </w:rPr>
        <w:t>BMC medical research methodology</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22</w:t>
      </w:r>
      <w:r w:rsidRPr="00D67234">
        <w:rPr>
          <w:rFonts w:ascii="Times New Roman" w:hAnsi="Times New Roman" w:cs="Times New Roman"/>
          <w:color w:val="222222"/>
          <w:shd w:val="clear" w:color="auto" w:fill="FFFFFF"/>
        </w:rPr>
        <w:t>(1), 1-24.</w:t>
      </w:r>
    </w:p>
    <w:p w14:paraId="68A5691A" w14:textId="7E1DC656" w:rsidR="00B74AAF" w:rsidRPr="00D67234" w:rsidRDefault="00B74AAF"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Hotelling</w:t>
      </w:r>
      <w:proofErr w:type="spellEnd"/>
      <w:r w:rsidRPr="00D67234">
        <w:rPr>
          <w:rFonts w:ascii="Times New Roman" w:hAnsi="Times New Roman" w:cs="Times New Roman"/>
          <w:color w:val="222222"/>
          <w:shd w:val="clear" w:color="auto" w:fill="FFFFFF"/>
        </w:rPr>
        <w:t>, H., &amp; Solomons, L. M. (1932). The limits of a measure of skewness. </w:t>
      </w:r>
      <w:r w:rsidRPr="00D67234">
        <w:rPr>
          <w:rFonts w:ascii="Times New Roman" w:hAnsi="Times New Roman" w:cs="Times New Roman"/>
          <w:i/>
          <w:iCs/>
          <w:color w:val="222222"/>
          <w:shd w:val="clear" w:color="auto" w:fill="FFFFFF"/>
        </w:rPr>
        <w:t>The Annals of Mathematical Statistics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3</w:t>
      </w:r>
      <w:r w:rsidRPr="00D67234">
        <w:rPr>
          <w:rFonts w:ascii="Times New Roman" w:hAnsi="Times New Roman" w:cs="Times New Roman"/>
          <w:color w:val="222222"/>
          <w:shd w:val="clear" w:color="auto" w:fill="FFFFFF"/>
        </w:rPr>
        <w:t>(2), 141-142.</w:t>
      </w:r>
    </w:p>
    <w:p w14:paraId="574ED770" w14:textId="398A2222" w:rsidR="000E3DD3" w:rsidRPr="00D67234" w:rsidRDefault="000E3DD3" w:rsidP="000E3DD3">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56AF315" w:rsidR="002470D7" w:rsidRPr="00D67234" w:rsidRDefault="002470D7" w:rsidP="00D67234">
      <w:pPr>
        <w:shd w:val="clear" w:color="auto" w:fill="FFFFFF"/>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Islam, M. Q., &amp; </w:t>
      </w:r>
      <w:proofErr w:type="spellStart"/>
      <w:r w:rsidRPr="00D67234">
        <w:rPr>
          <w:rFonts w:ascii="Times New Roman" w:hAnsi="Times New Roman" w:cs="Times New Roman"/>
          <w:color w:val="222222"/>
          <w:shd w:val="clear" w:color="auto" w:fill="FFFFFF"/>
        </w:rPr>
        <w:t>Tiku</w:t>
      </w:r>
      <w:proofErr w:type="spellEnd"/>
      <w:r w:rsidRPr="00D67234">
        <w:rPr>
          <w:rFonts w:ascii="Times New Roman" w:hAnsi="Times New Roman" w:cs="Times New Roman"/>
          <w:color w:val="222222"/>
          <w:shd w:val="clear" w:color="auto" w:fill="FFFFFF"/>
        </w:rPr>
        <w:t>, M. L. (2005). Multiple linear regression model under nonnormality. </w:t>
      </w:r>
      <w:r w:rsidRPr="00D67234">
        <w:rPr>
          <w:rFonts w:ascii="Times New Roman" w:hAnsi="Times New Roman" w:cs="Times New Roman"/>
          <w:i/>
          <w:iCs/>
          <w:color w:val="222222"/>
          <w:shd w:val="clear" w:color="auto" w:fill="FFFFFF"/>
        </w:rPr>
        <w:t>Communications in Statistics-Theory and Methods</w:t>
      </w:r>
      <w:r w:rsidRPr="00D67234">
        <w:rPr>
          <w:rFonts w:ascii="Times New Roman" w:hAnsi="Times New Roman" w:cs="Times New Roman"/>
          <w:color w:val="222222"/>
          <w:shd w:val="clear" w:color="auto" w:fill="FFFFFF"/>
        </w:rPr>
        <w:t>, 33(10), 2443-2467.</w:t>
      </w:r>
    </w:p>
    <w:p w14:paraId="6F4B4474" w14:textId="77777777" w:rsidR="00B74AAF" w:rsidRPr="00D67234" w:rsidRDefault="00B74AAF" w:rsidP="00D67234">
      <w:pPr>
        <w:shd w:val="clear" w:color="auto" w:fill="FFFFFF"/>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Joanes</w:t>
      </w:r>
      <w:proofErr w:type="spellEnd"/>
      <w:r w:rsidRPr="00D67234">
        <w:rPr>
          <w:rFonts w:ascii="Times New Roman" w:hAnsi="Times New Roman" w:cs="Times New Roman"/>
          <w:color w:val="222222"/>
          <w:shd w:val="clear" w:color="auto" w:fill="FFFFFF"/>
        </w:rPr>
        <w:t>, D. N., &amp; Gill, C. A. (1998). Comparing measures of sample skewness and kurtosis. </w:t>
      </w:r>
      <w:r w:rsidRPr="00D67234">
        <w:rPr>
          <w:rFonts w:ascii="Times New Roman" w:hAnsi="Times New Roman" w:cs="Times New Roman"/>
          <w:i/>
          <w:iCs/>
          <w:color w:val="222222"/>
          <w:shd w:val="clear" w:color="auto" w:fill="FFFFFF"/>
        </w:rPr>
        <w:t>Journal of the Royal Statistical Society: Series D (The Statistician)</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47</w:t>
      </w:r>
      <w:r w:rsidRPr="00D67234">
        <w:rPr>
          <w:rFonts w:ascii="Times New Roman" w:hAnsi="Times New Roman" w:cs="Times New Roman"/>
          <w:color w:val="222222"/>
          <w:shd w:val="clear" w:color="auto" w:fill="FFFFFF"/>
        </w:rPr>
        <w:t>(1), 183-189.</w:t>
      </w:r>
    </w:p>
    <w:p w14:paraId="680DDDAB" w14:textId="1E69FDF5"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Kehinde, O., Dai, S., &amp; French, B. (2022). Item Parameter Estimations for Multidimensional Graded Response Model under Complex Structures. In </w:t>
      </w:r>
      <w:r w:rsidRPr="00D67234">
        <w:rPr>
          <w:rFonts w:ascii="Times New Roman" w:hAnsi="Times New Roman" w:cs="Times New Roman"/>
          <w:i/>
          <w:iCs/>
          <w:color w:val="222222"/>
          <w:shd w:val="clear" w:color="auto" w:fill="FFFFFF"/>
        </w:rPr>
        <w:t>Frontiers in Education</w:t>
      </w:r>
      <w:r w:rsidRPr="00D67234">
        <w:rPr>
          <w:rFonts w:ascii="Times New Roman" w:hAnsi="Times New Roman" w:cs="Times New Roman"/>
          <w:color w:val="222222"/>
          <w:shd w:val="clear" w:color="auto" w:fill="FFFFFF"/>
        </w:rPr>
        <w:t> (p. 597). Frontiers.</w:t>
      </w:r>
    </w:p>
    <w:p w14:paraId="63405221" w14:textId="5DB4E877" w:rsidR="00363083" w:rsidRPr="00D67234" w:rsidRDefault="00363083"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Lai, K. (2018). Estimating standardized SEM parameters given nonnormal data and incorrect model: Methods and comparison. </w:t>
      </w:r>
      <w:r w:rsidRPr="00D67234">
        <w:rPr>
          <w:rFonts w:ascii="Times New Roman" w:hAnsi="Times New Roman" w:cs="Times New Roman"/>
          <w:i/>
          <w:iCs/>
          <w:color w:val="222222"/>
          <w:shd w:val="clear" w:color="auto" w:fill="FFFFFF"/>
        </w:rPr>
        <w:t>Structural Equation Modeling: A Multidisciplinary Journal</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25</w:t>
      </w:r>
      <w:r w:rsidRPr="00D67234">
        <w:rPr>
          <w:rFonts w:ascii="Times New Roman" w:hAnsi="Times New Roman" w:cs="Times New Roman"/>
          <w:color w:val="222222"/>
          <w:shd w:val="clear" w:color="auto" w:fill="FFFFFF"/>
        </w:rPr>
        <w:t>(4), 600-620.</w:t>
      </w:r>
    </w:p>
    <w:p w14:paraId="0047017D" w14:textId="5A594137" w:rsidR="004D2AA0" w:rsidRPr="00D67234" w:rsidRDefault="004D2AA0"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lastRenderedPageBreak/>
        <w:t>Lei, M., &amp; Lomax, R. G. (2005). The effect of varying degrees of nonnormality in structural equation modeling. </w:t>
      </w:r>
      <w:r w:rsidRPr="00D67234">
        <w:rPr>
          <w:rFonts w:ascii="Times New Roman" w:hAnsi="Times New Roman" w:cs="Times New Roman"/>
          <w:i/>
          <w:iCs/>
          <w:color w:val="222222"/>
          <w:shd w:val="clear" w:color="auto" w:fill="FFFFFF"/>
        </w:rPr>
        <w:t>Structural equation modeling</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12</w:t>
      </w:r>
      <w:r w:rsidRPr="00D67234">
        <w:rPr>
          <w:rFonts w:ascii="Times New Roman" w:hAnsi="Times New Roman" w:cs="Times New Roman"/>
          <w:color w:val="222222"/>
          <w:shd w:val="clear" w:color="auto" w:fill="FFFFFF"/>
        </w:rPr>
        <w:t>(1), 1-27.</w:t>
      </w:r>
    </w:p>
    <w:p w14:paraId="2D27B139" w14:textId="1C516425" w:rsidR="00784304" w:rsidRPr="00D67234" w:rsidRDefault="00784304" w:rsidP="00784304">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Luh</w:t>
      </w:r>
      <w:proofErr w:type="spellEnd"/>
      <w:r w:rsidRPr="00D67234">
        <w:rPr>
          <w:rFonts w:ascii="Times New Roman" w:hAnsi="Times New Roman" w:cs="Times New Roman"/>
          <w:color w:val="222222"/>
          <w:shd w:val="clear" w:color="auto" w:fill="FFFFFF"/>
        </w:rPr>
        <w:t>, W. M., &amp; Guo, J. H. (2004). Improved robust test statistic based on trimmed means and Hall's transformation for two-way ANOVA models under non-normality. </w:t>
      </w:r>
      <w:r w:rsidRPr="00D67234">
        <w:rPr>
          <w:rFonts w:ascii="Times New Roman" w:hAnsi="Times New Roman" w:cs="Times New Roman"/>
          <w:i/>
          <w:iCs/>
          <w:color w:val="222222"/>
          <w:shd w:val="clear" w:color="auto" w:fill="FFFFFF"/>
        </w:rPr>
        <w:t>Journal of Applied Statistics</w:t>
      </w:r>
      <w:r w:rsidRPr="00D67234">
        <w:rPr>
          <w:rFonts w:ascii="Times New Roman" w:hAnsi="Times New Roman" w:cs="Times New Roman"/>
          <w:color w:val="222222"/>
          <w:shd w:val="clear" w:color="auto" w:fill="FFFFFF"/>
        </w:rPr>
        <w:t>, 31(6), 623-643.</w:t>
      </w:r>
    </w:p>
    <w:p w14:paraId="0010E4E6" w14:textId="7F841125" w:rsidR="00CF2655" w:rsidRPr="00D67234" w:rsidRDefault="00CF265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Mardia</w:t>
      </w:r>
      <w:proofErr w:type="spellEnd"/>
      <w:r w:rsidRPr="00D67234">
        <w:rPr>
          <w:rFonts w:ascii="Times New Roman" w:hAnsi="Times New Roman" w:cs="Times New Roman"/>
          <w:color w:val="222222"/>
          <w:shd w:val="clear" w:color="auto" w:fill="FFFFFF"/>
        </w:rPr>
        <w:t>, K. V. (1971). The effect of nonnormality on some multivariate tests and robustness to nonnormality in the linear model. </w:t>
      </w:r>
      <w:proofErr w:type="spellStart"/>
      <w:r w:rsidRPr="00D67234">
        <w:rPr>
          <w:rFonts w:ascii="Times New Roman" w:hAnsi="Times New Roman" w:cs="Times New Roman"/>
          <w:i/>
          <w:iCs/>
          <w:color w:val="222222"/>
          <w:shd w:val="clear" w:color="auto" w:fill="FFFFFF"/>
        </w:rPr>
        <w:t>Biometrika</w:t>
      </w:r>
      <w:proofErr w:type="spellEnd"/>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58</w:t>
      </w:r>
      <w:r w:rsidRPr="00D67234">
        <w:rPr>
          <w:rFonts w:ascii="Times New Roman" w:hAnsi="Times New Roman" w:cs="Times New Roman"/>
          <w:color w:val="222222"/>
          <w:shd w:val="clear" w:color="auto" w:fill="FFFFFF"/>
        </w:rPr>
        <w:t>(1), 105-121.</w:t>
      </w:r>
    </w:p>
    <w:p w14:paraId="0892C35D" w14:textId="3FBD5440" w:rsidR="002470D7" w:rsidRPr="00D67234" w:rsidRDefault="002470D7" w:rsidP="002470D7">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Maydeu</w:t>
      </w:r>
      <w:proofErr w:type="spellEnd"/>
      <w:r w:rsidRPr="00D67234">
        <w:rPr>
          <w:rFonts w:ascii="Times New Roman" w:hAnsi="Times New Roman" w:cs="Times New Roman"/>
          <w:color w:val="222222"/>
          <w:shd w:val="clear" w:color="auto" w:fill="FFFFFF"/>
        </w:rPr>
        <w:t>-Olivares, A. (2017). Maximum likelihood estimation of structural equation models for continuous data: Standard errors and goodness of fit. </w:t>
      </w:r>
      <w:r w:rsidRPr="00D67234">
        <w:rPr>
          <w:rFonts w:ascii="Times New Roman" w:hAnsi="Times New Roman" w:cs="Times New Roman"/>
          <w:i/>
          <w:iCs/>
          <w:color w:val="222222"/>
          <w:shd w:val="clear" w:color="auto" w:fill="FFFFFF"/>
        </w:rPr>
        <w:t>Structural Equation Modeling: A Multidisciplinary Journal,</w:t>
      </w:r>
      <w:r w:rsidRPr="00D67234">
        <w:rPr>
          <w:rFonts w:ascii="Times New Roman" w:hAnsi="Times New Roman" w:cs="Times New Roman"/>
          <w:color w:val="222222"/>
          <w:shd w:val="clear" w:color="auto" w:fill="FFFFFF"/>
        </w:rPr>
        <w:t> 24(3), 383-394.</w:t>
      </w:r>
    </w:p>
    <w:p w14:paraId="6A555E41" w14:textId="65C8D2D1" w:rsidR="00970615"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Micceri</w:t>
      </w:r>
      <w:proofErr w:type="spellEnd"/>
      <w:r w:rsidRPr="00D67234">
        <w:rPr>
          <w:rFonts w:ascii="Times New Roman" w:hAnsi="Times New Roman" w:cs="Times New Roman"/>
          <w:color w:val="222222"/>
          <w:shd w:val="clear" w:color="auto" w:fill="FFFFFF"/>
        </w:rPr>
        <w:t>, T. (1989). The unicorn, the normal curve, and other improbable creatures. </w:t>
      </w:r>
      <w:r w:rsidRPr="00D67234">
        <w:rPr>
          <w:rFonts w:ascii="Times New Roman" w:hAnsi="Times New Roman" w:cs="Times New Roman"/>
          <w:i/>
          <w:iCs/>
          <w:color w:val="222222"/>
          <w:shd w:val="clear" w:color="auto" w:fill="FFFFFF"/>
        </w:rPr>
        <w:t>Psychological bulletin</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105</w:t>
      </w:r>
      <w:r w:rsidRPr="00D67234">
        <w:rPr>
          <w:rFonts w:ascii="Times New Roman" w:hAnsi="Times New Roman" w:cs="Times New Roman"/>
          <w:color w:val="222222"/>
          <w:shd w:val="clear" w:color="auto" w:fill="FFFFFF"/>
        </w:rPr>
        <w:t>(1), 156.</w:t>
      </w:r>
    </w:p>
    <w:p w14:paraId="0C52E2E2" w14:textId="2155CA30"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Morgan, G. B., Hodge, K. J., Wells, K. E., &amp; Watkins, M. W. (2015). Are fit indices biased in favor of </w:t>
      </w:r>
      <w:r w:rsidR="004F37A9" w:rsidRPr="00D67234">
        <w:rPr>
          <w:rFonts w:ascii="Times New Roman" w:hAnsi="Times New Roman" w:cs="Times New Roman"/>
          <w:color w:val="222222"/>
          <w:shd w:val="clear" w:color="auto" w:fill="FFFFFF"/>
        </w:rPr>
        <w:t>Bifactor</w:t>
      </w:r>
      <w:r w:rsidRPr="00D67234">
        <w:rPr>
          <w:rFonts w:ascii="Times New Roman" w:hAnsi="Times New Roman" w:cs="Times New Roman"/>
          <w:color w:val="222222"/>
          <w:shd w:val="clear" w:color="auto" w:fill="FFFFFF"/>
        </w:rPr>
        <w:t xml:space="preserve"> models in cognitive ability </w:t>
      </w:r>
      <w:proofErr w:type="gramStart"/>
      <w:r w:rsidRPr="00D67234">
        <w:rPr>
          <w:rFonts w:ascii="Times New Roman" w:hAnsi="Times New Roman" w:cs="Times New Roman"/>
          <w:color w:val="222222"/>
          <w:shd w:val="clear" w:color="auto" w:fill="FFFFFF"/>
        </w:rPr>
        <w:t>research?:</w:t>
      </w:r>
      <w:proofErr w:type="gramEnd"/>
      <w:r w:rsidRPr="00D67234">
        <w:rPr>
          <w:rFonts w:ascii="Times New Roman" w:hAnsi="Times New Roman" w:cs="Times New Roman"/>
          <w:color w:val="222222"/>
          <w:shd w:val="clear" w:color="auto" w:fill="FFFFFF"/>
        </w:rPr>
        <w:t xml:space="preserve"> A comparison of fit in correlated factors, higher-order, and </w:t>
      </w:r>
      <w:r w:rsidR="004F37A9" w:rsidRPr="00D67234">
        <w:rPr>
          <w:rFonts w:ascii="Times New Roman" w:hAnsi="Times New Roman" w:cs="Times New Roman"/>
          <w:color w:val="222222"/>
          <w:shd w:val="clear" w:color="auto" w:fill="FFFFFF"/>
        </w:rPr>
        <w:t>Bifactor</w:t>
      </w:r>
      <w:r w:rsidRPr="00D67234">
        <w:rPr>
          <w:rFonts w:ascii="Times New Roman" w:hAnsi="Times New Roman" w:cs="Times New Roman"/>
          <w:color w:val="222222"/>
          <w:shd w:val="clear" w:color="auto" w:fill="FFFFFF"/>
        </w:rPr>
        <w:t xml:space="preserve"> models via Monte Carlo simulations. </w:t>
      </w:r>
      <w:r w:rsidRPr="00D67234">
        <w:rPr>
          <w:rFonts w:ascii="Times New Roman" w:hAnsi="Times New Roman" w:cs="Times New Roman"/>
          <w:i/>
          <w:iCs/>
          <w:color w:val="222222"/>
          <w:shd w:val="clear" w:color="auto" w:fill="FFFFFF"/>
        </w:rPr>
        <w:t>Journal of Intelligence</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3</w:t>
      </w:r>
      <w:r w:rsidRPr="00D67234">
        <w:rPr>
          <w:rFonts w:ascii="Times New Roman" w:hAnsi="Times New Roman" w:cs="Times New Roman"/>
          <w:color w:val="222222"/>
          <w:shd w:val="clear" w:color="auto" w:fill="FFFFFF"/>
        </w:rPr>
        <w:t>(1), 2-20.</w:t>
      </w:r>
    </w:p>
    <w:p w14:paraId="733A68C7" w14:textId="7B17CA57" w:rsidR="00962F3C" w:rsidRPr="00D67234" w:rsidRDefault="00962F3C"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Olsson, U. H., Foss, T., Troye, S. V., &amp; Howell, R. D. (2000). The performance of ML, GLS, and WLS estimation in structural equation modeling under conditions of misspecification and nonnormality. </w:t>
      </w:r>
      <w:r w:rsidRPr="00D67234">
        <w:rPr>
          <w:rFonts w:ascii="Times New Roman" w:hAnsi="Times New Roman" w:cs="Times New Roman"/>
          <w:i/>
          <w:iCs/>
          <w:color w:val="222222"/>
          <w:shd w:val="clear" w:color="auto" w:fill="FFFFFF"/>
        </w:rPr>
        <w:t>Structural equation modeling</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7</w:t>
      </w:r>
      <w:r w:rsidRPr="00D67234">
        <w:rPr>
          <w:rFonts w:ascii="Times New Roman" w:hAnsi="Times New Roman" w:cs="Times New Roman"/>
          <w:color w:val="222222"/>
          <w:shd w:val="clear" w:color="auto" w:fill="FFFFFF"/>
        </w:rPr>
        <w:t>(4), 557-595.</w:t>
      </w:r>
    </w:p>
    <w:p w14:paraId="5ABA61EA" w14:textId="47425FD8" w:rsidR="002470D7" w:rsidRPr="00D67234" w:rsidRDefault="002470D7" w:rsidP="002470D7">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Ory</w:t>
      </w:r>
      <w:proofErr w:type="spellEnd"/>
      <w:r w:rsidRPr="00D67234">
        <w:rPr>
          <w:rFonts w:ascii="Times New Roman" w:hAnsi="Times New Roman" w:cs="Times New Roman"/>
          <w:color w:val="222222"/>
          <w:shd w:val="clear" w:color="auto" w:fill="FFFFFF"/>
        </w:rPr>
        <w:t>, D. T., &amp; Mokhtarian, P. L. (2010). The impact of non-normality, sample size and estimation technique on goodness-of-fit measures in structural equation modeling: evidence from ten empirical models of travel behavior. </w:t>
      </w:r>
      <w:r w:rsidRPr="00D67234">
        <w:rPr>
          <w:rFonts w:ascii="Times New Roman" w:hAnsi="Times New Roman" w:cs="Times New Roman"/>
          <w:i/>
          <w:iCs/>
          <w:color w:val="222222"/>
          <w:shd w:val="clear" w:color="auto" w:fill="FFFFFF"/>
        </w:rPr>
        <w:t>Quality &amp; Quantity</w:t>
      </w:r>
      <w:r w:rsidRPr="00D67234">
        <w:rPr>
          <w:rFonts w:ascii="Times New Roman" w:hAnsi="Times New Roman" w:cs="Times New Roman"/>
          <w:color w:val="222222"/>
          <w:shd w:val="clear" w:color="auto" w:fill="FFFFFF"/>
        </w:rPr>
        <w:t>, 44, 427-445.</w:t>
      </w:r>
    </w:p>
    <w:p w14:paraId="5863CD4A" w14:textId="7B153DEE" w:rsidR="000D1896" w:rsidRPr="00D67234" w:rsidRDefault="000D1896" w:rsidP="002470D7">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Reise</w:t>
      </w:r>
      <w:proofErr w:type="spellEnd"/>
      <w:r w:rsidRPr="00D67234">
        <w:rPr>
          <w:rFonts w:ascii="Times New Roman" w:hAnsi="Times New Roman" w:cs="Times New Roman"/>
          <w:color w:val="222222"/>
          <w:shd w:val="clear" w:color="auto" w:fill="FFFFFF"/>
        </w:rPr>
        <w:t>, S. P., Moore, T. M., &amp; Haviland, M. G. (2010). Bifactor models and rotations: Exploring the extent to which multidimensional data yield univocal scale scores. </w:t>
      </w:r>
      <w:r w:rsidRPr="00D67234">
        <w:rPr>
          <w:rFonts w:ascii="Times New Roman" w:hAnsi="Times New Roman" w:cs="Times New Roman"/>
          <w:i/>
          <w:iCs/>
          <w:color w:val="222222"/>
          <w:shd w:val="clear" w:color="auto" w:fill="FFFFFF"/>
        </w:rPr>
        <w:t>Journal of personality assessment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92</w:t>
      </w:r>
      <w:r w:rsidRPr="00D67234">
        <w:rPr>
          <w:rFonts w:ascii="Times New Roman" w:hAnsi="Times New Roman" w:cs="Times New Roman"/>
          <w:color w:val="222222"/>
          <w:shd w:val="clear" w:color="auto" w:fill="FFFFFF"/>
        </w:rPr>
        <w:t>(6), 544-559.</w:t>
      </w:r>
    </w:p>
    <w:p w14:paraId="59CCA653" w14:textId="59C302D8" w:rsidR="00B31E32"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lastRenderedPageBreak/>
        <w:t>Reise</w:t>
      </w:r>
      <w:proofErr w:type="spellEnd"/>
      <w:r w:rsidRPr="00D67234">
        <w:rPr>
          <w:rFonts w:ascii="Times New Roman" w:hAnsi="Times New Roman" w:cs="Times New Roman"/>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Rodriguez, A., </w:t>
      </w:r>
      <w:proofErr w:type="spellStart"/>
      <w:r w:rsidRPr="00D67234">
        <w:rPr>
          <w:rFonts w:ascii="Times New Roman" w:hAnsi="Times New Roman" w:cs="Times New Roman"/>
          <w:color w:val="222222"/>
          <w:shd w:val="clear" w:color="auto" w:fill="FFFFFF"/>
        </w:rPr>
        <w:t>Reise</w:t>
      </w:r>
      <w:proofErr w:type="spellEnd"/>
      <w:r w:rsidRPr="00D67234">
        <w:rPr>
          <w:rFonts w:ascii="Times New Roman" w:hAnsi="Times New Roman" w:cs="Times New Roman"/>
          <w:color w:val="222222"/>
          <w:shd w:val="clear" w:color="auto" w:fill="FFFFFF"/>
        </w:rPr>
        <w:t>, S. P., &amp; Haviland, M. G. (2016). Applying bifactor statistical indices in the evaluation of psychological measures. </w:t>
      </w:r>
      <w:r w:rsidRPr="00D67234">
        <w:rPr>
          <w:rFonts w:ascii="Times New Roman" w:hAnsi="Times New Roman" w:cs="Times New Roman"/>
          <w:i/>
          <w:iCs/>
          <w:color w:val="222222"/>
          <w:shd w:val="clear" w:color="auto" w:fill="FFFFFF"/>
        </w:rPr>
        <w:t>Journal of personality assessment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98</w:t>
      </w:r>
      <w:r w:rsidRPr="00D67234">
        <w:rPr>
          <w:rFonts w:ascii="Times New Roman" w:hAnsi="Times New Roman" w:cs="Times New Roman"/>
          <w:color w:val="222222"/>
          <w:shd w:val="clear" w:color="auto" w:fill="FFFFFF"/>
        </w:rPr>
        <w:t>(3), 223-237.</w:t>
      </w:r>
    </w:p>
    <w:p w14:paraId="04269FD5" w14:textId="3199C869" w:rsidR="000322F5" w:rsidRPr="00D67234" w:rsidRDefault="000322F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Samejima</w:t>
      </w:r>
      <w:proofErr w:type="spellEnd"/>
      <w:r w:rsidRPr="00D67234">
        <w:rPr>
          <w:rFonts w:ascii="Times New Roman" w:hAnsi="Times New Roman" w:cs="Times New Roman"/>
          <w:color w:val="222222"/>
          <w:shd w:val="clear" w:color="auto" w:fill="FFFFFF"/>
        </w:rPr>
        <w:t>, F. (1969). Estimation of latent ability using a response pattern of graded scores. </w:t>
      </w:r>
      <w:r w:rsidRPr="00D67234">
        <w:rPr>
          <w:rFonts w:ascii="Times New Roman" w:hAnsi="Times New Roman" w:cs="Times New Roman"/>
          <w:i/>
          <w:iCs/>
          <w:color w:val="222222"/>
          <w:shd w:val="clear" w:color="auto" w:fill="FFFFFF"/>
        </w:rPr>
        <w:t>Psychometrika monograph supplement</w:t>
      </w:r>
      <w:r w:rsidRPr="00D67234">
        <w:rPr>
          <w:rFonts w:ascii="Times New Roman" w:hAnsi="Times New Roman" w:cs="Times New Roman"/>
          <w:color w:val="222222"/>
          <w:shd w:val="clear" w:color="auto" w:fill="FFFFFF"/>
        </w:rPr>
        <w:t>.</w:t>
      </w:r>
    </w:p>
    <w:p w14:paraId="4C3AF3ED" w14:textId="55D26983" w:rsidR="00970615" w:rsidRPr="00D67234" w:rsidRDefault="00970615"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Samejima</w:t>
      </w:r>
      <w:proofErr w:type="spellEnd"/>
      <w:r w:rsidRPr="00D67234">
        <w:rPr>
          <w:rFonts w:ascii="Times New Roman" w:hAnsi="Times New Roman" w:cs="Times New Roman"/>
          <w:color w:val="222222"/>
          <w:shd w:val="clear" w:color="auto" w:fill="FFFFFF"/>
        </w:rPr>
        <w:t>, F. (1997). Graded response model. In </w:t>
      </w:r>
      <w:r w:rsidRPr="00D67234">
        <w:rPr>
          <w:rFonts w:ascii="Times New Roman" w:hAnsi="Times New Roman" w:cs="Times New Roman"/>
          <w:i/>
          <w:iCs/>
          <w:color w:val="222222"/>
          <w:shd w:val="clear" w:color="auto" w:fill="FFFFFF"/>
        </w:rPr>
        <w:t>Handbook of modern item response theory</w:t>
      </w:r>
      <w:r w:rsidRPr="00D67234">
        <w:rPr>
          <w:rFonts w:ascii="Times New Roman" w:hAnsi="Times New Roman" w:cs="Times New Roman"/>
          <w:color w:val="222222"/>
          <w:shd w:val="clear" w:color="auto" w:fill="FFFFFF"/>
        </w:rPr>
        <w:t> (pp. 85-100). Springer, New York, NY.</w:t>
      </w:r>
    </w:p>
    <w:p w14:paraId="250FE06F" w14:textId="1CAE104C" w:rsidR="00BC1895" w:rsidRPr="00D67234" w:rsidRDefault="00BC1895" w:rsidP="00BC1895">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Savalei</w:t>
      </w:r>
      <w:proofErr w:type="spellEnd"/>
      <w:r w:rsidRPr="00D67234">
        <w:rPr>
          <w:rFonts w:ascii="Times New Roman" w:hAnsi="Times New Roman" w:cs="Times New Roman"/>
          <w:color w:val="222222"/>
          <w:shd w:val="clear" w:color="auto" w:fill="FFFFFF"/>
        </w:rPr>
        <w:t>, V. (2008). Is the ML chi-square ever robust to nonnormality? A cautionary note with missing data. Structural Equation Modeling: A Multidisciplinary Journal, 15(1), 1-22.</w:t>
      </w:r>
    </w:p>
    <w:p w14:paraId="67BCA62C" w14:textId="08D22E5D" w:rsidR="00B175A6" w:rsidRPr="00D67234" w:rsidRDefault="00B175A6"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Scherbaum</w:t>
      </w:r>
      <w:proofErr w:type="spellEnd"/>
      <w:r w:rsidRPr="00D67234">
        <w:rPr>
          <w:rFonts w:ascii="Times New Roman" w:hAnsi="Times New Roman" w:cs="Times New Roman"/>
          <w:color w:val="222222"/>
          <w:shd w:val="clear" w:color="auto" w:fill="FFFFFF"/>
        </w:rPr>
        <w:t>, C. A., Cohen-</w:t>
      </w:r>
      <w:proofErr w:type="spellStart"/>
      <w:r w:rsidRPr="00D67234">
        <w:rPr>
          <w:rFonts w:ascii="Times New Roman" w:hAnsi="Times New Roman" w:cs="Times New Roman"/>
          <w:color w:val="222222"/>
          <w:shd w:val="clear" w:color="auto" w:fill="FFFFFF"/>
        </w:rPr>
        <w:t>Charash</w:t>
      </w:r>
      <w:proofErr w:type="spellEnd"/>
      <w:r w:rsidRPr="00D67234">
        <w:rPr>
          <w:rFonts w:ascii="Times New Roman" w:hAnsi="Times New Roman" w:cs="Times New Roman"/>
          <w:color w:val="222222"/>
          <w:shd w:val="clear" w:color="auto" w:fill="FFFFFF"/>
        </w:rPr>
        <w:t>, Y., &amp; Kern, M. J. (2006). Measuring general self-efficacy: A comparison of three measures using item response theory. </w:t>
      </w:r>
      <w:r w:rsidRPr="00D67234">
        <w:rPr>
          <w:rFonts w:ascii="Times New Roman" w:hAnsi="Times New Roman" w:cs="Times New Roman"/>
          <w:i/>
          <w:iCs/>
          <w:color w:val="222222"/>
          <w:shd w:val="clear" w:color="auto" w:fill="FFFFFF"/>
        </w:rPr>
        <w:t>Educational and psychological measurement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66</w:t>
      </w:r>
      <w:r w:rsidRPr="00D67234">
        <w:rPr>
          <w:rFonts w:ascii="Times New Roman" w:hAnsi="Times New Roman" w:cs="Times New Roman"/>
          <w:color w:val="222222"/>
          <w:shd w:val="clear" w:color="auto" w:fill="FFFFFF"/>
        </w:rPr>
        <w:t>(6), 1047-1063.</w:t>
      </w:r>
    </w:p>
    <w:p w14:paraId="02494B1B" w14:textId="3E12EE83" w:rsidR="00784304" w:rsidRPr="00D67234" w:rsidRDefault="00784304" w:rsidP="00784304">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Seo</w:t>
      </w:r>
      <w:proofErr w:type="spellEnd"/>
      <w:r w:rsidRPr="00D67234">
        <w:rPr>
          <w:rFonts w:ascii="Times New Roman" w:hAnsi="Times New Roman" w:cs="Times New Roman"/>
          <w:color w:val="222222"/>
          <w:shd w:val="clear" w:color="auto" w:fill="FFFFFF"/>
        </w:rPr>
        <w:t>, T., Kanda, T., &amp; Fujikoshi, Y. (1995). The effects of nonnormality of tests for dimensionality in canonical correlation and MANOVA models. </w:t>
      </w:r>
      <w:r w:rsidRPr="00D67234">
        <w:rPr>
          <w:rFonts w:ascii="Times New Roman" w:hAnsi="Times New Roman" w:cs="Times New Roman"/>
          <w:i/>
          <w:iCs/>
          <w:color w:val="222222"/>
          <w:shd w:val="clear" w:color="auto" w:fill="FFFFFF"/>
        </w:rPr>
        <w:t>Journal of Multivariate Analysis</w:t>
      </w:r>
      <w:r w:rsidRPr="00D67234">
        <w:rPr>
          <w:rFonts w:ascii="Times New Roman" w:hAnsi="Times New Roman" w:cs="Times New Roman"/>
          <w:color w:val="222222"/>
          <w:shd w:val="clear" w:color="auto" w:fill="FFFFFF"/>
        </w:rPr>
        <w:t>, 52(2), 325-337.</w:t>
      </w:r>
    </w:p>
    <w:p w14:paraId="7754F47F" w14:textId="70C9F2E2" w:rsidR="00784304" w:rsidRPr="00D67234" w:rsidRDefault="00784304" w:rsidP="00784304">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Sen, S., Cohen, A. S., &amp; Kim, S. H. (2016). The impact of non-normality on extraction of spurious latent classes in mixture IRT models. </w:t>
      </w:r>
      <w:r w:rsidRPr="00D67234">
        <w:rPr>
          <w:rFonts w:ascii="Times New Roman" w:hAnsi="Times New Roman" w:cs="Times New Roman"/>
          <w:i/>
          <w:iCs/>
          <w:color w:val="222222"/>
          <w:shd w:val="clear" w:color="auto" w:fill="FFFFFF"/>
        </w:rPr>
        <w:t>Applied Psychological Measurement</w:t>
      </w:r>
      <w:r w:rsidRPr="00D67234">
        <w:rPr>
          <w:rFonts w:ascii="Times New Roman" w:hAnsi="Times New Roman" w:cs="Times New Roman"/>
          <w:color w:val="222222"/>
          <w:shd w:val="clear" w:color="auto" w:fill="FFFFFF"/>
        </w:rPr>
        <w:t>, 40(2), 98-113.</w:t>
      </w:r>
    </w:p>
    <w:p w14:paraId="2F4DFC7D" w14:textId="77777777" w:rsidR="00B74AAF" w:rsidRPr="00D67234" w:rsidRDefault="00B74AAF"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Sharma, K. K., Kumar, A., &amp; Chaudhary, A. (2009). </w:t>
      </w:r>
      <w:r w:rsidRPr="00D67234">
        <w:rPr>
          <w:rFonts w:ascii="Times New Roman" w:hAnsi="Times New Roman" w:cs="Times New Roman"/>
          <w:i/>
          <w:iCs/>
          <w:color w:val="222222"/>
          <w:shd w:val="clear" w:color="auto" w:fill="FFFFFF"/>
        </w:rPr>
        <w:t>Statistics in Management Studies</w:t>
      </w:r>
      <w:r w:rsidRPr="00D67234">
        <w:rPr>
          <w:rFonts w:ascii="Times New Roman" w:hAnsi="Times New Roman" w:cs="Times New Roman"/>
          <w:color w:val="222222"/>
          <w:shd w:val="clear" w:color="auto" w:fill="FFFFFF"/>
        </w:rPr>
        <w:t xml:space="preserve">. Krishna </w:t>
      </w:r>
      <w:proofErr w:type="spellStart"/>
      <w:r w:rsidRPr="00D67234">
        <w:rPr>
          <w:rFonts w:ascii="Times New Roman" w:hAnsi="Times New Roman" w:cs="Times New Roman"/>
          <w:color w:val="222222"/>
          <w:shd w:val="clear" w:color="auto" w:fill="FFFFFF"/>
        </w:rPr>
        <w:t>Prakashan</w:t>
      </w:r>
      <w:proofErr w:type="spellEnd"/>
      <w:r w:rsidRPr="00D67234">
        <w:rPr>
          <w:rFonts w:ascii="Times New Roman" w:hAnsi="Times New Roman" w:cs="Times New Roman"/>
          <w:color w:val="222222"/>
          <w:shd w:val="clear" w:color="auto" w:fill="FFFFFF"/>
        </w:rPr>
        <w:t xml:space="preserve"> Media.</w:t>
      </w:r>
    </w:p>
    <w:p w14:paraId="2CF10051" w14:textId="77777777" w:rsidR="00C622FC" w:rsidRPr="00D67234" w:rsidRDefault="00C622FC"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Simms, L. J., </w:t>
      </w:r>
      <w:proofErr w:type="spellStart"/>
      <w:r w:rsidRPr="00D67234">
        <w:rPr>
          <w:rFonts w:ascii="Times New Roman" w:hAnsi="Times New Roman" w:cs="Times New Roman"/>
          <w:color w:val="222222"/>
          <w:shd w:val="clear" w:color="auto" w:fill="FFFFFF"/>
        </w:rPr>
        <w:t>Grös</w:t>
      </w:r>
      <w:proofErr w:type="spellEnd"/>
      <w:r w:rsidRPr="00D67234">
        <w:rPr>
          <w:rFonts w:ascii="Times New Roman" w:hAnsi="Times New Roman" w:cs="Times New Roman"/>
          <w:color w:val="222222"/>
          <w:shd w:val="clear" w:color="auto" w:fill="FFFFFF"/>
        </w:rPr>
        <w:t>, D. F., Watson, D., &amp; O'Hara, M. W. (2008). Parsing the general and specific components of depression and anxiety with bifactor modeling. </w:t>
      </w:r>
      <w:r w:rsidRPr="00D67234">
        <w:rPr>
          <w:rFonts w:ascii="Times New Roman" w:hAnsi="Times New Roman" w:cs="Times New Roman"/>
          <w:i/>
          <w:iCs/>
          <w:color w:val="222222"/>
          <w:shd w:val="clear" w:color="auto" w:fill="FFFFFF"/>
        </w:rPr>
        <w:t>Depression and anxiety</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25</w:t>
      </w:r>
      <w:r w:rsidRPr="00D67234">
        <w:rPr>
          <w:rFonts w:ascii="Times New Roman" w:hAnsi="Times New Roman" w:cs="Times New Roman"/>
          <w:color w:val="222222"/>
          <w:shd w:val="clear" w:color="auto" w:fill="FFFFFF"/>
        </w:rPr>
        <w:t>(7), E34-E46.</w:t>
      </w:r>
    </w:p>
    <w:p w14:paraId="5FFA512C" w14:textId="77777777" w:rsidR="00B74AAF" w:rsidRPr="00D67234" w:rsidRDefault="00B74AAF"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Singh, A. K., </w:t>
      </w:r>
      <w:proofErr w:type="spellStart"/>
      <w:r w:rsidRPr="00D67234">
        <w:rPr>
          <w:rFonts w:ascii="Times New Roman" w:hAnsi="Times New Roman" w:cs="Times New Roman"/>
          <w:color w:val="222222"/>
          <w:shd w:val="clear" w:color="auto" w:fill="FFFFFF"/>
        </w:rPr>
        <w:t>Gewali</w:t>
      </w:r>
      <w:proofErr w:type="spellEnd"/>
      <w:r w:rsidRPr="00D67234">
        <w:rPr>
          <w:rFonts w:ascii="Times New Roman" w:hAnsi="Times New Roman" w:cs="Times New Roman"/>
          <w:color w:val="222222"/>
          <w:shd w:val="clear" w:color="auto" w:fill="FFFFFF"/>
        </w:rPr>
        <w:t>, L. P., &amp; Khatiwada, J. (2019). New measures of skewness of a probability distribution. </w:t>
      </w:r>
      <w:r w:rsidRPr="00D67234">
        <w:rPr>
          <w:rFonts w:ascii="Times New Roman" w:hAnsi="Times New Roman" w:cs="Times New Roman"/>
          <w:i/>
          <w:iCs/>
          <w:color w:val="222222"/>
          <w:shd w:val="clear" w:color="auto" w:fill="FFFFFF"/>
        </w:rPr>
        <w:t>Open Journal of Statistics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9</w:t>
      </w:r>
      <w:r w:rsidRPr="00D67234">
        <w:rPr>
          <w:rFonts w:ascii="Times New Roman" w:hAnsi="Times New Roman" w:cs="Times New Roman"/>
          <w:color w:val="222222"/>
          <w:shd w:val="clear" w:color="auto" w:fill="FFFFFF"/>
        </w:rPr>
        <w:t>(5), 601-621.</w:t>
      </w:r>
    </w:p>
    <w:p w14:paraId="43672DDF" w14:textId="77777777" w:rsidR="00BE518A" w:rsidRPr="00D67234" w:rsidRDefault="00BE518A"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lastRenderedPageBreak/>
        <w:t>Svetina</w:t>
      </w:r>
      <w:proofErr w:type="spellEnd"/>
      <w:r w:rsidRPr="00D67234">
        <w:rPr>
          <w:rFonts w:ascii="Times New Roman" w:hAnsi="Times New Roman" w:cs="Times New Roman"/>
          <w:color w:val="222222"/>
          <w:shd w:val="clear" w:color="auto" w:fill="FFFFFF"/>
        </w:rPr>
        <w:t>, D., Valdivia, A., Underhill, S., Dai, S., &amp; Wang, X. (2017). Parameter recovery in multidimensional item response theory models under complexity and nonnormality. </w:t>
      </w:r>
      <w:r w:rsidRPr="00D67234">
        <w:rPr>
          <w:rFonts w:ascii="Times New Roman" w:hAnsi="Times New Roman" w:cs="Times New Roman"/>
          <w:i/>
          <w:iCs/>
          <w:color w:val="222222"/>
          <w:shd w:val="clear" w:color="auto" w:fill="FFFFFF"/>
        </w:rPr>
        <w:t>Applied psychological measurement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41</w:t>
      </w:r>
      <w:r w:rsidRPr="00D67234">
        <w:rPr>
          <w:rFonts w:ascii="Times New Roman" w:hAnsi="Times New Roman" w:cs="Times New Roman"/>
          <w:color w:val="222222"/>
          <w:shd w:val="clear" w:color="auto" w:fill="FFFFFF"/>
        </w:rPr>
        <w:t>(7), 530-544.</w:t>
      </w:r>
    </w:p>
    <w:p w14:paraId="335B16DE" w14:textId="77777777"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Thomas, M. L. (2012). Rewards of bridging the divide between measurement and clinical theory: demonstration of a bifactor model for the Brief Symptom Inventory. </w:t>
      </w:r>
      <w:r w:rsidRPr="00D67234">
        <w:rPr>
          <w:rFonts w:ascii="Times New Roman" w:hAnsi="Times New Roman" w:cs="Times New Roman"/>
          <w:i/>
          <w:iCs/>
          <w:color w:val="222222"/>
          <w:shd w:val="clear" w:color="auto" w:fill="FFFFFF"/>
        </w:rPr>
        <w:t>Psychological assessment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24</w:t>
      </w:r>
      <w:r w:rsidRPr="00D67234">
        <w:rPr>
          <w:rFonts w:ascii="Times New Roman" w:hAnsi="Times New Roman" w:cs="Times New Roman"/>
          <w:color w:val="222222"/>
          <w:shd w:val="clear" w:color="auto" w:fill="FFFFFF"/>
        </w:rPr>
        <w:t>(1), 101.</w:t>
      </w:r>
    </w:p>
    <w:p w14:paraId="0B38590F" w14:textId="69B8D7FD" w:rsidR="002A5EE2" w:rsidRPr="00D67234" w:rsidRDefault="002A5EE2"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Toland, M. D., Sulis, I., </w:t>
      </w:r>
      <w:proofErr w:type="spellStart"/>
      <w:r w:rsidRPr="00D67234">
        <w:rPr>
          <w:rFonts w:ascii="Times New Roman" w:hAnsi="Times New Roman" w:cs="Times New Roman"/>
          <w:color w:val="222222"/>
          <w:shd w:val="clear" w:color="auto" w:fill="FFFFFF"/>
        </w:rPr>
        <w:t>Giambona</w:t>
      </w:r>
      <w:proofErr w:type="spellEnd"/>
      <w:r w:rsidRPr="00D67234">
        <w:rPr>
          <w:rFonts w:ascii="Times New Roman" w:hAnsi="Times New Roman" w:cs="Times New Roman"/>
          <w:color w:val="222222"/>
          <w:shd w:val="clear" w:color="auto" w:fill="FFFFFF"/>
        </w:rPr>
        <w:t xml:space="preserve">, F., </w:t>
      </w:r>
      <w:proofErr w:type="spellStart"/>
      <w:r w:rsidRPr="00D67234">
        <w:rPr>
          <w:rFonts w:ascii="Times New Roman" w:hAnsi="Times New Roman" w:cs="Times New Roman"/>
          <w:color w:val="222222"/>
          <w:shd w:val="clear" w:color="auto" w:fill="FFFFFF"/>
        </w:rPr>
        <w:t>Porcu</w:t>
      </w:r>
      <w:proofErr w:type="spellEnd"/>
      <w:r w:rsidRPr="00D67234">
        <w:rPr>
          <w:rFonts w:ascii="Times New Roman" w:hAnsi="Times New Roman" w:cs="Times New Roman"/>
          <w:color w:val="222222"/>
          <w:shd w:val="clear" w:color="auto" w:fill="FFFFFF"/>
        </w:rPr>
        <w:t>, M., &amp; Campbell, J. M. (2017). Introduction to bifactor polytomous item response theory analysis. </w:t>
      </w:r>
      <w:r w:rsidRPr="00D67234">
        <w:rPr>
          <w:rFonts w:ascii="Times New Roman" w:hAnsi="Times New Roman" w:cs="Times New Roman"/>
          <w:i/>
          <w:iCs/>
          <w:color w:val="222222"/>
          <w:shd w:val="clear" w:color="auto" w:fill="FFFFFF"/>
        </w:rPr>
        <w:t>Journal of school psychology</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60</w:t>
      </w:r>
      <w:r w:rsidRPr="00D67234">
        <w:rPr>
          <w:rFonts w:ascii="Times New Roman" w:hAnsi="Times New Roman" w:cs="Times New Roman"/>
          <w:color w:val="222222"/>
          <w:shd w:val="clear" w:color="auto" w:fill="FFFFFF"/>
        </w:rPr>
        <w:t>, 41-63.</w:t>
      </w:r>
    </w:p>
    <w:p w14:paraId="3B973864" w14:textId="7134A204" w:rsidR="00970615" w:rsidRPr="00D67234" w:rsidRDefault="00BE518A" w:rsidP="00041F7F">
      <w:pPr>
        <w:spacing w:after="0" w:line="480" w:lineRule="auto"/>
        <w:ind w:firstLine="720"/>
        <w:rPr>
          <w:rFonts w:ascii="Times New Roman" w:hAnsi="Times New Roman" w:cs="Times New Roman"/>
          <w:color w:val="222222"/>
          <w:shd w:val="clear" w:color="auto" w:fill="FFFFFF"/>
        </w:rPr>
      </w:pPr>
      <w:proofErr w:type="spellStart"/>
      <w:r w:rsidRPr="00D67234">
        <w:rPr>
          <w:rFonts w:ascii="Times New Roman" w:hAnsi="Times New Roman" w:cs="Times New Roman"/>
          <w:color w:val="222222"/>
          <w:shd w:val="clear" w:color="auto" w:fill="FFFFFF"/>
        </w:rPr>
        <w:t>Urbán</w:t>
      </w:r>
      <w:proofErr w:type="spellEnd"/>
      <w:r w:rsidRPr="00D67234">
        <w:rPr>
          <w:rFonts w:ascii="Times New Roman" w:hAnsi="Times New Roman" w:cs="Times New Roman"/>
          <w:color w:val="222222"/>
          <w:shd w:val="clear" w:color="auto" w:fill="FFFFFF"/>
        </w:rPr>
        <w:t xml:space="preserve">, R., Kun, B., Farkas, J., </w:t>
      </w:r>
      <w:proofErr w:type="spellStart"/>
      <w:r w:rsidRPr="00D67234">
        <w:rPr>
          <w:rFonts w:ascii="Times New Roman" w:hAnsi="Times New Roman" w:cs="Times New Roman"/>
          <w:color w:val="222222"/>
          <w:shd w:val="clear" w:color="auto" w:fill="FFFFFF"/>
        </w:rPr>
        <w:t>Paksi</w:t>
      </w:r>
      <w:proofErr w:type="spellEnd"/>
      <w:r w:rsidRPr="00D67234">
        <w:rPr>
          <w:rFonts w:ascii="Times New Roman" w:hAnsi="Times New Roman" w:cs="Times New Roman"/>
          <w:color w:val="222222"/>
          <w:shd w:val="clear" w:color="auto" w:fill="FFFFFF"/>
        </w:rPr>
        <w:t xml:space="preserve">, B., </w:t>
      </w:r>
      <w:proofErr w:type="spellStart"/>
      <w:r w:rsidRPr="00D67234">
        <w:rPr>
          <w:rFonts w:ascii="Times New Roman" w:hAnsi="Times New Roman" w:cs="Times New Roman"/>
          <w:color w:val="222222"/>
          <w:shd w:val="clear" w:color="auto" w:fill="FFFFFF"/>
        </w:rPr>
        <w:t>Kökönyei</w:t>
      </w:r>
      <w:proofErr w:type="spellEnd"/>
      <w:r w:rsidRPr="00D67234">
        <w:rPr>
          <w:rFonts w:ascii="Times New Roman" w:hAnsi="Times New Roman" w:cs="Times New Roman"/>
          <w:color w:val="222222"/>
          <w:shd w:val="clear" w:color="auto" w:fill="FFFFFF"/>
        </w:rPr>
        <w:t xml:space="preserve">, G., Unoka, Z., ... &amp; </w:t>
      </w:r>
      <w:proofErr w:type="spellStart"/>
      <w:r w:rsidRPr="00D67234">
        <w:rPr>
          <w:rFonts w:ascii="Times New Roman" w:hAnsi="Times New Roman" w:cs="Times New Roman"/>
          <w:color w:val="222222"/>
          <w:shd w:val="clear" w:color="auto" w:fill="FFFFFF"/>
        </w:rPr>
        <w:t>Demetrovics</w:t>
      </w:r>
      <w:proofErr w:type="spellEnd"/>
      <w:r w:rsidRPr="00D67234">
        <w:rPr>
          <w:rFonts w:ascii="Times New Roman" w:hAnsi="Times New Roman" w:cs="Times New Roman"/>
          <w:color w:val="222222"/>
          <w:shd w:val="clear" w:color="auto" w:fill="FFFFFF"/>
        </w:rPr>
        <w:t>, Z. (2014). Bifactor structural model of symptom checklists: SCL-90-R and Brief Symptom Inventory (BSI) in a non-clinical community sample. </w:t>
      </w:r>
      <w:r w:rsidRPr="00D67234">
        <w:rPr>
          <w:rFonts w:ascii="Times New Roman" w:hAnsi="Times New Roman" w:cs="Times New Roman"/>
          <w:i/>
          <w:iCs/>
          <w:color w:val="222222"/>
          <w:shd w:val="clear" w:color="auto" w:fill="FFFFFF"/>
        </w:rPr>
        <w:t>Psychiatry research</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216</w:t>
      </w:r>
      <w:r w:rsidRPr="00D67234">
        <w:rPr>
          <w:rFonts w:ascii="Times New Roman" w:hAnsi="Times New Roman" w:cs="Times New Roman"/>
          <w:color w:val="222222"/>
          <w:shd w:val="clear" w:color="auto" w:fill="FFFFFF"/>
        </w:rPr>
        <w:t>(1), 146-154.</w:t>
      </w:r>
    </w:p>
    <w:p w14:paraId="7326CD48" w14:textId="0BC47D66"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Van, den Oord, E. J., Pickles, A., &amp; Waldman, I. D. (2003). Normal variation and abnormality: an empirical study of the liability distributions underlying depression and delinquency. </w:t>
      </w:r>
      <w:r w:rsidRPr="00D67234">
        <w:rPr>
          <w:rFonts w:ascii="Times New Roman" w:hAnsi="Times New Roman" w:cs="Times New Roman"/>
          <w:i/>
          <w:iCs/>
          <w:color w:val="222222"/>
          <w:shd w:val="clear" w:color="auto" w:fill="FFFFFF"/>
        </w:rPr>
        <w:t>Journal of Child Psychology and Psychiatry</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44</w:t>
      </w:r>
      <w:r w:rsidRPr="00D67234">
        <w:rPr>
          <w:rFonts w:ascii="Times New Roman" w:hAnsi="Times New Roman" w:cs="Times New Roman"/>
          <w:color w:val="222222"/>
          <w:shd w:val="clear" w:color="auto" w:fill="FFFFFF"/>
        </w:rPr>
        <w:t>(2), 180-192.</w:t>
      </w:r>
    </w:p>
    <w:p w14:paraId="0C0B59D8" w14:textId="7897035D" w:rsidR="00221ED7" w:rsidRPr="00D67234" w:rsidRDefault="00221ED7"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Vale, C. D., &amp; </w:t>
      </w:r>
      <w:proofErr w:type="spellStart"/>
      <w:r w:rsidRPr="00D67234">
        <w:rPr>
          <w:rFonts w:ascii="Times New Roman" w:hAnsi="Times New Roman" w:cs="Times New Roman"/>
          <w:color w:val="222222"/>
          <w:shd w:val="clear" w:color="auto" w:fill="FFFFFF"/>
        </w:rPr>
        <w:t>Maurelli</w:t>
      </w:r>
      <w:proofErr w:type="spellEnd"/>
      <w:r w:rsidRPr="00D67234">
        <w:rPr>
          <w:rFonts w:ascii="Times New Roman" w:hAnsi="Times New Roman" w:cs="Times New Roman"/>
          <w:color w:val="222222"/>
          <w:shd w:val="clear" w:color="auto" w:fill="FFFFFF"/>
        </w:rPr>
        <w:t>, V. A. (1983). Simulating multivariate nonnormal distributions. </w:t>
      </w:r>
      <w:r w:rsidRPr="00D67234">
        <w:rPr>
          <w:rFonts w:ascii="Times New Roman" w:hAnsi="Times New Roman" w:cs="Times New Roman"/>
          <w:i/>
          <w:iCs/>
          <w:color w:val="222222"/>
          <w:shd w:val="clear" w:color="auto" w:fill="FFFFFF"/>
        </w:rPr>
        <w:t>Psychometrika</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48</w:t>
      </w:r>
      <w:r w:rsidRPr="00D67234">
        <w:rPr>
          <w:rFonts w:ascii="Times New Roman" w:hAnsi="Times New Roman" w:cs="Times New Roman"/>
          <w:color w:val="222222"/>
          <w:shd w:val="clear" w:color="auto" w:fill="FFFFFF"/>
        </w:rPr>
        <w:t>(3), 465-471.</w:t>
      </w:r>
    </w:p>
    <w:p w14:paraId="06883F86" w14:textId="1ECE14B2" w:rsidR="007E0285" w:rsidRPr="00D67234" w:rsidRDefault="007E028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Wall, M. M., Park, J. Y., &amp; </w:t>
      </w:r>
      <w:proofErr w:type="spellStart"/>
      <w:r w:rsidRPr="00D67234">
        <w:rPr>
          <w:rFonts w:ascii="Times New Roman" w:hAnsi="Times New Roman" w:cs="Times New Roman"/>
          <w:color w:val="222222"/>
          <w:shd w:val="clear" w:color="auto" w:fill="FFFFFF"/>
        </w:rPr>
        <w:t>Moustaki</w:t>
      </w:r>
      <w:proofErr w:type="spellEnd"/>
      <w:r w:rsidRPr="00D67234">
        <w:rPr>
          <w:rFonts w:ascii="Times New Roman" w:hAnsi="Times New Roman" w:cs="Times New Roman"/>
          <w:color w:val="222222"/>
          <w:shd w:val="clear" w:color="auto" w:fill="FFFFFF"/>
        </w:rPr>
        <w:t>, I. (2015). IRT modeling in the presence of zero-inflation with application to psychiatric disorder severity. </w:t>
      </w:r>
      <w:r w:rsidRPr="00D67234">
        <w:rPr>
          <w:rFonts w:ascii="Times New Roman" w:hAnsi="Times New Roman" w:cs="Times New Roman"/>
          <w:i/>
          <w:iCs/>
          <w:color w:val="222222"/>
          <w:shd w:val="clear" w:color="auto" w:fill="FFFFFF"/>
        </w:rPr>
        <w:t>Applied Psychological Measurement</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39</w:t>
      </w:r>
      <w:r w:rsidRPr="00D67234">
        <w:rPr>
          <w:rFonts w:ascii="Times New Roman" w:hAnsi="Times New Roman" w:cs="Times New Roman"/>
          <w:color w:val="222222"/>
          <w:shd w:val="clear" w:color="auto" w:fill="FFFFFF"/>
        </w:rPr>
        <w:t>(8), 583-597.</w:t>
      </w:r>
    </w:p>
    <w:p w14:paraId="1B44243A" w14:textId="5ADBCDAB"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 xml:space="preserve">Wang, C., </w:t>
      </w:r>
      <w:proofErr w:type="spellStart"/>
      <w:r w:rsidRPr="00D67234">
        <w:rPr>
          <w:rFonts w:ascii="Times New Roman" w:hAnsi="Times New Roman" w:cs="Times New Roman"/>
          <w:color w:val="222222"/>
          <w:shd w:val="clear" w:color="auto" w:fill="FFFFFF"/>
        </w:rPr>
        <w:t>Su</w:t>
      </w:r>
      <w:proofErr w:type="spellEnd"/>
      <w:r w:rsidRPr="00D67234">
        <w:rPr>
          <w:rFonts w:ascii="Times New Roman" w:hAnsi="Times New Roman" w:cs="Times New Roman"/>
          <w:color w:val="222222"/>
          <w:shd w:val="clear" w:color="auto" w:fill="FFFFFF"/>
        </w:rPr>
        <w:t>, S., &amp; Weiss, D. J. (2018). Robustness of parameter estimation to assumptions of normality in the multidimensional graded response model. </w:t>
      </w:r>
      <w:r w:rsidRPr="00D67234">
        <w:rPr>
          <w:rFonts w:ascii="Times New Roman" w:hAnsi="Times New Roman" w:cs="Times New Roman"/>
          <w:i/>
          <w:iCs/>
          <w:color w:val="222222"/>
          <w:shd w:val="clear" w:color="auto" w:fill="FFFFFF"/>
        </w:rPr>
        <w:t>Multivariate behavioral research</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53</w:t>
      </w:r>
      <w:r w:rsidRPr="00D67234">
        <w:rPr>
          <w:rFonts w:ascii="Times New Roman" w:hAnsi="Times New Roman" w:cs="Times New Roman"/>
          <w:color w:val="222222"/>
          <w:shd w:val="clear" w:color="auto" w:fill="FFFFFF"/>
        </w:rPr>
        <w:t>(3), 403-418.</w:t>
      </w:r>
    </w:p>
    <w:p w14:paraId="3D6E0E29" w14:textId="305EFCB8" w:rsidR="002470D7" w:rsidRPr="00D67234" w:rsidRDefault="002470D7" w:rsidP="002470D7">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White, H., &amp; MacDonald, G. M. (1980). Some large-sample tests for nonnormality in the linear regression model. </w:t>
      </w:r>
      <w:r w:rsidRPr="00D67234">
        <w:rPr>
          <w:rFonts w:ascii="Times New Roman" w:hAnsi="Times New Roman" w:cs="Times New Roman"/>
          <w:i/>
          <w:iCs/>
          <w:color w:val="222222"/>
          <w:shd w:val="clear" w:color="auto" w:fill="FFFFFF"/>
        </w:rPr>
        <w:t>Journal of the American Statistical Association</w:t>
      </w:r>
      <w:r w:rsidRPr="00D67234">
        <w:rPr>
          <w:rFonts w:ascii="Times New Roman" w:hAnsi="Times New Roman" w:cs="Times New Roman"/>
          <w:color w:val="222222"/>
          <w:shd w:val="clear" w:color="auto" w:fill="FFFFFF"/>
        </w:rPr>
        <w:t>, 75(369), 16-28.</w:t>
      </w:r>
    </w:p>
    <w:p w14:paraId="16F3878A" w14:textId="442D5C8B" w:rsidR="00970615" w:rsidRPr="00D67234" w:rsidRDefault="0097061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t>Woods, C. M. (2006). Ramsay-curve item response theory (RC-IRT) to detect and correct for nonnormal latent variables. </w:t>
      </w:r>
      <w:r w:rsidRPr="00D67234">
        <w:rPr>
          <w:rFonts w:ascii="Times New Roman" w:hAnsi="Times New Roman" w:cs="Times New Roman"/>
          <w:i/>
          <w:iCs/>
          <w:color w:val="222222"/>
          <w:shd w:val="clear" w:color="auto" w:fill="FFFFFF"/>
        </w:rPr>
        <w:t>Psychological methods</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11</w:t>
      </w:r>
      <w:r w:rsidRPr="00D67234">
        <w:rPr>
          <w:rFonts w:ascii="Times New Roman" w:hAnsi="Times New Roman" w:cs="Times New Roman"/>
          <w:color w:val="222222"/>
          <w:shd w:val="clear" w:color="auto" w:fill="FFFFFF"/>
        </w:rPr>
        <w:t>(3), 253.</w:t>
      </w:r>
    </w:p>
    <w:p w14:paraId="30062008" w14:textId="58DAE81B" w:rsidR="00BE518A" w:rsidRPr="00D67234" w:rsidRDefault="00466C75" w:rsidP="00041F7F">
      <w:pPr>
        <w:spacing w:after="0" w:line="480" w:lineRule="auto"/>
        <w:ind w:firstLine="720"/>
        <w:rPr>
          <w:rFonts w:ascii="Times New Roman" w:hAnsi="Times New Roman" w:cs="Times New Roman"/>
          <w:color w:val="222222"/>
          <w:shd w:val="clear" w:color="auto" w:fill="FFFFFF"/>
        </w:rPr>
      </w:pPr>
      <w:r w:rsidRPr="00D67234">
        <w:rPr>
          <w:rFonts w:ascii="Times New Roman" w:hAnsi="Times New Roman" w:cs="Times New Roman"/>
          <w:color w:val="222222"/>
          <w:shd w:val="clear" w:color="auto" w:fill="FFFFFF"/>
        </w:rPr>
        <w:lastRenderedPageBreak/>
        <w:t xml:space="preserve">Xiao, Y., Liu, H., &amp; </w:t>
      </w:r>
      <w:proofErr w:type="spellStart"/>
      <w:r w:rsidRPr="00D67234">
        <w:rPr>
          <w:rFonts w:ascii="Times New Roman" w:hAnsi="Times New Roman" w:cs="Times New Roman"/>
          <w:color w:val="222222"/>
          <w:shd w:val="clear" w:color="auto" w:fill="FFFFFF"/>
        </w:rPr>
        <w:t>Hau</w:t>
      </w:r>
      <w:proofErr w:type="spellEnd"/>
      <w:r w:rsidRPr="00D67234">
        <w:rPr>
          <w:rFonts w:ascii="Times New Roman" w:hAnsi="Times New Roman" w:cs="Times New Roman"/>
          <w:color w:val="222222"/>
          <w:shd w:val="clear" w:color="auto" w:fill="FFFFFF"/>
        </w:rPr>
        <w:t>, K. T. (2019). A comparison of CFA, ESEM, and BSEM in test structure analysis. </w:t>
      </w:r>
      <w:r w:rsidRPr="00D67234">
        <w:rPr>
          <w:rFonts w:ascii="Times New Roman" w:hAnsi="Times New Roman" w:cs="Times New Roman"/>
          <w:i/>
          <w:iCs/>
          <w:color w:val="222222"/>
          <w:shd w:val="clear" w:color="auto" w:fill="FFFFFF"/>
        </w:rPr>
        <w:t>Structural Equation Modeling: A Multidisciplinary Journal</w:t>
      </w:r>
      <w:r w:rsidRPr="00D67234">
        <w:rPr>
          <w:rFonts w:ascii="Times New Roman" w:hAnsi="Times New Roman" w:cs="Times New Roman"/>
          <w:color w:val="222222"/>
          <w:shd w:val="clear" w:color="auto" w:fill="FFFFFF"/>
        </w:rPr>
        <w:t>, </w:t>
      </w:r>
      <w:r w:rsidRPr="00D67234">
        <w:rPr>
          <w:rFonts w:ascii="Times New Roman" w:hAnsi="Times New Roman" w:cs="Times New Roman"/>
          <w:i/>
          <w:iCs/>
          <w:color w:val="222222"/>
          <w:shd w:val="clear" w:color="auto" w:fill="FFFFFF"/>
        </w:rPr>
        <w:t>26</w:t>
      </w:r>
      <w:r w:rsidRPr="00D67234">
        <w:rPr>
          <w:rFonts w:ascii="Times New Roman" w:hAnsi="Times New Roman" w:cs="Times New Roman"/>
          <w:color w:val="222222"/>
          <w:shd w:val="clear" w:color="auto" w:fill="FFFFFF"/>
        </w:rPr>
        <w:t>(5), 665-677.</w:t>
      </w:r>
    </w:p>
    <w:p w14:paraId="685E1B18" w14:textId="51217DB5" w:rsidR="00FD2FBF" w:rsidRPr="00D67234" w:rsidRDefault="00FD2FBF" w:rsidP="001F2E4E">
      <w:pPr>
        <w:rPr>
          <w:rFonts w:ascii="Times New Roman" w:hAnsi="Times New Roman" w:cs="Times New Roman"/>
        </w:rPr>
      </w:pPr>
    </w:p>
    <w:sectPr w:rsidR="00FD2FBF" w:rsidRPr="00D67234" w:rsidSect="00206ED2">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Wenchao Ma" w:date="2023-07-28T12:07:00Z" w:initials="WM">
    <w:p w14:paraId="31AAD06F" w14:textId="77777777" w:rsidR="00D945DE" w:rsidRDefault="00D945DE" w:rsidP="00D945DE">
      <w:pPr>
        <w:pStyle w:val="CommentText"/>
      </w:pPr>
      <w:r>
        <w:rPr>
          <w:rStyle w:val="CommentReference"/>
        </w:rPr>
        <w:annotationRef/>
      </w:r>
      <w:r>
        <w:t>Linear regression and ANOVA are not latent variable approach so we can remove them.</w:t>
      </w:r>
    </w:p>
  </w:comment>
  <w:comment w:id="6" w:author="Jujia Li" w:date="2023-07-29T08:37:00Z" w:initials="JL">
    <w:p w14:paraId="010B031A" w14:textId="77777777" w:rsidR="00D945DE" w:rsidRDefault="00D945DE" w:rsidP="00D945DE">
      <w:pPr>
        <w:pStyle w:val="CommentText"/>
      </w:pPr>
      <w:r>
        <w:rPr>
          <w:rStyle w:val="CommentReference"/>
        </w:rPr>
        <w:annotationRef/>
      </w:r>
      <w:r>
        <w:t>OK</w:t>
      </w:r>
    </w:p>
  </w:comment>
  <w:comment w:id="15"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16" w:author="Jujia Li" w:date="2023-07-30T08:27:00Z" w:initials="JL">
    <w:p w14:paraId="44DC4DC1" w14:textId="77777777" w:rsidR="00D945DE" w:rsidRDefault="00D945DE" w:rsidP="00A07130">
      <w:pPr>
        <w:pStyle w:val="CommentText"/>
      </w:pPr>
      <w:r>
        <w:rPr>
          <w:rStyle w:val="CommentReference"/>
        </w:rPr>
        <w:annotationRef/>
      </w:r>
      <w:r>
        <w:t>Added.</w:t>
      </w:r>
    </w:p>
  </w:comment>
  <w:comment w:id="17"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18" w:author="Jujia Li" w:date="2023-07-30T08:27:00Z" w:initials="JL">
    <w:p w14:paraId="165AF30C" w14:textId="77777777" w:rsidR="00D945DE" w:rsidRDefault="00D945DE" w:rsidP="00873374">
      <w:pPr>
        <w:pStyle w:val="CommentText"/>
      </w:pPr>
      <w:r>
        <w:rPr>
          <w:rStyle w:val="CommentReference"/>
        </w:rPr>
        <w:annotationRef/>
      </w:r>
      <w:r>
        <w:t>Done.</w:t>
      </w:r>
    </w:p>
  </w:comment>
  <w:comment w:id="21" w:author="Chunhua Cao" w:date="2023-07-20T09:52:00Z" w:initials="CC">
    <w:p w14:paraId="298C22AA" w14:textId="02C479C0" w:rsidR="00730A19" w:rsidRDefault="00730A19" w:rsidP="008D4C39">
      <w:pPr>
        <w:pStyle w:val="CommentText"/>
      </w:pPr>
      <w:r>
        <w:rPr>
          <w:rStyle w:val="CommentReference"/>
        </w:rPr>
        <w:annotationRef/>
      </w:r>
      <w:r>
        <w:t>Please add the part of estimation method, for example, ML, MAP and the results from precious study.</w:t>
      </w:r>
    </w:p>
  </w:comment>
  <w:comment w:id="22" w:author="Jujia Li" w:date="2023-07-30T08:28:00Z" w:initials="JL">
    <w:p w14:paraId="287492D7" w14:textId="77777777" w:rsidR="00D945DE" w:rsidRDefault="00D945DE" w:rsidP="00094F4D">
      <w:pPr>
        <w:pStyle w:val="CommentText"/>
      </w:pPr>
      <w:r>
        <w:rPr>
          <w:rStyle w:val="CommentReference"/>
        </w:rPr>
        <w:annotationRef/>
      </w:r>
      <w:r>
        <w:t>Done.</w:t>
      </w:r>
    </w:p>
  </w:comment>
  <w:comment w:id="27" w:author="Chunhua Cao" w:date="2023-07-29T00:31:00Z" w:initials="CC">
    <w:p w14:paraId="1229F0C9" w14:textId="77777777" w:rsidR="00201AC3" w:rsidRDefault="00201AC3" w:rsidP="00576183">
      <w:pPr>
        <w:pStyle w:val="CommentText"/>
      </w:pPr>
      <w:r>
        <w:rPr>
          <w:rStyle w:val="CommentReference"/>
        </w:rPr>
        <w:annotationRef/>
      </w:r>
      <w:r>
        <w:t>Alphabetic order for references.</w:t>
      </w:r>
    </w:p>
  </w:comment>
  <w:comment w:id="28" w:author="Jujia Li" w:date="2023-07-30T08:29:00Z" w:initials="JL">
    <w:p w14:paraId="143FE476" w14:textId="77777777" w:rsidR="001662B2" w:rsidRDefault="001662B2" w:rsidP="005B3B3F">
      <w:pPr>
        <w:pStyle w:val="CommentText"/>
      </w:pPr>
      <w:r>
        <w:rPr>
          <w:rStyle w:val="CommentReference"/>
        </w:rPr>
        <w:annotationRef/>
      </w:r>
      <w:r>
        <w:t>Done</w:t>
      </w:r>
    </w:p>
  </w:comment>
  <w:comment w:id="24" w:author="Chunhua Cao" w:date="2023-07-30T11:20:00Z" w:initials="CC">
    <w:p w14:paraId="2CAFCF56" w14:textId="77777777" w:rsidR="008F34E4" w:rsidRDefault="008F34E4" w:rsidP="003E4D50">
      <w:pPr>
        <w:pStyle w:val="CommentText"/>
      </w:pPr>
      <w:r>
        <w:rPr>
          <w:rStyle w:val="CommentReference"/>
        </w:rPr>
        <w:annotationRef/>
      </w:r>
      <w:r>
        <w:t>I feel this paragraph is a little too short, may need to add a few sentences.</w:t>
      </w:r>
    </w:p>
  </w:comment>
  <w:comment w:id="30" w:author="Wenchao Ma" w:date="2023-07-20T20:20:00Z" w:initials="WM">
    <w:p w14:paraId="7E129915" w14:textId="0C18E3A1" w:rsidR="00337A79" w:rsidRDefault="00337A79" w:rsidP="008D4C39">
      <w:pPr>
        <w:pStyle w:val="CommentText"/>
      </w:pPr>
      <w:r>
        <w:rPr>
          <w:rStyle w:val="CommentReference"/>
        </w:rPr>
        <w:annotationRef/>
      </w:r>
      <w:r>
        <w:t>You should introduce bifactor GRM, instead of the GRM here.</w:t>
      </w:r>
    </w:p>
  </w:comment>
  <w:comment w:id="31" w:author="Jujia Li" w:date="2023-07-30T08:29:00Z" w:initials="JL">
    <w:p w14:paraId="55F96CC4" w14:textId="77777777" w:rsidR="001662B2" w:rsidRDefault="001662B2" w:rsidP="00A27CA5">
      <w:pPr>
        <w:pStyle w:val="CommentText"/>
      </w:pPr>
      <w:r>
        <w:rPr>
          <w:rStyle w:val="CommentReference"/>
        </w:rPr>
        <w:annotationRef/>
      </w:r>
      <w:r>
        <w:t>Done.</w:t>
      </w:r>
    </w:p>
  </w:comment>
  <w:comment w:id="32" w:author="Chunhua Cao" w:date="2023-07-29T00:32:00Z" w:initials="CC">
    <w:p w14:paraId="176A97EA" w14:textId="23E9E215" w:rsidR="00201AC3" w:rsidRDefault="00201AC3" w:rsidP="00562846">
      <w:pPr>
        <w:pStyle w:val="CommentText"/>
      </w:pPr>
      <w:r>
        <w:rPr>
          <w:rStyle w:val="CommentReference"/>
        </w:rPr>
        <w:annotationRef/>
      </w:r>
      <w:r>
        <w:t>Use the abbreviation for the second time and thereafter.</w:t>
      </w:r>
    </w:p>
  </w:comment>
  <w:comment w:id="33" w:author="Jujia Li" w:date="2023-07-30T08:29:00Z" w:initials="JL">
    <w:p w14:paraId="5966531A" w14:textId="77777777" w:rsidR="001662B2" w:rsidRDefault="001662B2" w:rsidP="008C699F">
      <w:pPr>
        <w:pStyle w:val="CommentText"/>
      </w:pPr>
      <w:r>
        <w:rPr>
          <w:rStyle w:val="CommentReference"/>
        </w:rPr>
        <w:annotationRef/>
      </w:r>
      <w:r>
        <w:t>Done.</w:t>
      </w:r>
    </w:p>
  </w:comment>
  <w:comment w:id="41"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42" w:author="Jujia Li" w:date="2023-07-30T08:30:00Z" w:initials="JL">
    <w:p w14:paraId="0A94900A" w14:textId="77777777" w:rsidR="001662B2" w:rsidRDefault="001662B2" w:rsidP="00A57C57">
      <w:pPr>
        <w:pStyle w:val="CommentText"/>
      </w:pPr>
      <w:r>
        <w:rPr>
          <w:rStyle w:val="CommentReference"/>
        </w:rPr>
        <w:annotationRef/>
      </w:r>
      <w:r>
        <w:t>Done.</w:t>
      </w:r>
    </w:p>
  </w:comment>
  <w:comment w:id="43" w:author="Chunhua Cao" w:date="2023-07-20T17:33:00Z" w:initials="CC">
    <w:p w14:paraId="1ACFC5E5" w14:textId="763FE2AA"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44" w:author="Jujia Li" w:date="2023-07-30T08:30:00Z" w:initials="JL">
    <w:p w14:paraId="34B2CAA6" w14:textId="77777777" w:rsidR="001662B2" w:rsidRDefault="001662B2" w:rsidP="00466D36">
      <w:pPr>
        <w:pStyle w:val="CommentText"/>
      </w:pPr>
      <w:r>
        <w:rPr>
          <w:rStyle w:val="CommentReference"/>
        </w:rPr>
        <w:annotationRef/>
      </w:r>
      <w:r>
        <w:t>Done.</w:t>
      </w:r>
    </w:p>
  </w:comment>
  <w:comment w:id="45" w:author="Chunhua Cao" w:date="2023-07-20T17:31:00Z" w:initials="CC">
    <w:p w14:paraId="5D456A83" w14:textId="55883BFC" w:rsidR="00A267E4" w:rsidRDefault="00A267E4" w:rsidP="008D4C39">
      <w:pPr>
        <w:pStyle w:val="CommentText"/>
      </w:pPr>
      <w:r>
        <w:rPr>
          <w:rStyle w:val="CommentReference"/>
        </w:rPr>
        <w:annotationRef/>
      </w:r>
      <w:r>
        <w:t>Citing format needs to be APA format.</w:t>
      </w:r>
    </w:p>
  </w:comment>
  <w:comment w:id="46" w:author="Jujia Li" w:date="2023-07-30T08:30:00Z" w:initials="JL">
    <w:p w14:paraId="612CEBE9" w14:textId="77777777" w:rsidR="001662B2" w:rsidRDefault="001662B2" w:rsidP="00E06275">
      <w:pPr>
        <w:pStyle w:val="CommentText"/>
      </w:pPr>
      <w:r>
        <w:rPr>
          <w:rStyle w:val="CommentReference"/>
        </w:rPr>
        <w:annotationRef/>
      </w:r>
      <w:r>
        <w:t>Done.</w:t>
      </w:r>
    </w:p>
  </w:comment>
  <w:comment w:id="50" w:author="Wenchao Ma" w:date="2023-07-28T12:17:00Z" w:initials="WM">
    <w:p w14:paraId="2C8F5277" w14:textId="1585E20F" w:rsidR="00371705" w:rsidRDefault="00371705" w:rsidP="00414B28">
      <w:pPr>
        <w:pStyle w:val="CommentText"/>
      </w:pPr>
      <w:r>
        <w:rPr>
          <w:rStyle w:val="CommentReference"/>
        </w:rPr>
        <w:annotationRef/>
      </w:r>
      <w:r>
        <w:t>We need a citation for this</w:t>
      </w:r>
    </w:p>
  </w:comment>
  <w:comment w:id="51" w:author="Jujia Li" w:date="2023-07-30T08:31:00Z" w:initials="JL">
    <w:p w14:paraId="1CBCA3B9" w14:textId="77777777" w:rsidR="008626E0" w:rsidRDefault="008626E0" w:rsidP="000B0B5D">
      <w:pPr>
        <w:pStyle w:val="CommentText"/>
      </w:pPr>
      <w:r>
        <w:rPr>
          <w:rStyle w:val="CommentReference"/>
        </w:rPr>
        <w:annotationRef/>
      </w:r>
      <w:r>
        <w:t>Done.</w:t>
      </w:r>
    </w:p>
  </w:comment>
  <w:comment w:id="53" w:author="Chunhua Cao" w:date="2023-07-20T10:12:00Z" w:initials="CC">
    <w:p w14:paraId="07EE4E39" w14:textId="0C0E7FD3" w:rsidR="0009399C" w:rsidRDefault="0009399C" w:rsidP="0009399C">
      <w:pPr>
        <w:pStyle w:val="CommentText"/>
      </w:pPr>
      <w:r>
        <w:rPr>
          <w:rStyle w:val="CommentReference"/>
        </w:rPr>
        <w:annotationRef/>
      </w:r>
      <w:r>
        <w:t>This part should go to method</w:t>
      </w:r>
    </w:p>
  </w:comment>
  <w:comment w:id="54" w:author="Wenchao Ma" w:date="2023-07-20T20:22:00Z" w:initials="WM">
    <w:p w14:paraId="5C3B9D2C" w14:textId="77777777" w:rsidR="0009399C" w:rsidRDefault="0009399C" w:rsidP="0009399C">
      <w:pPr>
        <w:pStyle w:val="CommentText"/>
      </w:pPr>
      <w:r>
        <w:rPr>
          <w:rStyle w:val="CommentReference"/>
        </w:rPr>
        <w:annotationRef/>
      </w:r>
      <w:r>
        <w:t>Agree!</w:t>
      </w:r>
    </w:p>
  </w:comment>
  <w:comment w:id="55" w:author="Jujia Li" w:date="2023-07-30T08:31:00Z" w:initials="JL">
    <w:p w14:paraId="0CC2AEC7" w14:textId="77777777" w:rsidR="008626E0" w:rsidRDefault="008626E0" w:rsidP="00251C01">
      <w:pPr>
        <w:pStyle w:val="CommentText"/>
      </w:pPr>
      <w:r>
        <w:rPr>
          <w:rStyle w:val="CommentReference"/>
        </w:rPr>
        <w:annotationRef/>
      </w:r>
      <w:r>
        <w:t>Done.</w:t>
      </w:r>
    </w:p>
  </w:comment>
  <w:comment w:id="56"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57" w:author="Jujia Li" w:date="2023-07-30T08:31:00Z" w:initials="JL">
    <w:p w14:paraId="07EB86E1" w14:textId="77777777" w:rsidR="008626E0" w:rsidRDefault="008626E0" w:rsidP="000B0C52">
      <w:pPr>
        <w:pStyle w:val="CommentText"/>
      </w:pPr>
      <w:r>
        <w:rPr>
          <w:rStyle w:val="CommentReference"/>
        </w:rPr>
        <w:annotationRef/>
      </w:r>
      <w:r>
        <w:t>Done.</w:t>
      </w:r>
    </w:p>
  </w:comment>
  <w:comment w:id="58" w:author="Chunhua Cao" w:date="2023-07-20T17:36:00Z" w:initials="CC">
    <w:p w14:paraId="5C35743E" w14:textId="41FE2E9A" w:rsidR="00B838E8" w:rsidRDefault="00B838E8" w:rsidP="00B838E8">
      <w:pPr>
        <w:pStyle w:val="CommentText"/>
      </w:pPr>
      <w:r>
        <w:rPr>
          <w:rStyle w:val="CommentReference"/>
        </w:rPr>
        <w:annotationRef/>
      </w:r>
      <w:r>
        <w:t>APA</w:t>
      </w:r>
    </w:p>
  </w:comment>
  <w:comment w:id="59" w:author="Jujia Li" w:date="2023-07-30T08:31:00Z" w:initials="JL">
    <w:p w14:paraId="2C4E7C99" w14:textId="77777777" w:rsidR="008626E0" w:rsidRDefault="008626E0" w:rsidP="00674E26">
      <w:pPr>
        <w:pStyle w:val="CommentText"/>
      </w:pPr>
      <w:r>
        <w:rPr>
          <w:rStyle w:val="CommentReference"/>
        </w:rPr>
        <w:annotationRef/>
      </w:r>
      <w:r>
        <w:t>Done.</w:t>
      </w:r>
    </w:p>
  </w:comment>
  <w:comment w:id="60" w:author="Chunhua Cao" w:date="2023-07-20T17:41:00Z" w:initials="CC">
    <w:p w14:paraId="09B956E7" w14:textId="1438532D" w:rsidR="00B838E8" w:rsidRDefault="00B838E8" w:rsidP="00B838E8">
      <w:pPr>
        <w:pStyle w:val="CommentText"/>
      </w:pPr>
      <w:r>
        <w:rPr>
          <w:rStyle w:val="CommentReference"/>
        </w:rPr>
        <w:annotationRef/>
      </w:r>
      <w:r>
        <w:t>Specify what value you used for this study.</w:t>
      </w:r>
    </w:p>
  </w:comment>
  <w:comment w:id="61" w:author="Jujia Li" w:date="2023-07-30T08:32:00Z" w:initials="JL">
    <w:p w14:paraId="120E4365" w14:textId="77777777" w:rsidR="008626E0" w:rsidRDefault="008626E0" w:rsidP="009928E4">
      <w:pPr>
        <w:pStyle w:val="CommentText"/>
      </w:pPr>
      <w:r>
        <w:rPr>
          <w:rStyle w:val="CommentReference"/>
        </w:rPr>
        <w:annotationRef/>
      </w:r>
      <w:r>
        <w:t>Done.</w:t>
      </w:r>
    </w:p>
  </w:comment>
  <w:comment w:id="63" w:author="Chunhua Cao" w:date="2023-07-20T17:58:00Z" w:initials="CC">
    <w:p w14:paraId="1408FE65" w14:textId="5A2CA2C3" w:rsidR="00C82C0F" w:rsidRDefault="00C82C0F" w:rsidP="008D4C39">
      <w:pPr>
        <w:pStyle w:val="CommentText"/>
      </w:pPr>
      <w:r>
        <w:rPr>
          <w:rStyle w:val="CommentReference"/>
        </w:rPr>
        <w:annotationRef/>
      </w:r>
      <w:r>
        <w:t>This part, just focus on what values we used for personal ability parameter.</w:t>
      </w:r>
    </w:p>
  </w:comment>
  <w:comment w:id="64" w:author="Jujia Li" w:date="2023-07-30T08:32:00Z" w:initials="JL">
    <w:p w14:paraId="483AD9AB" w14:textId="77777777" w:rsidR="00FF0B7C" w:rsidRDefault="00FF0B7C" w:rsidP="00CD1333">
      <w:pPr>
        <w:pStyle w:val="CommentText"/>
      </w:pPr>
      <w:r>
        <w:rPr>
          <w:rStyle w:val="CommentReference"/>
        </w:rPr>
        <w:annotationRef/>
      </w:r>
      <w:r>
        <w:t>Done.</w:t>
      </w:r>
    </w:p>
  </w:comment>
  <w:comment w:id="65" w:author="Wenchao Ma" w:date="2023-07-20T20:32:00Z" w:initials="WM">
    <w:p w14:paraId="502281C5" w14:textId="5B51D213" w:rsidR="0034539B" w:rsidRDefault="0034539B" w:rsidP="008D4C39">
      <w:pPr>
        <w:pStyle w:val="CommentText"/>
      </w:pPr>
      <w:r>
        <w:rPr>
          <w:rStyle w:val="CommentReference"/>
        </w:rPr>
        <w:annotationRef/>
      </w:r>
      <w:r>
        <w:t>One or two sentences should be sufficient.</w:t>
      </w:r>
    </w:p>
  </w:comment>
  <w:comment w:id="66" w:author="Jujia Li" w:date="2023-07-30T08:33:00Z" w:initials="JL">
    <w:p w14:paraId="3625F721" w14:textId="77777777" w:rsidR="00EB0BCC" w:rsidRDefault="00EB0BCC" w:rsidP="006659D1">
      <w:pPr>
        <w:pStyle w:val="CommentText"/>
      </w:pPr>
      <w:r>
        <w:rPr>
          <w:rStyle w:val="CommentReference"/>
        </w:rPr>
        <w:annotationRef/>
      </w:r>
      <w:r>
        <w:t>Done.</w:t>
      </w:r>
    </w:p>
  </w:comment>
  <w:comment w:id="77" w:author="Chunhua Cao" w:date="2023-07-29T00:47:00Z" w:initials="CC">
    <w:p w14:paraId="3EC5A693" w14:textId="77777777" w:rsidR="00043B7B" w:rsidRDefault="00043B7B" w:rsidP="00253D67">
      <w:pPr>
        <w:pStyle w:val="CommentText"/>
      </w:pPr>
      <w:r>
        <w:rPr>
          <w:rStyle w:val="CommentReference"/>
        </w:rPr>
        <w:annotationRef/>
      </w:r>
      <w:r>
        <w:t>Correlation is only for person ability.</w:t>
      </w:r>
    </w:p>
  </w:comment>
  <w:comment w:id="78" w:author="Jujia Li" w:date="2023-07-30T08:34:00Z" w:initials="JL">
    <w:p w14:paraId="7AAAA933" w14:textId="77777777" w:rsidR="00EB0BCC" w:rsidRDefault="00EB0BCC" w:rsidP="00544AC4">
      <w:pPr>
        <w:pStyle w:val="CommentText"/>
      </w:pPr>
      <w:r>
        <w:rPr>
          <w:rStyle w:val="CommentReference"/>
        </w:rPr>
        <w:annotationRef/>
      </w:r>
      <w:r>
        <w:t>Done.</w:t>
      </w:r>
    </w:p>
  </w:comment>
  <w:comment w:id="79" w:author="Wenchao Ma" w:date="2023-07-20T20:34:00Z" w:initials="WM">
    <w:p w14:paraId="75DF6F4C" w14:textId="3D3FA262" w:rsidR="0034539B" w:rsidRDefault="0034539B" w:rsidP="008D4C39">
      <w:pPr>
        <w:pStyle w:val="CommentText"/>
      </w:pPr>
      <w:r>
        <w:rPr>
          <w:rStyle w:val="CommentReference"/>
        </w:rPr>
        <w:annotationRef/>
      </w:r>
      <w:r>
        <w:t>Estimated?</w:t>
      </w:r>
    </w:p>
  </w:comment>
  <w:comment w:id="80" w:author="Jujia Li" w:date="2023-07-30T08:48:00Z" w:initials="JL">
    <w:p w14:paraId="6D49D600" w14:textId="77777777" w:rsidR="000C12A8" w:rsidRDefault="000C12A8" w:rsidP="0012606C">
      <w:pPr>
        <w:pStyle w:val="CommentText"/>
      </w:pPr>
      <w:r>
        <w:rPr>
          <w:rStyle w:val="CommentReference"/>
        </w:rPr>
        <w:annotationRef/>
      </w:r>
      <w:r>
        <w:t>Yes.</w:t>
      </w:r>
    </w:p>
  </w:comment>
  <w:comment w:id="81" w:author="Wenchao Ma" w:date="2023-07-20T20:35:00Z" w:initials="WM">
    <w:p w14:paraId="5E0846F6" w14:textId="0EFFD87B" w:rsidR="0034539B" w:rsidRDefault="0034539B" w:rsidP="008D4C39">
      <w:pPr>
        <w:pStyle w:val="CommentText"/>
      </w:pPr>
      <w:r>
        <w:rPr>
          <w:rStyle w:val="CommentReference"/>
        </w:rPr>
        <w:annotationRef/>
      </w:r>
      <w:r>
        <w:t>True?</w:t>
      </w:r>
    </w:p>
  </w:comment>
  <w:comment w:id="82" w:author="Jujia Li" w:date="2023-07-30T08:48:00Z" w:initials="JL">
    <w:p w14:paraId="47C313C1" w14:textId="77777777" w:rsidR="000C12A8" w:rsidRDefault="000C12A8" w:rsidP="008A5DD2">
      <w:pPr>
        <w:pStyle w:val="CommentText"/>
      </w:pPr>
      <w:r>
        <w:rPr>
          <w:rStyle w:val="CommentReference"/>
        </w:rPr>
        <w:annotationRef/>
      </w:r>
      <w:r>
        <w:t>Yes.</w:t>
      </w:r>
    </w:p>
  </w:comment>
  <w:comment w:id="83" w:author="Wenchao Ma" w:date="2023-07-20T20:36:00Z" w:initials="WM">
    <w:p w14:paraId="5FE0CC09" w14:textId="77777777" w:rsidR="0034539B" w:rsidRDefault="0034539B" w:rsidP="008D4C39">
      <w:pPr>
        <w:pStyle w:val="CommentText"/>
      </w:pPr>
      <w:r>
        <w:rPr>
          <w:rStyle w:val="CommentReference"/>
        </w:rPr>
        <w:annotationRef/>
      </w:r>
      <w:r>
        <w:t>What?</w:t>
      </w:r>
    </w:p>
  </w:comment>
  <w:comment w:id="84" w:author="Jujia Li" w:date="2023-07-30T08:48:00Z" w:initials="JL">
    <w:p w14:paraId="6BFAE6B5" w14:textId="77777777" w:rsidR="000C12A8" w:rsidRDefault="000C12A8" w:rsidP="00943713">
      <w:pPr>
        <w:pStyle w:val="CommentText"/>
      </w:pPr>
      <w:r>
        <w:rPr>
          <w:rStyle w:val="CommentReference"/>
        </w:rPr>
        <w:annotationRef/>
      </w:r>
      <w:r>
        <w:t>Adjusted</w:t>
      </w:r>
    </w:p>
  </w:comment>
  <w:comment w:id="85" w:author="Wenchao Ma" w:date="2023-07-20T20:34:00Z" w:initials="WM">
    <w:p w14:paraId="52A5C79E" w14:textId="4F4B4D8B" w:rsidR="000C2FAD" w:rsidRDefault="000C2FAD" w:rsidP="000C2FAD">
      <w:pPr>
        <w:pStyle w:val="CommentText"/>
      </w:pPr>
      <w:r>
        <w:rPr>
          <w:rStyle w:val="CommentReference"/>
        </w:rPr>
        <w:annotationRef/>
      </w:r>
      <w:r>
        <w:t>Estimated?</w:t>
      </w:r>
    </w:p>
  </w:comment>
  <w:comment w:id="86" w:author="Jujia Li" w:date="2023-07-30T08:48:00Z" w:initials="JL">
    <w:p w14:paraId="01FEBF3F" w14:textId="77777777" w:rsidR="000C12A8" w:rsidRDefault="000C12A8" w:rsidP="00B0420A">
      <w:pPr>
        <w:pStyle w:val="CommentText"/>
      </w:pPr>
      <w:r>
        <w:rPr>
          <w:rStyle w:val="CommentReference"/>
        </w:rPr>
        <w:annotationRef/>
      </w:r>
      <w:r>
        <w:t>Yes</w:t>
      </w:r>
    </w:p>
  </w:comment>
  <w:comment w:id="87" w:author="Wenchao Ma" w:date="2023-07-20T20:35:00Z" w:initials="WM">
    <w:p w14:paraId="3CE7C833" w14:textId="50182413" w:rsidR="000C2FAD" w:rsidRDefault="000C2FAD" w:rsidP="000C2FAD">
      <w:pPr>
        <w:pStyle w:val="CommentText"/>
      </w:pPr>
      <w:r>
        <w:rPr>
          <w:rStyle w:val="CommentReference"/>
        </w:rPr>
        <w:annotationRef/>
      </w:r>
      <w:r>
        <w:t>True?</w:t>
      </w:r>
    </w:p>
  </w:comment>
  <w:comment w:id="88" w:author="Jujia Li" w:date="2023-07-30T08:48:00Z" w:initials="JL">
    <w:p w14:paraId="2FE781C8" w14:textId="77777777" w:rsidR="000C12A8" w:rsidRDefault="000C12A8" w:rsidP="00675060">
      <w:pPr>
        <w:pStyle w:val="CommentText"/>
      </w:pPr>
      <w:r>
        <w:rPr>
          <w:rStyle w:val="CommentReference"/>
        </w:rPr>
        <w:annotationRef/>
      </w:r>
      <w:r>
        <w:t>Yes.</w:t>
      </w:r>
    </w:p>
  </w:comment>
  <w:comment w:id="108" w:author="Chunhua Cao" w:date="2023-07-30T14:06:00Z" w:initials="CC">
    <w:p w14:paraId="2326EB01" w14:textId="77777777" w:rsidR="00AA1C0C" w:rsidRDefault="00AA1C0C" w:rsidP="00752A4A">
      <w:pPr>
        <w:pStyle w:val="CommentText"/>
      </w:pPr>
      <w:r>
        <w:rPr>
          <w:rStyle w:val="CommentReference"/>
        </w:rPr>
        <w:annotationRef/>
      </w:r>
      <w:r>
        <w:t>You can include tables or figure if needed.</w:t>
      </w:r>
    </w:p>
  </w:comment>
  <w:comment w:id="109" w:author="Chunhua Cao" w:date="2023-07-30T12:29:00Z" w:initials="CC">
    <w:p w14:paraId="72EC52F5" w14:textId="091AB7E3" w:rsidR="00866D12" w:rsidRDefault="00234236" w:rsidP="00B06392">
      <w:pPr>
        <w:pStyle w:val="CommentText"/>
      </w:pPr>
      <w:r>
        <w:rPr>
          <w:rStyle w:val="CommentReference"/>
        </w:rPr>
        <w:annotationRef/>
      </w:r>
      <w:r w:rsidR="00866D12">
        <w:t>Is this about the bias of the item parameters? This sentence is not connected to what comes below, and you may delete it.</w:t>
      </w:r>
    </w:p>
  </w:comment>
  <w:comment w:id="124" w:author="Chunhua Cao" w:date="2023-07-30T14:00:00Z" w:initials="CC">
    <w:p w14:paraId="2E157965" w14:textId="77777777" w:rsidR="00AA1C0C" w:rsidRDefault="00AA1C0C" w:rsidP="00C56C3F">
      <w:pPr>
        <w:pStyle w:val="CommentText"/>
      </w:pPr>
      <w:r>
        <w:rPr>
          <w:rStyle w:val="CommentReference"/>
        </w:rPr>
        <w:annotationRef/>
      </w:r>
      <w:r>
        <w:t>What does this mean?</w:t>
      </w:r>
    </w:p>
  </w:comment>
  <w:comment w:id="128" w:author="Chunhua Cao" w:date="2023-07-30T14:05:00Z" w:initials="CC">
    <w:p w14:paraId="764D166E" w14:textId="77777777" w:rsidR="00AA1C0C" w:rsidRDefault="00AA1C0C" w:rsidP="008463FB">
      <w:pPr>
        <w:pStyle w:val="CommentText"/>
      </w:pPr>
      <w:r>
        <w:rPr>
          <w:rStyle w:val="CommentReference"/>
        </w:rPr>
        <w:annotationRef/>
      </w:r>
      <w:r>
        <w:t>What does separately refer to?</w:t>
      </w:r>
    </w:p>
  </w:comment>
  <w:comment w:id="140" w:author="Chunhua Cao" w:date="2023-07-30T14:07:00Z" w:initials="CC">
    <w:p w14:paraId="7CF4FAF0" w14:textId="77777777" w:rsidR="00563C35" w:rsidRDefault="00AA1C0C" w:rsidP="001017D1">
      <w:pPr>
        <w:pStyle w:val="CommentText"/>
      </w:pPr>
      <w:r>
        <w:rPr>
          <w:rStyle w:val="CommentReference"/>
        </w:rPr>
        <w:annotationRef/>
      </w:r>
      <w:r w:rsidR="00563C35">
        <w:t>Be specific about the impact of sample size. Do you mean " when sample size increases, the correlation between true theta and estimated theta...</w:t>
      </w:r>
    </w:p>
  </w:comment>
  <w:comment w:id="137" w:author="Chunhua Cao" w:date="2023-07-30T12:29:00Z" w:initials="CC">
    <w:p w14:paraId="6DEEB88A" w14:textId="6833C307" w:rsidR="00234236" w:rsidRDefault="00234236" w:rsidP="00DE7474">
      <w:pPr>
        <w:pStyle w:val="CommentText"/>
      </w:pPr>
      <w:r>
        <w:rPr>
          <w:rStyle w:val="CommentReference"/>
        </w:rPr>
        <w:annotationRef/>
      </w:r>
      <w:r>
        <w:t>Add a part titled " The Significance of the Study"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D06F" w15:done="0"/>
  <w15:commentEx w15:paraId="010B031A" w15:paraIdParent="31AAD06F" w15:done="0"/>
  <w15:commentEx w15:paraId="675EC124" w15:done="0"/>
  <w15:commentEx w15:paraId="44DC4DC1" w15:paraIdParent="675EC124" w15:done="0"/>
  <w15:commentEx w15:paraId="11984A48" w15:done="0"/>
  <w15:commentEx w15:paraId="165AF30C" w15:paraIdParent="11984A48" w15:done="0"/>
  <w15:commentEx w15:paraId="298C22AA" w15:done="0"/>
  <w15:commentEx w15:paraId="287492D7" w15:paraIdParent="298C22AA" w15:done="0"/>
  <w15:commentEx w15:paraId="1229F0C9" w15:done="0"/>
  <w15:commentEx w15:paraId="143FE476" w15:paraIdParent="1229F0C9" w15:done="0"/>
  <w15:commentEx w15:paraId="2CAFCF56" w15:done="0"/>
  <w15:commentEx w15:paraId="7E129915" w15:done="0"/>
  <w15:commentEx w15:paraId="55F96CC4" w15:paraIdParent="7E129915" w15:done="0"/>
  <w15:commentEx w15:paraId="176A97EA" w15:done="0"/>
  <w15:commentEx w15:paraId="5966531A" w15:paraIdParent="176A97EA" w15:done="0"/>
  <w15:commentEx w15:paraId="1431A7EA" w15:done="0"/>
  <w15:commentEx w15:paraId="0A94900A" w15:paraIdParent="1431A7EA" w15:done="0"/>
  <w15:commentEx w15:paraId="1ACFC5E5" w15:done="0"/>
  <w15:commentEx w15:paraId="34B2CAA6" w15:paraIdParent="1ACFC5E5" w15:done="0"/>
  <w15:commentEx w15:paraId="5D456A83" w15:done="0"/>
  <w15:commentEx w15:paraId="612CEBE9" w15:paraIdParent="5D456A83" w15:done="0"/>
  <w15:commentEx w15:paraId="2C8F5277" w15:done="0"/>
  <w15:commentEx w15:paraId="1CBCA3B9" w15:paraIdParent="2C8F5277" w15:done="0"/>
  <w15:commentEx w15:paraId="07EE4E39" w15:done="0"/>
  <w15:commentEx w15:paraId="5C3B9D2C" w15:paraIdParent="07EE4E39" w15:done="0"/>
  <w15:commentEx w15:paraId="0CC2AEC7" w15:paraIdParent="07EE4E39" w15:done="0"/>
  <w15:commentEx w15:paraId="5EF2C151" w15:done="0"/>
  <w15:commentEx w15:paraId="07EB86E1" w15:paraIdParent="5EF2C151" w15:done="0"/>
  <w15:commentEx w15:paraId="5C35743E" w15:done="0"/>
  <w15:commentEx w15:paraId="2C4E7C99" w15:paraIdParent="5C35743E" w15:done="0"/>
  <w15:commentEx w15:paraId="09B956E7" w15:done="0"/>
  <w15:commentEx w15:paraId="120E4365" w15:paraIdParent="09B956E7" w15:done="0"/>
  <w15:commentEx w15:paraId="1408FE65" w15:done="0"/>
  <w15:commentEx w15:paraId="483AD9AB" w15:paraIdParent="1408FE65" w15:done="0"/>
  <w15:commentEx w15:paraId="502281C5" w15:done="0"/>
  <w15:commentEx w15:paraId="3625F721" w15:paraIdParent="502281C5" w15:done="0"/>
  <w15:commentEx w15:paraId="3EC5A693" w15:done="0"/>
  <w15:commentEx w15:paraId="7AAAA933" w15:paraIdParent="3EC5A693" w15:done="0"/>
  <w15:commentEx w15:paraId="75DF6F4C" w15:done="0"/>
  <w15:commentEx w15:paraId="6D49D600" w15:paraIdParent="75DF6F4C" w15:done="0"/>
  <w15:commentEx w15:paraId="5E0846F6" w15:done="0"/>
  <w15:commentEx w15:paraId="47C313C1" w15:paraIdParent="5E0846F6" w15:done="0"/>
  <w15:commentEx w15:paraId="5FE0CC09" w15:done="0"/>
  <w15:commentEx w15:paraId="6BFAE6B5" w15:paraIdParent="5FE0CC09" w15:done="0"/>
  <w15:commentEx w15:paraId="52A5C79E" w15:done="0"/>
  <w15:commentEx w15:paraId="01FEBF3F" w15:paraIdParent="52A5C79E" w15:done="0"/>
  <w15:commentEx w15:paraId="3CE7C833" w15:done="0"/>
  <w15:commentEx w15:paraId="2FE781C8" w15:paraIdParent="3CE7C833" w15:done="0"/>
  <w15:commentEx w15:paraId="2326EB01" w15:done="0"/>
  <w15:commentEx w15:paraId="72EC52F5" w15:done="0"/>
  <w15:commentEx w15:paraId="2E157965" w15:done="0"/>
  <w15:commentEx w15:paraId="764D166E" w15:done="0"/>
  <w15:commentEx w15:paraId="7CF4FAF0" w15:done="0"/>
  <w15:commentEx w15:paraId="6DEEB8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09D4A" w16cex:dateUtc="2023-07-28T17:07:00Z"/>
  <w16cex:commentExtensible w16cex:durableId="286F4E43" w16cex:dateUtc="2023-07-29T00:37:00Z"/>
  <w16cex:commentExtensible w16cex:durableId="28611DA0" w16cex:dateUtc="2023-07-13T18:48:00Z"/>
  <w16cex:commentExtensible w16cex:durableId="28709D66" w16cex:dateUtc="2023-07-30T00:27:00Z"/>
  <w16cex:commentExtensible w16cex:durableId="28637F9B" w16cex:dateUtc="2023-07-20T14:40:00Z"/>
  <w16cex:commentExtensible w16cex:durableId="28709D76" w16cex:dateUtc="2023-07-30T00:27:00Z"/>
  <w16cex:commentExtensible w16cex:durableId="28638256" w16cex:dateUtc="2023-07-20T14:52:00Z"/>
  <w16cex:commentExtensible w16cex:durableId="28709D94" w16cex:dateUtc="2023-07-30T00:28:00Z"/>
  <w16cex:commentExtensible w16cex:durableId="286EDC73" w16cex:dateUtc="2023-07-29T05:31:00Z"/>
  <w16cex:commentExtensible w16cex:durableId="28709DED" w16cex:dateUtc="2023-07-30T00:29:00Z"/>
  <w16cex:commentExtensible w16cex:durableId="2870C5F2" w16cex:dateUtc="2023-07-30T16:20:00Z"/>
  <w16cex:commentExtensible w16cex:durableId="28641592" w16cex:dateUtc="2023-07-21T01:20:00Z"/>
  <w16cex:commentExtensible w16cex:durableId="28709DF6" w16cex:dateUtc="2023-07-30T00:29:00Z"/>
  <w16cex:commentExtensible w16cex:durableId="286EDCB6" w16cex:dateUtc="2023-07-29T05:32:00Z"/>
  <w16cex:commentExtensible w16cex:durableId="28709E07" w16cex:dateUtc="2023-07-30T00:29:00Z"/>
  <w16cex:commentExtensible w16cex:durableId="2863EF09" w16cex:dateUtc="2023-07-20T22:36:00Z"/>
  <w16cex:commentExtensible w16cex:durableId="28709E11" w16cex:dateUtc="2023-07-30T00:30:00Z"/>
  <w16cex:commentExtensible w16cex:durableId="2863EE7A" w16cex:dateUtc="2023-07-20T22:33:00Z"/>
  <w16cex:commentExtensible w16cex:durableId="28709E18" w16cex:dateUtc="2023-07-30T00:30:00Z"/>
  <w16cex:commentExtensible w16cex:durableId="2863EDD4" w16cex:dateUtc="2023-07-20T22:31:00Z"/>
  <w16cex:commentExtensible w16cex:durableId="28709E24" w16cex:dateUtc="2023-07-30T00:30:00Z"/>
  <w16cex:commentExtensible w16cex:durableId="286E3056" w16cex:dateUtc="2023-07-28T17:17:00Z"/>
  <w16cex:commentExtensible w16cex:durableId="28709E58" w16cex:dateUtc="2023-07-30T00:31:00Z"/>
  <w16cex:commentExtensible w16cex:durableId="286CA669" w16cex:dateUtc="2023-07-20T15:12:00Z"/>
  <w16cex:commentExtensible w16cex:durableId="286CA668" w16cex:dateUtc="2023-07-21T01:22:00Z"/>
  <w16cex:commentExtensible w16cex:durableId="28709E5D" w16cex:dateUtc="2023-07-30T00:31:00Z"/>
  <w16cex:commentExtensible w16cex:durableId="286D4F5E" w16cex:dateUtc="2023-07-20T22:59:00Z"/>
  <w16cex:commentExtensible w16cex:durableId="28709E65" w16cex:dateUtc="2023-07-30T00:31:00Z"/>
  <w16cex:commentExtensible w16cex:durableId="28709E6D" w16cex:dateUtc="2023-07-30T00:31:00Z"/>
  <w16cex:commentExtensible w16cex:durableId="286CE49A" w16cex:dateUtc="2023-07-20T22:41:00Z"/>
  <w16cex:commentExtensible w16cex:durableId="28709E8C" w16cex:dateUtc="2023-07-30T00:32:00Z"/>
  <w16cex:commentExtensible w16cex:durableId="2863F42F" w16cex:dateUtc="2023-07-20T22:58:00Z"/>
  <w16cex:commentExtensible w16cex:durableId="28709EB4" w16cex:dateUtc="2023-07-30T00:32:00Z"/>
  <w16cex:commentExtensible w16cex:durableId="28641875" w16cex:dateUtc="2023-07-21T01:32:00Z"/>
  <w16cex:commentExtensible w16cex:durableId="28709ECD" w16cex:dateUtc="2023-07-30T00:33:00Z"/>
  <w16cex:commentExtensible w16cex:durableId="286EE015" w16cex:dateUtc="2023-07-29T05:47:00Z"/>
  <w16cex:commentExtensible w16cex:durableId="28709F07" w16cex:dateUtc="2023-07-30T00:34:00Z"/>
  <w16cex:commentExtensible w16cex:durableId="286418EC" w16cex:dateUtc="2023-07-21T01:34:00Z"/>
  <w16cex:commentExtensible w16cex:durableId="2870A27C" w16cex:dateUtc="2023-07-30T00:48:00Z"/>
  <w16cex:commentExtensible w16cex:durableId="286418F7" w16cex:dateUtc="2023-07-21T01:35:00Z"/>
  <w16cex:commentExtensible w16cex:durableId="2870A27D" w16cex:dateUtc="2023-07-30T00:48:00Z"/>
  <w16cex:commentExtensible w16cex:durableId="28641959" w16cex:dateUtc="2023-07-21T01:36:00Z"/>
  <w16cex:commentExtensible w16cex:durableId="2870A27F" w16cex:dateUtc="2023-07-30T00:48:00Z"/>
  <w16cex:commentExtensible w16cex:durableId="2870A280" w16cex:dateUtc="2023-07-30T00:48:00Z"/>
  <w16cex:commentExtensible w16cex:durableId="2870A281" w16cex:dateUtc="2023-07-30T00:48:00Z"/>
  <w16cex:commentExtensible w16cex:durableId="2870ECE2" w16cex:dateUtc="2023-07-30T19:06:00Z"/>
  <w16cex:commentExtensible w16cex:durableId="2870D645" w16cex:dateUtc="2023-07-30T17:29:00Z"/>
  <w16cex:commentExtensible w16cex:durableId="2870EB8B" w16cex:dateUtc="2023-07-30T19:00:00Z"/>
  <w16cex:commentExtensible w16cex:durableId="2870ECAB" w16cex:dateUtc="2023-07-30T19:05:00Z"/>
  <w16cex:commentExtensible w16cex:durableId="2870ED30" w16cex:dateUtc="2023-07-30T19:07:00Z"/>
  <w16cex:commentExtensible w16cex:durableId="2870D60E" w16cex:dateUtc="2023-07-30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D06F" w16cid:durableId="28709D4A"/>
  <w16cid:commentId w16cid:paraId="010B031A" w16cid:durableId="286F4E43"/>
  <w16cid:commentId w16cid:paraId="675EC124" w16cid:durableId="28611DA0"/>
  <w16cid:commentId w16cid:paraId="44DC4DC1" w16cid:durableId="28709D66"/>
  <w16cid:commentId w16cid:paraId="11984A48" w16cid:durableId="28637F9B"/>
  <w16cid:commentId w16cid:paraId="165AF30C" w16cid:durableId="28709D76"/>
  <w16cid:commentId w16cid:paraId="298C22AA" w16cid:durableId="28638256"/>
  <w16cid:commentId w16cid:paraId="287492D7" w16cid:durableId="28709D94"/>
  <w16cid:commentId w16cid:paraId="1229F0C9" w16cid:durableId="286EDC73"/>
  <w16cid:commentId w16cid:paraId="143FE476" w16cid:durableId="28709DED"/>
  <w16cid:commentId w16cid:paraId="2CAFCF56" w16cid:durableId="2870C5F2"/>
  <w16cid:commentId w16cid:paraId="7E129915" w16cid:durableId="28641592"/>
  <w16cid:commentId w16cid:paraId="55F96CC4" w16cid:durableId="28709DF6"/>
  <w16cid:commentId w16cid:paraId="176A97EA" w16cid:durableId="286EDCB6"/>
  <w16cid:commentId w16cid:paraId="5966531A" w16cid:durableId="28709E07"/>
  <w16cid:commentId w16cid:paraId="1431A7EA" w16cid:durableId="2863EF09"/>
  <w16cid:commentId w16cid:paraId="0A94900A" w16cid:durableId="28709E11"/>
  <w16cid:commentId w16cid:paraId="1ACFC5E5" w16cid:durableId="2863EE7A"/>
  <w16cid:commentId w16cid:paraId="34B2CAA6" w16cid:durableId="28709E18"/>
  <w16cid:commentId w16cid:paraId="5D456A83" w16cid:durableId="2863EDD4"/>
  <w16cid:commentId w16cid:paraId="612CEBE9" w16cid:durableId="28709E24"/>
  <w16cid:commentId w16cid:paraId="2C8F5277" w16cid:durableId="286E3056"/>
  <w16cid:commentId w16cid:paraId="1CBCA3B9" w16cid:durableId="28709E58"/>
  <w16cid:commentId w16cid:paraId="07EE4E39" w16cid:durableId="286CA669"/>
  <w16cid:commentId w16cid:paraId="5C3B9D2C" w16cid:durableId="286CA668"/>
  <w16cid:commentId w16cid:paraId="0CC2AEC7" w16cid:durableId="28709E5D"/>
  <w16cid:commentId w16cid:paraId="5EF2C151" w16cid:durableId="286D4F5E"/>
  <w16cid:commentId w16cid:paraId="07EB86E1" w16cid:durableId="28709E65"/>
  <w16cid:commentId w16cid:paraId="5C35743E" w16cid:durableId="286D1344"/>
  <w16cid:commentId w16cid:paraId="2C4E7C99" w16cid:durableId="28709E6D"/>
  <w16cid:commentId w16cid:paraId="09B956E7" w16cid:durableId="286CE49A"/>
  <w16cid:commentId w16cid:paraId="120E4365" w16cid:durableId="28709E8C"/>
  <w16cid:commentId w16cid:paraId="1408FE65" w16cid:durableId="2863F42F"/>
  <w16cid:commentId w16cid:paraId="483AD9AB" w16cid:durableId="28709EB4"/>
  <w16cid:commentId w16cid:paraId="502281C5" w16cid:durableId="28641875"/>
  <w16cid:commentId w16cid:paraId="3625F721" w16cid:durableId="28709ECD"/>
  <w16cid:commentId w16cid:paraId="3EC5A693" w16cid:durableId="286EE015"/>
  <w16cid:commentId w16cid:paraId="7AAAA933" w16cid:durableId="28709F07"/>
  <w16cid:commentId w16cid:paraId="75DF6F4C" w16cid:durableId="286418EC"/>
  <w16cid:commentId w16cid:paraId="6D49D600" w16cid:durableId="2870A27C"/>
  <w16cid:commentId w16cid:paraId="5E0846F6" w16cid:durableId="286418F7"/>
  <w16cid:commentId w16cid:paraId="47C313C1" w16cid:durableId="2870A27D"/>
  <w16cid:commentId w16cid:paraId="5FE0CC09" w16cid:durableId="28641959"/>
  <w16cid:commentId w16cid:paraId="6BFAE6B5" w16cid:durableId="2870A27F"/>
  <w16cid:commentId w16cid:paraId="52A5C79E" w16cid:durableId="286D7132"/>
  <w16cid:commentId w16cid:paraId="01FEBF3F" w16cid:durableId="2870A280"/>
  <w16cid:commentId w16cid:paraId="3CE7C833" w16cid:durableId="286D7133"/>
  <w16cid:commentId w16cid:paraId="2FE781C8" w16cid:durableId="2870A281"/>
  <w16cid:commentId w16cid:paraId="2326EB01" w16cid:durableId="2870ECE2"/>
  <w16cid:commentId w16cid:paraId="72EC52F5" w16cid:durableId="2870D645"/>
  <w16cid:commentId w16cid:paraId="2E157965" w16cid:durableId="2870EB8B"/>
  <w16cid:commentId w16cid:paraId="764D166E" w16cid:durableId="2870ECAB"/>
  <w16cid:commentId w16cid:paraId="7CF4FAF0" w16cid:durableId="2870ED30"/>
  <w16cid:commentId w16cid:paraId="6DEEB88A" w16cid:durableId="2870D6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B8BA" w14:textId="77777777" w:rsidR="00A9715F" w:rsidRDefault="00A9715F" w:rsidP="00093723">
      <w:pPr>
        <w:spacing w:after="0" w:line="240" w:lineRule="auto"/>
      </w:pPr>
      <w:r>
        <w:separator/>
      </w:r>
    </w:p>
  </w:endnote>
  <w:endnote w:type="continuationSeparator" w:id="0">
    <w:p w14:paraId="3AC49720" w14:textId="77777777" w:rsidR="00A9715F" w:rsidRDefault="00A9715F"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FEF2" w14:textId="77777777" w:rsidR="00A9715F" w:rsidRDefault="00A9715F" w:rsidP="00093723">
      <w:pPr>
        <w:spacing w:after="0" w:line="240" w:lineRule="auto"/>
      </w:pPr>
      <w:r>
        <w:separator/>
      </w:r>
    </w:p>
  </w:footnote>
  <w:footnote w:type="continuationSeparator" w:id="0">
    <w:p w14:paraId="03E1DC1B" w14:textId="77777777" w:rsidR="00A9715F" w:rsidRDefault="00A9715F"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nhua Cao">
    <w15:presenceInfo w15:providerId="AD" w15:userId="S::ccao6@ua.edu::5a2034e2-a70c-4b9c-857d-53804b2e1bf9"/>
  </w15:person>
  <w15:person w15:author="Wenchao Ma">
    <w15:presenceInfo w15:providerId="Windows Live" w15:userId="4e694e4d58190d9d"/>
  </w15:person>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56C2"/>
    <w:rsid w:val="000373FA"/>
    <w:rsid w:val="00037D60"/>
    <w:rsid w:val="000415BD"/>
    <w:rsid w:val="00041F7F"/>
    <w:rsid w:val="00043B7B"/>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12A8"/>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662B2"/>
    <w:rsid w:val="00177EEC"/>
    <w:rsid w:val="0018078F"/>
    <w:rsid w:val="0018334E"/>
    <w:rsid w:val="00187E37"/>
    <w:rsid w:val="001912E3"/>
    <w:rsid w:val="001A14D5"/>
    <w:rsid w:val="001A1A31"/>
    <w:rsid w:val="001A311A"/>
    <w:rsid w:val="001A34F9"/>
    <w:rsid w:val="001A36B8"/>
    <w:rsid w:val="001A4C0E"/>
    <w:rsid w:val="001B1630"/>
    <w:rsid w:val="001B42E6"/>
    <w:rsid w:val="001B7F2E"/>
    <w:rsid w:val="001C4F6B"/>
    <w:rsid w:val="001C531B"/>
    <w:rsid w:val="001E4EC5"/>
    <w:rsid w:val="001E5A28"/>
    <w:rsid w:val="001E5F52"/>
    <w:rsid w:val="001E6B4D"/>
    <w:rsid w:val="001F042B"/>
    <w:rsid w:val="001F2E4E"/>
    <w:rsid w:val="00201AC3"/>
    <w:rsid w:val="002032B5"/>
    <w:rsid w:val="0020373B"/>
    <w:rsid w:val="00203AF0"/>
    <w:rsid w:val="00206ED2"/>
    <w:rsid w:val="00212BF4"/>
    <w:rsid w:val="002132D7"/>
    <w:rsid w:val="00214EEA"/>
    <w:rsid w:val="002210D6"/>
    <w:rsid w:val="002214CF"/>
    <w:rsid w:val="00221ED7"/>
    <w:rsid w:val="00224E1A"/>
    <w:rsid w:val="00233813"/>
    <w:rsid w:val="00234236"/>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5318"/>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6F16"/>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03E9E"/>
    <w:rsid w:val="00510C70"/>
    <w:rsid w:val="005133DB"/>
    <w:rsid w:val="0052040D"/>
    <w:rsid w:val="00524A92"/>
    <w:rsid w:val="00526907"/>
    <w:rsid w:val="00530383"/>
    <w:rsid w:val="00530409"/>
    <w:rsid w:val="00530E6A"/>
    <w:rsid w:val="00545476"/>
    <w:rsid w:val="0055168F"/>
    <w:rsid w:val="00553804"/>
    <w:rsid w:val="005610DF"/>
    <w:rsid w:val="0056127F"/>
    <w:rsid w:val="00563C35"/>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1361"/>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221B4"/>
    <w:rsid w:val="00833808"/>
    <w:rsid w:val="0083404B"/>
    <w:rsid w:val="00840B3C"/>
    <w:rsid w:val="008463E1"/>
    <w:rsid w:val="00854352"/>
    <w:rsid w:val="00861FC6"/>
    <w:rsid w:val="008626B3"/>
    <w:rsid w:val="008626E0"/>
    <w:rsid w:val="008628C5"/>
    <w:rsid w:val="00866D12"/>
    <w:rsid w:val="0086729B"/>
    <w:rsid w:val="00870616"/>
    <w:rsid w:val="00870B8D"/>
    <w:rsid w:val="00872EEE"/>
    <w:rsid w:val="008745D8"/>
    <w:rsid w:val="00875DBE"/>
    <w:rsid w:val="00881966"/>
    <w:rsid w:val="00881C56"/>
    <w:rsid w:val="00894425"/>
    <w:rsid w:val="0089569E"/>
    <w:rsid w:val="008A1AE1"/>
    <w:rsid w:val="008B1F56"/>
    <w:rsid w:val="008B3507"/>
    <w:rsid w:val="008B55E2"/>
    <w:rsid w:val="008B5784"/>
    <w:rsid w:val="008B70BD"/>
    <w:rsid w:val="008B7E87"/>
    <w:rsid w:val="008C0B5B"/>
    <w:rsid w:val="008D172D"/>
    <w:rsid w:val="008D3323"/>
    <w:rsid w:val="008D4C39"/>
    <w:rsid w:val="008E2834"/>
    <w:rsid w:val="008E7BB2"/>
    <w:rsid w:val="008F34E4"/>
    <w:rsid w:val="008F4160"/>
    <w:rsid w:val="009074A4"/>
    <w:rsid w:val="00912DF2"/>
    <w:rsid w:val="00915687"/>
    <w:rsid w:val="0091781B"/>
    <w:rsid w:val="00920649"/>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162B"/>
    <w:rsid w:val="00A2515A"/>
    <w:rsid w:val="00A267E4"/>
    <w:rsid w:val="00A26A7F"/>
    <w:rsid w:val="00A26BCF"/>
    <w:rsid w:val="00A4722A"/>
    <w:rsid w:val="00A47457"/>
    <w:rsid w:val="00A50741"/>
    <w:rsid w:val="00A5240D"/>
    <w:rsid w:val="00A528DD"/>
    <w:rsid w:val="00A540B1"/>
    <w:rsid w:val="00A57C55"/>
    <w:rsid w:val="00A614D8"/>
    <w:rsid w:val="00A64C9E"/>
    <w:rsid w:val="00A65371"/>
    <w:rsid w:val="00A66CDA"/>
    <w:rsid w:val="00A67295"/>
    <w:rsid w:val="00A67B5F"/>
    <w:rsid w:val="00A74286"/>
    <w:rsid w:val="00A7762A"/>
    <w:rsid w:val="00A82C2D"/>
    <w:rsid w:val="00A84401"/>
    <w:rsid w:val="00A95D03"/>
    <w:rsid w:val="00A968E2"/>
    <w:rsid w:val="00A9715F"/>
    <w:rsid w:val="00AA1C0C"/>
    <w:rsid w:val="00AA5EF3"/>
    <w:rsid w:val="00AA5F6F"/>
    <w:rsid w:val="00AA6DF2"/>
    <w:rsid w:val="00AB58B1"/>
    <w:rsid w:val="00AB6D76"/>
    <w:rsid w:val="00AB7068"/>
    <w:rsid w:val="00AC36E4"/>
    <w:rsid w:val="00AC7CE6"/>
    <w:rsid w:val="00AD2167"/>
    <w:rsid w:val="00AD21FD"/>
    <w:rsid w:val="00AD4E6B"/>
    <w:rsid w:val="00AD7467"/>
    <w:rsid w:val="00AF20C5"/>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93438"/>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082E"/>
    <w:rsid w:val="00C522B6"/>
    <w:rsid w:val="00C524BE"/>
    <w:rsid w:val="00C5287C"/>
    <w:rsid w:val="00C61171"/>
    <w:rsid w:val="00C61A36"/>
    <w:rsid w:val="00C622FC"/>
    <w:rsid w:val="00C62F0F"/>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899"/>
    <w:rsid w:val="00CB6E52"/>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67234"/>
    <w:rsid w:val="00D7176F"/>
    <w:rsid w:val="00D7524E"/>
    <w:rsid w:val="00D77C6A"/>
    <w:rsid w:val="00D80DFF"/>
    <w:rsid w:val="00D851C9"/>
    <w:rsid w:val="00D945DE"/>
    <w:rsid w:val="00D94A6C"/>
    <w:rsid w:val="00D95562"/>
    <w:rsid w:val="00DA5501"/>
    <w:rsid w:val="00DA6742"/>
    <w:rsid w:val="00DB08DF"/>
    <w:rsid w:val="00DB095A"/>
    <w:rsid w:val="00DB632D"/>
    <w:rsid w:val="00DE11A9"/>
    <w:rsid w:val="00DE5526"/>
    <w:rsid w:val="00DE573C"/>
    <w:rsid w:val="00DF0AA3"/>
    <w:rsid w:val="00DF5089"/>
    <w:rsid w:val="00DF7A2E"/>
    <w:rsid w:val="00E00116"/>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473F9"/>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BCC"/>
    <w:rsid w:val="00EB0D48"/>
    <w:rsid w:val="00EB12FD"/>
    <w:rsid w:val="00EB16B6"/>
    <w:rsid w:val="00EB5FC5"/>
    <w:rsid w:val="00EC17A0"/>
    <w:rsid w:val="00EC1AE9"/>
    <w:rsid w:val="00EC2A6B"/>
    <w:rsid w:val="00ED2F94"/>
    <w:rsid w:val="00ED3322"/>
    <w:rsid w:val="00ED796F"/>
    <w:rsid w:val="00EE25FC"/>
    <w:rsid w:val="00EE5113"/>
    <w:rsid w:val="00EE5F47"/>
    <w:rsid w:val="00EF0824"/>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0B7C"/>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2023-07-31T00:45:00Z</dcterms:created>
  <dcterms:modified xsi:type="dcterms:W3CDTF">2023-07-31T00:45:00Z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